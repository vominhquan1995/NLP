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BC235F" w14:paraId="2960185E" w14:textId="77777777" w:rsidTr="00914049">
              <w:trPr>
                <w:jc w:val="center"/>
              </w:trPr>
              <w:tc>
                <w:tcPr>
                  <w:tcW w:w="673" w:type="dxa"/>
                  <w:shd w:val="clear" w:color="auto" w:fill="auto"/>
                </w:tcPr>
                <w:p w14:paraId="050DF0C8"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BC235F" w14:paraId="6FC083BE" w14:textId="77777777" w:rsidTr="00914049">
              <w:trPr>
                <w:jc w:val="center"/>
              </w:trPr>
              <w:tc>
                <w:tcPr>
                  <w:tcW w:w="673" w:type="dxa"/>
                  <w:shd w:val="clear" w:color="auto" w:fill="auto"/>
                </w:tcPr>
                <w:p w14:paraId="6693878B"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BC235F" w14:paraId="3F6D603D" w14:textId="77777777" w:rsidTr="00914049">
              <w:trPr>
                <w:jc w:val="center"/>
              </w:trPr>
              <w:tc>
                <w:tcPr>
                  <w:tcW w:w="673" w:type="dxa"/>
                  <w:shd w:val="clear" w:color="auto" w:fill="auto"/>
                </w:tcPr>
                <w:p w14:paraId="478AF879"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BC235F" w14:paraId="0D1AC7DA" w14:textId="77777777" w:rsidTr="00914049">
              <w:trPr>
                <w:jc w:val="center"/>
              </w:trPr>
              <w:tc>
                <w:tcPr>
                  <w:tcW w:w="673" w:type="dxa"/>
                  <w:shd w:val="clear" w:color="auto" w:fill="auto"/>
                </w:tcPr>
                <w:p w14:paraId="6211D47B"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BC235F" w14:paraId="2F6EEA60" w14:textId="77777777" w:rsidTr="00914049">
              <w:trPr>
                <w:jc w:val="center"/>
              </w:trPr>
              <w:tc>
                <w:tcPr>
                  <w:tcW w:w="673" w:type="dxa"/>
                  <w:shd w:val="clear" w:color="auto" w:fill="auto"/>
                </w:tcPr>
                <w:p w14:paraId="5771B4E9"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BC235F" w14:paraId="7D671F62" w14:textId="77777777" w:rsidTr="00914049">
              <w:trPr>
                <w:jc w:val="center"/>
              </w:trPr>
              <w:tc>
                <w:tcPr>
                  <w:tcW w:w="673" w:type="dxa"/>
                  <w:shd w:val="clear" w:color="auto" w:fill="auto"/>
                </w:tcPr>
                <w:p w14:paraId="4D22399E"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BC235F">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4768D1"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D077E"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9"/>
          <w:headerReference w:type="first" r:id="rId10"/>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1" w:name="_Toc49086741"/>
      <w:r w:rsidRPr="0026157F">
        <w:rPr>
          <w:rFonts w:ascii="Times New Roman" w:hAnsi="Times New Roman"/>
          <w:noProof/>
          <w:lang w:val="vi-VN"/>
        </w:rPr>
        <w:lastRenderedPageBreak/>
        <w:t>LỜI CAM ĐOAN</w:t>
      </w:r>
      <w:bookmarkEnd w:id="1"/>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2"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2"/>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05F97F55"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Tuy có nhiều cố gắng trong quá trình thực hiện</w:t>
      </w:r>
      <w:ins w:id="3" w:author="Thơ Lê" w:date="2020-08-26T23:29:00Z">
        <w:r w:rsidR="00BC235F" w:rsidRPr="00B2601F">
          <w:rPr>
            <w:noProof/>
            <w:sz w:val="26"/>
            <w:szCs w:val="26"/>
            <w:lang w:val="vi-VN"/>
            <w:rPrChange w:id="4" w:author="Thơ Lê" w:date="2020-08-26T23:29:00Z">
              <w:rPr>
                <w:noProof/>
                <w:sz w:val="26"/>
                <w:szCs w:val="26"/>
              </w:rPr>
            </w:rPrChange>
          </w:rPr>
          <w:t>,</w:t>
        </w:r>
      </w:ins>
      <w:r w:rsidRPr="0026157F">
        <w:rPr>
          <w:noProof/>
          <w:sz w:val="26"/>
          <w:szCs w:val="26"/>
          <w:lang w:val="vi-VN"/>
        </w:rPr>
        <w:t xml:space="preserve">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5" w:name="_Toc49086743"/>
      <w:r w:rsidRPr="0026157F">
        <w:rPr>
          <w:rFonts w:ascii="Times New Roman" w:hAnsi="Times New Roman"/>
          <w:noProof/>
          <w:color w:val="000000"/>
          <w:spacing w:val="-4"/>
          <w:lang w:val="vi-VN"/>
        </w:rPr>
        <w:lastRenderedPageBreak/>
        <w:t>TÓM TẮT</w:t>
      </w:r>
      <w:bookmarkEnd w:id="5"/>
    </w:p>
    <w:p w14:paraId="1ADAA290" w14:textId="2D055FAA" w:rsidR="00D23217" w:rsidRPr="0026157F" w:rsidRDefault="00D23217" w:rsidP="00211DCE">
      <w:pPr>
        <w:spacing w:before="120" w:line="360" w:lineRule="auto"/>
        <w:ind w:firstLine="360"/>
        <w:jc w:val="both"/>
        <w:rPr>
          <w:noProof/>
          <w:sz w:val="26"/>
          <w:szCs w:val="26"/>
          <w:lang w:val="vi-VN"/>
        </w:rPr>
      </w:pPr>
      <w:r w:rsidRPr="0026157F">
        <w:rPr>
          <w:noProof/>
          <w:sz w:val="26"/>
          <w:szCs w:val="26"/>
          <w:lang w:val="vi-VN"/>
        </w:rPr>
        <w:t>Ngày nay cùng với sự phát triển mạnh mẽ của công nghệ</w:t>
      </w:r>
      <w:r w:rsidR="00014DF4" w:rsidRPr="0026157F">
        <w:rPr>
          <w:noProof/>
          <w:sz w:val="26"/>
          <w:szCs w:val="26"/>
          <w:lang w:val="vi-VN"/>
        </w:rPr>
        <w:t>,</w:t>
      </w:r>
      <w:r w:rsidRPr="0026157F">
        <w:rPr>
          <w:noProof/>
          <w:sz w:val="26"/>
          <w:szCs w:val="26"/>
          <w:lang w:val="vi-VN"/>
        </w:rPr>
        <w:t xml:space="preserve"> mọi nguồn dữ liệu trong các lĩnh vực </w:t>
      </w:r>
      <w:r w:rsidR="007C3C2E" w:rsidRPr="0026157F">
        <w:rPr>
          <w:noProof/>
          <w:sz w:val="26"/>
          <w:szCs w:val="26"/>
          <w:lang w:val="vi-VN"/>
        </w:rPr>
        <w:t>dần</w:t>
      </w:r>
      <w:r w:rsidRPr="0026157F">
        <w:rPr>
          <w:noProof/>
          <w:sz w:val="26"/>
          <w:szCs w:val="26"/>
          <w:lang w:val="vi-VN"/>
        </w:rPr>
        <w:t xml:space="preserve"> được số hóa </w:t>
      </w:r>
      <w:r w:rsidR="000637B9" w:rsidRPr="0026157F">
        <w:rPr>
          <w:noProof/>
          <w:sz w:val="26"/>
          <w:szCs w:val="26"/>
          <w:lang w:val="vi-VN"/>
        </w:rPr>
        <w:t xml:space="preserve">và </w:t>
      </w:r>
      <w:r w:rsidR="007C3C2E" w:rsidRPr="0026157F">
        <w:rPr>
          <w:noProof/>
          <w:sz w:val="26"/>
          <w:szCs w:val="26"/>
          <w:lang w:val="vi-VN"/>
        </w:rPr>
        <w:t xml:space="preserve">mang lại </w:t>
      </w:r>
      <w:r w:rsidRPr="0026157F">
        <w:rPr>
          <w:noProof/>
          <w:sz w:val="26"/>
          <w:szCs w:val="26"/>
          <w:lang w:val="vi-VN"/>
        </w:rPr>
        <w:t>cho chúng ta một nguồn tài nguyên phong phú</w:t>
      </w:r>
      <w:r w:rsidR="000637B9" w:rsidRPr="0026157F">
        <w:rPr>
          <w:noProof/>
          <w:sz w:val="26"/>
          <w:szCs w:val="26"/>
          <w:lang w:val="vi-VN"/>
        </w:rPr>
        <w:t xml:space="preserve"> để</w:t>
      </w:r>
      <w:r w:rsidRPr="0026157F">
        <w:rPr>
          <w:noProof/>
          <w:sz w:val="26"/>
          <w:szCs w:val="26"/>
          <w:lang w:val="vi-VN"/>
        </w:rPr>
        <w:t xml:space="preserve"> có thể</w:t>
      </w:r>
      <w:r w:rsidR="005052E3" w:rsidRPr="0026157F">
        <w:rPr>
          <w:noProof/>
          <w:sz w:val="26"/>
          <w:szCs w:val="26"/>
          <w:lang w:val="vi-VN"/>
        </w:rPr>
        <w:t xml:space="preserve"> tận dụ</w:t>
      </w:r>
      <w:r w:rsidR="007C3C2E" w:rsidRPr="0026157F">
        <w:rPr>
          <w:noProof/>
          <w:sz w:val="26"/>
          <w:szCs w:val="26"/>
          <w:lang w:val="vi-VN"/>
        </w:rPr>
        <w:t>ng</w:t>
      </w:r>
      <w:r w:rsidRPr="0026157F">
        <w:rPr>
          <w:noProof/>
          <w:sz w:val="26"/>
          <w:szCs w:val="26"/>
          <w:lang w:val="vi-VN"/>
        </w:rPr>
        <w:t xml:space="preserve"> khai thác. </w:t>
      </w:r>
      <w:r w:rsidR="007C3C2E" w:rsidRPr="0026157F">
        <w:rPr>
          <w:noProof/>
          <w:sz w:val="26"/>
          <w:szCs w:val="26"/>
          <w:lang w:val="vi-VN"/>
        </w:rPr>
        <w:t>Vì vậy</w:t>
      </w:r>
      <w:r w:rsidR="00014DF4" w:rsidRPr="0026157F">
        <w:rPr>
          <w:noProof/>
          <w:sz w:val="26"/>
          <w:szCs w:val="26"/>
          <w:lang w:val="vi-VN"/>
        </w:rPr>
        <w:t>,</w:t>
      </w:r>
      <w:r w:rsidR="000637B9" w:rsidRPr="0026157F">
        <w:rPr>
          <w:noProof/>
          <w:sz w:val="26"/>
          <w:szCs w:val="26"/>
          <w:lang w:val="vi-VN"/>
        </w:rPr>
        <w:t xml:space="preserve"> những năm gần đây</w:t>
      </w:r>
      <w:r w:rsidR="007C3C2E" w:rsidRPr="0026157F">
        <w:rPr>
          <w:noProof/>
          <w:sz w:val="26"/>
          <w:szCs w:val="26"/>
          <w:lang w:val="vi-VN"/>
        </w:rPr>
        <w:t xml:space="preserve"> </w:t>
      </w:r>
      <w:r w:rsidR="005052E3" w:rsidRPr="0026157F">
        <w:rPr>
          <w:noProof/>
          <w:sz w:val="26"/>
          <w:szCs w:val="26"/>
          <w:lang w:val="vi-VN"/>
        </w:rPr>
        <w:t>việc</w:t>
      </w:r>
      <w:r w:rsidR="00BC3435" w:rsidRPr="0026157F">
        <w:rPr>
          <w:noProof/>
          <w:sz w:val="26"/>
          <w:szCs w:val="26"/>
          <w:lang w:val="vi-VN"/>
        </w:rPr>
        <w:t xml:space="preserve"> phân tích</w:t>
      </w:r>
      <w:r w:rsidR="007C3C2E" w:rsidRPr="0026157F">
        <w:rPr>
          <w:noProof/>
          <w:sz w:val="26"/>
          <w:szCs w:val="26"/>
          <w:lang w:val="vi-VN"/>
        </w:rPr>
        <w:t xml:space="preserve"> khai thác dữ liệu ngày </w:t>
      </w:r>
      <w:r w:rsidR="00014DF4" w:rsidRPr="0026157F">
        <w:rPr>
          <w:noProof/>
          <w:sz w:val="26"/>
          <w:szCs w:val="26"/>
          <w:lang w:val="vi-VN"/>
        </w:rPr>
        <w:t xml:space="preserve">càng </w:t>
      </w:r>
      <w:r w:rsidR="007C3C2E" w:rsidRPr="0026157F">
        <w:rPr>
          <w:noProof/>
          <w:sz w:val="26"/>
          <w:szCs w:val="26"/>
          <w:lang w:val="vi-VN"/>
        </w:rPr>
        <w:t>được chú trọng và phát triển</w:t>
      </w:r>
      <w:r w:rsidR="000637B9" w:rsidRPr="0026157F">
        <w:rPr>
          <w:noProof/>
          <w:sz w:val="26"/>
          <w:szCs w:val="26"/>
          <w:lang w:val="vi-VN"/>
        </w:rPr>
        <w:t xml:space="preserve"> hơn</w:t>
      </w:r>
      <w:r w:rsidR="00BC3435" w:rsidRPr="0026157F">
        <w:rPr>
          <w:noProof/>
          <w:sz w:val="26"/>
          <w:szCs w:val="26"/>
          <w:lang w:val="vi-VN"/>
        </w:rPr>
        <w:t xml:space="preserve">, các đề tài nghiên cứu ra đời ngày càng nhiều. </w:t>
      </w:r>
      <w:commentRangeStart w:id="6"/>
      <w:r w:rsidR="00BC3435" w:rsidRPr="0026157F">
        <w:rPr>
          <w:noProof/>
          <w:sz w:val="26"/>
          <w:szCs w:val="26"/>
          <w:lang w:val="vi-VN"/>
        </w:rPr>
        <w:t>Tuy nhiên số lượng các nghiên cứu</w:t>
      </w:r>
      <w:r w:rsidR="000637B9" w:rsidRPr="0026157F">
        <w:rPr>
          <w:noProof/>
          <w:sz w:val="26"/>
          <w:szCs w:val="26"/>
          <w:lang w:val="vi-VN"/>
        </w:rPr>
        <w:t xml:space="preserve"> tại Việt Nam </w:t>
      </w:r>
      <w:r w:rsidR="00BC3435" w:rsidRPr="0026157F">
        <w:rPr>
          <w:noProof/>
          <w:sz w:val="26"/>
          <w:szCs w:val="26"/>
          <w:lang w:val="vi-VN"/>
        </w:rPr>
        <w:t xml:space="preserve">vẫn còn hạn chế đặc biệt là ở lĩnh vực giáo dục, vì vậy </w:t>
      </w:r>
      <w:r w:rsidR="00014DF4" w:rsidRPr="0026157F">
        <w:rPr>
          <w:noProof/>
          <w:sz w:val="26"/>
          <w:szCs w:val="26"/>
          <w:lang w:val="vi-VN"/>
        </w:rPr>
        <w:t xml:space="preserve">chúng </w:t>
      </w:r>
      <w:r w:rsidR="00BC3435" w:rsidRPr="0026157F">
        <w:rPr>
          <w:noProof/>
          <w:sz w:val="26"/>
          <w:szCs w:val="26"/>
          <w:lang w:val="vi-VN"/>
        </w:rPr>
        <w:t>tôi quyết định chọn hướng nghiên cứu này cho luận văn của mình.</w:t>
      </w:r>
      <w:commentRangeEnd w:id="6"/>
      <w:r w:rsidR="004C581D">
        <w:rPr>
          <w:rStyle w:val="CommentReference"/>
        </w:rPr>
        <w:commentReference w:id="6"/>
      </w:r>
      <w:r w:rsidR="00DD3FBF" w:rsidRPr="0026157F">
        <w:rPr>
          <w:noProof/>
          <w:sz w:val="26"/>
          <w:szCs w:val="26"/>
          <w:lang w:val="vi-VN"/>
        </w:rPr>
        <w:t xml:space="preserve"> Luận văn sau khi hoàn thành sẽ góp phần đóng góp một nghiên cứu về khai thác dữ liệu tại Việt Nam</w:t>
      </w:r>
      <w:r w:rsidR="002632D8" w:rsidRPr="0026157F">
        <w:rPr>
          <w:noProof/>
          <w:sz w:val="26"/>
          <w:szCs w:val="26"/>
          <w:lang w:val="vi-VN"/>
        </w:rPr>
        <w:t>,</w:t>
      </w:r>
      <w:r w:rsidR="00DD3FBF" w:rsidRPr="0026157F">
        <w:rPr>
          <w:noProof/>
          <w:sz w:val="26"/>
          <w:szCs w:val="26"/>
          <w:lang w:val="vi-VN"/>
        </w:rPr>
        <w:t xml:space="preserve"> </w:t>
      </w:r>
      <w:r w:rsidR="00C147E4" w:rsidRPr="0026157F">
        <w:rPr>
          <w:noProof/>
          <w:sz w:val="26"/>
          <w:szCs w:val="26"/>
          <w:lang w:val="vi-VN"/>
        </w:rPr>
        <w:t>bên cạnh đó</w:t>
      </w:r>
      <w:r w:rsidR="00DD3FBF" w:rsidRPr="0026157F">
        <w:rPr>
          <w:noProof/>
          <w:sz w:val="26"/>
          <w:szCs w:val="26"/>
          <w:lang w:val="vi-VN"/>
        </w:rPr>
        <w:t xml:space="preserve"> có thể áp dụng bộ phân lớp cảm xúc trong luận văn vào các ứng dụng thực tế</w:t>
      </w:r>
      <w:r w:rsidR="00363FEA" w:rsidRPr="0026157F">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7EEAA481"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26157F">
        <w:rPr>
          <w:noProof/>
          <w:sz w:val="26"/>
          <w:szCs w:val="26"/>
          <w:lang w:val="vi-VN"/>
        </w:rPr>
        <w:t xml:space="preserve"> bài </w:t>
      </w:r>
      <w:r w:rsidRPr="0026157F">
        <w:rPr>
          <w:noProof/>
          <w:sz w:val="26"/>
          <w:szCs w:val="26"/>
          <w:lang w:val="vi-VN"/>
        </w:rPr>
        <w:t>toán phân lớp cảm xúc ý kiến đánh giá</w:t>
      </w:r>
      <w:del w:id="7" w:author="Thơ Lê" w:date="2020-08-26T23:53:00Z">
        <w:r w:rsidRPr="0026157F" w:rsidDel="00D52AB0">
          <w:rPr>
            <w:noProof/>
            <w:sz w:val="26"/>
            <w:szCs w:val="26"/>
            <w:lang w:val="vi-VN"/>
          </w:rPr>
          <w:delText xml:space="preserve"> </w:delText>
        </w:r>
        <w:r w:rsidR="005E2AA1" w:rsidRPr="0026157F" w:rsidDel="00D52AB0">
          <w:rPr>
            <w:noProof/>
            <w:sz w:val="26"/>
            <w:szCs w:val="26"/>
            <w:lang w:val="vi-VN"/>
          </w:rPr>
          <w:delText xml:space="preserve">chúng </w:delText>
        </w:r>
        <w:r w:rsidR="000637B9" w:rsidRPr="0026157F" w:rsidDel="00D52AB0">
          <w:rPr>
            <w:noProof/>
            <w:sz w:val="26"/>
            <w:szCs w:val="26"/>
            <w:lang w:val="vi-VN"/>
          </w:rPr>
          <w:delText>tôi trải qua các bước</w:delText>
        </w:r>
        <w:r w:rsidRPr="0026157F" w:rsidDel="00D52AB0">
          <w:rPr>
            <w:noProof/>
            <w:sz w:val="26"/>
            <w:szCs w:val="26"/>
            <w:lang w:val="vi-VN"/>
          </w:rPr>
          <w:delText xml:space="preserve"> thực hiện</w:delText>
        </w:r>
      </w:del>
      <w:ins w:id="8" w:author="Thơ Lê" w:date="2020-08-26T23:53:00Z">
        <w:r w:rsidR="00D52AB0" w:rsidRPr="00D52AB0">
          <w:rPr>
            <w:noProof/>
            <w:sz w:val="26"/>
            <w:szCs w:val="26"/>
            <w:lang w:val="vi-VN"/>
            <w:rPrChange w:id="9" w:author="Thơ Lê" w:date="2020-08-26T23:53:00Z">
              <w:rPr>
                <w:noProof/>
                <w:sz w:val="26"/>
                <w:szCs w:val="26"/>
              </w:rPr>
            </w:rPrChange>
          </w:rPr>
          <w:t>, tác giả đã thực hiện các bước</w:t>
        </w:r>
      </w:ins>
      <w:bookmarkStart w:id="10" w:name="_GoBack"/>
      <w:bookmarkEnd w:id="10"/>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1488CA22" w:rsidR="008329E1" w:rsidRPr="0026157F" w:rsidRDefault="008329E1" w:rsidP="00211DCE">
      <w:pPr>
        <w:spacing w:before="120" w:line="360" w:lineRule="auto"/>
        <w:ind w:firstLine="360"/>
        <w:jc w:val="both"/>
        <w:rPr>
          <w:noProof/>
          <w:color w:val="0000FF"/>
          <w:sz w:val="26"/>
          <w:szCs w:val="26"/>
          <w:lang w:val="vi-VN"/>
        </w:rPr>
      </w:pPr>
      <w:r w:rsidRPr="0026157F">
        <w:rPr>
          <w:noProof/>
          <w:sz w:val="26"/>
          <w:szCs w:val="26"/>
          <w:lang w:val="vi-VN"/>
        </w:rPr>
        <w:t>Với cách tiếp cận trên</w:t>
      </w:r>
      <w:r w:rsidR="00054742" w:rsidRPr="0026157F">
        <w:rPr>
          <w:noProof/>
          <w:sz w:val="26"/>
          <w:szCs w:val="26"/>
          <w:lang w:val="vi-VN"/>
        </w:rPr>
        <w:t>,</w:t>
      </w:r>
      <w:r w:rsidRPr="0026157F">
        <w:rPr>
          <w:noProof/>
          <w:sz w:val="26"/>
          <w:szCs w:val="26"/>
          <w:lang w:val="vi-VN"/>
        </w:rPr>
        <w:t xml:space="preserve"> </w:t>
      </w:r>
      <w:r w:rsidR="00054742" w:rsidRPr="0026157F">
        <w:rPr>
          <w:noProof/>
          <w:sz w:val="26"/>
          <w:szCs w:val="26"/>
          <w:lang w:val="vi-VN"/>
        </w:rPr>
        <w:t xml:space="preserve">chúng tôi </w:t>
      </w:r>
      <w:r w:rsidR="005F3D98" w:rsidRPr="0026157F">
        <w:rPr>
          <w:noProof/>
          <w:sz w:val="26"/>
          <w:szCs w:val="26"/>
          <w:lang w:val="vi-VN"/>
        </w:rPr>
        <w:t xml:space="preserve">áp dụng trực tiếp vào bài toán phân tích ý kiến khảo sát đánh giá giảng viên tại trường Đại học Công nghệ TP.HCM </w:t>
      </w:r>
      <w:r w:rsidR="001263BD" w:rsidRPr="0026157F">
        <w:rPr>
          <w:noProof/>
          <w:sz w:val="26"/>
          <w:szCs w:val="26"/>
          <w:lang w:val="vi-VN"/>
        </w:rPr>
        <w:t xml:space="preserve">và </w:t>
      </w:r>
      <w:r w:rsidR="005F3D98" w:rsidRPr="0026157F">
        <w:rPr>
          <w:noProof/>
          <w:sz w:val="26"/>
          <w:szCs w:val="26"/>
          <w:lang w:val="vi-VN"/>
        </w:rPr>
        <w:t>đã thu về một số kết quả nhất định.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w:t>
      </w:r>
      <w:r w:rsidR="005F3D98" w:rsidRPr="0026157F">
        <w:rPr>
          <w:noProof/>
          <w:sz w:val="26"/>
          <w:szCs w:val="26"/>
          <w:lang w:val="vi-VN"/>
        </w:rPr>
        <w:lastRenderedPageBreak/>
        <w:t xml:space="preserve">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del w:id="11" w:author="Thơ Lê" w:date="2020-08-26T23:51:00Z">
        <w:r w:rsidR="00D35B93" w:rsidRPr="0026157F" w:rsidDel="0041381A">
          <w:rPr>
            <w:noProof/>
            <w:sz w:val="26"/>
            <w:szCs w:val="26"/>
            <w:lang w:val="vi-VN"/>
          </w:rPr>
          <w:delText xml:space="preserve">co </w:delText>
        </w:r>
      </w:del>
      <w:ins w:id="12" w:author="Thơ Lê" w:date="2020-08-26T23:51:00Z">
        <w:r w:rsidR="0041381A" w:rsidRPr="00D52AB0">
          <w:rPr>
            <w:noProof/>
            <w:sz w:val="26"/>
            <w:szCs w:val="26"/>
            <w:lang w:val="vi-VN"/>
            <w:rPrChange w:id="13" w:author="Thơ Lê" w:date="2020-08-26T23:51:00Z">
              <w:rPr>
                <w:noProof/>
                <w:sz w:val="26"/>
                <w:szCs w:val="26"/>
              </w:rPr>
            </w:rPrChange>
          </w:rPr>
          <w:t>s</w:t>
        </w:r>
        <w:r w:rsidR="0041381A" w:rsidRPr="0026157F">
          <w:rPr>
            <w:noProof/>
            <w:sz w:val="26"/>
            <w:szCs w:val="26"/>
            <w:lang w:val="vi-VN"/>
          </w:rPr>
          <w:t xml:space="preserve">o </w:t>
        </w:r>
      </w:ins>
      <w:r w:rsidR="00D35B93" w:rsidRPr="0026157F">
        <w:rPr>
          <w:noProof/>
          <w:sz w:val="26"/>
          <w:szCs w:val="26"/>
          <w:lang w:val="vi-VN"/>
        </w:rPr>
        <w:t>sánh về hiệu quả của các phương pháp phân lớp khác nhau</w:t>
      </w:r>
      <w:r w:rsidR="00ED2FD0" w:rsidRPr="0026157F">
        <w:rPr>
          <w:noProof/>
          <w:sz w:val="26"/>
          <w:szCs w:val="26"/>
          <w:lang w:val="vi-VN"/>
        </w:rPr>
        <w:t>.</w:t>
      </w:r>
    </w:p>
    <w:p w14:paraId="7B3AE63E" w14:textId="368E5AFB" w:rsidR="008329E1" w:rsidRPr="0026157F" w:rsidRDefault="008F6D80" w:rsidP="00E266B0">
      <w:pPr>
        <w:spacing w:before="120" w:line="360" w:lineRule="auto"/>
        <w:ind w:firstLine="360"/>
        <w:jc w:val="both"/>
        <w:rPr>
          <w:noProof/>
          <w:sz w:val="26"/>
          <w:szCs w:val="26"/>
          <w:lang w:val="vi-VN"/>
        </w:rPr>
      </w:pPr>
      <w:del w:id="14" w:author="Thơ Lê" w:date="2020-08-26T23:51:00Z">
        <w:r w:rsidRPr="0026157F" w:rsidDel="00E15507">
          <w:rPr>
            <w:noProof/>
            <w:sz w:val="26"/>
            <w:szCs w:val="26"/>
            <w:lang w:val="vi-VN"/>
          </w:rPr>
          <w:delText>Kết</w:delText>
        </w:r>
        <w:r w:rsidR="00ED2FD0" w:rsidRPr="0026157F" w:rsidDel="00E15507">
          <w:rPr>
            <w:noProof/>
            <w:sz w:val="26"/>
            <w:szCs w:val="26"/>
            <w:lang w:val="vi-VN"/>
          </w:rPr>
          <w:delText xml:space="preserve"> quả này</w:delText>
        </w:r>
        <w:r w:rsidR="008329E1" w:rsidRPr="0026157F" w:rsidDel="00E15507">
          <w:rPr>
            <w:noProof/>
            <w:sz w:val="26"/>
            <w:szCs w:val="26"/>
            <w:lang w:val="vi-VN"/>
          </w:rPr>
          <w:delText xml:space="preserve"> </w:delText>
        </w:r>
        <w:r w:rsidR="00ED2FD0" w:rsidRPr="0026157F" w:rsidDel="00E15507">
          <w:rPr>
            <w:noProof/>
            <w:sz w:val="26"/>
            <w:szCs w:val="26"/>
            <w:lang w:val="vi-VN"/>
          </w:rPr>
          <w:delText>l</w:delText>
        </w:r>
      </w:del>
      <w:ins w:id="15" w:author="Thơ Lê" w:date="2020-08-26T23:51:00Z">
        <w:r w:rsidR="00E15507" w:rsidRPr="0041381A">
          <w:rPr>
            <w:noProof/>
            <w:sz w:val="26"/>
            <w:szCs w:val="26"/>
            <w:lang w:val="vi-VN"/>
            <w:rPrChange w:id="16" w:author="Thơ Lê" w:date="2020-08-26T23:51:00Z">
              <w:rPr>
                <w:noProof/>
                <w:sz w:val="26"/>
                <w:szCs w:val="26"/>
              </w:rPr>
            </w:rPrChange>
          </w:rPr>
          <w:t>L</w:t>
        </w:r>
      </w:ins>
      <w:r w:rsidR="00ED2FD0" w:rsidRPr="0026157F">
        <w:rPr>
          <w:noProof/>
          <w:sz w:val="26"/>
          <w:szCs w:val="26"/>
          <w:lang w:val="vi-VN"/>
        </w:rPr>
        <w:t>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w:t>
      </w:r>
      <w:del w:id="17" w:author="Thơ Lê" w:date="2020-08-26T23:51:00Z">
        <w:r w:rsidR="001D3714" w:rsidRPr="0026157F" w:rsidDel="008B7CA1">
          <w:rPr>
            <w:noProof/>
            <w:sz w:val="26"/>
            <w:szCs w:val="26"/>
            <w:lang w:val="vi-VN"/>
          </w:rPr>
          <w:delText xml:space="preserve">kỷ </w:delText>
        </w:r>
      </w:del>
      <w:ins w:id="18" w:author="Thơ Lê" w:date="2020-08-26T23:51:00Z">
        <w:r w:rsidR="008B7CA1" w:rsidRPr="008B7CA1">
          <w:rPr>
            <w:noProof/>
            <w:sz w:val="26"/>
            <w:szCs w:val="26"/>
            <w:lang w:val="vi-VN"/>
            <w:rPrChange w:id="19" w:author="Thơ Lê" w:date="2020-08-26T23:51:00Z">
              <w:rPr>
                <w:noProof/>
                <w:sz w:val="26"/>
                <w:szCs w:val="26"/>
              </w:rPr>
            </w:rPrChange>
          </w:rPr>
          <w:t>kỹ</w:t>
        </w:r>
        <w:r w:rsidR="008B7CA1" w:rsidRPr="0026157F">
          <w:rPr>
            <w:noProof/>
            <w:sz w:val="26"/>
            <w:szCs w:val="26"/>
            <w:lang w:val="vi-VN"/>
          </w:rPr>
          <w:t xml:space="preserve"> </w:t>
        </w:r>
      </w:ins>
      <w:r w:rsidR="001D3714" w:rsidRPr="0026157F">
        <w:rPr>
          <w:noProof/>
          <w:sz w:val="26"/>
          <w:szCs w:val="26"/>
          <w:lang w:val="vi-VN"/>
        </w:rPr>
        <w:t xml:space="preserve">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20" w:name="_Toc49086744"/>
      <w:r w:rsidRPr="0026157F">
        <w:rPr>
          <w:rFonts w:ascii="Times New Roman" w:hAnsi="Times New Roman"/>
          <w:noProof/>
          <w:color w:val="000000"/>
          <w:spacing w:val="-4"/>
          <w:lang w:val="vi-VN"/>
        </w:rPr>
        <w:lastRenderedPageBreak/>
        <w:t>ABSTRACT</w:t>
      </w:r>
      <w:bookmarkEnd w:id="20"/>
    </w:p>
    <w:p w14:paraId="6787BC2C"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26157F" w:rsidRDefault="009E2005" w:rsidP="009E2005">
      <w:pPr>
        <w:pStyle w:val="Heading1"/>
        <w:tabs>
          <w:tab w:val="left" w:pos="3315"/>
          <w:tab w:val="center" w:pos="4725"/>
        </w:tabs>
        <w:rPr>
          <w:rFonts w:ascii="Times New Roman" w:hAnsi="Times New Roman"/>
          <w:noProof/>
          <w:color w:val="000000"/>
          <w:spacing w:val="-4"/>
          <w:lang w:val="vi-VN"/>
        </w:rPr>
        <w:pPrChange w:id="21" w:author="Thơ Lê" w:date="2020-08-26T23:46:00Z">
          <w:pPr>
            <w:pStyle w:val="Heading1"/>
            <w:jc w:val="center"/>
          </w:pPr>
        </w:pPrChange>
      </w:pPr>
      <w:bookmarkStart w:id="22" w:name="_Toc49086745"/>
      <w:ins w:id="23" w:author="Thơ Lê" w:date="2020-08-26T23:46:00Z">
        <w:r>
          <w:rPr>
            <w:rFonts w:ascii="Times New Roman" w:hAnsi="Times New Roman"/>
            <w:noProof/>
            <w:color w:val="000000"/>
            <w:spacing w:val="-4"/>
            <w:lang w:val="vi-VN"/>
          </w:rPr>
          <w:lastRenderedPageBreak/>
          <w:tab/>
        </w:r>
        <w:r>
          <w:rPr>
            <w:rFonts w:ascii="Times New Roman" w:hAnsi="Times New Roman"/>
            <w:noProof/>
            <w:color w:val="000000"/>
            <w:spacing w:val="-4"/>
            <w:lang w:val="vi-VN"/>
          </w:rPr>
          <w:tab/>
        </w:r>
      </w:ins>
      <w:r w:rsidR="001862EB" w:rsidRPr="0026157F">
        <w:rPr>
          <w:rFonts w:ascii="Times New Roman" w:hAnsi="Times New Roman"/>
          <w:noProof/>
          <w:color w:val="000000"/>
          <w:spacing w:val="-4"/>
          <w:lang w:val="vi-VN"/>
        </w:rPr>
        <w:t>MỤC LỤC</w:t>
      </w:r>
      <w:bookmarkEnd w:id="22"/>
    </w:p>
    <w:p w14:paraId="428C2BB8" w14:textId="21704019" w:rsidR="00EE7590" w:rsidRPr="0026157F" w:rsidRDefault="00C67EFD" w:rsidP="009E2005">
      <w:pPr>
        <w:pStyle w:val="TOC1"/>
        <w:spacing w:line="360" w:lineRule="auto"/>
        <w:rPr>
          <w:rFonts w:eastAsiaTheme="minorEastAsia"/>
        </w:rPr>
      </w:pPr>
      <w:r w:rsidRPr="0026157F">
        <w:fldChar w:fldCharType="begin"/>
      </w:r>
      <w:r w:rsidRPr="0026157F">
        <w:instrText xml:space="preserve"> TOC \o "1-3" \h \z \u </w:instrText>
      </w:r>
      <w:r w:rsidRPr="0026157F">
        <w:fldChar w:fldCharType="separate"/>
      </w:r>
      <w:r w:rsidR="002E4044">
        <w:fldChar w:fldCharType="begin"/>
      </w:r>
      <w:r w:rsidR="002E4044">
        <w:instrText xml:space="preserve"> HYPERLINK \l "_Toc49086741" </w:instrText>
      </w:r>
      <w:ins w:id="24" w:author="Thơ Lê" w:date="2020-08-26T23:46:00Z"/>
      <w:r w:rsidR="002E4044">
        <w:fldChar w:fldCharType="separate"/>
      </w:r>
      <w:r w:rsidR="00EE7590" w:rsidRPr="0026157F">
        <w:rPr>
          <w:rStyle w:val="Hyperlink"/>
          <w:sz w:val="26"/>
          <w:szCs w:val="26"/>
        </w:rPr>
        <w:t>LỜI CAM ĐOAN</w:t>
      </w:r>
      <w:r w:rsidR="00EE7590" w:rsidRPr="0026157F">
        <w:rPr>
          <w:webHidden/>
        </w:rPr>
        <w:tab/>
      </w:r>
      <w:r w:rsidR="00EE7590" w:rsidRPr="0026157F">
        <w:rPr>
          <w:webHidden/>
        </w:rPr>
        <w:fldChar w:fldCharType="begin"/>
      </w:r>
      <w:r w:rsidR="00EE7590" w:rsidRPr="0026157F">
        <w:rPr>
          <w:webHidden/>
        </w:rPr>
        <w:instrText xml:space="preserve"> PAGEREF _Toc49086741 \h </w:instrText>
      </w:r>
      <w:r w:rsidR="00EE7590" w:rsidRPr="0026157F">
        <w:rPr>
          <w:webHidden/>
        </w:rPr>
      </w:r>
      <w:r w:rsidR="00EE7590" w:rsidRPr="0026157F">
        <w:rPr>
          <w:webHidden/>
        </w:rPr>
        <w:fldChar w:fldCharType="separate"/>
      </w:r>
      <w:r w:rsidR="009E2005">
        <w:rPr>
          <w:webHidden/>
        </w:rPr>
        <w:t>i</w:t>
      </w:r>
      <w:r w:rsidR="00EE7590" w:rsidRPr="0026157F">
        <w:rPr>
          <w:webHidden/>
        </w:rPr>
        <w:fldChar w:fldCharType="end"/>
      </w:r>
      <w:r w:rsidR="002E4044">
        <w:fldChar w:fldCharType="end"/>
      </w:r>
    </w:p>
    <w:p w14:paraId="16761281" w14:textId="640D90FE" w:rsidR="00EE7590" w:rsidRPr="0026157F" w:rsidRDefault="002E4044" w:rsidP="009E2005">
      <w:pPr>
        <w:pStyle w:val="TOC1"/>
        <w:spacing w:line="360" w:lineRule="auto"/>
        <w:rPr>
          <w:rFonts w:eastAsiaTheme="minorEastAsia"/>
        </w:rPr>
      </w:pPr>
      <w:r>
        <w:fldChar w:fldCharType="begin"/>
      </w:r>
      <w:r>
        <w:instrText xml:space="preserve"> HYPERLINK \l "_Toc49086742" </w:instrText>
      </w:r>
      <w:ins w:id="25" w:author="Thơ Lê" w:date="2020-08-26T23:46:00Z"/>
      <w:r>
        <w:fldChar w:fldCharType="separate"/>
      </w:r>
      <w:r w:rsidR="00EE7590" w:rsidRPr="0026157F">
        <w:rPr>
          <w:rStyle w:val="Hyperlink"/>
          <w:spacing w:val="-4"/>
          <w:sz w:val="26"/>
          <w:szCs w:val="26"/>
        </w:rPr>
        <w:t>LỜI CẢM ƠN</w:t>
      </w:r>
      <w:r w:rsidR="00EE7590" w:rsidRPr="0026157F">
        <w:rPr>
          <w:webHidden/>
        </w:rPr>
        <w:tab/>
      </w:r>
      <w:r w:rsidR="00EE7590" w:rsidRPr="0026157F">
        <w:rPr>
          <w:webHidden/>
        </w:rPr>
        <w:fldChar w:fldCharType="begin"/>
      </w:r>
      <w:r w:rsidR="00EE7590" w:rsidRPr="0026157F">
        <w:rPr>
          <w:webHidden/>
        </w:rPr>
        <w:instrText xml:space="preserve"> PAGEREF _Toc49086742 \h </w:instrText>
      </w:r>
      <w:r w:rsidR="00EE7590" w:rsidRPr="0026157F">
        <w:rPr>
          <w:webHidden/>
        </w:rPr>
      </w:r>
      <w:r w:rsidR="00EE7590" w:rsidRPr="0026157F">
        <w:rPr>
          <w:webHidden/>
        </w:rPr>
        <w:fldChar w:fldCharType="separate"/>
      </w:r>
      <w:r w:rsidR="009E2005">
        <w:rPr>
          <w:webHidden/>
        </w:rPr>
        <w:t>ii</w:t>
      </w:r>
      <w:r w:rsidR="00EE7590" w:rsidRPr="0026157F">
        <w:rPr>
          <w:webHidden/>
        </w:rPr>
        <w:fldChar w:fldCharType="end"/>
      </w:r>
      <w:r>
        <w:fldChar w:fldCharType="end"/>
      </w:r>
    </w:p>
    <w:p w14:paraId="4AB09E7A" w14:textId="097C7BE7" w:rsidR="00EE7590" w:rsidRPr="0026157F" w:rsidRDefault="002E4044" w:rsidP="009E2005">
      <w:pPr>
        <w:pStyle w:val="TOC1"/>
        <w:spacing w:line="360" w:lineRule="auto"/>
        <w:rPr>
          <w:rFonts w:eastAsiaTheme="minorEastAsia"/>
        </w:rPr>
      </w:pPr>
      <w:r>
        <w:fldChar w:fldCharType="begin"/>
      </w:r>
      <w:r>
        <w:instrText xml:space="preserve"> HYPERLINK \l "_Toc49086743" </w:instrText>
      </w:r>
      <w:ins w:id="26" w:author="Thơ Lê" w:date="2020-08-26T23:46:00Z"/>
      <w:r>
        <w:fldChar w:fldCharType="separate"/>
      </w:r>
      <w:r w:rsidR="00EE7590" w:rsidRPr="0026157F">
        <w:rPr>
          <w:rStyle w:val="Hyperlink"/>
          <w:spacing w:val="-4"/>
          <w:sz w:val="26"/>
          <w:szCs w:val="26"/>
        </w:rPr>
        <w:t>TÓM TẮT</w:t>
      </w:r>
      <w:r w:rsidR="00EE7590" w:rsidRPr="0026157F">
        <w:rPr>
          <w:webHidden/>
        </w:rPr>
        <w:tab/>
      </w:r>
      <w:r w:rsidR="00EE7590" w:rsidRPr="0026157F">
        <w:rPr>
          <w:webHidden/>
        </w:rPr>
        <w:fldChar w:fldCharType="begin"/>
      </w:r>
      <w:r w:rsidR="00EE7590" w:rsidRPr="0026157F">
        <w:rPr>
          <w:webHidden/>
        </w:rPr>
        <w:instrText xml:space="preserve"> PAGEREF _Toc49086743 \h </w:instrText>
      </w:r>
      <w:r w:rsidR="00EE7590" w:rsidRPr="0026157F">
        <w:rPr>
          <w:webHidden/>
        </w:rPr>
      </w:r>
      <w:r w:rsidR="00EE7590" w:rsidRPr="0026157F">
        <w:rPr>
          <w:webHidden/>
        </w:rPr>
        <w:fldChar w:fldCharType="separate"/>
      </w:r>
      <w:r w:rsidR="009E2005">
        <w:rPr>
          <w:webHidden/>
        </w:rPr>
        <w:t>iii</w:t>
      </w:r>
      <w:r w:rsidR="00EE7590" w:rsidRPr="0026157F">
        <w:rPr>
          <w:webHidden/>
        </w:rPr>
        <w:fldChar w:fldCharType="end"/>
      </w:r>
      <w:r>
        <w:fldChar w:fldCharType="end"/>
      </w:r>
    </w:p>
    <w:p w14:paraId="74BC9053" w14:textId="3C6EB1D1" w:rsidR="00EE7590" w:rsidRPr="0026157F" w:rsidRDefault="002E4044" w:rsidP="009E2005">
      <w:pPr>
        <w:pStyle w:val="TOC1"/>
        <w:spacing w:line="360" w:lineRule="auto"/>
        <w:rPr>
          <w:rFonts w:eastAsiaTheme="minorEastAsia"/>
        </w:rPr>
      </w:pPr>
      <w:r>
        <w:fldChar w:fldCharType="begin"/>
      </w:r>
      <w:r>
        <w:instrText xml:space="preserve"> HYPERLINK \l "_Toc49086744" </w:instrText>
      </w:r>
      <w:ins w:id="27" w:author="Thơ Lê" w:date="2020-08-26T23:46:00Z"/>
      <w:r>
        <w:fldChar w:fldCharType="separate"/>
      </w:r>
      <w:r w:rsidR="00EE7590" w:rsidRPr="0026157F">
        <w:rPr>
          <w:rStyle w:val="Hyperlink"/>
          <w:spacing w:val="-4"/>
          <w:sz w:val="26"/>
          <w:szCs w:val="26"/>
        </w:rPr>
        <w:t>ABSTRACT</w:t>
      </w:r>
      <w:r w:rsidR="00EE7590" w:rsidRPr="0026157F">
        <w:rPr>
          <w:webHidden/>
        </w:rPr>
        <w:tab/>
      </w:r>
      <w:r w:rsidR="00EE7590" w:rsidRPr="0026157F">
        <w:rPr>
          <w:webHidden/>
        </w:rPr>
        <w:fldChar w:fldCharType="begin"/>
      </w:r>
      <w:r w:rsidR="00EE7590" w:rsidRPr="0026157F">
        <w:rPr>
          <w:webHidden/>
        </w:rPr>
        <w:instrText xml:space="preserve"> PAGEREF _Toc49086744 \h </w:instrText>
      </w:r>
      <w:r w:rsidR="00EE7590" w:rsidRPr="0026157F">
        <w:rPr>
          <w:webHidden/>
        </w:rPr>
      </w:r>
      <w:r w:rsidR="00EE7590" w:rsidRPr="0026157F">
        <w:rPr>
          <w:webHidden/>
        </w:rPr>
        <w:fldChar w:fldCharType="separate"/>
      </w:r>
      <w:r w:rsidR="009E2005">
        <w:rPr>
          <w:webHidden/>
        </w:rPr>
        <w:t>v</w:t>
      </w:r>
      <w:r w:rsidR="00EE7590" w:rsidRPr="0026157F">
        <w:rPr>
          <w:webHidden/>
        </w:rPr>
        <w:fldChar w:fldCharType="end"/>
      </w:r>
      <w:r>
        <w:fldChar w:fldCharType="end"/>
      </w:r>
    </w:p>
    <w:p w14:paraId="00F9B079" w14:textId="13414CED" w:rsidR="00EE7590" w:rsidRPr="0026157F" w:rsidRDefault="002E4044" w:rsidP="009E2005">
      <w:pPr>
        <w:pStyle w:val="TOC1"/>
        <w:spacing w:line="360" w:lineRule="auto"/>
        <w:rPr>
          <w:rFonts w:eastAsiaTheme="minorEastAsia"/>
        </w:rPr>
      </w:pPr>
      <w:r>
        <w:fldChar w:fldCharType="begin"/>
      </w:r>
      <w:r>
        <w:instrText xml:space="preserve"> HYPERLINK \l "_Toc49086</w:instrText>
      </w:r>
      <w:r>
        <w:instrText xml:space="preserve">745" </w:instrText>
      </w:r>
      <w:ins w:id="28" w:author="Thơ Lê" w:date="2020-08-26T23:46:00Z"/>
      <w:r>
        <w:fldChar w:fldCharType="separate"/>
      </w:r>
      <w:r w:rsidR="00EE7590" w:rsidRPr="0026157F">
        <w:rPr>
          <w:rStyle w:val="Hyperlink"/>
          <w:spacing w:val="-4"/>
          <w:sz w:val="26"/>
          <w:szCs w:val="26"/>
        </w:rPr>
        <w:t>MỤC LỤC</w:t>
      </w:r>
      <w:r w:rsidR="00EE7590" w:rsidRPr="0026157F">
        <w:rPr>
          <w:webHidden/>
        </w:rPr>
        <w:tab/>
      </w:r>
      <w:r w:rsidR="00EE7590" w:rsidRPr="0026157F">
        <w:rPr>
          <w:webHidden/>
        </w:rPr>
        <w:fldChar w:fldCharType="begin"/>
      </w:r>
      <w:r w:rsidR="00EE7590" w:rsidRPr="0026157F">
        <w:rPr>
          <w:webHidden/>
        </w:rPr>
        <w:instrText xml:space="preserve"> PAGEREF _Toc49086745 \h </w:instrText>
      </w:r>
      <w:r w:rsidR="00EE7590" w:rsidRPr="0026157F">
        <w:rPr>
          <w:webHidden/>
        </w:rPr>
      </w:r>
      <w:r w:rsidR="00EE7590" w:rsidRPr="0026157F">
        <w:rPr>
          <w:webHidden/>
        </w:rPr>
        <w:fldChar w:fldCharType="separate"/>
      </w:r>
      <w:r w:rsidR="009E2005">
        <w:rPr>
          <w:webHidden/>
        </w:rPr>
        <w:t>vii</w:t>
      </w:r>
      <w:r w:rsidR="00EE7590" w:rsidRPr="0026157F">
        <w:rPr>
          <w:webHidden/>
        </w:rPr>
        <w:fldChar w:fldCharType="end"/>
      </w:r>
      <w:r>
        <w:fldChar w:fldCharType="end"/>
      </w:r>
    </w:p>
    <w:p w14:paraId="05F3D03A" w14:textId="2E8179ED" w:rsidR="00EE7590" w:rsidRPr="0026157F" w:rsidRDefault="002E4044" w:rsidP="00B2601F">
      <w:pPr>
        <w:pStyle w:val="TOC1"/>
        <w:spacing w:line="360" w:lineRule="auto"/>
        <w:rPr>
          <w:rFonts w:eastAsiaTheme="minorEastAsia"/>
        </w:rPr>
        <w:pPrChange w:id="29" w:author="Thơ Lê" w:date="2020-08-26T23:31:00Z">
          <w:pPr>
            <w:pStyle w:val="TOC1"/>
          </w:pPr>
        </w:pPrChange>
      </w:pPr>
      <w:r>
        <w:fldChar w:fldCharType="begin"/>
      </w:r>
      <w:r>
        <w:instrText xml:space="preserve"> HYPERLINK \l "_Toc49086746" </w:instrText>
      </w:r>
      <w:ins w:id="30" w:author="Thơ Lê" w:date="2020-08-26T23:46:00Z"/>
      <w:r>
        <w:fldChar w:fldCharType="separate"/>
      </w:r>
      <w:r w:rsidR="00EE7590" w:rsidRPr="0026157F">
        <w:rPr>
          <w:rStyle w:val="Hyperlink"/>
          <w:sz w:val="26"/>
          <w:szCs w:val="26"/>
        </w:rPr>
        <w:t>DANH MỤC CÁC TỪ VIẾT TẮT</w:t>
      </w:r>
      <w:r w:rsidR="00EE7590" w:rsidRPr="0026157F">
        <w:rPr>
          <w:webHidden/>
        </w:rPr>
        <w:tab/>
      </w:r>
      <w:r w:rsidR="00EE7590" w:rsidRPr="0026157F">
        <w:rPr>
          <w:webHidden/>
        </w:rPr>
        <w:fldChar w:fldCharType="begin"/>
      </w:r>
      <w:r w:rsidR="00EE7590" w:rsidRPr="0026157F">
        <w:rPr>
          <w:webHidden/>
        </w:rPr>
        <w:instrText xml:space="preserve"> PAGEREF _Toc49086746 \h </w:instrText>
      </w:r>
      <w:r w:rsidR="00EE7590" w:rsidRPr="0026157F">
        <w:rPr>
          <w:webHidden/>
        </w:rPr>
      </w:r>
      <w:r w:rsidR="00EE7590" w:rsidRPr="0026157F">
        <w:rPr>
          <w:webHidden/>
        </w:rPr>
        <w:fldChar w:fldCharType="separate"/>
      </w:r>
      <w:ins w:id="31" w:author="Thơ Lê" w:date="2020-08-26T23:46:00Z">
        <w:r w:rsidR="009E2005">
          <w:rPr>
            <w:webHidden/>
          </w:rPr>
          <w:t>x</w:t>
        </w:r>
      </w:ins>
      <w:del w:id="32" w:author="Thơ Lê" w:date="2020-08-26T23:46:00Z">
        <w:r w:rsidR="00EE7590" w:rsidRPr="0026157F" w:rsidDel="009E2005">
          <w:rPr>
            <w:webHidden/>
          </w:rPr>
          <w:delText>ix</w:delText>
        </w:r>
      </w:del>
      <w:r w:rsidR="00EE7590" w:rsidRPr="0026157F">
        <w:rPr>
          <w:webHidden/>
        </w:rPr>
        <w:fldChar w:fldCharType="end"/>
      </w:r>
      <w:r>
        <w:fldChar w:fldCharType="end"/>
      </w:r>
    </w:p>
    <w:p w14:paraId="7587F25F" w14:textId="0685A14B" w:rsidR="00EE7590" w:rsidRPr="0026157F" w:rsidRDefault="002E4044" w:rsidP="00B2601F">
      <w:pPr>
        <w:pStyle w:val="TOC1"/>
        <w:spacing w:line="360" w:lineRule="auto"/>
        <w:rPr>
          <w:rFonts w:eastAsiaTheme="minorEastAsia"/>
        </w:rPr>
        <w:pPrChange w:id="33" w:author="Thơ Lê" w:date="2020-08-26T23:31:00Z">
          <w:pPr>
            <w:pStyle w:val="TOC1"/>
          </w:pPr>
        </w:pPrChange>
      </w:pPr>
      <w:r>
        <w:fldChar w:fldCharType="begin"/>
      </w:r>
      <w:r>
        <w:instrText xml:space="preserve"> HYPERLINK \l "_Toc49086747" </w:instrText>
      </w:r>
      <w:ins w:id="34" w:author="Thơ Lê" w:date="2020-08-26T23:46:00Z"/>
      <w:r>
        <w:fldChar w:fldCharType="separate"/>
      </w:r>
      <w:r w:rsidR="00EE7590" w:rsidRPr="0026157F">
        <w:rPr>
          <w:rStyle w:val="Hyperlink"/>
          <w:sz w:val="26"/>
          <w:szCs w:val="26"/>
        </w:rPr>
        <w:t>DANH MỤC CÁC BẢNG</w:t>
      </w:r>
      <w:r w:rsidR="00EE7590" w:rsidRPr="0026157F">
        <w:rPr>
          <w:webHidden/>
        </w:rPr>
        <w:tab/>
      </w:r>
      <w:r w:rsidR="00EE7590" w:rsidRPr="0026157F">
        <w:rPr>
          <w:webHidden/>
        </w:rPr>
        <w:fldChar w:fldCharType="begin"/>
      </w:r>
      <w:r w:rsidR="00EE7590" w:rsidRPr="0026157F">
        <w:rPr>
          <w:webHidden/>
        </w:rPr>
        <w:instrText xml:space="preserve"> PAGEREF _Toc49086747 \h </w:instrText>
      </w:r>
      <w:r w:rsidR="00EE7590" w:rsidRPr="0026157F">
        <w:rPr>
          <w:webHidden/>
        </w:rPr>
      </w:r>
      <w:r w:rsidR="00EE7590" w:rsidRPr="0026157F">
        <w:rPr>
          <w:webHidden/>
        </w:rPr>
        <w:fldChar w:fldCharType="separate"/>
      </w:r>
      <w:ins w:id="35" w:author="Thơ Lê" w:date="2020-08-26T23:46:00Z">
        <w:r w:rsidR="009E2005">
          <w:rPr>
            <w:webHidden/>
          </w:rPr>
          <w:t>xi</w:t>
        </w:r>
      </w:ins>
      <w:del w:id="36" w:author="Thơ Lê" w:date="2020-08-26T23:46:00Z">
        <w:r w:rsidR="00EE7590" w:rsidRPr="0026157F" w:rsidDel="009E2005">
          <w:rPr>
            <w:webHidden/>
          </w:rPr>
          <w:delText>x</w:delText>
        </w:r>
      </w:del>
      <w:r w:rsidR="00EE7590" w:rsidRPr="0026157F">
        <w:rPr>
          <w:webHidden/>
        </w:rPr>
        <w:fldChar w:fldCharType="end"/>
      </w:r>
      <w:r>
        <w:fldChar w:fldCharType="end"/>
      </w:r>
    </w:p>
    <w:p w14:paraId="7B6A1FC8" w14:textId="63B0E17E" w:rsidR="00EE7590" w:rsidRPr="0026157F" w:rsidRDefault="002E4044" w:rsidP="00B2601F">
      <w:pPr>
        <w:pStyle w:val="TOC1"/>
        <w:spacing w:line="360" w:lineRule="auto"/>
        <w:rPr>
          <w:rFonts w:eastAsiaTheme="minorEastAsia"/>
        </w:rPr>
        <w:pPrChange w:id="37" w:author="Thơ Lê" w:date="2020-08-26T23:31:00Z">
          <w:pPr>
            <w:pStyle w:val="TOC1"/>
          </w:pPr>
        </w:pPrChange>
      </w:pPr>
      <w:r>
        <w:fldChar w:fldCharType="begin"/>
      </w:r>
      <w:r>
        <w:instrText xml:space="preserve"> HYPERLINK \l "_Toc49086748" </w:instrText>
      </w:r>
      <w:ins w:id="38" w:author="Thơ Lê" w:date="2020-08-26T23:46:00Z"/>
      <w:r>
        <w:fldChar w:fldCharType="separate"/>
      </w:r>
      <w:r w:rsidR="00EE7590" w:rsidRPr="0026157F">
        <w:rPr>
          <w:rStyle w:val="Hyperlink"/>
          <w:sz w:val="26"/>
          <w:szCs w:val="26"/>
        </w:rPr>
        <w:t>DANH MỤC CÁC HÌNH</w:t>
      </w:r>
      <w:r w:rsidR="00EE7590" w:rsidRPr="0026157F">
        <w:rPr>
          <w:webHidden/>
        </w:rPr>
        <w:tab/>
      </w:r>
      <w:r w:rsidR="00EE7590" w:rsidRPr="0026157F">
        <w:rPr>
          <w:webHidden/>
        </w:rPr>
        <w:fldChar w:fldCharType="begin"/>
      </w:r>
      <w:r w:rsidR="00EE7590" w:rsidRPr="0026157F">
        <w:rPr>
          <w:webHidden/>
        </w:rPr>
        <w:instrText xml:space="preserve"> PAGEREF _Toc49086748 \h </w:instrText>
      </w:r>
      <w:r w:rsidR="00EE7590" w:rsidRPr="0026157F">
        <w:rPr>
          <w:webHidden/>
        </w:rPr>
      </w:r>
      <w:r w:rsidR="00EE7590" w:rsidRPr="0026157F">
        <w:rPr>
          <w:webHidden/>
        </w:rPr>
        <w:fldChar w:fldCharType="separate"/>
      </w:r>
      <w:ins w:id="39" w:author="Thơ Lê" w:date="2020-08-26T23:46:00Z">
        <w:r w:rsidR="009E2005">
          <w:rPr>
            <w:webHidden/>
          </w:rPr>
          <w:t>xii</w:t>
        </w:r>
      </w:ins>
      <w:del w:id="40" w:author="Thơ Lê" w:date="2020-08-26T23:46:00Z">
        <w:r w:rsidR="00EE7590" w:rsidRPr="0026157F" w:rsidDel="009E2005">
          <w:rPr>
            <w:webHidden/>
          </w:rPr>
          <w:delText>xi</w:delText>
        </w:r>
      </w:del>
      <w:r w:rsidR="00EE7590" w:rsidRPr="0026157F">
        <w:rPr>
          <w:webHidden/>
        </w:rPr>
        <w:fldChar w:fldCharType="end"/>
      </w:r>
      <w:r>
        <w:fldChar w:fldCharType="end"/>
      </w:r>
    </w:p>
    <w:p w14:paraId="31522814" w14:textId="586BAA3B" w:rsidR="00EE7590" w:rsidRPr="0026157F" w:rsidRDefault="002E4044" w:rsidP="009E2005">
      <w:pPr>
        <w:pStyle w:val="TOC1"/>
        <w:spacing w:line="360" w:lineRule="auto"/>
        <w:rPr>
          <w:rFonts w:eastAsiaTheme="minorEastAsia"/>
        </w:rPr>
      </w:pPr>
      <w:r>
        <w:fldChar w:fldCharType="begin"/>
      </w:r>
      <w:r>
        <w:instrText xml:space="preserve"> HYPERLINK \l "_Toc49086749" </w:instrText>
      </w:r>
      <w:ins w:id="41" w:author="Thơ Lê" w:date="2020-08-26T23:46:00Z"/>
      <w:r>
        <w:fldChar w:fldCharType="separate"/>
      </w:r>
      <w:r w:rsidR="00EE7590" w:rsidRPr="0026157F">
        <w:rPr>
          <w:rStyle w:val="Hyperlink"/>
          <w:sz w:val="26"/>
          <w:szCs w:val="26"/>
        </w:rPr>
        <w:t>CHƯƠNG 1: GIỚI THIỆU</w:t>
      </w:r>
      <w:r w:rsidR="00EE7590" w:rsidRPr="0026157F">
        <w:rPr>
          <w:webHidden/>
        </w:rPr>
        <w:tab/>
      </w:r>
      <w:r w:rsidR="00EE7590" w:rsidRPr="0026157F">
        <w:rPr>
          <w:webHidden/>
        </w:rPr>
        <w:fldChar w:fldCharType="begin"/>
      </w:r>
      <w:r w:rsidR="00EE7590" w:rsidRPr="0026157F">
        <w:rPr>
          <w:webHidden/>
        </w:rPr>
        <w:instrText xml:space="preserve"> PAGEREF _Toc49086749 \h </w:instrText>
      </w:r>
      <w:r w:rsidR="00EE7590" w:rsidRPr="0026157F">
        <w:rPr>
          <w:webHidden/>
        </w:rPr>
      </w:r>
      <w:r w:rsidR="00EE7590" w:rsidRPr="0026157F">
        <w:rPr>
          <w:webHidden/>
        </w:rPr>
        <w:fldChar w:fldCharType="separate"/>
      </w:r>
      <w:r w:rsidR="009E2005">
        <w:rPr>
          <w:webHidden/>
        </w:rPr>
        <w:t>1</w:t>
      </w:r>
      <w:r w:rsidR="00EE7590" w:rsidRPr="0026157F">
        <w:rPr>
          <w:webHidden/>
        </w:rPr>
        <w:fldChar w:fldCharType="end"/>
      </w:r>
      <w:r>
        <w:fldChar w:fldCharType="end"/>
      </w:r>
    </w:p>
    <w:p w14:paraId="37D85AD0" w14:textId="218C9531"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"_Toc49086750" </w:instrText>
      </w:r>
      <w:ins w:id="42" w:author="Thơ Lê" w:date="2020-08-26T23:46:00Z"/>
      <w:r>
        <w:fldChar w:fldCharType="separate"/>
      </w:r>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9E2005">
        <w:rPr>
          <w:webHidden/>
          <w:sz w:val="26"/>
          <w:szCs w:val="26"/>
        </w:rPr>
        <w:t>1</w:t>
      </w:r>
      <w:r w:rsidR="00EE7590" w:rsidRPr="0026157F">
        <w:rPr>
          <w:webHidden/>
          <w:sz w:val="26"/>
          <w:szCs w:val="26"/>
        </w:rPr>
        <w:fldChar w:fldCharType="end"/>
      </w:r>
      <w:r>
        <w:rPr>
          <w:sz w:val="26"/>
          <w:szCs w:val="26"/>
        </w:rPr>
        <w:fldChar w:fldCharType="end"/>
      </w:r>
    </w:p>
    <w:p w14:paraId="0220A559" w14:textId="3157B233"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"_Toc49086751" </w:instrText>
      </w:r>
      <w:ins w:id="43" w:author="Thơ Lê" w:date="2020-08-26T23:46:00Z"/>
      <w:r>
        <w:fldChar w:fldCharType="separate"/>
      </w:r>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9E2005">
        <w:rPr>
          <w:webHidden/>
          <w:sz w:val="26"/>
          <w:szCs w:val="26"/>
        </w:rPr>
        <w:t>2</w:t>
      </w:r>
      <w:r w:rsidR="00EE7590" w:rsidRPr="0026157F">
        <w:rPr>
          <w:webHidden/>
          <w:sz w:val="26"/>
          <w:szCs w:val="26"/>
        </w:rPr>
        <w:fldChar w:fldCharType="end"/>
      </w:r>
      <w:r>
        <w:rPr>
          <w:sz w:val="26"/>
          <w:szCs w:val="26"/>
        </w:rPr>
        <w:fldChar w:fldCharType="end"/>
      </w:r>
    </w:p>
    <w:p w14:paraId="3973FB42" w14:textId="15CD3873"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"_Toc49086752" </w:instrText>
      </w:r>
      <w:ins w:id="44" w:author="Thơ Lê" w:date="2020-08-26T23:46:00Z"/>
      <w:r>
        <w:fldChar w:fldCharType="separate"/>
      </w:r>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9E2005">
        <w:rPr>
          <w:webHidden/>
          <w:sz w:val="26"/>
          <w:szCs w:val="26"/>
        </w:rPr>
        <w:t>2</w:t>
      </w:r>
      <w:r w:rsidR="00EE7590" w:rsidRPr="0026157F">
        <w:rPr>
          <w:webHidden/>
          <w:sz w:val="26"/>
          <w:szCs w:val="26"/>
        </w:rPr>
        <w:fldChar w:fldCharType="end"/>
      </w:r>
      <w:r>
        <w:rPr>
          <w:sz w:val="26"/>
          <w:szCs w:val="26"/>
        </w:rPr>
        <w:fldChar w:fldCharType="end"/>
      </w:r>
    </w:p>
    <w:p w14:paraId="317AE819" w14:textId="68FB41B1"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"_Toc49086753" </w:instrText>
      </w:r>
      <w:ins w:id="45" w:author="Thơ Lê" w:date="2020-08-26T23:46:00Z"/>
      <w:r>
        <w:fldChar w:fldCharType="separate"/>
      </w:r>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9E2005">
        <w:rPr>
          <w:webHidden/>
          <w:sz w:val="26"/>
          <w:szCs w:val="26"/>
        </w:rPr>
        <w:t>3</w:t>
      </w:r>
      <w:r w:rsidR="00EE7590" w:rsidRPr="0026157F">
        <w:rPr>
          <w:webHidden/>
          <w:sz w:val="26"/>
          <w:szCs w:val="26"/>
        </w:rPr>
        <w:fldChar w:fldCharType="end"/>
      </w:r>
      <w:r>
        <w:rPr>
          <w:sz w:val="26"/>
          <w:szCs w:val="26"/>
        </w:rPr>
        <w:fldChar w:fldCharType="end"/>
      </w:r>
    </w:p>
    <w:p w14:paraId="5326DEBF" w14:textId="4D6CA204"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"_Toc49086754" </w:instrText>
      </w:r>
      <w:ins w:id="46" w:author="Thơ Lê" w:date="2020-08-26T23:46:00Z"/>
      <w:r>
        <w:fldChar w:fldCharType="separate"/>
      </w:r>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9E2005">
        <w:rPr>
          <w:webHidden/>
          <w:sz w:val="26"/>
          <w:szCs w:val="26"/>
        </w:rPr>
        <w:t>3</w:t>
      </w:r>
      <w:r w:rsidR="00EE7590" w:rsidRPr="0026157F">
        <w:rPr>
          <w:webHidden/>
          <w:sz w:val="26"/>
          <w:szCs w:val="26"/>
        </w:rPr>
        <w:fldChar w:fldCharType="end"/>
      </w:r>
      <w:r>
        <w:rPr>
          <w:sz w:val="26"/>
          <w:szCs w:val="26"/>
        </w:rPr>
        <w:fldChar w:fldCharType="end"/>
      </w:r>
    </w:p>
    <w:p w14:paraId="153C3329" w14:textId="0FF71E06"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"_Toc49086755" </w:instrText>
      </w:r>
      <w:ins w:id="47" w:author="Thơ Lê" w:date="2020-08-26T23:46:00Z"/>
      <w:r>
        <w:fldChar w:fldCharType="separate"/>
      </w:r>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9E2005">
        <w:rPr>
          <w:webHidden/>
          <w:sz w:val="26"/>
          <w:szCs w:val="26"/>
        </w:rPr>
        <w:t>4</w:t>
      </w:r>
      <w:r w:rsidR="00EE7590" w:rsidRPr="0026157F">
        <w:rPr>
          <w:webHidden/>
          <w:sz w:val="26"/>
          <w:szCs w:val="26"/>
        </w:rPr>
        <w:fldChar w:fldCharType="end"/>
      </w:r>
      <w:r>
        <w:rPr>
          <w:sz w:val="26"/>
          <w:szCs w:val="26"/>
        </w:rPr>
        <w:fldChar w:fldCharType="end"/>
      </w:r>
    </w:p>
    <w:p w14:paraId="41836357" w14:textId="52016A4B" w:rsidR="00EE7590" w:rsidRPr="0026157F" w:rsidRDefault="002E4044" w:rsidP="00B2601F">
      <w:pPr>
        <w:pStyle w:val="TOC2"/>
        <w:spacing w:line="360" w:lineRule="auto"/>
        <w:rPr>
          <w:rFonts w:eastAsiaTheme="minorEastAsia"/>
          <w:sz w:val="26"/>
          <w:szCs w:val="26"/>
        </w:rPr>
        <w:pPrChange w:id="48" w:author="Thơ Lê" w:date="2020-08-26T23:31:00Z">
          <w:pPr>
            <w:pStyle w:val="TOC2"/>
          </w:pPr>
        </w:pPrChange>
      </w:pPr>
      <w:r>
        <w:fldChar w:fldCharType="begin"/>
      </w:r>
      <w:r>
        <w:instrText xml:space="preserve"> HYPERLINK \l "_Toc49086756" </w:instrText>
      </w:r>
      <w:ins w:id="49" w:author="Thơ Lê" w:date="2020-08-26T23:46:00Z"/>
      <w:r>
        <w:fldChar w:fldCharType="separate"/>
      </w:r>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ins w:id="50" w:author="Thơ Lê" w:date="2020-08-26T23:46:00Z">
        <w:r w:rsidR="009E2005">
          <w:rPr>
            <w:webHidden/>
            <w:sz w:val="26"/>
            <w:szCs w:val="26"/>
          </w:rPr>
          <w:t>5</w:t>
        </w:r>
      </w:ins>
      <w:del w:id="51" w:author="Thơ Lê" w:date="2020-08-26T23:46:00Z">
        <w:r w:rsidR="00EE7590" w:rsidRPr="0026157F" w:rsidDel="009E2005">
          <w:rPr>
            <w:webHidden/>
            <w:sz w:val="26"/>
            <w:szCs w:val="26"/>
          </w:rPr>
          <w:delText>4</w:delText>
        </w:r>
      </w:del>
      <w:r w:rsidR="00EE7590" w:rsidRPr="0026157F">
        <w:rPr>
          <w:webHidden/>
          <w:sz w:val="26"/>
          <w:szCs w:val="26"/>
        </w:rPr>
        <w:fldChar w:fldCharType="end"/>
      </w:r>
      <w:r>
        <w:rPr>
          <w:sz w:val="26"/>
          <w:szCs w:val="26"/>
        </w:rPr>
        <w:fldChar w:fldCharType="end"/>
      </w:r>
    </w:p>
    <w:p w14:paraId="6886EA54" w14:textId="4DC864A4" w:rsidR="00EE7590" w:rsidRPr="0026157F" w:rsidRDefault="002E4044" w:rsidP="009E2005">
      <w:pPr>
        <w:pStyle w:val="TOC1"/>
        <w:spacing w:line="360" w:lineRule="auto"/>
        <w:rPr>
          <w:rFonts w:eastAsiaTheme="minorEastAsia"/>
        </w:rPr>
      </w:pPr>
      <w:r>
        <w:fldChar w:fldCharType="begin"/>
      </w:r>
      <w:r>
        <w:instrText xml:space="preserve"> HYPERLINK \l "_Toc49086757" </w:instrText>
      </w:r>
      <w:ins w:id="52" w:author="Thơ Lê" w:date="2020-08-26T23:46:00Z"/>
      <w:r>
        <w:fldChar w:fldCharType="separate"/>
      </w:r>
      <w:r w:rsidR="00EE7590" w:rsidRPr="0026157F">
        <w:rPr>
          <w:rStyle w:val="Hyperlink"/>
          <w:sz w:val="26"/>
          <w:szCs w:val="26"/>
        </w:rPr>
        <w:t>CHƯƠNG 2: CƠ SỞ LÝ THUYẾT</w:t>
      </w:r>
      <w:r w:rsidR="00EE7590" w:rsidRPr="0026157F">
        <w:rPr>
          <w:webHidden/>
        </w:rPr>
        <w:tab/>
      </w:r>
      <w:r w:rsidR="00EE7590" w:rsidRPr="0026157F">
        <w:rPr>
          <w:webHidden/>
        </w:rPr>
        <w:fldChar w:fldCharType="begin"/>
      </w:r>
      <w:r w:rsidR="00EE7590" w:rsidRPr="0026157F">
        <w:rPr>
          <w:webHidden/>
        </w:rPr>
        <w:instrText xml:space="preserve"> PAGEREF _Toc49086757 \h </w:instrText>
      </w:r>
      <w:r w:rsidR="00EE7590" w:rsidRPr="0026157F">
        <w:rPr>
          <w:webHidden/>
        </w:rPr>
      </w:r>
      <w:r w:rsidR="00EE7590" w:rsidRPr="0026157F">
        <w:rPr>
          <w:webHidden/>
        </w:rPr>
        <w:fldChar w:fldCharType="separate"/>
      </w:r>
      <w:r w:rsidR="009E2005">
        <w:rPr>
          <w:webHidden/>
        </w:rPr>
        <w:t>6</w:t>
      </w:r>
      <w:r w:rsidR="00EE7590" w:rsidRPr="0026157F">
        <w:rPr>
          <w:webHidden/>
        </w:rPr>
        <w:fldChar w:fldCharType="end"/>
      </w:r>
      <w:r>
        <w:fldChar w:fldCharType="end"/>
      </w:r>
    </w:p>
    <w:p w14:paraId="1AD87DAC" w14:textId="0C47C146"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"_Toc49086758" </w:instrText>
      </w:r>
      <w:ins w:id="53" w:author="Thơ Lê" w:date="2020-08-26T23:46:00Z"/>
      <w:r>
        <w:fldChar w:fldCharType="separate"/>
      </w:r>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9E2005">
        <w:rPr>
          <w:webHidden/>
          <w:sz w:val="26"/>
          <w:szCs w:val="26"/>
        </w:rPr>
        <w:t>6</w:t>
      </w:r>
      <w:r w:rsidR="00EE7590" w:rsidRPr="0026157F">
        <w:rPr>
          <w:webHidden/>
          <w:sz w:val="26"/>
          <w:szCs w:val="26"/>
        </w:rPr>
        <w:fldChar w:fldCharType="end"/>
      </w:r>
      <w:r>
        <w:rPr>
          <w:sz w:val="26"/>
          <w:szCs w:val="26"/>
        </w:rPr>
        <w:fldChar w:fldCharType="end"/>
      </w:r>
    </w:p>
    <w:p w14:paraId="7E59EB33" w14:textId="79310CDA"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"_Toc49086759" </w:instrText>
      </w:r>
      <w:ins w:id="54" w:author="Thơ Lê" w:date="2020-08-26T23:46:00Z"/>
      <w:r>
        <w:fldChar w:fldCharType="separate"/>
      </w:r>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9E2005">
        <w:rPr>
          <w:webHidden/>
          <w:sz w:val="26"/>
          <w:szCs w:val="26"/>
        </w:rPr>
        <w:t>8</w:t>
      </w:r>
      <w:r w:rsidR="00EE7590" w:rsidRPr="0026157F">
        <w:rPr>
          <w:webHidden/>
          <w:sz w:val="26"/>
          <w:szCs w:val="26"/>
        </w:rPr>
        <w:fldChar w:fldCharType="end"/>
      </w:r>
      <w:r>
        <w:rPr>
          <w:sz w:val="26"/>
          <w:szCs w:val="26"/>
        </w:rPr>
        <w:fldChar w:fldCharType="end"/>
      </w:r>
    </w:p>
    <w:p w14:paraId="5AA0FAD0" w14:textId="414448B3"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"_Toc49086760" </w:instrText>
      </w:r>
      <w:ins w:id="55" w:author="Thơ Lê" w:date="2020-08-26T23:46:00Z"/>
      <w:r>
        <w:fldChar w:fldCharType="separate"/>
      </w:r>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9E2005">
        <w:rPr>
          <w:webHidden/>
          <w:sz w:val="26"/>
          <w:szCs w:val="26"/>
        </w:rPr>
        <w:t>11</w:t>
      </w:r>
      <w:r w:rsidR="00EE7590" w:rsidRPr="0026157F">
        <w:rPr>
          <w:webHidden/>
          <w:sz w:val="26"/>
          <w:szCs w:val="26"/>
        </w:rPr>
        <w:fldChar w:fldCharType="end"/>
      </w:r>
      <w:r>
        <w:rPr>
          <w:sz w:val="26"/>
          <w:szCs w:val="26"/>
        </w:rPr>
        <w:fldChar w:fldCharType="end"/>
      </w:r>
    </w:p>
    <w:p w14:paraId="6CC2DDFE" w14:textId="71AE0286"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"_Toc49086761" </w:instrText>
      </w:r>
      <w:ins w:id="56" w:author="Thơ Lê" w:date="2020-08-26T23:46:00Z">
        <w:r w:rsidR="009E2005">
          <w:rPr>
            <w:noProof/>
          </w:rPr>
        </w:r>
      </w:ins>
      <w:r>
        <w:rPr>
          <w:noProof/>
        </w:rPr>
        <w:fldChar w:fldCharType="separate"/>
      </w:r>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11</w:t>
      </w:r>
      <w:r w:rsidR="00EE7590" w:rsidRPr="0026157F">
        <w:rPr>
          <w:noProof/>
          <w:webHidden/>
          <w:sz w:val="26"/>
          <w:szCs w:val="26"/>
          <w:lang w:val="vi-VN"/>
        </w:rPr>
        <w:fldChar w:fldCharType="end"/>
      </w:r>
      <w:r>
        <w:rPr>
          <w:noProof/>
          <w:sz w:val="26"/>
          <w:szCs w:val="26"/>
          <w:lang w:val="vi-VN"/>
        </w:rPr>
        <w:fldChar w:fldCharType="end"/>
      </w:r>
    </w:p>
    <w:p w14:paraId="0ACB50B6" w14:textId="28A5D3BC"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"_Toc49086762" </w:instrText>
      </w:r>
      <w:ins w:id="57" w:author="Thơ Lê" w:date="2020-08-26T23:46:00Z">
        <w:r w:rsidR="009E2005">
          <w:rPr>
            <w:noProof/>
          </w:rPr>
        </w:r>
      </w:ins>
      <w:r>
        <w:rPr>
          <w:noProof/>
        </w:rPr>
        <w:fldChar w:fldCharType="separate"/>
      </w:r>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12</w:t>
      </w:r>
      <w:r w:rsidR="00EE7590" w:rsidRPr="0026157F">
        <w:rPr>
          <w:noProof/>
          <w:webHidden/>
          <w:sz w:val="26"/>
          <w:szCs w:val="26"/>
          <w:lang w:val="vi-VN"/>
        </w:rPr>
        <w:fldChar w:fldCharType="end"/>
      </w:r>
      <w:r>
        <w:rPr>
          <w:noProof/>
          <w:sz w:val="26"/>
          <w:szCs w:val="26"/>
          <w:lang w:val="vi-VN"/>
        </w:rPr>
        <w:fldChar w:fldCharType="end"/>
      </w:r>
    </w:p>
    <w:p w14:paraId="34E41E20" w14:textId="4600EBB0"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"_Toc49086763" </w:instrText>
      </w:r>
      <w:ins w:id="58" w:author="Thơ Lê" w:date="2020-08-26T23:46:00Z">
        <w:r w:rsidR="009E2005">
          <w:rPr>
            <w:noProof/>
          </w:rPr>
        </w:r>
      </w:ins>
      <w:r>
        <w:rPr>
          <w:noProof/>
        </w:rPr>
        <w:fldChar w:fldCharType="separate"/>
      </w:r>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16</w:t>
      </w:r>
      <w:r w:rsidR="00EE7590" w:rsidRPr="0026157F">
        <w:rPr>
          <w:noProof/>
          <w:webHidden/>
          <w:sz w:val="26"/>
          <w:szCs w:val="26"/>
          <w:lang w:val="vi-VN"/>
        </w:rPr>
        <w:fldChar w:fldCharType="end"/>
      </w:r>
      <w:r>
        <w:rPr>
          <w:noProof/>
          <w:sz w:val="26"/>
          <w:szCs w:val="26"/>
          <w:lang w:val="vi-VN"/>
        </w:rPr>
        <w:fldChar w:fldCharType="end"/>
      </w:r>
    </w:p>
    <w:p w14:paraId="2E647A75" w14:textId="45906B06" w:rsidR="00EE7590" w:rsidRPr="0026157F" w:rsidRDefault="002E4044" w:rsidP="00B2601F">
      <w:pPr>
        <w:pStyle w:val="TOC3"/>
        <w:tabs>
          <w:tab w:val="left" w:pos="1320"/>
          <w:tab w:val="right" w:leader="dot" w:pos="9440"/>
        </w:tabs>
        <w:spacing w:line="360" w:lineRule="auto"/>
        <w:rPr>
          <w:rFonts w:eastAsiaTheme="minorEastAsia"/>
          <w:noProof/>
          <w:sz w:val="26"/>
          <w:szCs w:val="26"/>
          <w:lang w:val="vi-VN"/>
        </w:rPr>
        <w:pPrChange w:id="59" w:author="Thơ Lê" w:date="2020-08-26T23:31:00Z">
          <w:pPr>
            <w:pStyle w:val="TOC3"/>
            <w:tabs>
              <w:tab w:val="left" w:pos="1320"/>
              <w:tab w:val="right" w:leader="dot" w:pos="9440"/>
            </w:tabs>
          </w:pPr>
        </w:pPrChange>
      </w:pPr>
      <w:r>
        <w:rPr>
          <w:noProof/>
        </w:rPr>
        <w:fldChar w:fldCharType="begin"/>
      </w:r>
      <w:r>
        <w:rPr>
          <w:noProof/>
        </w:rPr>
        <w:instrText xml:space="preserve"> HYPERLINK \l "_Toc49086764" </w:instrText>
      </w:r>
      <w:ins w:id="60" w:author="Thơ Lê" w:date="2020-08-26T23:46:00Z">
        <w:r w:rsidR="009E2005">
          <w:rPr>
            <w:noProof/>
          </w:rPr>
        </w:r>
      </w:ins>
      <w:r>
        <w:rPr>
          <w:noProof/>
        </w:rPr>
        <w:fldChar w:fldCharType="separate"/>
      </w:r>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ins w:id="61" w:author="Thơ Lê" w:date="2020-08-26T23:46:00Z">
        <w:r w:rsidR="009E2005">
          <w:rPr>
            <w:noProof/>
            <w:webHidden/>
            <w:sz w:val="26"/>
            <w:szCs w:val="26"/>
            <w:lang w:val="vi-VN"/>
          </w:rPr>
          <w:t>17</w:t>
        </w:r>
      </w:ins>
      <w:del w:id="62" w:author="Thơ Lê" w:date="2020-08-26T23:46:00Z">
        <w:r w:rsidR="00EE7590" w:rsidRPr="0026157F" w:rsidDel="009E2005">
          <w:rPr>
            <w:noProof/>
            <w:webHidden/>
            <w:sz w:val="26"/>
            <w:szCs w:val="26"/>
            <w:lang w:val="vi-VN"/>
          </w:rPr>
          <w:delText>18</w:delText>
        </w:r>
      </w:del>
      <w:r w:rsidR="00EE7590" w:rsidRPr="0026157F">
        <w:rPr>
          <w:noProof/>
          <w:webHidden/>
          <w:sz w:val="26"/>
          <w:szCs w:val="26"/>
          <w:lang w:val="vi-VN"/>
        </w:rPr>
        <w:fldChar w:fldCharType="end"/>
      </w:r>
      <w:r>
        <w:rPr>
          <w:noProof/>
          <w:sz w:val="26"/>
          <w:szCs w:val="26"/>
          <w:lang w:val="vi-VN"/>
        </w:rPr>
        <w:fldChar w:fldCharType="end"/>
      </w:r>
    </w:p>
    <w:p w14:paraId="5FBAA342" w14:textId="71B54F80"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"_Toc49086765" </w:instrText>
      </w:r>
      <w:ins w:id="63" w:author="Thơ Lê" w:date="2020-08-26T23:46:00Z">
        <w:r w:rsidR="009E2005">
          <w:rPr>
            <w:noProof/>
          </w:rPr>
        </w:r>
      </w:ins>
      <w:r>
        <w:rPr>
          <w:noProof/>
        </w:rPr>
        <w:fldChar w:fldCharType="separate"/>
      </w:r>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19</w:t>
      </w:r>
      <w:r w:rsidR="00EE7590" w:rsidRPr="0026157F">
        <w:rPr>
          <w:noProof/>
          <w:webHidden/>
          <w:sz w:val="26"/>
          <w:szCs w:val="26"/>
          <w:lang w:val="vi-VN"/>
        </w:rPr>
        <w:fldChar w:fldCharType="end"/>
      </w:r>
      <w:r>
        <w:rPr>
          <w:noProof/>
          <w:sz w:val="26"/>
          <w:szCs w:val="26"/>
          <w:lang w:val="vi-VN"/>
        </w:rPr>
        <w:fldChar w:fldCharType="end"/>
      </w:r>
    </w:p>
    <w:p w14:paraId="16160321" w14:textId="4C32F7FD" w:rsidR="00EE7590" w:rsidRPr="0026157F" w:rsidRDefault="002E4044" w:rsidP="00B2601F">
      <w:pPr>
        <w:pStyle w:val="TOC2"/>
        <w:spacing w:line="360" w:lineRule="auto"/>
        <w:rPr>
          <w:rFonts w:eastAsiaTheme="minorEastAsia"/>
          <w:sz w:val="26"/>
          <w:szCs w:val="26"/>
        </w:rPr>
        <w:pPrChange w:id="64" w:author="Thơ Lê" w:date="2020-08-26T23:31:00Z">
          <w:pPr>
            <w:pStyle w:val="TOC2"/>
          </w:pPr>
        </w:pPrChange>
      </w:pPr>
      <w:r>
        <w:fldChar w:fldCharType="begin"/>
      </w:r>
      <w:r>
        <w:instrText xml:space="preserve"> HYPERLINK \l "_Toc49086766" </w:instrText>
      </w:r>
      <w:ins w:id="65" w:author="Thơ Lê" w:date="2020-08-26T23:46:00Z"/>
      <w:r>
        <w:fldChar w:fldCharType="separate"/>
      </w:r>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ins w:id="66" w:author="Thơ Lê" w:date="2020-08-26T23:46:00Z">
        <w:r w:rsidR="009E2005">
          <w:rPr>
            <w:webHidden/>
            <w:sz w:val="26"/>
            <w:szCs w:val="26"/>
          </w:rPr>
          <w:t>19</w:t>
        </w:r>
      </w:ins>
      <w:del w:id="67" w:author="Thơ Lê" w:date="2020-08-26T23:46:00Z">
        <w:r w:rsidR="00EE7590" w:rsidRPr="0026157F" w:rsidDel="009E2005">
          <w:rPr>
            <w:webHidden/>
            <w:sz w:val="26"/>
            <w:szCs w:val="26"/>
          </w:rPr>
          <w:delText>20</w:delText>
        </w:r>
      </w:del>
      <w:r w:rsidR="00EE7590" w:rsidRPr="0026157F">
        <w:rPr>
          <w:webHidden/>
          <w:sz w:val="26"/>
          <w:szCs w:val="26"/>
        </w:rPr>
        <w:fldChar w:fldCharType="end"/>
      </w:r>
      <w:r>
        <w:rPr>
          <w:sz w:val="26"/>
          <w:szCs w:val="26"/>
        </w:rPr>
        <w:fldChar w:fldCharType="end"/>
      </w:r>
    </w:p>
    <w:p w14:paraId="6582CEE5" w14:textId="54980853"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lastRenderedPageBreak/>
        <w:fldChar w:fldCharType="begin"/>
      </w:r>
      <w:r>
        <w:rPr>
          <w:noProof/>
        </w:rPr>
        <w:instrText xml:space="preserve"> HYPERLINK \l "_Toc49086767" </w:instrText>
      </w:r>
      <w:ins w:id="68" w:author="Thơ Lê" w:date="2020-08-26T23:46:00Z">
        <w:r w:rsidR="009E2005">
          <w:rPr>
            <w:noProof/>
          </w:rPr>
        </w:r>
      </w:ins>
      <w:r>
        <w:rPr>
          <w:noProof/>
        </w:rPr>
        <w:fldChar w:fldCharType="separate"/>
      </w:r>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20</w:t>
      </w:r>
      <w:r w:rsidR="00EE7590" w:rsidRPr="0026157F">
        <w:rPr>
          <w:noProof/>
          <w:webHidden/>
          <w:sz w:val="26"/>
          <w:szCs w:val="26"/>
          <w:lang w:val="vi-VN"/>
        </w:rPr>
        <w:fldChar w:fldCharType="end"/>
      </w:r>
      <w:r>
        <w:rPr>
          <w:noProof/>
          <w:sz w:val="26"/>
          <w:szCs w:val="26"/>
          <w:lang w:val="vi-VN"/>
        </w:rPr>
        <w:fldChar w:fldCharType="end"/>
      </w:r>
    </w:p>
    <w:p w14:paraId="66481316" w14:textId="23190FC8"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"_Toc49086768" </w:instrText>
      </w:r>
      <w:ins w:id="69" w:author="Thơ Lê" w:date="2020-08-26T23:46:00Z">
        <w:r w:rsidR="009E2005">
          <w:rPr>
            <w:noProof/>
          </w:rPr>
        </w:r>
      </w:ins>
      <w:r>
        <w:rPr>
          <w:noProof/>
        </w:rPr>
        <w:fldChar w:fldCharType="separate"/>
      </w:r>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22</w:t>
      </w:r>
      <w:r w:rsidR="00EE7590" w:rsidRPr="0026157F">
        <w:rPr>
          <w:noProof/>
          <w:webHidden/>
          <w:sz w:val="26"/>
          <w:szCs w:val="26"/>
          <w:lang w:val="vi-VN"/>
        </w:rPr>
        <w:fldChar w:fldCharType="end"/>
      </w:r>
      <w:r>
        <w:rPr>
          <w:noProof/>
          <w:sz w:val="26"/>
          <w:szCs w:val="26"/>
          <w:lang w:val="vi-VN"/>
        </w:rPr>
        <w:fldChar w:fldCharType="end"/>
      </w:r>
    </w:p>
    <w:p w14:paraId="76112268" w14:textId="68D1E1DE"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"_Toc49086769" </w:instrText>
      </w:r>
      <w:ins w:id="70" w:author="Thơ Lê" w:date="2020-08-26T23:46:00Z">
        <w:r w:rsidR="009E2005">
          <w:rPr>
            <w:noProof/>
          </w:rPr>
        </w:r>
      </w:ins>
      <w:r>
        <w:rPr>
          <w:noProof/>
        </w:rPr>
        <w:fldChar w:fldCharType="separate"/>
      </w:r>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22</w:t>
      </w:r>
      <w:r w:rsidR="00EE7590" w:rsidRPr="0026157F">
        <w:rPr>
          <w:noProof/>
          <w:webHidden/>
          <w:sz w:val="26"/>
          <w:szCs w:val="26"/>
          <w:lang w:val="vi-VN"/>
        </w:rPr>
        <w:fldChar w:fldCharType="end"/>
      </w:r>
      <w:r>
        <w:rPr>
          <w:noProof/>
          <w:sz w:val="26"/>
          <w:szCs w:val="26"/>
          <w:lang w:val="vi-VN"/>
        </w:rPr>
        <w:fldChar w:fldCharType="end"/>
      </w:r>
    </w:p>
    <w:p w14:paraId="0A61F3CF" w14:textId="3931FC75"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"_Toc49086770" </w:instrText>
      </w:r>
      <w:ins w:id="71" w:author="Thơ Lê" w:date="2020-08-26T23:46:00Z">
        <w:r w:rsidR="009E2005">
          <w:rPr>
            <w:noProof/>
          </w:rPr>
        </w:r>
      </w:ins>
      <w:r>
        <w:rPr>
          <w:noProof/>
        </w:rPr>
        <w:fldChar w:fldCharType="separate"/>
      </w:r>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29</w:t>
      </w:r>
      <w:r w:rsidR="00EE7590" w:rsidRPr="0026157F">
        <w:rPr>
          <w:noProof/>
          <w:webHidden/>
          <w:sz w:val="26"/>
          <w:szCs w:val="26"/>
          <w:lang w:val="vi-VN"/>
        </w:rPr>
        <w:fldChar w:fldCharType="end"/>
      </w:r>
      <w:r>
        <w:rPr>
          <w:noProof/>
          <w:sz w:val="26"/>
          <w:szCs w:val="26"/>
          <w:lang w:val="vi-VN"/>
        </w:rPr>
        <w:fldChar w:fldCharType="end"/>
      </w:r>
    </w:p>
    <w:p w14:paraId="6AD3019F" w14:textId="4C9E24C2" w:rsidR="00EE7590" w:rsidRPr="0026157F" w:rsidRDefault="002E4044" w:rsidP="00B2601F">
      <w:pPr>
        <w:pStyle w:val="TOC2"/>
        <w:spacing w:line="360" w:lineRule="auto"/>
        <w:rPr>
          <w:rFonts w:eastAsiaTheme="minorEastAsia"/>
          <w:sz w:val="26"/>
          <w:szCs w:val="26"/>
        </w:rPr>
        <w:pPrChange w:id="72" w:author="Thơ Lê" w:date="2020-08-26T23:31:00Z">
          <w:pPr>
            <w:pStyle w:val="TOC2"/>
          </w:pPr>
        </w:pPrChange>
      </w:pPr>
      <w:r>
        <w:fldChar w:fldCharType="begin"/>
      </w:r>
      <w:r>
        <w:instrText xml:space="preserve"> HYPERLINK \l "_Toc49086771" </w:instrText>
      </w:r>
      <w:ins w:id="73" w:author="Thơ Lê" w:date="2020-08-26T23:46:00Z"/>
      <w:r>
        <w:fldChar w:fldCharType="separate"/>
      </w:r>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ins w:id="74" w:author="Thơ Lê" w:date="2020-08-26T23:46:00Z">
        <w:r w:rsidR="009E2005">
          <w:rPr>
            <w:webHidden/>
            <w:sz w:val="26"/>
            <w:szCs w:val="26"/>
          </w:rPr>
          <w:t>29</w:t>
        </w:r>
      </w:ins>
      <w:del w:id="75" w:author="Thơ Lê" w:date="2020-08-26T23:46:00Z">
        <w:r w:rsidR="00EE7590" w:rsidRPr="0026157F" w:rsidDel="009E2005">
          <w:rPr>
            <w:webHidden/>
            <w:sz w:val="26"/>
            <w:szCs w:val="26"/>
          </w:rPr>
          <w:delText>30</w:delText>
        </w:r>
      </w:del>
      <w:r w:rsidR="00EE7590" w:rsidRPr="0026157F">
        <w:rPr>
          <w:webHidden/>
          <w:sz w:val="26"/>
          <w:szCs w:val="26"/>
        </w:rPr>
        <w:fldChar w:fldCharType="end"/>
      </w:r>
      <w:r>
        <w:rPr>
          <w:sz w:val="26"/>
          <w:szCs w:val="26"/>
        </w:rPr>
        <w:fldChar w:fldCharType="end"/>
      </w:r>
    </w:p>
    <w:p w14:paraId="3BF21E28" w14:textId="78DA60EB" w:rsidR="00EE7590" w:rsidRPr="0026157F" w:rsidRDefault="002E4044" w:rsidP="00B2601F">
      <w:pPr>
        <w:pStyle w:val="TOC3"/>
        <w:tabs>
          <w:tab w:val="left" w:pos="1320"/>
          <w:tab w:val="right" w:leader="dot" w:pos="9440"/>
        </w:tabs>
        <w:spacing w:line="360" w:lineRule="auto"/>
        <w:rPr>
          <w:rFonts w:eastAsiaTheme="minorEastAsia"/>
          <w:noProof/>
          <w:sz w:val="26"/>
          <w:szCs w:val="26"/>
          <w:lang w:val="vi-VN"/>
        </w:rPr>
        <w:pPrChange w:id="76" w:author="Thơ Lê" w:date="2020-08-26T23:31:00Z">
          <w:pPr>
            <w:pStyle w:val="TOC3"/>
            <w:tabs>
              <w:tab w:val="left" w:pos="1320"/>
              <w:tab w:val="right" w:leader="dot" w:pos="9440"/>
            </w:tabs>
          </w:pPr>
        </w:pPrChange>
      </w:pPr>
      <w:r>
        <w:rPr>
          <w:noProof/>
        </w:rPr>
        <w:fldChar w:fldCharType="begin"/>
      </w:r>
      <w:r>
        <w:rPr>
          <w:noProof/>
        </w:rPr>
        <w:instrText xml:space="preserve"> HYPERLINK \l "_Toc49086772" </w:instrText>
      </w:r>
      <w:ins w:id="77" w:author="Thơ Lê" w:date="2020-08-26T23:46:00Z">
        <w:r w:rsidR="009E2005">
          <w:rPr>
            <w:noProof/>
          </w:rPr>
        </w:r>
      </w:ins>
      <w:r>
        <w:rPr>
          <w:noProof/>
        </w:rPr>
        <w:fldChar w:fldCharType="separate"/>
      </w:r>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ins w:id="78" w:author="Thơ Lê" w:date="2020-08-26T23:46:00Z">
        <w:r w:rsidR="009E2005">
          <w:rPr>
            <w:noProof/>
            <w:webHidden/>
            <w:sz w:val="26"/>
            <w:szCs w:val="26"/>
            <w:lang w:val="vi-VN"/>
          </w:rPr>
          <w:t>30</w:t>
        </w:r>
      </w:ins>
      <w:del w:id="79" w:author="Thơ Lê" w:date="2020-08-26T23:46:00Z">
        <w:r w:rsidR="00EE7590" w:rsidRPr="0026157F" w:rsidDel="009E2005">
          <w:rPr>
            <w:noProof/>
            <w:webHidden/>
            <w:sz w:val="26"/>
            <w:szCs w:val="26"/>
            <w:lang w:val="vi-VN"/>
          </w:rPr>
          <w:delText>31</w:delText>
        </w:r>
      </w:del>
      <w:r w:rsidR="00EE7590" w:rsidRPr="0026157F">
        <w:rPr>
          <w:noProof/>
          <w:webHidden/>
          <w:sz w:val="26"/>
          <w:szCs w:val="26"/>
          <w:lang w:val="vi-VN"/>
        </w:rPr>
        <w:fldChar w:fldCharType="end"/>
      </w:r>
      <w:r>
        <w:rPr>
          <w:noProof/>
          <w:sz w:val="26"/>
          <w:szCs w:val="26"/>
          <w:lang w:val="vi-VN"/>
        </w:rPr>
        <w:fldChar w:fldCharType="end"/>
      </w:r>
    </w:p>
    <w:p w14:paraId="527BC5DD" w14:textId="09204557"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"_Toc49086773" </w:instrText>
      </w:r>
      <w:ins w:id="80" w:author="Thơ Lê" w:date="2020-08-26T23:46:00Z">
        <w:r w:rsidR="009E2005">
          <w:rPr>
            <w:noProof/>
          </w:rPr>
        </w:r>
      </w:ins>
      <w:r>
        <w:rPr>
          <w:noProof/>
        </w:rPr>
        <w:fldChar w:fldCharType="separate"/>
      </w:r>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31</w:t>
      </w:r>
      <w:r w:rsidR="00EE7590" w:rsidRPr="0026157F">
        <w:rPr>
          <w:noProof/>
          <w:webHidden/>
          <w:sz w:val="26"/>
          <w:szCs w:val="26"/>
          <w:lang w:val="vi-VN"/>
        </w:rPr>
        <w:fldChar w:fldCharType="end"/>
      </w:r>
      <w:r>
        <w:rPr>
          <w:noProof/>
          <w:sz w:val="26"/>
          <w:szCs w:val="26"/>
          <w:lang w:val="vi-VN"/>
        </w:rPr>
        <w:fldChar w:fldCharType="end"/>
      </w:r>
    </w:p>
    <w:p w14:paraId="71628740" w14:textId="0F1CBAA1"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"_Toc49086774" </w:instrText>
      </w:r>
      <w:ins w:id="81" w:author="Thơ Lê" w:date="2020-08-26T23:46:00Z">
        <w:r w:rsidR="009E2005">
          <w:rPr>
            <w:noProof/>
          </w:rPr>
        </w:r>
      </w:ins>
      <w:r>
        <w:rPr>
          <w:noProof/>
        </w:rPr>
        <w:fldChar w:fldCharType="separate"/>
      </w:r>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32</w:t>
      </w:r>
      <w:r w:rsidR="00EE7590" w:rsidRPr="0026157F">
        <w:rPr>
          <w:noProof/>
          <w:webHidden/>
          <w:sz w:val="26"/>
          <w:szCs w:val="26"/>
          <w:lang w:val="vi-VN"/>
        </w:rPr>
        <w:fldChar w:fldCharType="end"/>
      </w:r>
      <w:r>
        <w:rPr>
          <w:noProof/>
          <w:sz w:val="26"/>
          <w:szCs w:val="26"/>
          <w:lang w:val="vi-VN"/>
        </w:rPr>
        <w:fldChar w:fldCharType="end"/>
      </w:r>
    </w:p>
    <w:p w14:paraId="6BEB8587" w14:textId="21F3F919"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"_Toc49086775" </w:instrText>
      </w:r>
      <w:ins w:id="82" w:author="Thơ Lê" w:date="2020-08-26T23:46:00Z"/>
      <w:r>
        <w:fldChar w:fldCharType="separate"/>
      </w:r>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9E2005">
        <w:rPr>
          <w:webHidden/>
          <w:sz w:val="26"/>
          <w:szCs w:val="26"/>
        </w:rPr>
        <w:t>32</w:t>
      </w:r>
      <w:r w:rsidR="00EE7590" w:rsidRPr="0026157F">
        <w:rPr>
          <w:webHidden/>
          <w:sz w:val="26"/>
          <w:szCs w:val="26"/>
        </w:rPr>
        <w:fldChar w:fldCharType="end"/>
      </w:r>
      <w:r>
        <w:rPr>
          <w:sz w:val="26"/>
          <w:szCs w:val="26"/>
        </w:rPr>
        <w:fldChar w:fldCharType="end"/>
      </w:r>
    </w:p>
    <w:p w14:paraId="456E7FCF" w14:textId="16A41585"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"_Toc49086776" </w:instrText>
      </w:r>
      <w:ins w:id="83" w:author="Thơ Lê" w:date="2020-08-26T23:46:00Z">
        <w:r w:rsidR="009E2005">
          <w:rPr>
            <w:noProof/>
          </w:rPr>
        </w:r>
      </w:ins>
      <w:r>
        <w:rPr>
          <w:noProof/>
        </w:rPr>
        <w:fldChar w:fldCharType="separate"/>
      </w:r>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32</w:t>
      </w:r>
      <w:r w:rsidR="00EE7590" w:rsidRPr="0026157F">
        <w:rPr>
          <w:noProof/>
          <w:webHidden/>
          <w:sz w:val="26"/>
          <w:szCs w:val="26"/>
          <w:lang w:val="vi-VN"/>
        </w:rPr>
        <w:fldChar w:fldCharType="end"/>
      </w:r>
      <w:r>
        <w:rPr>
          <w:noProof/>
          <w:sz w:val="26"/>
          <w:szCs w:val="26"/>
          <w:lang w:val="vi-VN"/>
        </w:rPr>
        <w:fldChar w:fldCharType="end"/>
      </w:r>
    </w:p>
    <w:p w14:paraId="3B29F41A" w14:textId="052BB804"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"_Toc49086777" </w:instrText>
      </w:r>
      <w:ins w:id="84" w:author="Thơ Lê" w:date="2020-08-26T23:46:00Z">
        <w:r w:rsidR="009E2005">
          <w:rPr>
            <w:noProof/>
          </w:rPr>
        </w:r>
      </w:ins>
      <w:r>
        <w:rPr>
          <w:noProof/>
        </w:rPr>
        <w:fldChar w:fldCharType="separate"/>
      </w:r>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35</w:t>
      </w:r>
      <w:r w:rsidR="00EE7590" w:rsidRPr="0026157F">
        <w:rPr>
          <w:noProof/>
          <w:webHidden/>
          <w:sz w:val="26"/>
          <w:szCs w:val="26"/>
          <w:lang w:val="vi-VN"/>
        </w:rPr>
        <w:fldChar w:fldCharType="end"/>
      </w:r>
      <w:r>
        <w:rPr>
          <w:noProof/>
          <w:sz w:val="26"/>
          <w:szCs w:val="26"/>
          <w:lang w:val="vi-VN"/>
        </w:rPr>
        <w:fldChar w:fldCharType="end"/>
      </w:r>
    </w:p>
    <w:p w14:paraId="5386635C" w14:textId="779F6A85" w:rsidR="00EE7590" w:rsidRPr="0026157F" w:rsidRDefault="002E4044" w:rsidP="009E2005">
      <w:pPr>
        <w:pStyle w:val="TOC1"/>
        <w:spacing w:line="360" w:lineRule="auto"/>
        <w:rPr>
          <w:rFonts w:eastAsiaTheme="minorEastAsia"/>
        </w:rPr>
      </w:pPr>
      <w:r>
        <w:fldChar w:fldCharType="begin"/>
      </w:r>
      <w:r>
        <w:instrText xml:space="preserve"> HYPERLINK \l "_Toc49086778" </w:instrText>
      </w:r>
      <w:ins w:id="85" w:author="Thơ Lê" w:date="2020-08-26T23:46:00Z"/>
      <w:r>
        <w:fldChar w:fldCharType="separate"/>
      </w:r>
      <w:r w:rsidR="00EE7590" w:rsidRPr="0026157F">
        <w:rPr>
          <w:rStyle w:val="Hyperlink"/>
          <w:sz w:val="26"/>
          <w:szCs w:val="26"/>
        </w:rPr>
        <w:t>CHƯƠNG 3: PHƯƠNG PHÁP THỰC HIỆN</w:t>
      </w:r>
      <w:r w:rsidR="00EE7590" w:rsidRPr="0026157F">
        <w:rPr>
          <w:webHidden/>
        </w:rPr>
        <w:tab/>
      </w:r>
      <w:r w:rsidR="00EE7590" w:rsidRPr="0026157F">
        <w:rPr>
          <w:webHidden/>
        </w:rPr>
        <w:fldChar w:fldCharType="begin"/>
      </w:r>
      <w:r w:rsidR="00EE7590" w:rsidRPr="0026157F">
        <w:rPr>
          <w:webHidden/>
        </w:rPr>
        <w:instrText xml:space="preserve"> PAGEREF _Toc49086778 \h </w:instrText>
      </w:r>
      <w:r w:rsidR="00EE7590" w:rsidRPr="0026157F">
        <w:rPr>
          <w:webHidden/>
        </w:rPr>
      </w:r>
      <w:r w:rsidR="00EE7590" w:rsidRPr="0026157F">
        <w:rPr>
          <w:webHidden/>
        </w:rPr>
        <w:fldChar w:fldCharType="separate"/>
      </w:r>
      <w:r w:rsidR="009E2005">
        <w:rPr>
          <w:webHidden/>
        </w:rPr>
        <w:t>36</w:t>
      </w:r>
      <w:r w:rsidR="00EE7590" w:rsidRPr="0026157F">
        <w:rPr>
          <w:webHidden/>
        </w:rPr>
        <w:fldChar w:fldCharType="end"/>
      </w:r>
      <w:r>
        <w:fldChar w:fldCharType="end"/>
      </w:r>
    </w:p>
    <w:p w14:paraId="659E990F" w14:textId="10FA3456"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"_Toc49086779" </w:instrText>
      </w:r>
      <w:ins w:id="86" w:author="Thơ Lê" w:date="2020-08-26T23:46:00Z"/>
      <w:r>
        <w:fldChar w:fldCharType="separate"/>
      </w:r>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9E2005">
        <w:rPr>
          <w:webHidden/>
          <w:sz w:val="26"/>
          <w:szCs w:val="26"/>
        </w:rPr>
        <w:t>36</w:t>
      </w:r>
      <w:r w:rsidR="00EE7590" w:rsidRPr="0026157F">
        <w:rPr>
          <w:webHidden/>
          <w:sz w:val="26"/>
          <w:szCs w:val="26"/>
        </w:rPr>
        <w:fldChar w:fldCharType="end"/>
      </w:r>
      <w:r>
        <w:rPr>
          <w:sz w:val="26"/>
          <w:szCs w:val="26"/>
        </w:rPr>
        <w:fldChar w:fldCharType="end"/>
      </w:r>
    </w:p>
    <w:p w14:paraId="1062D016" w14:textId="3DD689D0"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"_Toc49086780" </w:instrText>
      </w:r>
      <w:ins w:id="87" w:author="Thơ Lê" w:date="2020-08-26T23:46:00Z"/>
      <w:r>
        <w:fldChar w:fldCharType="separate"/>
      </w:r>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9E2005">
        <w:rPr>
          <w:webHidden/>
          <w:sz w:val="26"/>
          <w:szCs w:val="26"/>
        </w:rPr>
        <w:t>38</w:t>
      </w:r>
      <w:r w:rsidR="00EE7590" w:rsidRPr="0026157F">
        <w:rPr>
          <w:webHidden/>
          <w:sz w:val="26"/>
          <w:szCs w:val="26"/>
        </w:rPr>
        <w:fldChar w:fldCharType="end"/>
      </w:r>
      <w:r>
        <w:rPr>
          <w:sz w:val="26"/>
          <w:szCs w:val="26"/>
        </w:rPr>
        <w:fldChar w:fldCharType="end"/>
      </w:r>
    </w:p>
    <w:p w14:paraId="39D5843B" w14:textId="54125A0A"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"_Toc49086781" </w:instrText>
      </w:r>
      <w:ins w:id="88" w:author="Thơ Lê" w:date="2020-08-26T23:46:00Z">
        <w:r w:rsidR="009E2005">
          <w:rPr>
            <w:noProof/>
          </w:rPr>
        </w:r>
      </w:ins>
      <w:r>
        <w:rPr>
          <w:noProof/>
        </w:rPr>
        <w:fldChar w:fldCharType="separate"/>
      </w:r>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38</w:t>
      </w:r>
      <w:r w:rsidR="00EE7590" w:rsidRPr="0026157F">
        <w:rPr>
          <w:noProof/>
          <w:webHidden/>
          <w:sz w:val="26"/>
          <w:szCs w:val="26"/>
          <w:lang w:val="vi-VN"/>
        </w:rPr>
        <w:fldChar w:fldCharType="end"/>
      </w:r>
      <w:r>
        <w:rPr>
          <w:noProof/>
          <w:sz w:val="26"/>
          <w:szCs w:val="26"/>
          <w:lang w:val="vi-VN"/>
        </w:rPr>
        <w:fldChar w:fldCharType="end"/>
      </w:r>
    </w:p>
    <w:p w14:paraId="4F3E93AA" w14:textId="2865C350"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"_Toc49086782" </w:instrText>
      </w:r>
      <w:ins w:id="89" w:author="Thơ Lê" w:date="2020-08-26T23:46:00Z">
        <w:r w:rsidR="009E2005">
          <w:rPr>
            <w:noProof/>
          </w:rPr>
        </w:r>
      </w:ins>
      <w:r>
        <w:rPr>
          <w:noProof/>
        </w:rPr>
        <w:fldChar w:fldCharType="separate"/>
      </w:r>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39</w:t>
      </w:r>
      <w:r w:rsidR="00EE7590" w:rsidRPr="0026157F">
        <w:rPr>
          <w:noProof/>
          <w:webHidden/>
          <w:sz w:val="26"/>
          <w:szCs w:val="26"/>
          <w:lang w:val="vi-VN"/>
        </w:rPr>
        <w:fldChar w:fldCharType="end"/>
      </w:r>
      <w:r>
        <w:rPr>
          <w:noProof/>
          <w:sz w:val="26"/>
          <w:szCs w:val="26"/>
          <w:lang w:val="vi-VN"/>
        </w:rPr>
        <w:fldChar w:fldCharType="end"/>
      </w:r>
    </w:p>
    <w:p w14:paraId="2EB3BE7F" w14:textId="2258AA63"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"_Toc49086783" </w:instrText>
      </w:r>
      <w:ins w:id="90" w:author="Thơ Lê" w:date="2020-08-26T23:46:00Z">
        <w:r w:rsidR="009E2005">
          <w:rPr>
            <w:noProof/>
          </w:rPr>
        </w:r>
      </w:ins>
      <w:r>
        <w:rPr>
          <w:noProof/>
        </w:rPr>
        <w:fldChar w:fldCharType="separate"/>
      </w:r>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42</w:t>
      </w:r>
      <w:r w:rsidR="00EE7590" w:rsidRPr="0026157F">
        <w:rPr>
          <w:noProof/>
          <w:webHidden/>
          <w:sz w:val="26"/>
          <w:szCs w:val="26"/>
          <w:lang w:val="vi-VN"/>
        </w:rPr>
        <w:fldChar w:fldCharType="end"/>
      </w:r>
      <w:r>
        <w:rPr>
          <w:noProof/>
          <w:sz w:val="26"/>
          <w:szCs w:val="26"/>
          <w:lang w:val="vi-VN"/>
        </w:rPr>
        <w:fldChar w:fldCharType="end"/>
      </w:r>
    </w:p>
    <w:p w14:paraId="409FCA87" w14:textId="03E5DD0E" w:rsidR="00EE7590" w:rsidRPr="0026157F" w:rsidRDefault="002E4044" w:rsidP="009E2005">
      <w:pPr>
        <w:pStyle w:val="TOC1"/>
        <w:spacing w:line="360" w:lineRule="auto"/>
        <w:rPr>
          <w:rFonts w:eastAsiaTheme="minorEastAsia"/>
        </w:rPr>
      </w:pPr>
      <w:r>
        <w:fldChar w:fldCharType="begin"/>
      </w:r>
      <w:r>
        <w:instrText xml:space="preserve"> HYPERLINK \l "_Toc49086784" </w:instrText>
      </w:r>
      <w:ins w:id="91" w:author="Thơ Lê" w:date="2020-08-26T23:46:00Z"/>
      <w:r>
        <w:fldChar w:fldCharType="separate"/>
      </w:r>
      <w:r w:rsidR="00EE7590" w:rsidRPr="0026157F">
        <w:rPr>
          <w:rStyle w:val="Hyperlink"/>
          <w:sz w:val="26"/>
          <w:szCs w:val="26"/>
        </w:rPr>
        <w:t>CHƯƠNG 4: THỰC NGHIỆM VÀ ĐÁNH GIÁ</w:t>
      </w:r>
      <w:r w:rsidR="00EE7590" w:rsidRPr="0026157F">
        <w:rPr>
          <w:webHidden/>
        </w:rPr>
        <w:tab/>
      </w:r>
      <w:r w:rsidR="00EE7590" w:rsidRPr="0026157F">
        <w:rPr>
          <w:webHidden/>
        </w:rPr>
        <w:fldChar w:fldCharType="begin"/>
      </w:r>
      <w:r w:rsidR="00EE7590" w:rsidRPr="0026157F">
        <w:rPr>
          <w:webHidden/>
        </w:rPr>
        <w:instrText xml:space="preserve"> PAGEREF _Toc49086784 \h </w:instrText>
      </w:r>
      <w:r w:rsidR="00EE7590" w:rsidRPr="0026157F">
        <w:rPr>
          <w:webHidden/>
        </w:rPr>
      </w:r>
      <w:r w:rsidR="00EE7590" w:rsidRPr="0026157F">
        <w:rPr>
          <w:webHidden/>
        </w:rPr>
        <w:fldChar w:fldCharType="separate"/>
      </w:r>
      <w:r w:rsidR="009E2005">
        <w:rPr>
          <w:webHidden/>
        </w:rPr>
        <w:t>44</w:t>
      </w:r>
      <w:r w:rsidR="00EE7590" w:rsidRPr="0026157F">
        <w:rPr>
          <w:webHidden/>
        </w:rPr>
        <w:fldChar w:fldCharType="end"/>
      </w:r>
      <w:r>
        <w:fldChar w:fldCharType="end"/>
      </w:r>
    </w:p>
    <w:p w14:paraId="4D298651" w14:textId="12BBD315"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"_Toc49086785" </w:instrText>
      </w:r>
      <w:ins w:id="92" w:author="Thơ Lê" w:date="2020-08-26T23:46:00Z"/>
      <w:r>
        <w:fldChar w:fldCharType="separate"/>
      </w:r>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9E2005">
        <w:rPr>
          <w:webHidden/>
          <w:sz w:val="26"/>
          <w:szCs w:val="26"/>
        </w:rPr>
        <w:t>44</w:t>
      </w:r>
      <w:r w:rsidR="00EE7590" w:rsidRPr="0026157F">
        <w:rPr>
          <w:webHidden/>
          <w:sz w:val="26"/>
          <w:szCs w:val="26"/>
        </w:rPr>
        <w:fldChar w:fldCharType="end"/>
      </w:r>
      <w:r>
        <w:rPr>
          <w:sz w:val="26"/>
          <w:szCs w:val="26"/>
        </w:rPr>
        <w:fldChar w:fldCharType="end"/>
      </w:r>
    </w:p>
    <w:p w14:paraId="4D12B322" w14:textId="26F61CBA"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"_Toc49086786" </w:instrText>
      </w:r>
      <w:ins w:id="93" w:author="Thơ Lê" w:date="2020-08-26T23:46:00Z">
        <w:r w:rsidR="009E2005">
          <w:rPr>
            <w:noProof/>
          </w:rPr>
        </w:r>
      </w:ins>
      <w:r>
        <w:rPr>
          <w:noProof/>
        </w:rPr>
        <w:fldChar w:fldCharType="separate"/>
      </w:r>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44</w:t>
      </w:r>
      <w:r w:rsidR="00EE7590" w:rsidRPr="0026157F">
        <w:rPr>
          <w:noProof/>
          <w:webHidden/>
          <w:sz w:val="26"/>
          <w:szCs w:val="26"/>
          <w:lang w:val="vi-VN"/>
        </w:rPr>
        <w:fldChar w:fldCharType="end"/>
      </w:r>
      <w:r>
        <w:rPr>
          <w:noProof/>
          <w:sz w:val="26"/>
          <w:szCs w:val="26"/>
          <w:lang w:val="vi-VN"/>
        </w:rPr>
        <w:fldChar w:fldCharType="end"/>
      </w:r>
    </w:p>
    <w:p w14:paraId="616EF3CB" w14:textId="3CA3168D"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"_Toc49086787" </w:instrText>
      </w:r>
      <w:ins w:id="94" w:author="Thơ Lê" w:date="2020-08-26T23:46:00Z">
        <w:r w:rsidR="009E2005">
          <w:rPr>
            <w:noProof/>
          </w:rPr>
        </w:r>
      </w:ins>
      <w:r>
        <w:rPr>
          <w:noProof/>
        </w:rPr>
        <w:fldChar w:fldCharType="separate"/>
      </w:r>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44</w:t>
      </w:r>
      <w:r w:rsidR="00EE7590" w:rsidRPr="0026157F">
        <w:rPr>
          <w:noProof/>
          <w:webHidden/>
          <w:sz w:val="26"/>
          <w:szCs w:val="26"/>
          <w:lang w:val="vi-VN"/>
        </w:rPr>
        <w:fldChar w:fldCharType="end"/>
      </w:r>
      <w:r>
        <w:rPr>
          <w:noProof/>
          <w:sz w:val="26"/>
          <w:szCs w:val="26"/>
          <w:lang w:val="vi-VN"/>
        </w:rPr>
        <w:fldChar w:fldCharType="end"/>
      </w:r>
    </w:p>
    <w:p w14:paraId="788BA7C8" w14:textId="642B478E" w:rsidR="00EE7590" w:rsidRPr="0026157F" w:rsidRDefault="002E4044" w:rsidP="009E2005">
      <w:pPr>
        <w:pStyle w:val="TOC3"/>
        <w:tabs>
          <w:tab w:val="left" w:pos="1320"/>
          <w:tab w:val="right" w:leader="dot" w:pos="9440"/>
        </w:tabs>
        <w:spacing w:line="360" w:lineRule="auto"/>
        <w:rPr>
          <w:rFonts w:eastAsiaTheme="minorEastAsia"/>
          <w:noProof/>
          <w:sz w:val="26"/>
          <w:szCs w:val="26"/>
          <w:lang w:val="vi-VN"/>
        </w:rPr>
      </w:pPr>
      <w:r>
        <w:rPr>
          <w:noProof/>
        </w:rPr>
        <w:fldChar w:fldCharType="begin"/>
      </w:r>
      <w:r>
        <w:rPr>
          <w:noProof/>
        </w:rPr>
        <w:instrText xml:space="preserve"> HYPERLINK \l "_Toc49086788" </w:instrText>
      </w:r>
      <w:ins w:id="95" w:author="Thơ Lê" w:date="2020-08-26T23:46:00Z">
        <w:r w:rsidR="009E2005">
          <w:rPr>
            <w:noProof/>
          </w:rPr>
        </w:r>
      </w:ins>
      <w:r>
        <w:rPr>
          <w:noProof/>
        </w:rPr>
        <w:fldChar w:fldCharType="separate"/>
      </w:r>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9E2005">
        <w:rPr>
          <w:noProof/>
          <w:webHidden/>
          <w:sz w:val="26"/>
          <w:szCs w:val="26"/>
          <w:lang w:val="vi-VN"/>
        </w:rPr>
        <w:t>44</w:t>
      </w:r>
      <w:r w:rsidR="00EE7590" w:rsidRPr="0026157F">
        <w:rPr>
          <w:noProof/>
          <w:webHidden/>
          <w:sz w:val="26"/>
          <w:szCs w:val="26"/>
          <w:lang w:val="vi-VN"/>
        </w:rPr>
        <w:fldChar w:fldCharType="end"/>
      </w:r>
      <w:r>
        <w:rPr>
          <w:noProof/>
          <w:sz w:val="26"/>
          <w:szCs w:val="26"/>
          <w:lang w:val="vi-VN"/>
        </w:rPr>
        <w:fldChar w:fldCharType="end"/>
      </w:r>
    </w:p>
    <w:p w14:paraId="20B09939" w14:textId="7F3555EE"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"_Toc49086789" </w:instrText>
      </w:r>
      <w:ins w:id="96" w:author="Thơ Lê" w:date="2020-08-26T23:46:00Z"/>
      <w:r>
        <w:fldChar w:fldCharType="separate"/>
      </w:r>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9E2005">
        <w:rPr>
          <w:webHidden/>
          <w:sz w:val="26"/>
          <w:szCs w:val="26"/>
        </w:rPr>
        <w:t>44</w:t>
      </w:r>
      <w:r w:rsidR="00EE7590" w:rsidRPr="0026157F">
        <w:rPr>
          <w:webHidden/>
          <w:sz w:val="26"/>
          <w:szCs w:val="26"/>
        </w:rPr>
        <w:fldChar w:fldCharType="end"/>
      </w:r>
      <w:r>
        <w:rPr>
          <w:sz w:val="26"/>
          <w:szCs w:val="26"/>
        </w:rPr>
        <w:fldChar w:fldCharType="end"/>
      </w:r>
    </w:p>
    <w:p w14:paraId="31F2D309" w14:textId="22613266"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"_Toc49086790" </w:instrText>
      </w:r>
      <w:ins w:id="97" w:author="Thơ Lê" w:date="2020-08-26T23:46:00Z"/>
      <w:r>
        <w:fldChar w:fldCharType="separate"/>
      </w:r>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9E2005">
        <w:rPr>
          <w:webHidden/>
          <w:sz w:val="26"/>
          <w:szCs w:val="26"/>
        </w:rPr>
        <w:t>46</w:t>
      </w:r>
      <w:r w:rsidR="00EE7590" w:rsidRPr="0026157F">
        <w:rPr>
          <w:webHidden/>
          <w:sz w:val="26"/>
          <w:szCs w:val="26"/>
        </w:rPr>
        <w:fldChar w:fldCharType="end"/>
      </w:r>
      <w:r>
        <w:rPr>
          <w:sz w:val="26"/>
          <w:szCs w:val="26"/>
        </w:rPr>
        <w:fldChar w:fldCharType="end"/>
      </w:r>
    </w:p>
    <w:p w14:paraId="4B96C401" w14:textId="44207920"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"_Toc49086791" </w:instrText>
      </w:r>
      <w:ins w:id="98" w:author="Thơ Lê" w:date="2020-08-26T23:46:00Z"/>
      <w:r>
        <w:fldChar w:fldCharType="separate"/>
      </w:r>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9E2005">
        <w:rPr>
          <w:webHidden/>
          <w:sz w:val="26"/>
          <w:szCs w:val="26"/>
        </w:rPr>
        <w:t>49</w:t>
      </w:r>
      <w:r w:rsidR="00EE7590" w:rsidRPr="0026157F">
        <w:rPr>
          <w:webHidden/>
          <w:sz w:val="26"/>
          <w:szCs w:val="26"/>
        </w:rPr>
        <w:fldChar w:fldCharType="end"/>
      </w:r>
      <w:r>
        <w:rPr>
          <w:sz w:val="26"/>
          <w:szCs w:val="26"/>
        </w:rPr>
        <w:fldChar w:fldCharType="end"/>
      </w:r>
    </w:p>
    <w:p w14:paraId="71EA3BFE" w14:textId="0D6EE39E" w:rsidR="00EE7590" w:rsidRPr="0026157F" w:rsidRDefault="002E4044" w:rsidP="009E2005">
      <w:pPr>
        <w:pStyle w:val="TOC2"/>
        <w:spacing w:line="360" w:lineRule="auto"/>
        <w:rPr>
          <w:rFonts w:eastAsiaTheme="minorEastAsia"/>
          <w:sz w:val="26"/>
          <w:szCs w:val="26"/>
        </w:rPr>
      </w:pPr>
      <w:r>
        <w:fldChar w:fldCharType="begin"/>
      </w:r>
      <w:r>
        <w:instrText xml:space="preserve"> HYPERLINK \l "_Toc49086792" </w:instrText>
      </w:r>
      <w:ins w:id="99" w:author="Thơ Lê" w:date="2020-08-26T23:46:00Z"/>
      <w:r>
        <w:fldChar w:fldCharType="separate"/>
      </w:r>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9E2005">
        <w:rPr>
          <w:webHidden/>
          <w:sz w:val="26"/>
          <w:szCs w:val="26"/>
        </w:rPr>
        <w:t>52</w:t>
      </w:r>
      <w:r w:rsidR="00EE7590" w:rsidRPr="0026157F">
        <w:rPr>
          <w:webHidden/>
          <w:sz w:val="26"/>
          <w:szCs w:val="26"/>
        </w:rPr>
        <w:fldChar w:fldCharType="end"/>
      </w:r>
      <w:r>
        <w:rPr>
          <w:sz w:val="26"/>
          <w:szCs w:val="26"/>
        </w:rPr>
        <w:fldChar w:fldCharType="end"/>
      </w:r>
    </w:p>
    <w:p w14:paraId="420C731D" w14:textId="2440FE91" w:rsidR="00EE7590" w:rsidRPr="0026157F" w:rsidRDefault="002E4044" w:rsidP="00B2601F">
      <w:pPr>
        <w:pStyle w:val="TOC1"/>
        <w:spacing w:line="360" w:lineRule="auto"/>
        <w:rPr>
          <w:rFonts w:eastAsiaTheme="minorEastAsia"/>
        </w:rPr>
        <w:pPrChange w:id="100" w:author="Thơ Lê" w:date="2020-08-26T23:31:00Z">
          <w:pPr>
            <w:pStyle w:val="TOC1"/>
          </w:pPr>
        </w:pPrChange>
      </w:pPr>
      <w:r>
        <w:fldChar w:fldCharType="begin"/>
      </w:r>
      <w:r>
        <w:instrText xml:space="preserve"> HYPERLINK \l "_Toc49086793" </w:instrText>
      </w:r>
      <w:ins w:id="101" w:author="Thơ Lê" w:date="2020-08-26T23:46:00Z"/>
      <w:r>
        <w:fldChar w:fldCharType="separate"/>
      </w:r>
      <w:r w:rsidR="00EE7590" w:rsidRPr="0026157F">
        <w:rPr>
          <w:rStyle w:val="Hyperlink"/>
          <w:sz w:val="26"/>
          <w:szCs w:val="26"/>
        </w:rPr>
        <w:t>CHƯƠNG 5: KẾT LUẬN VÀ HƯỚNG PHÁT TRIỂN</w:t>
      </w:r>
      <w:r w:rsidR="00EE7590" w:rsidRPr="0026157F">
        <w:rPr>
          <w:webHidden/>
        </w:rPr>
        <w:tab/>
      </w:r>
      <w:r w:rsidR="00EE7590" w:rsidRPr="0026157F">
        <w:rPr>
          <w:webHidden/>
        </w:rPr>
        <w:fldChar w:fldCharType="begin"/>
      </w:r>
      <w:r w:rsidR="00EE7590" w:rsidRPr="0026157F">
        <w:rPr>
          <w:webHidden/>
        </w:rPr>
        <w:instrText xml:space="preserve"> PAGEREF _Toc49086793 \h </w:instrText>
      </w:r>
      <w:r w:rsidR="00EE7590" w:rsidRPr="0026157F">
        <w:rPr>
          <w:webHidden/>
        </w:rPr>
      </w:r>
      <w:r w:rsidR="00EE7590" w:rsidRPr="0026157F">
        <w:rPr>
          <w:webHidden/>
        </w:rPr>
        <w:fldChar w:fldCharType="separate"/>
      </w:r>
      <w:ins w:id="102" w:author="Thơ Lê" w:date="2020-08-26T23:46:00Z">
        <w:r w:rsidR="009E2005">
          <w:rPr>
            <w:webHidden/>
          </w:rPr>
          <w:t>54</w:t>
        </w:r>
      </w:ins>
      <w:del w:id="103" w:author="Thơ Lê" w:date="2020-08-26T23:46:00Z">
        <w:r w:rsidR="00EE7590" w:rsidRPr="0026157F" w:rsidDel="009E2005">
          <w:rPr>
            <w:webHidden/>
          </w:rPr>
          <w:delText>53</w:delText>
        </w:r>
      </w:del>
      <w:r w:rsidR="00EE7590" w:rsidRPr="0026157F">
        <w:rPr>
          <w:webHidden/>
        </w:rPr>
        <w:fldChar w:fldCharType="end"/>
      </w:r>
      <w:r>
        <w:fldChar w:fldCharType="end"/>
      </w:r>
    </w:p>
    <w:p w14:paraId="72A8F254" w14:textId="09E2F1E9" w:rsidR="00EE7590" w:rsidRPr="0026157F" w:rsidRDefault="002E4044" w:rsidP="00B2601F">
      <w:pPr>
        <w:pStyle w:val="TOC2"/>
        <w:spacing w:line="360" w:lineRule="auto"/>
        <w:rPr>
          <w:rFonts w:eastAsiaTheme="minorEastAsia"/>
          <w:sz w:val="26"/>
          <w:szCs w:val="26"/>
        </w:rPr>
        <w:pPrChange w:id="104" w:author="Thơ Lê" w:date="2020-08-26T23:31:00Z">
          <w:pPr>
            <w:pStyle w:val="TOC2"/>
          </w:pPr>
        </w:pPrChange>
      </w:pPr>
      <w:r>
        <w:fldChar w:fldCharType="begin"/>
      </w:r>
      <w:r>
        <w:instrText xml:space="preserve"> HYPERLINK \l "_Toc49086794" </w:instrText>
      </w:r>
      <w:ins w:id="105" w:author="Thơ Lê" w:date="2020-08-26T23:46:00Z"/>
      <w:r>
        <w:fldChar w:fldCharType="separate"/>
      </w:r>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ins w:id="106" w:author="Thơ Lê" w:date="2020-08-26T23:46:00Z">
        <w:r w:rsidR="009E2005">
          <w:rPr>
            <w:webHidden/>
            <w:sz w:val="26"/>
            <w:szCs w:val="26"/>
          </w:rPr>
          <w:t>54</w:t>
        </w:r>
      </w:ins>
      <w:del w:id="107" w:author="Thơ Lê" w:date="2020-08-26T23:46:00Z">
        <w:r w:rsidR="00EE7590" w:rsidRPr="0026157F" w:rsidDel="009E2005">
          <w:rPr>
            <w:webHidden/>
            <w:sz w:val="26"/>
            <w:szCs w:val="26"/>
          </w:rPr>
          <w:delText>53</w:delText>
        </w:r>
      </w:del>
      <w:r w:rsidR="00EE7590" w:rsidRPr="0026157F">
        <w:rPr>
          <w:webHidden/>
          <w:sz w:val="26"/>
          <w:szCs w:val="26"/>
        </w:rPr>
        <w:fldChar w:fldCharType="end"/>
      </w:r>
      <w:r>
        <w:rPr>
          <w:sz w:val="26"/>
          <w:szCs w:val="26"/>
        </w:rPr>
        <w:fldChar w:fldCharType="end"/>
      </w:r>
    </w:p>
    <w:p w14:paraId="566575B4" w14:textId="29B7A3E7" w:rsidR="00EE7590" w:rsidRPr="0026157F" w:rsidRDefault="002E4044" w:rsidP="00B2601F">
      <w:pPr>
        <w:pStyle w:val="TOC2"/>
        <w:spacing w:line="360" w:lineRule="auto"/>
        <w:rPr>
          <w:rFonts w:eastAsiaTheme="minorEastAsia"/>
          <w:sz w:val="26"/>
          <w:szCs w:val="26"/>
        </w:rPr>
        <w:pPrChange w:id="108" w:author="Thơ Lê" w:date="2020-08-26T23:31:00Z">
          <w:pPr>
            <w:pStyle w:val="TOC2"/>
          </w:pPr>
        </w:pPrChange>
      </w:pPr>
      <w:r>
        <w:lastRenderedPageBreak/>
        <w:fldChar w:fldCharType="begin"/>
      </w:r>
      <w:r>
        <w:instrText xml:space="preserve"> HYPERLINK \l "_Toc49086795" </w:instrText>
      </w:r>
      <w:ins w:id="109" w:author="Thơ Lê" w:date="2020-08-26T23:46:00Z"/>
      <w:r>
        <w:fldChar w:fldCharType="separate"/>
      </w:r>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ins w:id="110" w:author="Thơ Lê" w:date="2020-08-26T23:46:00Z">
        <w:r w:rsidR="009E2005">
          <w:rPr>
            <w:webHidden/>
            <w:sz w:val="26"/>
            <w:szCs w:val="26"/>
          </w:rPr>
          <w:t>54</w:t>
        </w:r>
      </w:ins>
      <w:del w:id="111" w:author="Thơ Lê" w:date="2020-08-26T23:46:00Z">
        <w:r w:rsidR="00EE7590" w:rsidRPr="0026157F" w:rsidDel="009E2005">
          <w:rPr>
            <w:webHidden/>
            <w:sz w:val="26"/>
            <w:szCs w:val="26"/>
          </w:rPr>
          <w:delText>53</w:delText>
        </w:r>
      </w:del>
      <w:r w:rsidR="00EE7590" w:rsidRPr="0026157F">
        <w:rPr>
          <w:webHidden/>
          <w:sz w:val="26"/>
          <w:szCs w:val="26"/>
        </w:rPr>
        <w:fldChar w:fldCharType="end"/>
      </w:r>
      <w:r>
        <w:rPr>
          <w:sz w:val="26"/>
          <w:szCs w:val="26"/>
        </w:rPr>
        <w:fldChar w:fldCharType="end"/>
      </w:r>
    </w:p>
    <w:p w14:paraId="0D615788" w14:textId="763C754E" w:rsidR="00EE7590" w:rsidRPr="0026157F" w:rsidRDefault="002E4044" w:rsidP="00B2601F">
      <w:pPr>
        <w:pStyle w:val="TOC1"/>
        <w:spacing w:line="360" w:lineRule="auto"/>
        <w:rPr>
          <w:rFonts w:eastAsiaTheme="minorEastAsia"/>
        </w:rPr>
        <w:pPrChange w:id="112" w:author="Thơ Lê" w:date="2020-08-26T23:31:00Z">
          <w:pPr>
            <w:pStyle w:val="TOC1"/>
          </w:pPr>
        </w:pPrChange>
      </w:pPr>
      <w:r>
        <w:fldChar w:fldCharType="begin"/>
      </w:r>
      <w:r>
        <w:instrText xml:space="preserve"> HYPERLINK \</w:instrText>
      </w:r>
      <w:r>
        <w:instrText xml:space="preserve">l "_Toc49086796" </w:instrText>
      </w:r>
      <w:ins w:id="113" w:author="Thơ Lê" w:date="2020-08-26T23:46:00Z"/>
      <w:r>
        <w:fldChar w:fldCharType="separate"/>
      </w:r>
      <w:r w:rsidR="00EE7590" w:rsidRPr="0026157F">
        <w:rPr>
          <w:rStyle w:val="Hyperlink"/>
          <w:sz w:val="26"/>
          <w:szCs w:val="26"/>
        </w:rPr>
        <w:t>TÀI LIỆU THAM KHẢO</w:t>
      </w:r>
      <w:r w:rsidR="00EE7590" w:rsidRPr="0026157F">
        <w:rPr>
          <w:webHidden/>
        </w:rPr>
        <w:tab/>
      </w:r>
      <w:r w:rsidR="00EE7590" w:rsidRPr="0026157F">
        <w:rPr>
          <w:webHidden/>
        </w:rPr>
        <w:fldChar w:fldCharType="begin"/>
      </w:r>
      <w:r w:rsidR="00EE7590" w:rsidRPr="0026157F">
        <w:rPr>
          <w:webHidden/>
        </w:rPr>
        <w:instrText xml:space="preserve"> PAGEREF _Toc49086796 \h </w:instrText>
      </w:r>
      <w:r w:rsidR="00EE7590" w:rsidRPr="0026157F">
        <w:rPr>
          <w:webHidden/>
        </w:rPr>
      </w:r>
      <w:r w:rsidR="00EE7590" w:rsidRPr="0026157F">
        <w:rPr>
          <w:webHidden/>
        </w:rPr>
        <w:fldChar w:fldCharType="separate"/>
      </w:r>
      <w:ins w:id="114" w:author="Thơ Lê" w:date="2020-08-26T23:46:00Z">
        <w:r w:rsidR="009E2005">
          <w:rPr>
            <w:webHidden/>
          </w:rPr>
          <w:t>56</w:t>
        </w:r>
      </w:ins>
      <w:del w:id="115" w:author="Thơ Lê" w:date="2020-08-26T23:46:00Z">
        <w:r w:rsidR="00EE7590" w:rsidRPr="0026157F" w:rsidDel="009E2005">
          <w:rPr>
            <w:webHidden/>
          </w:rPr>
          <w:delText>55</w:delText>
        </w:r>
      </w:del>
      <w:r w:rsidR="00EE7590" w:rsidRPr="0026157F">
        <w:rPr>
          <w:webHidden/>
        </w:rPr>
        <w:fldChar w:fldCharType="end"/>
      </w:r>
      <w:r>
        <w:fldChar w:fldCharType="end"/>
      </w:r>
    </w:p>
    <w:p w14:paraId="44ECA60C" w14:textId="5B0F4616" w:rsidR="001862EB" w:rsidRPr="0026157F" w:rsidRDefault="00C67EFD" w:rsidP="00B2601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116" w:name="_Toc49086746"/>
      <w:r w:rsidRPr="0026157F">
        <w:rPr>
          <w:rFonts w:ascii="Times New Roman" w:hAnsi="Times New Roman"/>
          <w:noProof/>
          <w:sz w:val="28"/>
          <w:szCs w:val="28"/>
          <w:lang w:val="vi-VN"/>
        </w:rPr>
        <w:lastRenderedPageBreak/>
        <w:t>DANH MỤC CÁC TỪ VIẾT TẮT</w:t>
      </w:r>
      <w:bookmarkEnd w:id="11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5058D">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7669B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7669B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7669B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B2601F">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B2601F">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5058D">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B2601F">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5058D">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BC235F" w14:paraId="3C8D3D88" w14:textId="77777777" w:rsidTr="00DD1253">
        <w:tc>
          <w:tcPr>
            <w:tcW w:w="851" w:type="dxa"/>
          </w:tcPr>
          <w:p w14:paraId="56F8C920" w14:textId="77777777" w:rsidR="00E01FFC"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B2601F">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5058D">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B2601F">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5058D">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B2601F">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5058D">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7669B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117" w:name="_Toc49086747"/>
      <w:r w:rsidRPr="0026157F">
        <w:rPr>
          <w:rFonts w:ascii="Times New Roman" w:hAnsi="Times New Roman"/>
          <w:noProof/>
          <w:lang w:val="vi-VN"/>
        </w:rPr>
        <w:lastRenderedPageBreak/>
        <w:t>DANH MỤC CÁC BẢNG</w:t>
      </w:r>
      <w:bookmarkEnd w:id="117"/>
    </w:p>
    <w:p w14:paraId="1F062FAE" w14:textId="3A3E8977"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21</w:t>
        </w:r>
        <w:r w:rsidR="00E85421" w:rsidRPr="0026157F">
          <w:rPr>
            <w:i/>
            <w:noProof/>
            <w:webHidden/>
            <w:sz w:val="26"/>
            <w:szCs w:val="26"/>
            <w:lang w:val="vi-VN"/>
          </w:rPr>
          <w:fldChar w:fldCharType="end"/>
        </w:r>
      </w:hyperlink>
    </w:p>
    <w:p w14:paraId="38B31527" w14:textId="75229540" w:rsidR="00E85421" w:rsidRPr="0026157F" w:rsidRDefault="002E4044"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E85421" w:rsidRPr="0026157F">
          <w:rPr>
            <w:i/>
            <w:noProof/>
            <w:webHidden/>
            <w:sz w:val="26"/>
            <w:szCs w:val="26"/>
            <w:lang w:val="vi-VN"/>
          </w:rPr>
          <w:t>24</w:t>
        </w:r>
        <w:r w:rsidR="00E85421" w:rsidRPr="0026157F">
          <w:rPr>
            <w:i/>
            <w:noProof/>
            <w:webHidden/>
            <w:sz w:val="26"/>
            <w:szCs w:val="26"/>
            <w:lang w:val="vi-VN"/>
          </w:rPr>
          <w:fldChar w:fldCharType="end"/>
        </w:r>
      </w:hyperlink>
    </w:p>
    <w:p w14:paraId="493F3F4D" w14:textId="1442F959"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49085332" w:history="1">
        <w:r w:rsidRPr="0026157F">
          <w:rPr>
            <w:rStyle w:val="Hyperlink"/>
            <w:i/>
            <w:noProof/>
            <w:color w:val="auto"/>
            <w:sz w:val="26"/>
            <w:szCs w:val="26"/>
            <w:lang w:val="vi-VN"/>
          </w:rPr>
          <w:t>Bảng 3.1 Danh sách dữ liệu pretrained word embedding.</w:t>
        </w:r>
        <w:r w:rsidRPr="0026157F">
          <w:rPr>
            <w:i/>
            <w:noProof/>
            <w:webHidden/>
            <w:sz w:val="26"/>
            <w:szCs w:val="26"/>
            <w:lang w:val="vi-VN"/>
          </w:rPr>
          <w:tab/>
        </w:r>
        <w:r w:rsidRPr="0026157F">
          <w:rPr>
            <w:i/>
            <w:noProof/>
            <w:webHidden/>
            <w:sz w:val="26"/>
            <w:szCs w:val="26"/>
            <w:lang w:val="vi-VN"/>
          </w:rPr>
          <w:fldChar w:fldCharType="begin"/>
        </w:r>
        <w:r w:rsidRPr="0026157F">
          <w:rPr>
            <w:i/>
            <w:noProof/>
            <w:webHidden/>
            <w:sz w:val="26"/>
            <w:szCs w:val="26"/>
            <w:lang w:val="vi-VN"/>
          </w:rPr>
          <w:instrText xml:space="preserve"> PAGEREF _Toc49085332 \h </w:instrText>
        </w:r>
        <w:r w:rsidRPr="0026157F">
          <w:rPr>
            <w:i/>
            <w:noProof/>
            <w:webHidden/>
            <w:sz w:val="26"/>
            <w:szCs w:val="26"/>
            <w:lang w:val="vi-VN"/>
          </w:rPr>
        </w:r>
        <w:r w:rsidRPr="0026157F">
          <w:rPr>
            <w:i/>
            <w:noProof/>
            <w:webHidden/>
            <w:sz w:val="26"/>
            <w:szCs w:val="26"/>
            <w:lang w:val="vi-VN"/>
          </w:rPr>
          <w:fldChar w:fldCharType="separate"/>
        </w:r>
        <w:r w:rsidRPr="0026157F">
          <w:rPr>
            <w:i/>
            <w:noProof/>
            <w:webHidden/>
            <w:sz w:val="26"/>
            <w:szCs w:val="26"/>
            <w:lang w:val="vi-VN"/>
          </w:rPr>
          <w:t>40</w:t>
        </w:r>
        <w:r w:rsidRPr="0026157F">
          <w:rPr>
            <w:i/>
            <w:noProof/>
            <w:webHidden/>
            <w:sz w:val="26"/>
            <w:szCs w:val="26"/>
            <w:lang w:val="vi-VN"/>
          </w:rPr>
          <w:fldChar w:fldCharType="end"/>
        </w:r>
      </w:hyperlink>
      <w:r w:rsidRPr="0026157F">
        <w:rPr>
          <w:i/>
          <w:noProof/>
          <w:sz w:val="26"/>
          <w:szCs w:val="26"/>
          <w:lang w:val="vi-VN"/>
        </w:rPr>
        <w:fldChar w:fldCharType="end"/>
      </w:r>
    </w:p>
    <w:p w14:paraId="5D25B995" w14:textId="4C8C522A"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45</w:t>
        </w:r>
        <w:r w:rsidR="00DB1CC1" w:rsidRPr="0026157F">
          <w:rPr>
            <w:i/>
            <w:noProof/>
            <w:webHidden/>
            <w:sz w:val="26"/>
            <w:szCs w:val="26"/>
            <w:lang w:val="vi-VN"/>
          </w:rPr>
          <w:fldChar w:fldCharType="end"/>
        </w:r>
      </w:hyperlink>
    </w:p>
    <w:p w14:paraId="0B4D6CA3" w14:textId="0E0DD3CE" w:rsidR="00DB1CC1" w:rsidRPr="0026157F" w:rsidRDefault="002E4044"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48</w:t>
        </w:r>
        <w:r w:rsidR="00DB1CC1" w:rsidRPr="0026157F">
          <w:rPr>
            <w:i/>
            <w:noProof/>
            <w:webHidden/>
            <w:sz w:val="26"/>
            <w:szCs w:val="26"/>
            <w:lang w:val="vi-VN"/>
          </w:rPr>
          <w:fldChar w:fldCharType="end"/>
        </w:r>
      </w:hyperlink>
    </w:p>
    <w:p w14:paraId="344D6515" w14:textId="77777777" w:rsidR="00DB1CC1" w:rsidRPr="0026157F" w:rsidRDefault="002E4044"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50</w:t>
        </w:r>
        <w:r w:rsidR="00DB1CC1" w:rsidRPr="0026157F">
          <w:rPr>
            <w:i/>
            <w:noProof/>
            <w:webHidden/>
            <w:sz w:val="26"/>
            <w:szCs w:val="26"/>
            <w:lang w:val="vi-VN"/>
          </w:rPr>
          <w:fldChar w:fldCharType="end"/>
        </w:r>
      </w:hyperlink>
    </w:p>
    <w:p w14:paraId="182BB57E" w14:textId="77777777" w:rsidR="00DB1CC1" w:rsidRPr="0026157F" w:rsidRDefault="002E4044"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51</w:t>
        </w:r>
        <w:r w:rsidR="00DB1CC1" w:rsidRPr="0026157F">
          <w:rPr>
            <w:i/>
            <w:noProof/>
            <w:webHidden/>
            <w:sz w:val="26"/>
            <w:szCs w:val="26"/>
            <w:lang w:val="vi-VN"/>
          </w:rPr>
          <w:fldChar w:fldCharType="end"/>
        </w:r>
      </w:hyperlink>
    </w:p>
    <w:p w14:paraId="5FDE5499" w14:textId="77777777" w:rsidR="00DB1CC1" w:rsidRPr="0026157F" w:rsidRDefault="002E4044"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r w:rsidR="00DB1CC1" w:rsidRPr="0026157F">
          <w:rPr>
            <w:i/>
            <w:noProof/>
            <w:webHidden/>
            <w:sz w:val="26"/>
            <w:szCs w:val="26"/>
            <w:lang w:val="vi-VN"/>
          </w:rPr>
          <w:t>52</w:t>
        </w:r>
        <w:r w:rsidR="00DB1CC1"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118" w:name="_Toc49086748"/>
      <w:r w:rsidRPr="0026157F">
        <w:rPr>
          <w:rFonts w:ascii="Times New Roman" w:hAnsi="Times New Roman"/>
          <w:noProof/>
          <w:lang w:val="vi-VN"/>
        </w:rPr>
        <w:lastRenderedPageBreak/>
        <w:t>DANH MỤC CÁC HÌNH</w:t>
      </w:r>
      <w:bookmarkEnd w:id="118"/>
    </w:p>
    <w:p w14:paraId="3CACB15F" w14:textId="77777777"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EE7590" w:rsidRPr="0026157F">
          <w:rPr>
            <w:i/>
            <w:noProof/>
            <w:webHidden/>
            <w:sz w:val="26"/>
            <w:szCs w:val="26"/>
            <w:lang w:val="vi-VN"/>
          </w:rPr>
          <w:t>9</w:t>
        </w:r>
        <w:r w:rsidR="00EE7590" w:rsidRPr="0026157F">
          <w:rPr>
            <w:i/>
            <w:noProof/>
            <w:webHidden/>
            <w:sz w:val="26"/>
            <w:szCs w:val="26"/>
            <w:lang w:val="vi-VN"/>
          </w:rPr>
          <w:fldChar w:fldCharType="end"/>
        </w:r>
      </w:hyperlink>
    </w:p>
    <w:p w14:paraId="2CC07605" w14:textId="77777777"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37</w:t>
        </w:r>
        <w:r w:rsidR="005317B8" w:rsidRPr="0026157F">
          <w:rPr>
            <w:i/>
            <w:noProof/>
            <w:webHidden/>
            <w:sz w:val="26"/>
            <w:szCs w:val="26"/>
            <w:lang w:val="vi-VN"/>
          </w:rPr>
          <w:fldChar w:fldCharType="end"/>
        </w:r>
      </w:hyperlink>
    </w:p>
    <w:p w14:paraId="3C7D0F72" w14:textId="54A0B604" w:rsidR="00BA6F54" w:rsidRPr="0026157F" w:rsidRDefault="002E4044"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5317B8" w:rsidRPr="0026157F">
          <w:rPr>
            <w:i/>
            <w:noProof/>
            <w:webHidden/>
            <w:sz w:val="26"/>
            <w:szCs w:val="26"/>
            <w:lang w:val="vi-VN"/>
          </w:rPr>
          <w:t>42</w:t>
        </w:r>
        <w:r w:rsidR="005317B8" w:rsidRPr="0026157F">
          <w:rPr>
            <w:i/>
            <w:noProof/>
            <w:webHidden/>
            <w:sz w:val="26"/>
            <w:szCs w:val="26"/>
            <w:lang w:val="vi-VN"/>
          </w:rPr>
          <w:fldChar w:fldCharType="end"/>
        </w:r>
      </w:hyperlink>
    </w:p>
    <w:p w14:paraId="1D65C135" w14:textId="5938DD93"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47</w:t>
        </w:r>
        <w:r w:rsidR="00B5136C" w:rsidRPr="0026157F">
          <w:rPr>
            <w:i/>
            <w:noProof/>
            <w:webHidden/>
            <w:sz w:val="26"/>
            <w:szCs w:val="26"/>
            <w:lang w:val="vi-VN"/>
          </w:rPr>
          <w:fldChar w:fldCharType="end"/>
        </w:r>
      </w:hyperlink>
    </w:p>
    <w:p w14:paraId="63B1C09B" w14:textId="77777777" w:rsidR="00B5136C" w:rsidRPr="0026157F" w:rsidRDefault="002E404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48</w:t>
        </w:r>
        <w:r w:rsidR="00B5136C" w:rsidRPr="0026157F">
          <w:rPr>
            <w:i/>
            <w:noProof/>
            <w:webHidden/>
            <w:sz w:val="26"/>
            <w:szCs w:val="26"/>
            <w:lang w:val="vi-VN"/>
          </w:rPr>
          <w:fldChar w:fldCharType="end"/>
        </w:r>
      </w:hyperlink>
    </w:p>
    <w:p w14:paraId="3536D68C" w14:textId="77777777" w:rsidR="00B5136C" w:rsidRPr="0026157F" w:rsidRDefault="002E404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50</w:t>
        </w:r>
        <w:r w:rsidR="00B5136C" w:rsidRPr="0026157F">
          <w:rPr>
            <w:i/>
            <w:noProof/>
            <w:webHidden/>
            <w:sz w:val="26"/>
            <w:szCs w:val="26"/>
            <w:lang w:val="vi-VN"/>
          </w:rPr>
          <w:fldChar w:fldCharType="end"/>
        </w:r>
      </w:hyperlink>
    </w:p>
    <w:p w14:paraId="13D18357" w14:textId="77777777" w:rsidR="00B5136C" w:rsidRPr="0026157F" w:rsidRDefault="002E404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B5136C" w:rsidRPr="0026157F">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4"/>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119" w:name="_Toc49086749"/>
      <w:r w:rsidRPr="0026157F">
        <w:rPr>
          <w:rFonts w:ascii="Times New Roman" w:hAnsi="Times New Roman"/>
          <w:noProof/>
          <w:sz w:val="36"/>
          <w:lang w:val="vi-VN"/>
        </w:rPr>
        <w:lastRenderedPageBreak/>
        <w:t>CHƯƠNG 1: GIỚI THIỆU</w:t>
      </w:r>
      <w:bookmarkEnd w:id="119"/>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120" w:name="_Toc49086750"/>
      <w:r w:rsidRPr="0026157F">
        <w:rPr>
          <w:rFonts w:ascii="Times New Roman" w:hAnsi="Times New Roman"/>
          <w:i w:val="0"/>
          <w:noProof/>
          <w:lang w:val="vi-VN"/>
        </w:rPr>
        <w:t>Giới thiệu</w:t>
      </w:r>
      <w:bookmarkEnd w:id="120"/>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B2601F">
      <w:pPr>
        <w:pStyle w:val="Heading2"/>
        <w:numPr>
          <w:ilvl w:val="0"/>
          <w:numId w:val="39"/>
        </w:numPr>
        <w:spacing w:before="120" w:line="360" w:lineRule="auto"/>
        <w:ind w:left="0" w:firstLine="284"/>
        <w:rPr>
          <w:rFonts w:ascii="Times New Roman" w:hAnsi="Times New Roman"/>
          <w:i w:val="0"/>
          <w:noProof/>
          <w:lang w:val="vi-VN"/>
        </w:rPr>
        <w:pPrChange w:id="121" w:author="Thơ Lê" w:date="2020-08-26T23:33:00Z">
          <w:pPr>
            <w:pStyle w:val="Heading2"/>
            <w:numPr>
              <w:numId w:val="39"/>
            </w:numPr>
            <w:spacing w:before="120"/>
            <w:ind w:firstLine="284"/>
          </w:pPr>
        </w:pPrChange>
      </w:pPr>
      <w:bookmarkStart w:id="122" w:name="_Toc49086751"/>
      <w:r w:rsidRPr="0026157F">
        <w:rPr>
          <w:rFonts w:ascii="Times New Roman" w:hAnsi="Times New Roman"/>
          <w:i w:val="0"/>
          <w:noProof/>
          <w:lang w:val="vi-VN"/>
        </w:rPr>
        <w:t>Tính cấp thiết luận văn</w:t>
      </w:r>
      <w:bookmarkEnd w:id="122"/>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B2601F">
      <w:pPr>
        <w:pStyle w:val="Heading2"/>
        <w:numPr>
          <w:ilvl w:val="0"/>
          <w:numId w:val="39"/>
        </w:numPr>
        <w:spacing w:before="120" w:after="0" w:line="360" w:lineRule="auto"/>
        <w:ind w:left="0" w:firstLine="284"/>
        <w:rPr>
          <w:rFonts w:ascii="Times New Roman" w:hAnsi="Times New Roman"/>
          <w:i w:val="0"/>
          <w:noProof/>
          <w:lang w:val="vi-VN"/>
        </w:rPr>
        <w:pPrChange w:id="123" w:author="Thơ Lê" w:date="2020-08-26T23:33:00Z">
          <w:pPr>
            <w:pStyle w:val="Heading2"/>
            <w:numPr>
              <w:numId w:val="39"/>
            </w:numPr>
            <w:spacing w:before="120" w:after="0"/>
            <w:ind w:firstLine="284"/>
          </w:pPr>
        </w:pPrChange>
      </w:pPr>
      <w:bookmarkStart w:id="124" w:name="_Toc49086752"/>
      <w:r w:rsidRPr="0026157F">
        <w:rPr>
          <w:rFonts w:ascii="Times New Roman" w:hAnsi="Times New Roman"/>
          <w:i w:val="0"/>
          <w:noProof/>
          <w:lang w:val="vi-VN"/>
        </w:rPr>
        <w:t>Mục tiêu luận văn</w:t>
      </w:r>
      <w:bookmarkEnd w:id="124"/>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45BD3E25"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w:t>
      </w:r>
      <w:ins w:id="125" w:author="Thơ Lê" w:date="2020-08-26T23:34:00Z">
        <w:r w:rsidR="0015058D" w:rsidRPr="0015058D">
          <w:rPr>
            <w:noProof/>
            <w:sz w:val="26"/>
            <w:szCs w:val="26"/>
            <w:lang w:val="vi-VN"/>
            <w:rPrChange w:id="126" w:author="Thơ Lê" w:date="2020-08-26T23:34:00Z">
              <w:rPr>
                <w:noProof/>
                <w:sz w:val="26"/>
                <w:szCs w:val="26"/>
              </w:rPr>
            </w:rPrChange>
          </w:rPr>
          <w:t xml:space="preserve">, chúng tao có thể </w:t>
        </w:r>
      </w:ins>
      <w:del w:id="127" w:author="Thơ Lê" w:date="2020-08-26T23:34:00Z">
        <w:r w:rsidRPr="0026157F" w:rsidDel="0015058D">
          <w:rPr>
            <w:noProof/>
            <w:sz w:val="26"/>
            <w:szCs w:val="26"/>
            <w:lang w:val="vi-VN"/>
          </w:rPr>
          <w:delText xml:space="preserve"> từ đó </w:delText>
        </w:r>
      </w:del>
      <w:r w:rsidRPr="0026157F">
        <w:rPr>
          <w:noProof/>
          <w:sz w:val="26"/>
          <w:szCs w:val="26"/>
          <w:lang w:val="vi-VN"/>
        </w:rPr>
        <w:t>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7669B7">
      <w:pPr>
        <w:pStyle w:val="Heading2"/>
        <w:numPr>
          <w:ilvl w:val="0"/>
          <w:numId w:val="39"/>
        </w:numPr>
        <w:spacing w:before="120" w:after="0" w:line="360" w:lineRule="auto"/>
        <w:ind w:left="0" w:firstLine="284"/>
        <w:rPr>
          <w:rFonts w:ascii="Times New Roman" w:hAnsi="Times New Roman"/>
          <w:i w:val="0"/>
          <w:noProof/>
          <w:lang w:val="vi-VN"/>
        </w:rPr>
        <w:pPrChange w:id="128" w:author="Thơ Lê" w:date="2020-08-26T23:34:00Z">
          <w:pPr>
            <w:pStyle w:val="Heading2"/>
            <w:numPr>
              <w:numId w:val="39"/>
            </w:numPr>
            <w:spacing w:before="120" w:after="0"/>
            <w:ind w:firstLine="284"/>
          </w:pPr>
        </w:pPrChange>
      </w:pPr>
      <w:bookmarkStart w:id="129" w:name="_Toc49086753"/>
      <w:r w:rsidRPr="0026157F">
        <w:rPr>
          <w:rFonts w:ascii="Times New Roman" w:hAnsi="Times New Roman"/>
          <w:i w:val="0"/>
          <w:noProof/>
          <w:lang w:val="vi-VN"/>
        </w:rPr>
        <w:t>Nội dung nghiên cứu</w:t>
      </w:r>
      <w:bookmarkEnd w:id="129"/>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7669B7">
      <w:pPr>
        <w:pStyle w:val="Heading2"/>
        <w:numPr>
          <w:ilvl w:val="0"/>
          <w:numId w:val="39"/>
        </w:numPr>
        <w:spacing w:before="120" w:line="360" w:lineRule="auto"/>
        <w:ind w:left="0" w:firstLine="284"/>
        <w:rPr>
          <w:rFonts w:ascii="Times New Roman" w:hAnsi="Times New Roman"/>
          <w:i w:val="0"/>
          <w:noProof/>
          <w:lang w:val="vi-VN"/>
        </w:rPr>
        <w:pPrChange w:id="130" w:author="Thơ Lê" w:date="2020-08-26T23:34:00Z">
          <w:pPr>
            <w:pStyle w:val="Heading2"/>
            <w:numPr>
              <w:numId w:val="39"/>
            </w:numPr>
            <w:spacing w:before="120"/>
            <w:ind w:firstLine="284"/>
          </w:pPr>
        </w:pPrChange>
      </w:pPr>
      <w:bookmarkStart w:id="131" w:name="_Toc49086754"/>
      <w:r w:rsidRPr="0026157F">
        <w:rPr>
          <w:rFonts w:ascii="Times New Roman" w:hAnsi="Times New Roman"/>
          <w:i w:val="0"/>
          <w:noProof/>
          <w:lang w:val="vi-VN"/>
        </w:rPr>
        <w:t>Phương pháp nghiên cứu</w:t>
      </w:r>
      <w:bookmarkEnd w:id="131"/>
    </w:p>
    <w:p w14:paraId="0F7BAE54" w14:textId="40AECD2C" w:rsidR="007669B7" w:rsidRPr="007669B7" w:rsidRDefault="007669B7" w:rsidP="00AF2E4F">
      <w:pPr>
        <w:pStyle w:val="cushead2"/>
        <w:numPr>
          <w:ilvl w:val="0"/>
          <w:numId w:val="0"/>
        </w:numPr>
        <w:spacing w:before="120"/>
        <w:ind w:firstLine="284"/>
        <w:rPr>
          <w:ins w:id="132" w:author="Thơ Lê" w:date="2020-08-26T23:34:00Z"/>
          <w:noProof/>
          <w:szCs w:val="26"/>
          <w:lang w:val="vi-VN"/>
        </w:rPr>
      </w:pPr>
      <w:ins w:id="133" w:author="Thơ Lê" w:date="2020-08-26T23:34:00Z">
        <w:r w:rsidRPr="007669B7">
          <w:rPr>
            <w:noProof/>
            <w:szCs w:val="26"/>
            <w:lang w:val="vi-VN"/>
            <w:rPrChange w:id="134" w:author="Thơ Lê" w:date="2020-08-26T23:34:00Z">
              <w:rPr>
                <w:noProof/>
                <w:szCs w:val="26"/>
              </w:rPr>
            </w:rPrChange>
          </w:rPr>
          <w:t>Để đạt được mục tiêu n</w:t>
        </w:r>
      </w:ins>
      <w:ins w:id="135" w:author="Thơ Lê" w:date="2020-08-26T23:35:00Z">
        <w:r w:rsidRPr="007669B7">
          <w:rPr>
            <w:noProof/>
            <w:szCs w:val="26"/>
            <w:lang w:val="vi-VN"/>
            <w:rPrChange w:id="136" w:author="Thơ Lê" w:date="2020-08-26T23:35:00Z">
              <w:rPr>
                <w:noProof/>
                <w:szCs w:val="26"/>
              </w:rPr>
            </w:rPrChange>
          </w:rPr>
          <w:t xml:space="preserve">ghiên cứu đề ra, chúng tôi tiếp cận bài toán bằng các phương pháp như sau: </w:t>
        </w:r>
      </w:ins>
    </w:p>
    <w:p w14:paraId="6076D90C" w14:textId="3EF31BBB" w:rsidR="00097D6E" w:rsidRPr="0026157F" w:rsidRDefault="00097D6E" w:rsidP="00F60FAE">
      <w:pPr>
        <w:pStyle w:val="cushead2"/>
        <w:numPr>
          <w:ilvl w:val="0"/>
          <w:numId w:val="66"/>
        </w:numPr>
        <w:spacing w:before="120"/>
        <w:ind w:left="284" w:firstLine="0"/>
        <w:rPr>
          <w:noProof/>
          <w:szCs w:val="26"/>
          <w:lang w:val="vi-VN"/>
        </w:rPr>
        <w:pPrChange w:id="137" w:author="Thơ Lê" w:date="2020-08-26T23:36:00Z">
          <w:pPr>
            <w:pStyle w:val="cushead2"/>
            <w:numPr>
              <w:ilvl w:val="0"/>
              <w:numId w:val="0"/>
            </w:numPr>
            <w:spacing w:before="120"/>
            <w:ind w:left="0" w:firstLine="284"/>
          </w:pPr>
        </w:pPrChange>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F60FAE">
      <w:pPr>
        <w:pStyle w:val="cushead2"/>
        <w:numPr>
          <w:ilvl w:val="0"/>
          <w:numId w:val="66"/>
        </w:numPr>
        <w:spacing w:before="120"/>
        <w:ind w:left="284" w:firstLine="0"/>
        <w:rPr>
          <w:noProof/>
          <w:szCs w:val="26"/>
          <w:lang w:val="vi-VN"/>
        </w:rPr>
        <w:pPrChange w:id="138" w:author="Thơ Lê" w:date="2020-08-26T23:36:00Z">
          <w:pPr>
            <w:pStyle w:val="cushead2"/>
            <w:numPr>
              <w:ilvl w:val="0"/>
              <w:numId w:val="0"/>
            </w:numPr>
            <w:spacing w:before="120"/>
            <w:ind w:left="0" w:firstLine="284"/>
          </w:pPr>
        </w:pPrChange>
      </w:pPr>
      <w:r w:rsidRPr="0026157F">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F60FAE">
      <w:pPr>
        <w:pStyle w:val="cushead2"/>
        <w:numPr>
          <w:ilvl w:val="0"/>
          <w:numId w:val="66"/>
        </w:numPr>
        <w:spacing w:before="120"/>
        <w:ind w:left="284" w:firstLine="0"/>
        <w:rPr>
          <w:noProof/>
          <w:szCs w:val="26"/>
          <w:lang w:val="vi-VN"/>
        </w:rPr>
        <w:pPrChange w:id="139" w:author="Thơ Lê" w:date="2020-08-26T23:36:00Z">
          <w:pPr>
            <w:pStyle w:val="cushead2"/>
            <w:numPr>
              <w:ilvl w:val="0"/>
              <w:numId w:val="0"/>
            </w:numPr>
            <w:spacing w:before="120"/>
            <w:ind w:left="0" w:firstLine="284"/>
          </w:pPr>
        </w:pPrChange>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F60FAE">
      <w:pPr>
        <w:pStyle w:val="cushead2"/>
        <w:numPr>
          <w:ilvl w:val="0"/>
          <w:numId w:val="66"/>
        </w:numPr>
        <w:spacing w:before="120"/>
        <w:ind w:left="284" w:firstLine="0"/>
        <w:rPr>
          <w:noProof/>
          <w:szCs w:val="26"/>
          <w:lang w:val="vi-VN"/>
        </w:rPr>
        <w:pPrChange w:id="140" w:author="Thơ Lê" w:date="2020-08-26T23:36:00Z">
          <w:pPr>
            <w:pStyle w:val="cushead2"/>
            <w:numPr>
              <w:ilvl w:val="0"/>
              <w:numId w:val="0"/>
            </w:numPr>
            <w:spacing w:before="120"/>
            <w:ind w:left="0" w:firstLine="284"/>
          </w:pPr>
        </w:pPrChange>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7669B7" w:rsidRDefault="00097D6E" w:rsidP="00F60FAE">
      <w:pPr>
        <w:pStyle w:val="ListParagraph"/>
        <w:numPr>
          <w:ilvl w:val="0"/>
          <w:numId w:val="66"/>
        </w:numPr>
        <w:spacing w:before="120"/>
        <w:ind w:left="284" w:firstLine="0"/>
        <w:rPr>
          <w:noProof/>
          <w:szCs w:val="26"/>
          <w:lang w:val="vi-VN"/>
        </w:rPr>
        <w:pPrChange w:id="141" w:author="Thơ Lê" w:date="2020-08-26T23:36:00Z">
          <w:pPr>
            <w:spacing w:before="120" w:line="360" w:lineRule="auto"/>
            <w:ind w:firstLine="284"/>
            <w:jc w:val="both"/>
          </w:pPr>
        </w:pPrChange>
      </w:pPr>
      <w:r w:rsidRPr="007669B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2" w:name="_Toc49086755"/>
      <w:r w:rsidRPr="0026157F">
        <w:rPr>
          <w:rFonts w:ascii="Times New Roman" w:hAnsi="Times New Roman"/>
          <w:i w:val="0"/>
          <w:noProof/>
          <w:lang w:val="vi-VN"/>
        </w:rPr>
        <w:t>Nghiên cứu liên quan</w:t>
      </w:r>
      <w:bookmarkEnd w:id="142"/>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lastRenderedPageBreak/>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143" w:name="_Toc49086756"/>
      <w:r w:rsidRPr="0026157F">
        <w:rPr>
          <w:rFonts w:ascii="Times New Roman" w:hAnsi="Times New Roman"/>
          <w:i w:val="0"/>
          <w:noProof/>
          <w:lang w:val="vi-VN"/>
        </w:rPr>
        <w:t>Bố cục luận văn</w:t>
      </w:r>
      <w:bookmarkEnd w:id="143"/>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ins w:id="144" w:author="Thơ Lê" w:date="2020-08-26T23:37:00Z">
        <w:r w:rsidR="00B13B2C" w:rsidRPr="00815EE2">
          <w:rPr>
            <w:noProof/>
            <w:szCs w:val="26"/>
            <w:lang w:val="vi-VN"/>
            <w:rPrChange w:id="145" w:author="Thơ Lê" w:date="2020-08-26T23:37:00Z">
              <w:rPr>
                <w:noProof/>
                <w:szCs w:val="26"/>
              </w:rPr>
            </w:rPrChange>
          </w:rPr>
          <w:t>,</w:t>
        </w:r>
      </w:ins>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146" w:name="_Toc49086757"/>
      <w:r w:rsidRPr="0026157F">
        <w:rPr>
          <w:rFonts w:ascii="Times New Roman" w:hAnsi="Times New Roman"/>
          <w:noProof/>
          <w:sz w:val="36"/>
          <w:lang w:val="vi-VN"/>
        </w:rPr>
        <w:lastRenderedPageBreak/>
        <w:t>CHƯƠNG 2: CƠ SỞ LÝ THUYẾT</w:t>
      </w:r>
      <w:bookmarkEnd w:id="146"/>
    </w:p>
    <w:p w14:paraId="4CEF794C" w14:textId="77777777" w:rsidR="0055483F" w:rsidRPr="0026157F" w:rsidRDefault="0055483F" w:rsidP="00815EE2">
      <w:pPr>
        <w:pStyle w:val="Heading2"/>
        <w:numPr>
          <w:ilvl w:val="0"/>
          <w:numId w:val="40"/>
        </w:numPr>
        <w:spacing w:line="360" w:lineRule="auto"/>
        <w:ind w:left="0" w:firstLine="284"/>
        <w:rPr>
          <w:rFonts w:ascii="Times New Roman" w:hAnsi="Times New Roman"/>
          <w:i w:val="0"/>
          <w:noProof/>
          <w:lang w:val="vi-VN"/>
        </w:rPr>
        <w:pPrChange w:id="147" w:author="Thơ Lê" w:date="2020-08-26T23:38:00Z">
          <w:pPr>
            <w:pStyle w:val="Heading2"/>
            <w:numPr>
              <w:numId w:val="40"/>
            </w:numPr>
            <w:ind w:firstLine="284"/>
          </w:pPr>
        </w:pPrChange>
      </w:pPr>
      <w:bookmarkStart w:id="148" w:name="_Toc49086758"/>
      <w:r w:rsidRPr="0026157F">
        <w:rPr>
          <w:rFonts w:ascii="Times New Roman" w:hAnsi="Times New Roman"/>
          <w:i w:val="0"/>
          <w:noProof/>
          <w:lang w:val="vi-VN"/>
        </w:rPr>
        <w:t>Phân tích ý kiến</w:t>
      </w:r>
      <w:bookmarkEnd w:id="148"/>
    </w:p>
    <w:p w14:paraId="1A0D2843" w14:textId="095733F8" w:rsidR="0055483F" w:rsidRPr="0026157F" w:rsidDel="00815EE2" w:rsidRDefault="0055483F" w:rsidP="000F07E2">
      <w:pPr>
        <w:pStyle w:val="cushead2"/>
        <w:numPr>
          <w:ilvl w:val="0"/>
          <w:numId w:val="0"/>
        </w:numPr>
        <w:spacing w:before="120"/>
        <w:ind w:firstLine="284"/>
        <w:rPr>
          <w:del w:id="149" w:author="Thơ Lê" w:date="2020-08-26T23:38:00Z"/>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1716B89" w:rsidR="0055483F" w:rsidRPr="0026157F" w:rsidDel="00815EE2" w:rsidRDefault="0055483F" w:rsidP="000F07E2">
      <w:pPr>
        <w:pStyle w:val="cushead2"/>
        <w:numPr>
          <w:ilvl w:val="0"/>
          <w:numId w:val="0"/>
        </w:numPr>
        <w:spacing w:before="120"/>
        <w:ind w:firstLine="284"/>
        <w:rPr>
          <w:del w:id="150" w:author="Thơ Lê" w:date="2020-08-26T23:38:00Z"/>
          <w:noProof/>
          <w:szCs w:val="26"/>
          <w:lang w:val="vi-VN"/>
        </w:rPr>
      </w:pP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w:t>
      </w:r>
    </w:p>
    <w:p w14:paraId="55D4CF09"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119EC56B"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Sau đó</w:t>
      </w:r>
      <w:ins w:id="151" w:author="Thơ Lê" w:date="2020-08-26T23:38:00Z">
        <w:r w:rsidR="00815EE2" w:rsidRPr="00815EE2">
          <w:rPr>
            <w:noProof/>
            <w:szCs w:val="26"/>
            <w:lang w:val="vi-VN"/>
            <w:rPrChange w:id="152" w:author="Thơ Lê" w:date="2020-08-26T23:38:00Z">
              <w:rPr>
                <w:noProof/>
                <w:szCs w:val="26"/>
              </w:rPr>
            </w:rPrChange>
          </w:rPr>
          <w:t>,</w:t>
        </w:r>
      </w:ins>
      <w:r w:rsidRPr="0026157F">
        <w:rPr>
          <w:noProof/>
          <w:szCs w:val="26"/>
          <w:lang w:val="vi-VN"/>
        </w:rPr>
        <w:t xml:space="preserve"> vào năm 2010</w:t>
      </w:r>
      <w:ins w:id="153" w:author="Thơ Lê" w:date="2020-08-26T23:38:00Z">
        <w:r w:rsidR="00815EE2" w:rsidRPr="00815EE2">
          <w:rPr>
            <w:noProof/>
            <w:szCs w:val="26"/>
            <w:lang w:val="vi-VN"/>
            <w:rPrChange w:id="154" w:author="Thơ Lê" w:date="2020-08-26T23:38:00Z">
              <w:rPr>
                <w:noProof/>
                <w:szCs w:val="26"/>
              </w:rPr>
            </w:rPrChange>
          </w:rPr>
          <w:t>,</w:t>
        </w:r>
      </w:ins>
      <w:r w:rsidRPr="0026157F">
        <w:rPr>
          <w:noProof/>
          <w:szCs w:val="26"/>
          <w:lang w:val="vi-VN"/>
        </w:rPr>
        <w:t xml:space="preserve"> để phân tích ý kiến Liu đã đưa các ý kiến về theo một cấu trúc gồm năm thành phần [3]: </w:t>
      </w:r>
    </w:p>
    <w:p w14:paraId="7ED45966" w14:textId="77777777" w:rsidR="0055483F" w:rsidRPr="0026157F" w:rsidRDefault="002E4044"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2E4044"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2E4044"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2E4044"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2E4044"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2E4044"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26157F">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26157F">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155"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155"/>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lastRenderedPageBreak/>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77777777" w:rsidR="00ED12B7" w:rsidRPr="0026157F" w:rsidRDefault="0029271E" w:rsidP="00ED12B7">
      <w:pPr>
        <w:pStyle w:val="Caption"/>
        <w:spacing w:before="120" w:after="0" w:line="360" w:lineRule="auto"/>
        <w:jc w:val="center"/>
        <w:rPr>
          <w:b w:val="0"/>
          <w:i/>
          <w:noProof/>
          <w:color w:val="auto"/>
          <w:sz w:val="26"/>
          <w:szCs w:val="26"/>
          <w:lang w:val="vi-VN"/>
        </w:rPr>
      </w:pPr>
      <w:bookmarkStart w:id="156"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512FD6" w:rsidRPr="0026157F">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156"/>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lastRenderedPageBreak/>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01F6DB0C"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w:t>
      </w:r>
      <w:ins w:id="157" w:author="Thơ Lê" w:date="2020-08-26T23:39:00Z">
        <w:r w:rsidR="00244E38" w:rsidRPr="00244E38">
          <w:rPr>
            <w:noProof/>
            <w:sz w:val="26"/>
            <w:szCs w:val="26"/>
            <w:lang w:val="vi-VN"/>
            <w:rPrChange w:id="158" w:author="Thơ Lê" w:date="2020-08-26T23:39:00Z">
              <w:rPr>
                <w:noProof/>
                <w:sz w:val="26"/>
                <w:szCs w:val="26"/>
              </w:rPr>
            </w:rPrChange>
          </w:rPr>
          <w:t>.</w:t>
        </w:r>
      </w:ins>
      <w:del w:id="159" w:author="Thơ Lê" w:date="2020-08-26T23:39:00Z">
        <w:r w:rsidRPr="0026157F" w:rsidDel="00244E38">
          <w:rPr>
            <w:noProof/>
            <w:sz w:val="26"/>
            <w:szCs w:val="26"/>
            <w:lang w:val="vi-VN"/>
          </w:rPr>
          <w:delText xml:space="preserve"> </w:delText>
        </w:r>
      </w:del>
      <w:r w:rsidRPr="0026157F">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6">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8F3E52">
      <w:pPr>
        <w:pStyle w:val="Heading2"/>
        <w:numPr>
          <w:ilvl w:val="0"/>
          <w:numId w:val="40"/>
        </w:numPr>
        <w:spacing w:before="120" w:after="0" w:line="360" w:lineRule="auto"/>
        <w:ind w:left="0" w:firstLine="284"/>
        <w:rPr>
          <w:rFonts w:ascii="Times New Roman" w:hAnsi="Times New Roman"/>
          <w:i w:val="0"/>
          <w:noProof/>
          <w:lang w:val="vi-VN"/>
        </w:rPr>
        <w:pPrChange w:id="160" w:author="Thơ Lê" w:date="2020-08-26T23:40:00Z">
          <w:pPr>
            <w:pStyle w:val="Heading2"/>
            <w:numPr>
              <w:numId w:val="40"/>
            </w:numPr>
            <w:spacing w:before="120" w:after="0"/>
            <w:ind w:firstLine="284"/>
          </w:pPr>
        </w:pPrChange>
      </w:pPr>
      <w:bookmarkStart w:id="161"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161"/>
    </w:p>
    <w:p w14:paraId="46053ED0" w14:textId="77777777" w:rsidR="00D95DBB" w:rsidRPr="0026157F" w:rsidRDefault="00D95DBB" w:rsidP="004C581D">
      <w:pPr>
        <w:pStyle w:val="cushead2"/>
        <w:numPr>
          <w:ilvl w:val="0"/>
          <w:numId w:val="12"/>
        </w:numPr>
        <w:spacing w:before="120"/>
        <w:ind w:left="567" w:firstLine="284"/>
        <w:outlineLvl w:val="2"/>
        <w:rPr>
          <w:i/>
          <w:noProof/>
          <w:sz w:val="28"/>
          <w:szCs w:val="28"/>
          <w:lang w:val="vi-VN"/>
        </w:rPr>
      </w:pPr>
      <w:bookmarkStart w:id="162" w:name="_Toc49086761"/>
      <w:r w:rsidRPr="0026157F">
        <w:rPr>
          <w:i/>
          <w:noProof/>
          <w:sz w:val="28"/>
          <w:szCs w:val="28"/>
          <w:lang w:val="vi-VN"/>
        </w:rPr>
        <w:t>Phương pháp phân lớp Naïve Bayes</w:t>
      </w:r>
      <w:bookmarkEnd w:id="162"/>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163" w:name="_Toc49086762"/>
      <w:r w:rsidRPr="0026157F">
        <w:rPr>
          <w:i/>
          <w:noProof/>
          <w:sz w:val="28"/>
          <w:szCs w:val="28"/>
          <w:lang w:val="vi-VN"/>
        </w:rPr>
        <w:t>Phương pháp phân lớp SVM (support vector machines)</w:t>
      </w:r>
      <w:bookmarkEnd w:id="163"/>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E26ADB" w:rsidRDefault="00D95DBB" w:rsidP="00D95DBB">
      <w:pPr>
        <w:spacing w:before="120" w:line="360" w:lineRule="auto"/>
        <w:ind w:firstLine="284"/>
        <w:jc w:val="both"/>
        <w:rPr>
          <w:noProof/>
          <w:sz w:val="26"/>
          <w:szCs w:val="26"/>
          <w:lang w:val="vi-VN"/>
          <w:rPrChange w:id="164" w:author="Thơ Lê" w:date="2020-08-26T23:41:00Z">
            <w:rPr>
              <w:noProof/>
              <w:sz w:val="30"/>
              <w:szCs w:val="30"/>
              <w:lang w:val="vi-VN"/>
            </w:rPr>
          </w:rPrChange>
        </w:rPr>
      </w:pPr>
      <m:oMathPara>
        <m:oMathParaPr>
          <m:jc m:val="center"/>
        </m:oMathParaPr>
        <m:oMath>
          <m:r>
            <w:rPr>
              <w:rFonts w:ascii="Cambria Math" w:hAnsi="Cambria Math"/>
              <w:noProof/>
              <w:sz w:val="26"/>
              <w:szCs w:val="26"/>
              <w:lang w:val="vi-VN"/>
              <w:rPrChange w:id="165" w:author="Thơ Lê" w:date="2020-08-26T23:41:00Z">
                <w:rPr>
                  <w:rFonts w:ascii="Cambria Math" w:hAnsi="Cambria Math"/>
                  <w:noProof/>
                  <w:sz w:val="30"/>
                  <w:szCs w:val="30"/>
                  <w:lang w:val="vi-VN"/>
                </w:rPr>
              </w:rPrChange>
            </w:rPr>
            <m:t>{</m:t>
          </m:r>
          <m:d>
            <m:dPr>
              <m:ctrlPr>
                <w:rPr>
                  <w:rFonts w:ascii="Cambria Math" w:hAnsi="Cambria Math"/>
                  <w:i/>
                  <w:noProof/>
                  <w:sz w:val="26"/>
                  <w:szCs w:val="26"/>
                  <w:lang w:val="vi-VN"/>
                  <w:rPrChange w:id="166" w:author="Thơ Lê" w:date="2020-08-26T23:41:00Z">
                    <w:rPr>
                      <w:rFonts w:ascii="Cambria Math" w:hAnsi="Cambria Math"/>
                      <w:i/>
                      <w:noProof/>
                      <w:sz w:val="30"/>
                      <w:szCs w:val="30"/>
                      <w:lang w:val="vi-VN"/>
                    </w:rPr>
                  </w:rPrChange>
                </w:rPr>
              </m:ctrlPr>
            </m:dPr>
            <m:e>
              <m:sSub>
                <m:sSubPr>
                  <m:ctrlPr>
                    <w:rPr>
                      <w:rFonts w:ascii="Cambria Math" w:hAnsi="Cambria Math"/>
                      <w:i/>
                      <w:noProof/>
                      <w:sz w:val="26"/>
                      <w:szCs w:val="26"/>
                      <w:lang w:val="vi-VN"/>
                      <w:rPrChange w:id="167"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168" w:author="Thơ Lê" w:date="2020-08-26T23:41:00Z">
                        <w:rPr>
                          <w:rFonts w:ascii="Cambria Math" w:hAnsi="Cambria Math"/>
                          <w:noProof/>
                          <w:sz w:val="30"/>
                          <w:szCs w:val="30"/>
                          <w:lang w:val="vi-VN"/>
                        </w:rPr>
                      </w:rPrChange>
                    </w:rPr>
                    <m:t>x</m:t>
                  </m:r>
                </m:e>
                <m:sub>
                  <m:r>
                    <w:rPr>
                      <w:rFonts w:ascii="Cambria Math" w:hAnsi="Cambria Math"/>
                      <w:noProof/>
                      <w:sz w:val="26"/>
                      <w:szCs w:val="26"/>
                      <w:lang w:val="vi-VN"/>
                      <w:rPrChange w:id="169" w:author="Thơ Lê" w:date="2020-08-26T23:41:00Z">
                        <w:rPr>
                          <w:rFonts w:ascii="Cambria Math" w:hAnsi="Cambria Math"/>
                          <w:noProof/>
                          <w:sz w:val="30"/>
                          <w:szCs w:val="30"/>
                          <w:lang w:val="vi-VN"/>
                        </w:rPr>
                      </w:rPrChange>
                    </w:rPr>
                    <m:t>i</m:t>
                  </m:r>
                </m:sub>
              </m:sSub>
              <m:r>
                <w:rPr>
                  <w:rFonts w:ascii="Cambria Math" w:hAnsi="Cambria Math"/>
                  <w:noProof/>
                  <w:sz w:val="26"/>
                  <w:szCs w:val="26"/>
                  <w:lang w:val="vi-VN"/>
                  <w:rPrChange w:id="170" w:author="Thơ Lê" w:date="2020-08-26T23:41:00Z">
                    <w:rPr>
                      <w:rFonts w:ascii="Cambria Math" w:hAnsi="Cambria Math"/>
                      <w:noProof/>
                      <w:sz w:val="30"/>
                      <w:szCs w:val="30"/>
                      <w:lang w:val="vi-VN"/>
                    </w:rPr>
                  </w:rPrChange>
                </w:rPr>
                <m:t>,</m:t>
              </m:r>
              <m:sSub>
                <m:sSubPr>
                  <m:ctrlPr>
                    <w:rPr>
                      <w:rFonts w:ascii="Cambria Math" w:hAnsi="Cambria Math"/>
                      <w:i/>
                      <w:noProof/>
                      <w:sz w:val="26"/>
                      <w:szCs w:val="26"/>
                      <w:lang w:val="vi-VN"/>
                      <w:rPrChange w:id="171"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172" w:author="Thơ Lê" w:date="2020-08-26T23:41:00Z">
                        <w:rPr>
                          <w:rFonts w:ascii="Cambria Math" w:hAnsi="Cambria Math"/>
                          <w:noProof/>
                          <w:sz w:val="30"/>
                          <w:szCs w:val="30"/>
                          <w:lang w:val="vi-VN"/>
                        </w:rPr>
                      </w:rPrChange>
                    </w:rPr>
                    <m:t>y</m:t>
                  </m:r>
                </m:e>
                <m:sub>
                  <m:r>
                    <w:rPr>
                      <w:rFonts w:ascii="Cambria Math" w:hAnsi="Cambria Math"/>
                      <w:noProof/>
                      <w:sz w:val="26"/>
                      <w:szCs w:val="26"/>
                      <w:lang w:val="vi-VN"/>
                      <w:rPrChange w:id="173" w:author="Thơ Lê" w:date="2020-08-26T23:41:00Z">
                        <w:rPr>
                          <w:rFonts w:ascii="Cambria Math" w:hAnsi="Cambria Math"/>
                          <w:noProof/>
                          <w:sz w:val="30"/>
                          <w:szCs w:val="30"/>
                          <w:lang w:val="vi-VN"/>
                        </w:rPr>
                      </w:rPrChange>
                    </w:rPr>
                    <m:t>i</m:t>
                  </m:r>
                </m:sub>
              </m:sSub>
            </m:e>
          </m:d>
          <m:r>
            <w:rPr>
              <w:rFonts w:ascii="Cambria Math" w:hAnsi="Cambria Math"/>
              <w:noProof/>
              <w:sz w:val="26"/>
              <w:szCs w:val="26"/>
              <w:lang w:val="vi-VN"/>
              <w:rPrChange w:id="174" w:author="Thơ Lê" w:date="2020-08-26T23:41:00Z">
                <w:rPr>
                  <w:rFonts w:ascii="Cambria Math" w:hAnsi="Cambria Math"/>
                  <w:noProof/>
                  <w:sz w:val="30"/>
                  <w:szCs w:val="30"/>
                  <w:lang w:val="vi-VN"/>
                </w:rPr>
              </w:rPrChange>
            </w:rPr>
            <m:t>, i=1,2…,i}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2E4044"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2E4044"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E26ADB" w:rsidRDefault="00D95DBB" w:rsidP="00D95DBB">
      <w:pPr>
        <w:spacing w:before="120" w:line="360" w:lineRule="auto"/>
        <w:ind w:firstLine="284"/>
        <w:jc w:val="both"/>
        <w:rPr>
          <w:noProof/>
          <w:sz w:val="26"/>
          <w:szCs w:val="26"/>
          <w:lang w:val="vi-VN"/>
          <w:rPrChange w:id="175" w:author="Thơ Lê" w:date="2020-08-26T23:40:00Z">
            <w:rPr>
              <w:noProof/>
              <w:sz w:val="30"/>
              <w:szCs w:val="30"/>
              <w:lang w:val="vi-VN"/>
            </w:rPr>
          </w:rPrChange>
        </w:rPr>
      </w:pPr>
      <m:oMathPara>
        <m:oMath>
          <m:r>
            <w:rPr>
              <w:rFonts w:ascii="Cambria Math" w:hAnsi="Cambria Math"/>
              <w:noProof/>
              <w:sz w:val="26"/>
              <w:szCs w:val="26"/>
              <w:lang w:val="vi-VN"/>
              <w:rPrChange w:id="176" w:author="Thơ Lê" w:date="2020-08-26T23:40:00Z">
                <w:rPr>
                  <w:rFonts w:ascii="Cambria Math" w:hAnsi="Cambria Math"/>
                  <w:noProof/>
                  <w:sz w:val="30"/>
                  <w:szCs w:val="30"/>
                  <w:lang w:val="vi-VN"/>
                </w:rPr>
              </w:rPrChange>
            </w:rPr>
            <m:t>f</m:t>
          </m:r>
          <m:d>
            <m:dPr>
              <m:ctrlPr>
                <w:rPr>
                  <w:rFonts w:ascii="Cambria Math" w:hAnsi="Cambria Math"/>
                  <w:i/>
                  <w:noProof/>
                  <w:sz w:val="26"/>
                  <w:szCs w:val="26"/>
                  <w:lang w:val="vi-VN"/>
                  <w:rPrChange w:id="177" w:author="Thơ Lê" w:date="2020-08-26T23:40:00Z">
                    <w:rPr>
                      <w:rFonts w:ascii="Cambria Math" w:hAnsi="Cambria Math"/>
                      <w:i/>
                      <w:noProof/>
                      <w:sz w:val="30"/>
                      <w:szCs w:val="30"/>
                      <w:lang w:val="vi-VN"/>
                    </w:rPr>
                  </w:rPrChange>
                </w:rPr>
              </m:ctrlPr>
            </m:dPr>
            <m:e>
              <m:r>
                <w:rPr>
                  <w:rFonts w:ascii="Cambria Math" w:hAnsi="Cambria Math"/>
                  <w:noProof/>
                  <w:sz w:val="26"/>
                  <w:szCs w:val="26"/>
                  <w:lang w:val="vi-VN"/>
                  <w:rPrChange w:id="178" w:author="Thơ Lê" w:date="2020-08-26T23:40:00Z">
                    <w:rPr>
                      <w:rFonts w:ascii="Cambria Math" w:hAnsi="Cambria Math"/>
                      <w:noProof/>
                      <w:sz w:val="30"/>
                      <w:szCs w:val="30"/>
                      <w:lang w:val="vi-VN"/>
                    </w:rPr>
                  </w:rPrChange>
                </w:rPr>
                <m:t>x</m:t>
              </m:r>
            </m:e>
          </m:d>
          <m:r>
            <w:rPr>
              <w:rFonts w:ascii="Cambria Math" w:hAnsi="Cambria Math"/>
              <w:noProof/>
              <w:sz w:val="26"/>
              <w:szCs w:val="26"/>
              <w:lang w:val="vi-VN"/>
              <w:rPrChange w:id="179" w:author="Thơ Lê" w:date="2020-08-26T23:40:00Z">
                <w:rPr>
                  <w:rFonts w:ascii="Cambria Math" w:hAnsi="Cambria Math"/>
                  <w:noProof/>
                  <w:sz w:val="30"/>
                  <w:szCs w:val="30"/>
                  <w:lang w:val="vi-VN"/>
                </w:rPr>
              </w:rPrChange>
            </w:rPr>
            <m:t>=sign(</m:t>
          </m:r>
          <m:sSup>
            <m:sSupPr>
              <m:ctrlPr>
                <w:rPr>
                  <w:rFonts w:ascii="Cambria Math" w:hAnsi="Cambria Math"/>
                  <w:i/>
                  <w:noProof/>
                  <w:sz w:val="26"/>
                  <w:szCs w:val="26"/>
                  <w:lang w:val="vi-VN"/>
                  <w:rPrChange w:id="180" w:author="Thơ Lê" w:date="2020-08-26T23:40:00Z">
                    <w:rPr>
                      <w:rFonts w:ascii="Cambria Math" w:hAnsi="Cambria Math"/>
                      <w:i/>
                      <w:noProof/>
                      <w:sz w:val="30"/>
                      <w:szCs w:val="30"/>
                      <w:lang w:val="vi-VN"/>
                    </w:rPr>
                  </w:rPrChange>
                </w:rPr>
              </m:ctrlPr>
            </m:sSupPr>
            <m:e>
              <m:r>
                <w:rPr>
                  <w:rFonts w:ascii="Cambria Math" w:hAnsi="Cambria Math"/>
                  <w:noProof/>
                  <w:sz w:val="26"/>
                  <w:szCs w:val="26"/>
                  <w:lang w:val="vi-VN"/>
                  <w:rPrChange w:id="181" w:author="Thơ Lê" w:date="2020-08-26T23:40:00Z">
                    <w:rPr>
                      <w:rFonts w:ascii="Cambria Math" w:hAnsi="Cambria Math"/>
                      <w:noProof/>
                      <w:sz w:val="30"/>
                      <w:szCs w:val="30"/>
                      <w:lang w:val="vi-VN"/>
                    </w:rPr>
                  </w:rPrChange>
                </w:rPr>
                <m:t>w</m:t>
              </m:r>
            </m:e>
            <m:sup>
              <m:r>
                <w:rPr>
                  <w:rFonts w:ascii="Cambria Math" w:hAnsi="Cambria Math"/>
                  <w:noProof/>
                  <w:sz w:val="26"/>
                  <w:szCs w:val="26"/>
                  <w:lang w:val="vi-VN"/>
                  <w:rPrChange w:id="182" w:author="Thơ Lê" w:date="2020-08-26T23:40:00Z">
                    <w:rPr>
                      <w:rFonts w:ascii="Cambria Math" w:hAnsi="Cambria Math"/>
                      <w:noProof/>
                      <w:sz w:val="30"/>
                      <w:szCs w:val="30"/>
                      <w:lang w:val="vi-VN"/>
                    </w:rPr>
                  </w:rPrChange>
                </w:rPr>
                <m:t>T</m:t>
              </m:r>
            </m:sup>
          </m:sSup>
          <m:r>
            <w:rPr>
              <w:rFonts w:ascii="Cambria Math" w:hAnsi="Cambria Math"/>
              <w:noProof/>
              <w:sz w:val="26"/>
              <w:szCs w:val="26"/>
              <w:lang w:val="vi-VN"/>
              <w:rPrChange w:id="183" w:author="Thơ Lê" w:date="2020-08-26T23:40:00Z">
                <w:rPr>
                  <w:rFonts w:ascii="Cambria Math" w:hAnsi="Cambria Math"/>
                  <w:noProof/>
                  <w:sz w:val="30"/>
                  <w:szCs w:val="30"/>
                  <w:lang w:val="vi-VN"/>
                </w:rPr>
              </w:rPrChange>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E26ADB" w:rsidRDefault="00D95DBB" w:rsidP="00D95DBB">
      <w:pPr>
        <w:spacing w:before="120" w:line="360" w:lineRule="auto"/>
        <w:ind w:firstLine="284"/>
        <w:jc w:val="both"/>
        <w:rPr>
          <w:noProof/>
          <w:sz w:val="26"/>
          <w:szCs w:val="26"/>
          <w:lang w:val="vi-VN"/>
          <w:rPrChange w:id="184" w:author="Thơ Lê" w:date="2020-08-26T23:41:00Z">
            <w:rPr>
              <w:noProof/>
              <w:sz w:val="30"/>
              <w:szCs w:val="30"/>
              <w:lang w:val="vi-VN"/>
            </w:rPr>
          </w:rPrChange>
        </w:rPr>
      </w:pPr>
      <m:oMathPara>
        <m:oMathParaPr>
          <m:jc m:val="center"/>
        </m:oMathParaPr>
        <m:oMath>
          <m:r>
            <w:rPr>
              <w:rFonts w:ascii="Cambria Math" w:hAnsi="Cambria Math"/>
              <w:noProof/>
              <w:sz w:val="26"/>
              <w:szCs w:val="26"/>
              <w:lang w:val="vi-VN"/>
              <w:rPrChange w:id="185" w:author="Thơ Lê" w:date="2020-08-26T23:41:00Z">
                <w:rPr>
                  <w:rFonts w:ascii="Cambria Math" w:hAnsi="Cambria Math"/>
                  <w:noProof/>
                  <w:sz w:val="30"/>
                  <w:szCs w:val="30"/>
                  <w:lang w:val="vi-VN"/>
                </w:rPr>
              </w:rPrChange>
            </w:rPr>
            <m:t xml:space="preserve">margin= </m:t>
          </m:r>
          <m:f>
            <m:fPr>
              <m:ctrlPr>
                <w:rPr>
                  <w:rFonts w:ascii="Cambria Math" w:hAnsi="Cambria Math"/>
                  <w:i/>
                  <w:noProof/>
                  <w:sz w:val="26"/>
                  <w:szCs w:val="26"/>
                  <w:lang w:val="vi-VN"/>
                  <w:rPrChange w:id="186" w:author="Thơ Lê" w:date="2020-08-26T23:41:00Z">
                    <w:rPr>
                      <w:rFonts w:ascii="Cambria Math" w:hAnsi="Cambria Math"/>
                      <w:i/>
                      <w:noProof/>
                      <w:sz w:val="30"/>
                      <w:szCs w:val="30"/>
                      <w:lang w:val="vi-VN"/>
                    </w:rPr>
                  </w:rPrChange>
                </w:rPr>
              </m:ctrlPr>
            </m:fPr>
            <m:num>
              <m:r>
                <w:rPr>
                  <w:rFonts w:ascii="Cambria Math" w:hAnsi="Cambria Math"/>
                  <w:noProof/>
                  <w:sz w:val="26"/>
                  <w:szCs w:val="26"/>
                  <w:lang w:val="vi-VN"/>
                  <w:rPrChange w:id="187" w:author="Thơ Lê" w:date="2020-08-26T23:41:00Z">
                    <w:rPr>
                      <w:rFonts w:ascii="Cambria Math" w:hAnsi="Cambria Math"/>
                      <w:noProof/>
                      <w:sz w:val="30"/>
                      <w:szCs w:val="30"/>
                      <w:lang w:val="vi-VN"/>
                    </w:rPr>
                  </w:rPrChange>
                </w:rPr>
                <m:t>2</m:t>
              </m:r>
            </m:num>
            <m:den>
              <m:sSup>
                <m:sSupPr>
                  <m:ctrlPr>
                    <w:rPr>
                      <w:rFonts w:ascii="Cambria Math" w:hAnsi="Cambria Math"/>
                      <w:i/>
                      <w:noProof/>
                      <w:sz w:val="26"/>
                      <w:szCs w:val="26"/>
                      <w:lang w:val="vi-VN"/>
                      <w:rPrChange w:id="188" w:author="Thơ Lê" w:date="2020-08-26T23:41:00Z">
                        <w:rPr>
                          <w:rFonts w:ascii="Cambria Math" w:hAnsi="Cambria Math"/>
                          <w:i/>
                          <w:noProof/>
                          <w:sz w:val="30"/>
                          <w:szCs w:val="30"/>
                          <w:lang w:val="vi-VN"/>
                        </w:rPr>
                      </w:rPrChange>
                    </w:rPr>
                  </m:ctrlPr>
                </m:sSupPr>
                <m:e>
                  <m:d>
                    <m:dPr>
                      <m:begChr m:val="‖"/>
                      <m:endChr m:val="‖"/>
                      <m:ctrlPr>
                        <w:rPr>
                          <w:rFonts w:ascii="Cambria Math" w:hAnsi="Cambria Math"/>
                          <w:i/>
                          <w:noProof/>
                          <w:sz w:val="26"/>
                          <w:szCs w:val="26"/>
                          <w:lang w:val="vi-VN"/>
                          <w:rPrChange w:id="189" w:author="Thơ Lê" w:date="2020-08-26T23:41:00Z">
                            <w:rPr>
                              <w:rFonts w:ascii="Cambria Math" w:hAnsi="Cambria Math"/>
                              <w:i/>
                              <w:noProof/>
                              <w:sz w:val="30"/>
                              <w:szCs w:val="30"/>
                              <w:lang w:val="vi-VN"/>
                            </w:rPr>
                          </w:rPrChange>
                        </w:rPr>
                      </m:ctrlPr>
                    </m:dPr>
                    <m:e>
                      <m:r>
                        <w:rPr>
                          <w:rFonts w:ascii="Cambria Math" w:hAnsi="Cambria Math"/>
                          <w:noProof/>
                          <w:sz w:val="26"/>
                          <w:szCs w:val="26"/>
                          <w:lang w:val="vi-VN"/>
                          <w:rPrChange w:id="190" w:author="Thơ Lê" w:date="2020-08-26T23:41:00Z">
                            <w:rPr>
                              <w:rFonts w:ascii="Cambria Math" w:hAnsi="Cambria Math"/>
                              <w:noProof/>
                              <w:sz w:val="30"/>
                              <w:szCs w:val="30"/>
                              <w:lang w:val="vi-VN"/>
                            </w:rPr>
                          </w:rPrChange>
                        </w:rPr>
                        <m:t>w</m:t>
                      </m:r>
                    </m:e>
                  </m:d>
                </m:e>
                <m:sup>
                  <m:r>
                    <w:rPr>
                      <w:rFonts w:ascii="Cambria Math" w:hAnsi="Cambria Math"/>
                      <w:noProof/>
                      <w:sz w:val="26"/>
                      <w:szCs w:val="26"/>
                      <w:lang w:val="vi-VN"/>
                      <w:rPrChange w:id="191" w:author="Thơ Lê" w:date="2020-08-26T23:41:00Z">
                        <w:rPr>
                          <w:rFonts w:ascii="Cambria Math" w:hAnsi="Cambria Math"/>
                          <w:noProof/>
                          <w:sz w:val="30"/>
                          <w:szCs w:val="30"/>
                          <w:lang w:val="vi-VN"/>
                        </w:rPr>
                      </w:rPrChange>
                    </w:rPr>
                    <m:t>2</m:t>
                  </m:r>
                </m:sup>
              </m:sSup>
            </m:den>
          </m:f>
          <m:r>
            <w:rPr>
              <w:rFonts w:ascii="Cambria Math" w:hAnsi="Cambria Math"/>
              <w:noProof/>
              <w:sz w:val="26"/>
              <w:szCs w:val="26"/>
              <w:lang w:val="vi-VN"/>
              <w:rPrChange w:id="192" w:author="Thơ Lê" w:date="2020-08-26T23:41:00Z">
                <w:rPr>
                  <w:rFonts w:ascii="Cambria Math" w:hAnsi="Cambria Math"/>
                  <w:noProof/>
                  <w:sz w:val="30"/>
                  <w:szCs w:val="30"/>
                  <w:lang w:val="vi-VN"/>
                </w:rPr>
              </w:rPrChange>
            </w:rPr>
            <m:t xml:space="preserve">= </m:t>
          </m:r>
          <m:f>
            <m:fPr>
              <m:ctrlPr>
                <w:rPr>
                  <w:rFonts w:ascii="Cambria Math" w:hAnsi="Cambria Math"/>
                  <w:i/>
                  <w:noProof/>
                  <w:sz w:val="26"/>
                  <w:szCs w:val="26"/>
                  <w:lang w:val="vi-VN"/>
                  <w:rPrChange w:id="193" w:author="Thơ Lê" w:date="2020-08-26T23:41:00Z">
                    <w:rPr>
                      <w:rFonts w:ascii="Cambria Math" w:hAnsi="Cambria Math"/>
                      <w:i/>
                      <w:noProof/>
                      <w:sz w:val="30"/>
                      <w:szCs w:val="30"/>
                      <w:lang w:val="vi-VN"/>
                    </w:rPr>
                  </w:rPrChange>
                </w:rPr>
              </m:ctrlPr>
            </m:fPr>
            <m:num>
              <m:r>
                <w:rPr>
                  <w:rFonts w:ascii="Cambria Math" w:hAnsi="Cambria Math"/>
                  <w:noProof/>
                  <w:sz w:val="26"/>
                  <w:szCs w:val="26"/>
                  <w:lang w:val="vi-VN"/>
                  <w:rPrChange w:id="194" w:author="Thơ Lê" w:date="2020-08-26T23:41:00Z">
                    <w:rPr>
                      <w:rFonts w:ascii="Cambria Math" w:hAnsi="Cambria Math"/>
                      <w:noProof/>
                      <w:sz w:val="30"/>
                      <w:szCs w:val="30"/>
                      <w:lang w:val="vi-VN"/>
                    </w:rPr>
                  </w:rPrChange>
                </w:rPr>
                <m:t>2</m:t>
              </m:r>
            </m:num>
            <m:den>
              <m:d>
                <m:dPr>
                  <m:ctrlPr>
                    <w:rPr>
                      <w:rFonts w:ascii="Cambria Math" w:hAnsi="Cambria Math"/>
                      <w:i/>
                      <w:noProof/>
                      <w:sz w:val="26"/>
                      <w:szCs w:val="26"/>
                      <w:lang w:val="vi-VN"/>
                      <w:rPrChange w:id="195" w:author="Thơ Lê" w:date="2020-08-26T23:41:00Z">
                        <w:rPr>
                          <w:rFonts w:ascii="Cambria Math" w:hAnsi="Cambria Math"/>
                          <w:i/>
                          <w:noProof/>
                          <w:sz w:val="30"/>
                          <w:szCs w:val="30"/>
                          <w:lang w:val="vi-VN"/>
                        </w:rPr>
                      </w:rPrChange>
                    </w:rPr>
                  </m:ctrlPr>
                </m:dPr>
                <m:e>
                  <m:sSup>
                    <m:sSupPr>
                      <m:ctrlPr>
                        <w:rPr>
                          <w:rFonts w:ascii="Cambria Math" w:hAnsi="Cambria Math"/>
                          <w:i/>
                          <w:noProof/>
                          <w:sz w:val="26"/>
                          <w:szCs w:val="26"/>
                          <w:lang w:val="vi-VN"/>
                          <w:rPrChange w:id="196" w:author="Thơ Lê" w:date="2020-08-26T23:41:00Z">
                            <w:rPr>
                              <w:rFonts w:ascii="Cambria Math" w:hAnsi="Cambria Math"/>
                              <w:i/>
                              <w:noProof/>
                              <w:sz w:val="30"/>
                              <w:szCs w:val="30"/>
                              <w:lang w:val="vi-VN"/>
                            </w:rPr>
                          </w:rPrChange>
                        </w:rPr>
                      </m:ctrlPr>
                    </m:sSupPr>
                    <m:e>
                      <m:r>
                        <w:rPr>
                          <w:rFonts w:ascii="Cambria Math" w:hAnsi="Cambria Math"/>
                          <w:noProof/>
                          <w:sz w:val="26"/>
                          <w:szCs w:val="26"/>
                          <w:lang w:val="vi-VN"/>
                          <w:rPrChange w:id="197" w:author="Thơ Lê" w:date="2020-08-26T23:41:00Z">
                            <w:rPr>
                              <w:rFonts w:ascii="Cambria Math" w:hAnsi="Cambria Math"/>
                              <w:noProof/>
                              <w:sz w:val="30"/>
                              <w:szCs w:val="30"/>
                              <w:lang w:val="vi-VN"/>
                            </w:rPr>
                          </w:rPrChange>
                        </w:rPr>
                        <m:t>w</m:t>
                      </m:r>
                    </m:e>
                    <m:sup>
                      <m:r>
                        <w:rPr>
                          <w:rFonts w:ascii="Cambria Math" w:hAnsi="Cambria Math"/>
                          <w:noProof/>
                          <w:sz w:val="26"/>
                          <w:szCs w:val="26"/>
                          <w:lang w:val="vi-VN"/>
                          <w:rPrChange w:id="198" w:author="Thơ Lê" w:date="2020-08-26T23:41:00Z">
                            <w:rPr>
                              <w:rFonts w:ascii="Cambria Math" w:hAnsi="Cambria Math"/>
                              <w:noProof/>
                              <w:sz w:val="30"/>
                              <w:szCs w:val="30"/>
                              <w:lang w:val="vi-VN"/>
                            </w:rPr>
                          </w:rPrChange>
                        </w:rPr>
                        <m:t>T</m:t>
                      </m:r>
                    </m:sup>
                  </m:sSup>
                  <m:r>
                    <w:rPr>
                      <w:rFonts w:ascii="Cambria Math" w:hAnsi="Cambria Math"/>
                      <w:noProof/>
                      <w:sz w:val="26"/>
                      <w:szCs w:val="26"/>
                      <w:lang w:val="vi-VN"/>
                      <w:rPrChange w:id="199" w:author="Thơ Lê" w:date="2020-08-26T23:41:00Z">
                        <w:rPr>
                          <w:rFonts w:ascii="Cambria Math" w:hAnsi="Cambria Math"/>
                          <w:noProof/>
                          <w:sz w:val="30"/>
                          <w:szCs w:val="30"/>
                          <w:lang w:val="vi-VN"/>
                        </w:rPr>
                      </w:rPrChange>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00" w:name="_Toc49086763"/>
      <w:r w:rsidRPr="0026157F">
        <w:rPr>
          <w:i/>
          <w:noProof/>
          <w:sz w:val="28"/>
          <w:szCs w:val="28"/>
          <w:lang w:val="vi-VN"/>
        </w:rPr>
        <w:t>Phương pháp K-Nearest Neighbor</w:t>
      </w:r>
      <w:bookmarkEnd w:id="200"/>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E26ADB" w:rsidRDefault="00D95DBB" w:rsidP="00D95DBB">
      <w:pPr>
        <w:spacing w:before="120" w:line="360" w:lineRule="auto"/>
        <w:ind w:firstLine="360"/>
        <w:jc w:val="both"/>
        <w:rPr>
          <w:noProof/>
          <w:sz w:val="26"/>
          <w:szCs w:val="26"/>
          <w:lang w:val="vi-VN"/>
          <w:rPrChange w:id="201" w:author="Thơ Lê" w:date="2020-08-26T23:41:00Z">
            <w:rPr>
              <w:noProof/>
              <w:sz w:val="30"/>
              <w:szCs w:val="30"/>
              <w:lang w:val="vi-VN"/>
            </w:rPr>
          </w:rPrChange>
        </w:rPr>
      </w:pPr>
      <m:oMathPara>
        <m:oMath>
          <m:r>
            <w:rPr>
              <w:rFonts w:ascii="Cambria Math" w:hAnsi="Cambria Math"/>
              <w:noProof/>
              <w:sz w:val="26"/>
              <w:szCs w:val="26"/>
              <w:lang w:val="vi-VN"/>
              <w:rPrChange w:id="202" w:author="Thơ Lê" w:date="2020-08-26T23:41:00Z">
                <w:rPr>
                  <w:rFonts w:ascii="Cambria Math" w:hAnsi="Cambria Math"/>
                  <w:noProof/>
                  <w:sz w:val="30"/>
                  <w:szCs w:val="30"/>
                  <w:lang w:val="vi-VN"/>
                </w:rPr>
              </w:rPrChange>
            </w:rPr>
            <m:t>x</m:t>
          </m:r>
          <m:d>
            <m:dPr>
              <m:ctrlPr>
                <w:rPr>
                  <w:rFonts w:ascii="Cambria Math" w:hAnsi="Cambria Math"/>
                  <w:i/>
                  <w:noProof/>
                  <w:sz w:val="26"/>
                  <w:szCs w:val="26"/>
                  <w:lang w:val="vi-VN"/>
                  <w:rPrChange w:id="203" w:author="Thơ Lê" w:date="2020-08-26T23:41:00Z">
                    <w:rPr>
                      <w:rFonts w:ascii="Cambria Math" w:hAnsi="Cambria Math"/>
                      <w:i/>
                      <w:noProof/>
                      <w:sz w:val="30"/>
                      <w:szCs w:val="30"/>
                      <w:lang w:val="vi-VN"/>
                    </w:rPr>
                  </w:rPrChange>
                </w:rPr>
              </m:ctrlPr>
            </m:dPr>
            <m:e>
              <m:acc>
                <m:accPr>
                  <m:chr m:val="⃗"/>
                  <m:ctrlPr>
                    <w:rPr>
                      <w:rFonts w:ascii="Cambria Math" w:hAnsi="Cambria Math"/>
                      <w:i/>
                      <w:noProof/>
                      <w:sz w:val="26"/>
                      <w:szCs w:val="26"/>
                      <w:lang w:val="vi-VN"/>
                      <w:rPrChange w:id="204" w:author="Thơ Lê" w:date="2020-08-26T23:41:00Z">
                        <w:rPr>
                          <w:rFonts w:ascii="Cambria Math" w:hAnsi="Cambria Math"/>
                          <w:i/>
                          <w:noProof/>
                          <w:sz w:val="30"/>
                          <w:szCs w:val="30"/>
                          <w:lang w:val="vi-VN"/>
                        </w:rPr>
                      </w:rPrChange>
                    </w:rPr>
                  </m:ctrlPr>
                </m:accPr>
                <m:e>
                  <m:r>
                    <w:rPr>
                      <w:rFonts w:ascii="Cambria Math" w:hAnsi="Cambria Math"/>
                      <w:noProof/>
                      <w:sz w:val="26"/>
                      <w:szCs w:val="26"/>
                      <w:lang w:val="vi-VN"/>
                      <w:rPrChange w:id="205" w:author="Thơ Lê" w:date="2020-08-26T23:41:00Z">
                        <w:rPr>
                          <w:rFonts w:ascii="Cambria Math" w:hAnsi="Cambria Math"/>
                          <w:noProof/>
                          <w:sz w:val="30"/>
                          <w:szCs w:val="30"/>
                          <w:lang w:val="vi-VN"/>
                        </w:rPr>
                      </w:rPrChange>
                    </w:rPr>
                    <m:t>x</m:t>
                  </m:r>
                </m:e>
              </m:acc>
              <m:r>
                <w:rPr>
                  <w:rFonts w:ascii="Cambria Math" w:hAnsi="Cambria Math"/>
                  <w:noProof/>
                  <w:sz w:val="26"/>
                  <w:szCs w:val="26"/>
                  <w:lang w:val="vi-VN"/>
                  <w:rPrChange w:id="206" w:author="Thơ Lê" w:date="2020-08-26T23:41:00Z">
                    <w:rPr>
                      <w:rFonts w:ascii="Cambria Math" w:hAnsi="Cambria Math"/>
                      <w:noProof/>
                      <w:sz w:val="30"/>
                      <w:szCs w:val="30"/>
                      <w:lang w:val="vi-VN"/>
                    </w:rPr>
                  </w:rPrChange>
                </w:rPr>
                <m:t>,</m:t>
              </m:r>
              <m:sSub>
                <m:sSubPr>
                  <m:ctrlPr>
                    <w:rPr>
                      <w:rFonts w:ascii="Cambria Math" w:hAnsi="Cambria Math"/>
                      <w:i/>
                      <w:noProof/>
                      <w:sz w:val="26"/>
                      <w:szCs w:val="26"/>
                      <w:lang w:val="vi-VN"/>
                      <w:rPrChange w:id="207"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08" w:author="Thơ Lê" w:date="2020-08-26T23:41:00Z">
                        <w:rPr>
                          <w:rFonts w:ascii="Cambria Math" w:hAnsi="Cambria Math"/>
                          <w:noProof/>
                          <w:sz w:val="30"/>
                          <w:szCs w:val="30"/>
                          <w:lang w:val="vi-VN"/>
                        </w:rPr>
                      </w:rPrChange>
                    </w:rPr>
                    <m:t>c</m:t>
                  </m:r>
                </m:e>
                <m:sub>
                  <m:r>
                    <w:rPr>
                      <w:rFonts w:ascii="Cambria Math" w:hAnsi="Cambria Math"/>
                      <w:noProof/>
                      <w:sz w:val="26"/>
                      <w:szCs w:val="26"/>
                      <w:lang w:val="vi-VN"/>
                      <w:rPrChange w:id="209" w:author="Thơ Lê" w:date="2020-08-26T23:41:00Z">
                        <w:rPr>
                          <w:rFonts w:ascii="Cambria Math" w:hAnsi="Cambria Math"/>
                          <w:noProof/>
                          <w:sz w:val="30"/>
                          <w:szCs w:val="30"/>
                          <w:lang w:val="vi-VN"/>
                        </w:rPr>
                      </w:rPrChange>
                    </w:rPr>
                    <m:t>j</m:t>
                  </m:r>
                </m:sub>
              </m:sSub>
            </m:e>
          </m:d>
          <m:r>
            <w:rPr>
              <w:rFonts w:ascii="Cambria Math" w:hAnsi="Cambria Math"/>
              <w:noProof/>
              <w:sz w:val="26"/>
              <w:szCs w:val="26"/>
              <w:lang w:val="vi-VN"/>
              <w:rPrChange w:id="210" w:author="Thơ Lê" w:date="2020-08-26T23:41:00Z">
                <w:rPr>
                  <w:rFonts w:ascii="Cambria Math" w:hAnsi="Cambria Math"/>
                  <w:noProof/>
                  <w:sz w:val="30"/>
                  <w:szCs w:val="30"/>
                  <w:lang w:val="vi-VN"/>
                </w:rPr>
              </w:rPrChange>
            </w:rPr>
            <m:t xml:space="preserve">= </m:t>
          </m:r>
          <m:nary>
            <m:naryPr>
              <m:chr m:val="∑"/>
              <m:limLoc m:val="undOvr"/>
              <m:subHide m:val="1"/>
              <m:supHide m:val="1"/>
              <m:ctrlPr>
                <w:rPr>
                  <w:rFonts w:ascii="Cambria Math" w:hAnsi="Cambria Math"/>
                  <w:i/>
                  <w:noProof/>
                  <w:sz w:val="26"/>
                  <w:szCs w:val="26"/>
                  <w:lang w:val="vi-VN"/>
                  <w:rPrChange w:id="211" w:author="Thơ Lê" w:date="2020-08-26T23:41:00Z">
                    <w:rPr>
                      <w:rFonts w:ascii="Cambria Math" w:hAnsi="Cambria Math"/>
                      <w:i/>
                      <w:noProof/>
                      <w:sz w:val="30"/>
                      <w:szCs w:val="30"/>
                      <w:lang w:val="vi-VN"/>
                    </w:rPr>
                  </w:rPrChange>
                </w:rPr>
              </m:ctrlPr>
            </m:naryPr>
            <m:sub/>
            <m:sup/>
            <m:e>
              <m:r>
                <w:rPr>
                  <w:rFonts w:ascii="Cambria Math" w:hAnsi="Cambria Math"/>
                  <w:noProof/>
                  <w:sz w:val="26"/>
                  <w:szCs w:val="26"/>
                  <w:lang w:val="vi-VN"/>
                  <w:rPrChange w:id="212" w:author="Thơ Lê" w:date="2020-08-26T23:41:00Z">
                    <w:rPr>
                      <w:rFonts w:ascii="Cambria Math" w:hAnsi="Cambria Math"/>
                      <w:noProof/>
                      <w:sz w:val="30"/>
                      <w:szCs w:val="30"/>
                      <w:lang w:val="vi-VN"/>
                    </w:rPr>
                  </w:rPrChange>
                </w:rPr>
                <m:t>sim</m:t>
              </m:r>
              <m:d>
                <m:dPr>
                  <m:ctrlPr>
                    <w:rPr>
                      <w:rFonts w:ascii="Cambria Math" w:hAnsi="Cambria Math"/>
                      <w:i/>
                      <w:noProof/>
                      <w:sz w:val="26"/>
                      <w:szCs w:val="26"/>
                      <w:lang w:val="vi-VN"/>
                      <w:rPrChange w:id="213" w:author="Thơ Lê" w:date="2020-08-26T23:41:00Z">
                        <w:rPr>
                          <w:rFonts w:ascii="Cambria Math" w:hAnsi="Cambria Math"/>
                          <w:i/>
                          <w:noProof/>
                          <w:sz w:val="30"/>
                          <w:szCs w:val="30"/>
                          <w:lang w:val="vi-VN"/>
                        </w:rPr>
                      </w:rPrChange>
                    </w:rPr>
                  </m:ctrlPr>
                </m:dPr>
                <m:e>
                  <m:acc>
                    <m:accPr>
                      <m:chr m:val="⃗"/>
                      <m:ctrlPr>
                        <w:rPr>
                          <w:rFonts w:ascii="Cambria Math" w:hAnsi="Cambria Math"/>
                          <w:i/>
                          <w:noProof/>
                          <w:sz w:val="26"/>
                          <w:szCs w:val="26"/>
                          <w:lang w:val="vi-VN"/>
                          <w:rPrChange w:id="214" w:author="Thơ Lê" w:date="2020-08-26T23:41:00Z">
                            <w:rPr>
                              <w:rFonts w:ascii="Cambria Math" w:hAnsi="Cambria Math"/>
                              <w:i/>
                              <w:noProof/>
                              <w:sz w:val="30"/>
                              <w:szCs w:val="30"/>
                              <w:lang w:val="vi-VN"/>
                            </w:rPr>
                          </w:rPrChange>
                        </w:rPr>
                      </m:ctrlPr>
                    </m:accPr>
                    <m:e>
                      <m:r>
                        <w:rPr>
                          <w:rFonts w:ascii="Cambria Math" w:hAnsi="Cambria Math"/>
                          <w:noProof/>
                          <w:sz w:val="26"/>
                          <w:szCs w:val="26"/>
                          <w:lang w:val="vi-VN"/>
                          <w:rPrChange w:id="215" w:author="Thơ Lê" w:date="2020-08-26T23:41:00Z">
                            <w:rPr>
                              <w:rFonts w:ascii="Cambria Math" w:hAnsi="Cambria Math"/>
                              <w:noProof/>
                              <w:sz w:val="30"/>
                              <w:szCs w:val="30"/>
                              <w:lang w:val="vi-VN"/>
                            </w:rPr>
                          </w:rPrChange>
                        </w:rPr>
                        <m:t>x</m:t>
                      </m:r>
                    </m:e>
                  </m:acc>
                  <m:r>
                    <w:rPr>
                      <w:rFonts w:ascii="Cambria Math" w:hAnsi="Cambria Math"/>
                      <w:noProof/>
                      <w:sz w:val="26"/>
                      <w:szCs w:val="26"/>
                      <w:lang w:val="vi-VN"/>
                      <w:rPrChange w:id="216" w:author="Thơ Lê" w:date="2020-08-26T23:41:00Z">
                        <w:rPr>
                          <w:rFonts w:ascii="Cambria Math" w:hAnsi="Cambria Math"/>
                          <w:noProof/>
                          <w:sz w:val="30"/>
                          <w:szCs w:val="30"/>
                          <w:lang w:val="vi-VN"/>
                        </w:rPr>
                      </w:rPrChange>
                    </w:rPr>
                    <m:t>,</m:t>
                  </m:r>
                  <m:sSub>
                    <m:sSubPr>
                      <m:ctrlPr>
                        <w:rPr>
                          <w:rFonts w:ascii="Cambria Math" w:hAnsi="Cambria Math"/>
                          <w:i/>
                          <w:noProof/>
                          <w:sz w:val="26"/>
                          <w:szCs w:val="26"/>
                          <w:lang w:val="vi-VN"/>
                          <w:rPrChange w:id="217" w:author="Thơ Lê" w:date="2020-08-26T23:41:00Z">
                            <w:rPr>
                              <w:rFonts w:ascii="Cambria Math" w:hAnsi="Cambria Math"/>
                              <w:i/>
                              <w:noProof/>
                              <w:sz w:val="30"/>
                              <w:szCs w:val="30"/>
                              <w:lang w:val="vi-VN"/>
                            </w:rPr>
                          </w:rPrChange>
                        </w:rPr>
                      </m:ctrlPr>
                    </m:sSubPr>
                    <m:e>
                      <m:acc>
                        <m:accPr>
                          <m:chr m:val="⃗"/>
                          <m:ctrlPr>
                            <w:rPr>
                              <w:rFonts w:ascii="Cambria Math" w:hAnsi="Cambria Math"/>
                              <w:i/>
                              <w:noProof/>
                              <w:sz w:val="26"/>
                              <w:szCs w:val="26"/>
                              <w:lang w:val="vi-VN"/>
                              <w:rPrChange w:id="218" w:author="Thơ Lê" w:date="2020-08-26T23:41:00Z">
                                <w:rPr>
                                  <w:rFonts w:ascii="Cambria Math" w:hAnsi="Cambria Math"/>
                                  <w:i/>
                                  <w:noProof/>
                                  <w:sz w:val="30"/>
                                  <w:szCs w:val="30"/>
                                  <w:lang w:val="vi-VN"/>
                                </w:rPr>
                              </w:rPrChange>
                            </w:rPr>
                          </m:ctrlPr>
                        </m:accPr>
                        <m:e>
                          <m:r>
                            <w:rPr>
                              <w:rFonts w:ascii="Cambria Math" w:hAnsi="Cambria Math"/>
                              <w:noProof/>
                              <w:sz w:val="26"/>
                              <w:szCs w:val="26"/>
                              <w:lang w:val="vi-VN"/>
                              <w:rPrChange w:id="219" w:author="Thơ Lê" w:date="2020-08-26T23:41:00Z">
                                <w:rPr>
                                  <w:rFonts w:ascii="Cambria Math" w:hAnsi="Cambria Math"/>
                                  <w:noProof/>
                                  <w:sz w:val="30"/>
                                  <w:szCs w:val="30"/>
                                  <w:lang w:val="vi-VN"/>
                                </w:rPr>
                              </w:rPrChange>
                            </w:rPr>
                            <m:t>d</m:t>
                          </m:r>
                        </m:e>
                      </m:acc>
                    </m:e>
                    <m:sub>
                      <m:r>
                        <w:rPr>
                          <w:rFonts w:ascii="Cambria Math" w:hAnsi="Cambria Math"/>
                          <w:noProof/>
                          <w:sz w:val="26"/>
                          <w:szCs w:val="26"/>
                          <w:lang w:val="vi-VN"/>
                          <w:rPrChange w:id="220" w:author="Thơ Lê" w:date="2020-08-26T23:41:00Z">
                            <w:rPr>
                              <w:rFonts w:ascii="Cambria Math" w:hAnsi="Cambria Math"/>
                              <w:noProof/>
                              <w:sz w:val="30"/>
                              <w:szCs w:val="30"/>
                              <w:lang w:val="vi-VN"/>
                            </w:rPr>
                          </w:rPrChange>
                        </w:rPr>
                        <m:t>i</m:t>
                      </m:r>
                    </m:sub>
                  </m:sSub>
                </m:e>
              </m:d>
              <m:r>
                <w:rPr>
                  <w:rFonts w:ascii="Cambria Math" w:hAnsi="Cambria Math"/>
                  <w:noProof/>
                  <w:sz w:val="26"/>
                  <w:szCs w:val="26"/>
                  <w:lang w:val="vi-VN"/>
                  <w:rPrChange w:id="221" w:author="Thơ Lê" w:date="2020-08-26T23:41:00Z">
                    <w:rPr>
                      <w:rFonts w:ascii="Cambria Math" w:hAnsi="Cambria Math"/>
                      <w:noProof/>
                      <w:sz w:val="30"/>
                      <w:szCs w:val="30"/>
                      <w:lang w:val="vi-VN"/>
                    </w:rPr>
                  </w:rPrChange>
                </w:rPr>
                <m:t>.y</m:t>
              </m:r>
              <m:d>
                <m:dPr>
                  <m:ctrlPr>
                    <w:rPr>
                      <w:rFonts w:ascii="Cambria Math" w:hAnsi="Cambria Math"/>
                      <w:i/>
                      <w:noProof/>
                      <w:sz w:val="26"/>
                      <w:szCs w:val="26"/>
                      <w:lang w:val="vi-VN"/>
                      <w:rPrChange w:id="222" w:author="Thơ Lê" w:date="2020-08-26T23:41:00Z">
                        <w:rPr>
                          <w:rFonts w:ascii="Cambria Math" w:hAnsi="Cambria Math"/>
                          <w:i/>
                          <w:noProof/>
                          <w:sz w:val="30"/>
                          <w:szCs w:val="30"/>
                          <w:lang w:val="vi-VN"/>
                        </w:rPr>
                      </w:rPrChange>
                    </w:rPr>
                  </m:ctrlPr>
                </m:dPr>
                <m:e>
                  <m:acc>
                    <m:accPr>
                      <m:chr m:val="⃗"/>
                      <m:ctrlPr>
                        <w:rPr>
                          <w:rFonts w:ascii="Cambria Math" w:hAnsi="Cambria Math"/>
                          <w:i/>
                          <w:noProof/>
                          <w:sz w:val="26"/>
                          <w:szCs w:val="26"/>
                          <w:lang w:val="vi-VN"/>
                          <w:rPrChange w:id="223" w:author="Thơ Lê" w:date="2020-08-26T23:41:00Z">
                            <w:rPr>
                              <w:rFonts w:ascii="Cambria Math" w:hAnsi="Cambria Math"/>
                              <w:i/>
                              <w:noProof/>
                              <w:sz w:val="30"/>
                              <w:szCs w:val="30"/>
                              <w:lang w:val="vi-VN"/>
                            </w:rPr>
                          </w:rPrChange>
                        </w:rPr>
                      </m:ctrlPr>
                    </m:accPr>
                    <m:e>
                      <m:r>
                        <w:rPr>
                          <w:rFonts w:ascii="Cambria Math" w:hAnsi="Cambria Math"/>
                          <w:noProof/>
                          <w:sz w:val="26"/>
                          <w:szCs w:val="26"/>
                          <w:lang w:val="vi-VN"/>
                          <w:rPrChange w:id="224" w:author="Thơ Lê" w:date="2020-08-26T23:41:00Z">
                            <w:rPr>
                              <w:rFonts w:ascii="Cambria Math" w:hAnsi="Cambria Math"/>
                              <w:noProof/>
                              <w:sz w:val="30"/>
                              <w:szCs w:val="30"/>
                              <w:lang w:val="vi-VN"/>
                            </w:rPr>
                          </w:rPrChange>
                        </w:rPr>
                        <m:t>x</m:t>
                      </m:r>
                    </m:e>
                  </m:acc>
                  <m:r>
                    <w:rPr>
                      <w:rFonts w:ascii="Cambria Math" w:hAnsi="Cambria Math"/>
                      <w:noProof/>
                      <w:sz w:val="26"/>
                      <w:szCs w:val="26"/>
                      <w:lang w:val="vi-VN"/>
                      <w:rPrChange w:id="225" w:author="Thơ Lê" w:date="2020-08-26T23:41:00Z">
                        <w:rPr>
                          <w:rFonts w:ascii="Cambria Math" w:hAnsi="Cambria Math"/>
                          <w:noProof/>
                          <w:sz w:val="30"/>
                          <w:szCs w:val="30"/>
                          <w:lang w:val="vi-VN"/>
                        </w:rPr>
                      </w:rPrChange>
                    </w:rPr>
                    <m:t>,</m:t>
                  </m:r>
                  <m:sSub>
                    <m:sSubPr>
                      <m:ctrlPr>
                        <w:rPr>
                          <w:rFonts w:ascii="Cambria Math" w:hAnsi="Cambria Math"/>
                          <w:i/>
                          <w:noProof/>
                          <w:sz w:val="26"/>
                          <w:szCs w:val="26"/>
                          <w:lang w:val="vi-VN"/>
                          <w:rPrChange w:id="226"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27" w:author="Thơ Lê" w:date="2020-08-26T23:41:00Z">
                            <w:rPr>
                              <w:rFonts w:ascii="Cambria Math" w:hAnsi="Cambria Math"/>
                              <w:noProof/>
                              <w:sz w:val="30"/>
                              <w:szCs w:val="30"/>
                              <w:lang w:val="vi-VN"/>
                            </w:rPr>
                          </w:rPrChange>
                        </w:rPr>
                        <m:t>c</m:t>
                      </m:r>
                    </m:e>
                    <m:sub>
                      <m:r>
                        <w:rPr>
                          <w:rFonts w:ascii="Cambria Math" w:hAnsi="Cambria Math"/>
                          <w:noProof/>
                          <w:sz w:val="26"/>
                          <w:szCs w:val="26"/>
                          <w:lang w:val="vi-VN"/>
                          <w:rPrChange w:id="228" w:author="Thơ Lê" w:date="2020-08-26T23:41:00Z">
                            <w:rPr>
                              <w:rFonts w:ascii="Cambria Math" w:hAnsi="Cambria Math"/>
                              <w:noProof/>
                              <w:sz w:val="30"/>
                              <w:szCs w:val="30"/>
                              <w:lang w:val="vi-VN"/>
                            </w:rPr>
                          </w:rPrChange>
                        </w:rPr>
                        <m:t>j</m:t>
                      </m:r>
                    </m:sub>
                  </m:sSub>
                </m:e>
              </m:d>
              <m:r>
                <w:rPr>
                  <w:rFonts w:ascii="Cambria Math" w:hAnsi="Cambria Math"/>
                  <w:noProof/>
                  <w:sz w:val="26"/>
                  <w:szCs w:val="26"/>
                  <w:lang w:val="vi-VN"/>
                  <w:rPrChange w:id="229" w:author="Thơ Lê" w:date="2020-08-26T23:41:00Z">
                    <w:rPr>
                      <w:rFonts w:ascii="Cambria Math" w:hAnsi="Cambria Math"/>
                      <w:noProof/>
                      <w:sz w:val="30"/>
                      <w:szCs w:val="30"/>
                      <w:lang w:val="vi-VN"/>
                    </w:rPr>
                  </w:rPrChange>
                </w:rPr>
                <m:t>-</m:t>
              </m:r>
              <m:sSub>
                <m:sSubPr>
                  <m:ctrlPr>
                    <w:rPr>
                      <w:rFonts w:ascii="Cambria Math" w:hAnsi="Cambria Math"/>
                      <w:i/>
                      <w:noProof/>
                      <w:sz w:val="26"/>
                      <w:szCs w:val="26"/>
                      <w:lang w:val="vi-VN"/>
                      <w:rPrChange w:id="230"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31" w:author="Thơ Lê" w:date="2020-08-26T23:41:00Z">
                        <w:rPr>
                          <w:rFonts w:ascii="Cambria Math" w:hAnsi="Cambria Math"/>
                          <w:noProof/>
                          <w:sz w:val="30"/>
                          <w:szCs w:val="30"/>
                          <w:lang w:val="vi-VN"/>
                        </w:rPr>
                      </w:rPrChange>
                    </w:rPr>
                    <m:t>b</m:t>
                  </m:r>
                </m:e>
                <m:sub>
                  <m:r>
                    <w:rPr>
                      <w:rFonts w:ascii="Cambria Math" w:hAnsi="Cambria Math"/>
                      <w:noProof/>
                      <w:sz w:val="26"/>
                      <w:szCs w:val="26"/>
                      <w:lang w:val="vi-VN"/>
                      <w:rPrChange w:id="232" w:author="Thơ Lê" w:date="2020-08-26T23:41:00Z">
                        <w:rPr>
                          <w:rFonts w:ascii="Cambria Math" w:hAnsi="Cambria Math"/>
                          <w:noProof/>
                          <w:sz w:val="30"/>
                          <w:szCs w:val="30"/>
                          <w:lang w:val="vi-VN"/>
                        </w:rPr>
                      </w:rPrChange>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2E4044"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233" w:name="_Toc49086764"/>
      <w:r w:rsidRPr="0026157F">
        <w:rPr>
          <w:i/>
          <w:noProof/>
          <w:sz w:val="28"/>
          <w:szCs w:val="28"/>
          <w:lang w:val="vi-VN"/>
        </w:rPr>
        <w:t>Phương pháp Phương pháp Linear Least Square Fit (LLSF)</w:t>
      </w:r>
      <w:bookmarkEnd w:id="233"/>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2E4044"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4C581D">
      <w:pPr>
        <w:pStyle w:val="cushead2"/>
        <w:numPr>
          <w:ilvl w:val="0"/>
          <w:numId w:val="12"/>
        </w:numPr>
        <w:spacing w:before="120"/>
        <w:ind w:left="567" w:firstLine="284"/>
        <w:outlineLvl w:val="2"/>
        <w:rPr>
          <w:i/>
          <w:noProof/>
          <w:szCs w:val="26"/>
          <w:lang w:val="vi-VN"/>
        </w:rPr>
      </w:pPr>
      <w:bookmarkStart w:id="234" w:name="_Toc49086765"/>
      <w:r w:rsidRPr="0026157F">
        <w:rPr>
          <w:i/>
          <w:noProof/>
          <w:szCs w:val="26"/>
          <w:lang w:val="vi-VN"/>
        </w:rPr>
        <w:lastRenderedPageBreak/>
        <w:t>Phương pháp Entropy cực đại</w:t>
      </w:r>
      <w:bookmarkEnd w:id="234"/>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E26ADB" w:rsidRDefault="00D95DBB" w:rsidP="00D95DBB">
      <w:pPr>
        <w:pStyle w:val="cushead2"/>
        <w:numPr>
          <w:ilvl w:val="0"/>
          <w:numId w:val="0"/>
        </w:numPr>
        <w:spacing w:before="120"/>
        <w:ind w:firstLine="284"/>
        <w:rPr>
          <w:noProof/>
          <w:szCs w:val="26"/>
          <w:lang w:val="vi-VN"/>
          <w:rPrChange w:id="235" w:author="Thơ Lê" w:date="2020-08-26T23:41:00Z">
            <w:rPr>
              <w:noProof/>
              <w:sz w:val="30"/>
              <w:szCs w:val="30"/>
              <w:lang w:val="vi-VN"/>
            </w:rPr>
          </w:rPrChange>
        </w:rPr>
      </w:pPr>
      <m:oMathPara>
        <m:oMath>
          <m:r>
            <w:rPr>
              <w:rFonts w:ascii="Cambria Math" w:hAnsi="Cambria Math"/>
              <w:noProof/>
              <w:szCs w:val="26"/>
              <w:lang w:val="vi-VN"/>
              <w:rPrChange w:id="236" w:author="Thơ Lê" w:date="2020-08-26T23:41:00Z">
                <w:rPr>
                  <w:rFonts w:ascii="Cambria Math" w:hAnsi="Cambria Math"/>
                  <w:noProof/>
                  <w:sz w:val="30"/>
                  <w:szCs w:val="30"/>
                  <w:lang w:val="vi-VN"/>
                </w:rPr>
              </w:rPrChange>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E26ADB" w:rsidRDefault="002E4044" w:rsidP="00D95DBB">
      <w:pPr>
        <w:pStyle w:val="cushead2"/>
        <w:numPr>
          <w:ilvl w:val="0"/>
          <w:numId w:val="0"/>
        </w:numPr>
        <w:spacing w:before="120"/>
        <w:jc w:val="center"/>
        <w:rPr>
          <w:noProof/>
          <w:szCs w:val="26"/>
          <w:lang w:val="vi-VN"/>
          <w:rPrChange w:id="237" w:author="Thơ Lê" w:date="2020-08-26T23:41:00Z">
            <w:rPr>
              <w:noProof/>
              <w:sz w:val="30"/>
              <w:szCs w:val="30"/>
              <w:lang w:val="vi-VN"/>
            </w:rPr>
          </w:rPrChange>
        </w:rPr>
      </w:pPr>
      <m:oMathPara>
        <m:oMath>
          <m:sSub>
            <m:sSubPr>
              <m:ctrlPr>
                <w:rPr>
                  <w:rFonts w:ascii="Cambria Math" w:hAnsi="Cambria Math"/>
                  <w:i/>
                  <w:noProof/>
                  <w:szCs w:val="26"/>
                  <w:lang w:val="vi-VN"/>
                  <w:rPrChange w:id="238" w:author="Thơ Lê" w:date="2020-08-26T23:41:00Z">
                    <w:rPr>
                      <w:rFonts w:ascii="Cambria Math" w:hAnsi="Cambria Math"/>
                      <w:i/>
                      <w:noProof/>
                      <w:sz w:val="30"/>
                      <w:szCs w:val="30"/>
                      <w:lang w:val="vi-VN"/>
                    </w:rPr>
                  </w:rPrChange>
                </w:rPr>
              </m:ctrlPr>
            </m:sSubPr>
            <m:e>
              <m:r>
                <w:rPr>
                  <w:rFonts w:ascii="Cambria Math" w:hAnsi="Cambria Math"/>
                  <w:noProof/>
                  <w:szCs w:val="26"/>
                  <w:lang w:val="vi-VN"/>
                  <w:rPrChange w:id="239" w:author="Thơ Lê" w:date="2020-08-26T23:41:00Z">
                    <w:rPr>
                      <w:rFonts w:ascii="Cambria Math" w:hAnsi="Cambria Math"/>
                      <w:noProof/>
                      <w:sz w:val="30"/>
                      <w:szCs w:val="30"/>
                      <w:lang w:val="vi-VN"/>
                    </w:rPr>
                  </w:rPrChange>
                </w:rPr>
                <m:t>E</m:t>
              </m:r>
            </m:e>
            <m:sub>
              <m:acc>
                <m:accPr>
                  <m:chr m:val="̃"/>
                  <m:ctrlPr>
                    <w:rPr>
                      <w:rFonts w:ascii="Cambria Math" w:hAnsi="Cambria Math"/>
                      <w:i/>
                      <w:noProof/>
                      <w:szCs w:val="26"/>
                      <w:lang w:val="vi-VN"/>
                      <w:rPrChange w:id="240" w:author="Thơ Lê" w:date="2020-08-26T23:41:00Z">
                        <w:rPr>
                          <w:rFonts w:ascii="Cambria Math" w:hAnsi="Cambria Math"/>
                          <w:i/>
                          <w:noProof/>
                          <w:sz w:val="30"/>
                          <w:szCs w:val="30"/>
                          <w:lang w:val="vi-VN"/>
                        </w:rPr>
                      </w:rPrChange>
                    </w:rPr>
                  </m:ctrlPr>
                </m:accPr>
                <m:e>
                  <m:r>
                    <w:rPr>
                      <w:rFonts w:ascii="Cambria Math" w:hAnsi="Cambria Math"/>
                      <w:noProof/>
                      <w:szCs w:val="26"/>
                      <w:lang w:val="vi-VN"/>
                      <w:rPrChange w:id="241" w:author="Thơ Lê" w:date="2020-08-26T23:41:00Z">
                        <w:rPr>
                          <w:rFonts w:ascii="Cambria Math" w:hAnsi="Cambria Math"/>
                          <w:noProof/>
                          <w:sz w:val="30"/>
                          <w:szCs w:val="30"/>
                          <w:lang w:val="vi-VN"/>
                        </w:rPr>
                      </w:rPrChange>
                    </w:rPr>
                    <m:t>p</m:t>
                  </m:r>
                </m:e>
              </m:acc>
            </m:sub>
          </m:sSub>
          <m:sSub>
            <m:sSubPr>
              <m:ctrlPr>
                <w:rPr>
                  <w:rFonts w:ascii="Cambria Math" w:hAnsi="Cambria Math"/>
                  <w:i/>
                  <w:noProof/>
                  <w:szCs w:val="26"/>
                  <w:lang w:val="vi-VN"/>
                  <w:rPrChange w:id="242" w:author="Thơ Lê" w:date="2020-08-26T23:41:00Z">
                    <w:rPr>
                      <w:rFonts w:ascii="Cambria Math" w:hAnsi="Cambria Math"/>
                      <w:i/>
                      <w:noProof/>
                      <w:sz w:val="30"/>
                      <w:szCs w:val="30"/>
                      <w:lang w:val="vi-VN"/>
                    </w:rPr>
                  </w:rPrChange>
                </w:rPr>
              </m:ctrlPr>
            </m:sSubPr>
            <m:e>
              <m:r>
                <w:rPr>
                  <w:rFonts w:ascii="Cambria Math" w:hAnsi="Cambria Math"/>
                  <w:noProof/>
                  <w:szCs w:val="26"/>
                  <w:lang w:val="vi-VN"/>
                  <w:rPrChange w:id="243" w:author="Thơ Lê" w:date="2020-08-26T23:41:00Z">
                    <w:rPr>
                      <w:rFonts w:ascii="Cambria Math" w:hAnsi="Cambria Math"/>
                      <w:noProof/>
                      <w:sz w:val="30"/>
                      <w:szCs w:val="30"/>
                      <w:lang w:val="vi-VN"/>
                    </w:rPr>
                  </w:rPrChange>
                </w:rPr>
                <m:t>f</m:t>
              </m:r>
            </m:e>
            <m:sub>
              <m:r>
                <w:rPr>
                  <w:rFonts w:ascii="Cambria Math" w:hAnsi="Cambria Math"/>
                  <w:noProof/>
                  <w:szCs w:val="26"/>
                  <w:lang w:val="vi-VN"/>
                  <w:rPrChange w:id="244" w:author="Thơ Lê" w:date="2020-08-26T23:41:00Z">
                    <w:rPr>
                      <w:rFonts w:ascii="Cambria Math" w:hAnsi="Cambria Math"/>
                      <w:noProof/>
                      <w:sz w:val="30"/>
                      <w:szCs w:val="30"/>
                      <w:lang w:val="vi-VN"/>
                    </w:rPr>
                  </w:rPrChange>
                </w:rPr>
                <m:t>i</m:t>
              </m:r>
            </m:sub>
          </m:sSub>
          <m:r>
            <w:rPr>
              <w:rFonts w:ascii="Cambria Math" w:hAnsi="Cambria Math"/>
              <w:noProof/>
              <w:szCs w:val="26"/>
              <w:lang w:val="vi-VN"/>
              <w:rPrChange w:id="245" w:author="Thơ Lê" w:date="2020-08-26T23:41:00Z">
                <w:rPr>
                  <w:rFonts w:ascii="Cambria Math" w:hAnsi="Cambria Math"/>
                  <w:noProof/>
                  <w:sz w:val="30"/>
                  <w:szCs w:val="30"/>
                  <w:lang w:val="vi-VN"/>
                </w:rPr>
              </w:rPrChange>
            </w:rPr>
            <m:t>=</m:t>
          </m:r>
          <m:nary>
            <m:naryPr>
              <m:chr m:val="∑"/>
              <m:limLoc m:val="undOvr"/>
              <m:supHide m:val="1"/>
              <m:ctrlPr>
                <w:rPr>
                  <w:rFonts w:ascii="Cambria Math" w:hAnsi="Cambria Math"/>
                  <w:i/>
                  <w:noProof/>
                  <w:szCs w:val="26"/>
                  <w:lang w:val="vi-VN"/>
                  <w:rPrChange w:id="246" w:author="Thơ Lê" w:date="2020-08-26T23:41:00Z">
                    <w:rPr>
                      <w:rFonts w:ascii="Cambria Math" w:hAnsi="Cambria Math"/>
                      <w:i/>
                      <w:noProof/>
                      <w:sz w:val="30"/>
                      <w:szCs w:val="30"/>
                      <w:lang w:val="vi-VN"/>
                    </w:rPr>
                  </w:rPrChange>
                </w:rPr>
              </m:ctrlPr>
            </m:naryPr>
            <m:sub>
              <m:r>
                <w:rPr>
                  <w:rFonts w:ascii="Cambria Math" w:hAnsi="Cambria Math"/>
                  <w:noProof/>
                  <w:szCs w:val="26"/>
                  <w:lang w:val="vi-VN"/>
                  <w:rPrChange w:id="247" w:author="Thơ Lê" w:date="2020-08-26T23:41:00Z">
                    <w:rPr>
                      <w:rFonts w:ascii="Cambria Math" w:hAnsi="Cambria Math"/>
                      <w:noProof/>
                      <w:sz w:val="30"/>
                      <w:szCs w:val="30"/>
                      <w:lang w:val="vi-VN"/>
                    </w:rPr>
                  </w:rPrChange>
                </w:rPr>
                <m:t>a,b</m:t>
              </m:r>
            </m:sub>
            <m:sup/>
            <m:e>
              <m:acc>
                <m:accPr>
                  <m:chr m:val="̃"/>
                  <m:ctrlPr>
                    <w:rPr>
                      <w:rFonts w:ascii="Cambria Math" w:hAnsi="Cambria Math"/>
                      <w:i/>
                      <w:noProof/>
                      <w:szCs w:val="26"/>
                      <w:lang w:val="vi-VN"/>
                      <w:rPrChange w:id="248" w:author="Thơ Lê" w:date="2020-08-26T23:41:00Z">
                        <w:rPr>
                          <w:rFonts w:ascii="Cambria Math" w:hAnsi="Cambria Math"/>
                          <w:i/>
                          <w:noProof/>
                          <w:sz w:val="30"/>
                          <w:szCs w:val="30"/>
                          <w:lang w:val="vi-VN"/>
                        </w:rPr>
                      </w:rPrChange>
                    </w:rPr>
                  </m:ctrlPr>
                </m:accPr>
                <m:e>
                  <m:r>
                    <w:rPr>
                      <w:rFonts w:ascii="Cambria Math" w:hAnsi="Cambria Math"/>
                      <w:noProof/>
                      <w:szCs w:val="26"/>
                      <w:lang w:val="vi-VN"/>
                      <w:rPrChange w:id="249" w:author="Thơ Lê" w:date="2020-08-26T23:41:00Z">
                        <w:rPr>
                          <w:rFonts w:ascii="Cambria Math" w:hAnsi="Cambria Math"/>
                          <w:noProof/>
                          <w:sz w:val="30"/>
                          <w:szCs w:val="30"/>
                          <w:lang w:val="vi-VN"/>
                        </w:rPr>
                      </w:rPrChange>
                    </w:rPr>
                    <m:t>p</m:t>
                  </m:r>
                </m:e>
              </m:acc>
              <m:d>
                <m:dPr>
                  <m:ctrlPr>
                    <w:rPr>
                      <w:rFonts w:ascii="Cambria Math" w:hAnsi="Cambria Math"/>
                      <w:i/>
                      <w:noProof/>
                      <w:szCs w:val="26"/>
                      <w:lang w:val="vi-VN"/>
                      <w:rPrChange w:id="250" w:author="Thơ Lê" w:date="2020-08-26T23:41:00Z">
                        <w:rPr>
                          <w:rFonts w:ascii="Cambria Math" w:hAnsi="Cambria Math"/>
                          <w:i/>
                          <w:noProof/>
                          <w:sz w:val="30"/>
                          <w:szCs w:val="30"/>
                          <w:lang w:val="vi-VN"/>
                        </w:rPr>
                      </w:rPrChange>
                    </w:rPr>
                  </m:ctrlPr>
                </m:dPr>
                <m:e>
                  <m:r>
                    <w:rPr>
                      <w:rFonts w:ascii="Cambria Math" w:hAnsi="Cambria Math"/>
                      <w:noProof/>
                      <w:szCs w:val="26"/>
                      <w:lang w:val="vi-VN"/>
                      <w:rPrChange w:id="251" w:author="Thơ Lê" w:date="2020-08-26T23:41:00Z">
                        <w:rPr>
                          <w:rFonts w:ascii="Cambria Math" w:hAnsi="Cambria Math"/>
                          <w:noProof/>
                          <w:sz w:val="30"/>
                          <w:szCs w:val="30"/>
                          <w:lang w:val="vi-VN"/>
                        </w:rPr>
                      </w:rPrChange>
                    </w:rPr>
                    <m:t>x,y</m:t>
                  </m:r>
                </m:e>
              </m:d>
              <m:r>
                <w:rPr>
                  <w:rFonts w:ascii="Cambria Math" w:hAnsi="Cambria Math"/>
                  <w:noProof/>
                  <w:szCs w:val="26"/>
                  <w:lang w:val="vi-VN"/>
                  <w:rPrChange w:id="252" w:author="Thơ Lê" w:date="2020-08-26T23:41:00Z">
                    <w:rPr>
                      <w:rFonts w:ascii="Cambria Math" w:hAnsi="Cambria Math"/>
                      <w:noProof/>
                      <w:sz w:val="30"/>
                      <w:szCs w:val="30"/>
                      <w:lang w:val="vi-VN"/>
                    </w:rPr>
                  </w:rPrChange>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E26ADB" w:rsidRDefault="002E4044" w:rsidP="00D95DBB">
      <w:pPr>
        <w:spacing w:before="120" w:line="360" w:lineRule="auto"/>
        <w:ind w:firstLine="284"/>
        <w:rPr>
          <w:noProof/>
          <w:sz w:val="26"/>
          <w:szCs w:val="26"/>
          <w:lang w:val="vi-VN"/>
          <w:rPrChange w:id="253" w:author="Thơ Lê" w:date="2020-08-26T23:41:00Z">
            <w:rPr>
              <w:noProof/>
              <w:sz w:val="30"/>
              <w:szCs w:val="30"/>
              <w:lang w:val="vi-VN"/>
            </w:rPr>
          </w:rPrChange>
        </w:rPr>
      </w:pPr>
      <m:oMathPara>
        <m:oMath>
          <m:sSub>
            <m:sSubPr>
              <m:ctrlPr>
                <w:rPr>
                  <w:rFonts w:ascii="Cambria Math" w:hAnsi="Cambria Math"/>
                  <w:i/>
                  <w:noProof/>
                  <w:sz w:val="26"/>
                  <w:szCs w:val="26"/>
                  <w:lang w:val="vi-VN"/>
                  <w:rPrChange w:id="254"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55" w:author="Thơ Lê" w:date="2020-08-26T23:41:00Z">
                    <w:rPr>
                      <w:rFonts w:ascii="Cambria Math" w:hAnsi="Cambria Math"/>
                      <w:noProof/>
                      <w:sz w:val="30"/>
                      <w:szCs w:val="30"/>
                      <w:lang w:val="vi-VN"/>
                    </w:rPr>
                  </w:rPrChange>
                </w:rPr>
                <m:t>E</m:t>
              </m:r>
            </m:e>
            <m:sub>
              <m:r>
                <w:rPr>
                  <w:rFonts w:ascii="Cambria Math" w:hAnsi="Cambria Math"/>
                  <w:noProof/>
                  <w:sz w:val="26"/>
                  <w:szCs w:val="26"/>
                  <w:lang w:val="vi-VN"/>
                  <w:rPrChange w:id="256" w:author="Thơ Lê" w:date="2020-08-26T23:41:00Z">
                    <w:rPr>
                      <w:rFonts w:ascii="Cambria Math" w:hAnsi="Cambria Math"/>
                      <w:noProof/>
                      <w:sz w:val="30"/>
                      <w:szCs w:val="30"/>
                      <w:lang w:val="vi-VN"/>
                    </w:rPr>
                  </w:rPrChange>
                </w:rPr>
                <m:t>p</m:t>
              </m:r>
            </m:sub>
          </m:sSub>
          <m:sSub>
            <m:sSubPr>
              <m:ctrlPr>
                <w:rPr>
                  <w:rFonts w:ascii="Cambria Math" w:hAnsi="Cambria Math"/>
                  <w:i/>
                  <w:noProof/>
                  <w:sz w:val="26"/>
                  <w:szCs w:val="26"/>
                  <w:lang w:val="vi-VN"/>
                  <w:rPrChange w:id="257"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58" w:author="Thơ Lê" w:date="2020-08-26T23:41:00Z">
                    <w:rPr>
                      <w:rFonts w:ascii="Cambria Math" w:hAnsi="Cambria Math"/>
                      <w:noProof/>
                      <w:sz w:val="30"/>
                      <w:szCs w:val="30"/>
                      <w:lang w:val="vi-VN"/>
                    </w:rPr>
                  </w:rPrChange>
                </w:rPr>
                <m:t>f</m:t>
              </m:r>
            </m:e>
            <m:sub>
              <m:r>
                <w:rPr>
                  <w:rFonts w:ascii="Cambria Math" w:hAnsi="Cambria Math"/>
                  <w:noProof/>
                  <w:sz w:val="26"/>
                  <w:szCs w:val="26"/>
                  <w:lang w:val="vi-VN"/>
                  <w:rPrChange w:id="259" w:author="Thơ Lê" w:date="2020-08-26T23:41:00Z">
                    <w:rPr>
                      <w:rFonts w:ascii="Cambria Math" w:hAnsi="Cambria Math"/>
                      <w:noProof/>
                      <w:sz w:val="30"/>
                      <w:szCs w:val="30"/>
                      <w:lang w:val="vi-VN"/>
                    </w:rPr>
                  </w:rPrChange>
                </w:rPr>
                <m:t>i</m:t>
              </m:r>
            </m:sub>
          </m:sSub>
          <m:r>
            <w:rPr>
              <w:rFonts w:ascii="Cambria Math" w:hAnsi="Cambria Math"/>
              <w:noProof/>
              <w:sz w:val="26"/>
              <w:szCs w:val="26"/>
              <w:lang w:val="vi-VN"/>
              <w:rPrChange w:id="260" w:author="Thơ Lê" w:date="2020-08-26T23:41:00Z">
                <w:rPr>
                  <w:rFonts w:ascii="Cambria Math" w:hAnsi="Cambria Math"/>
                  <w:noProof/>
                  <w:sz w:val="30"/>
                  <w:szCs w:val="30"/>
                  <w:lang w:val="vi-VN"/>
                </w:rPr>
              </w:rPrChange>
            </w:rPr>
            <m:t xml:space="preserve">= </m:t>
          </m:r>
          <m:sSub>
            <m:sSubPr>
              <m:ctrlPr>
                <w:rPr>
                  <w:rFonts w:ascii="Cambria Math" w:hAnsi="Cambria Math"/>
                  <w:i/>
                  <w:noProof/>
                  <w:sz w:val="26"/>
                  <w:szCs w:val="26"/>
                  <w:lang w:val="vi-VN"/>
                  <w:rPrChange w:id="261"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62" w:author="Thơ Lê" w:date="2020-08-26T23:41:00Z">
                    <w:rPr>
                      <w:rFonts w:ascii="Cambria Math" w:hAnsi="Cambria Math"/>
                      <w:noProof/>
                      <w:sz w:val="30"/>
                      <w:szCs w:val="30"/>
                      <w:lang w:val="vi-VN"/>
                    </w:rPr>
                  </w:rPrChange>
                </w:rPr>
                <m:t>E</m:t>
              </m:r>
            </m:e>
            <m:sub>
              <m:acc>
                <m:accPr>
                  <m:chr m:val="̃"/>
                  <m:ctrlPr>
                    <w:rPr>
                      <w:rFonts w:ascii="Cambria Math" w:hAnsi="Cambria Math"/>
                      <w:i/>
                      <w:noProof/>
                      <w:sz w:val="26"/>
                      <w:szCs w:val="26"/>
                      <w:lang w:val="vi-VN"/>
                      <w:rPrChange w:id="263" w:author="Thơ Lê" w:date="2020-08-26T23:41:00Z">
                        <w:rPr>
                          <w:rFonts w:ascii="Cambria Math" w:hAnsi="Cambria Math"/>
                          <w:i/>
                          <w:noProof/>
                          <w:sz w:val="30"/>
                          <w:szCs w:val="30"/>
                          <w:lang w:val="vi-VN"/>
                        </w:rPr>
                      </w:rPrChange>
                    </w:rPr>
                  </m:ctrlPr>
                </m:accPr>
                <m:e>
                  <m:r>
                    <w:rPr>
                      <w:rFonts w:ascii="Cambria Math" w:hAnsi="Cambria Math"/>
                      <w:noProof/>
                      <w:sz w:val="26"/>
                      <w:szCs w:val="26"/>
                      <w:lang w:val="vi-VN"/>
                      <w:rPrChange w:id="264" w:author="Thơ Lê" w:date="2020-08-26T23:41:00Z">
                        <w:rPr>
                          <w:rFonts w:ascii="Cambria Math" w:hAnsi="Cambria Math"/>
                          <w:noProof/>
                          <w:sz w:val="30"/>
                          <w:szCs w:val="30"/>
                          <w:lang w:val="vi-VN"/>
                        </w:rPr>
                      </w:rPrChange>
                    </w:rPr>
                    <m:t>p</m:t>
                  </m:r>
                </m:e>
              </m:acc>
            </m:sub>
          </m:sSub>
          <m:sSub>
            <m:sSubPr>
              <m:ctrlPr>
                <w:rPr>
                  <w:rFonts w:ascii="Cambria Math" w:hAnsi="Cambria Math"/>
                  <w:i/>
                  <w:noProof/>
                  <w:sz w:val="26"/>
                  <w:szCs w:val="26"/>
                  <w:lang w:val="vi-VN"/>
                  <w:rPrChange w:id="265" w:author="Thơ Lê" w:date="2020-08-26T23:41:00Z">
                    <w:rPr>
                      <w:rFonts w:ascii="Cambria Math" w:hAnsi="Cambria Math"/>
                      <w:i/>
                      <w:noProof/>
                      <w:sz w:val="30"/>
                      <w:szCs w:val="30"/>
                      <w:lang w:val="vi-VN"/>
                    </w:rPr>
                  </w:rPrChange>
                </w:rPr>
              </m:ctrlPr>
            </m:sSubPr>
            <m:e>
              <m:r>
                <w:rPr>
                  <w:rFonts w:ascii="Cambria Math" w:hAnsi="Cambria Math"/>
                  <w:noProof/>
                  <w:sz w:val="26"/>
                  <w:szCs w:val="26"/>
                  <w:lang w:val="vi-VN"/>
                  <w:rPrChange w:id="266" w:author="Thơ Lê" w:date="2020-08-26T23:41:00Z">
                    <w:rPr>
                      <w:rFonts w:ascii="Cambria Math" w:hAnsi="Cambria Math"/>
                      <w:noProof/>
                      <w:sz w:val="30"/>
                      <w:szCs w:val="30"/>
                      <w:lang w:val="vi-VN"/>
                    </w:rPr>
                  </w:rPrChange>
                </w:rPr>
                <m:t>f</m:t>
              </m:r>
            </m:e>
            <m:sub>
              <m:r>
                <w:rPr>
                  <w:rFonts w:ascii="Cambria Math" w:hAnsi="Cambria Math"/>
                  <w:noProof/>
                  <w:sz w:val="26"/>
                  <w:szCs w:val="26"/>
                  <w:lang w:val="vi-VN"/>
                  <w:rPrChange w:id="267" w:author="Thơ Lê" w:date="2020-08-26T23:41:00Z">
                    <w:rPr>
                      <w:rFonts w:ascii="Cambria Math" w:hAnsi="Cambria Math"/>
                      <w:noProof/>
                      <w:sz w:val="30"/>
                      <w:szCs w:val="30"/>
                      <w:lang w:val="vi-VN"/>
                    </w:rPr>
                  </w:rPrChange>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E26ADB">
      <w:pPr>
        <w:pStyle w:val="Heading2"/>
        <w:numPr>
          <w:ilvl w:val="0"/>
          <w:numId w:val="40"/>
        </w:numPr>
        <w:spacing w:before="120" w:after="0" w:line="360" w:lineRule="auto"/>
        <w:ind w:left="0" w:firstLine="284"/>
        <w:rPr>
          <w:rFonts w:ascii="Times New Roman" w:hAnsi="Times New Roman"/>
          <w:i w:val="0"/>
          <w:noProof/>
          <w:lang w:val="vi-VN"/>
        </w:rPr>
        <w:pPrChange w:id="268" w:author="Thơ Lê" w:date="2020-08-26T23:42:00Z">
          <w:pPr>
            <w:pStyle w:val="Heading2"/>
            <w:numPr>
              <w:numId w:val="40"/>
            </w:numPr>
            <w:spacing w:before="120" w:after="0"/>
            <w:ind w:firstLine="284"/>
          </w:pPr>
        </w:pPrChange>
      </w:pPr>
      <w:bookmarkStart w:id="269" w:name="_Toc49086766"/>
      <w:r w:rsidRPr="0026157F">
        <w:rPr>
          <w:rFonts w:ascii="Times New Roman" w:hAnsi="Times New Roman"/>
          <w:i w:val="0"/>
          <w:noProof/>
          <w:lang w:val="vi-VN"/>
        </w:rPr>
        <w:t>Phương pháp b</w:t>
      </w:r>
      <w:r w:rsidR="00D13303" w:rsidRPr="0026157F">
        <w:rPr>
          <w:rFonts w:ascii="Times New Roman" w:hAnsi="Times New Roman"/>
          <w:i w:val="0"/>
          <w:noProof/>
          <w:lang w:val="vi-VN"/>
        </w:rPr>
        <w:t>iễu diễn văn bản</w:t>
      </w:r>
      <w:bookmarkEnd w:id="269"/>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270" w:name="_Toc49086767"/>
      <w:r w:rsidRPr="0026157F">
        <w:rPr>
          <w:rFonts w:ascii="Times New Roman" w:hAnsi="Times New Roman"/>
          <w:b w:val="0"/>
          <w:i/>
          <w:noProof/>
          <w:sz w:val="28"/>
          <w:szCs w:val="28"/>
          <w:lang w:val="vi-VN"/>
        </w:rPr>
        <w:t>Mô hình logic</w:t>
      </w:r>
      <w:bookmarkEnd w:id="270"/>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B2601F" w14:paraId="74DA7C43" w14:textId="77777777" w:rsidTr="004213B8">
        <w:trPr>
          <w:trHeight w:val="542"/>
          <w:jc w:val="center"/>
        </w:trPr>
        <w:tc>
          <w:tcPr>
            <w:tcW w:w="1930" w:type="dxa"/>
          </w:tcPr>
          <w:p w14:paraId="6E0A3B5F" w14:textId="77777777" w:rsidR="00AA5C11" w:rsidRPr="00E26ADB" w:rsidRDefault="00AA5C11" w:rsidP="004213B8">
            <w:pPr>
              <w:spacing w:before="120" w:line="360" w:lineRule="auto"/>
              <w:jc w:val="both"/>
              <w:rPr>
                <w:b/>
                <w:bCs/>
                <w:noProof/>
                <w:sz w:val="26"/>
                <w:szCs w:val="26"/>
                <w:lang w:val="vi-VN"/>
                <w:rPrChange w:id="271" w:author="Thơ Lê" w:date="2020-08-26T23:42:00Z">
                  <w:rPr>
                    <w:noProof/>
                    <w:sz w:val="26"/>
                    <w:szCs w:val="26"/>
                    <w:lang w:val="vi-VN"/>
                  </w:rPr>
                </w:rPrChange>
              </w:rPr>
            </w:pPr>
            <w:r w:rsidRPr="00E26ADB">
              <w:rPr>
                <w:b/>
                <w:bCs/>
                <w:noProof/>
                <w:sz w:val="26"/>
                <w:szCs w:val="26"/>
                <w:lang w:val="vi-VN"/>
                <w:rPrChange w:id="272" w:author="Thơ Lê" w:date="2020-08-26T23:42:00Z">
                  <w:rPr>
                    <w:noProof/>
                    <w:sz w:val="26"/>
                    <w:szCs w:val="26"/>
                    <w:lang w:val="vi-VN"/>
                  </w:rPr>
                </w:rPrChange>
              </w:rPr>
              <w:t>Từ mục</w:t>
            </w:r>
          </w:p>
        </w:tc>
        <w:tc>
          <w:tcPr>
            <w:tcW w:w="3020" w:type="dxa"/>
          </w:tcPr>
          <w:p w14:paraId="199499BC" w14:textId="77777777" w:rsidR="00AA5C11" w:rsidRPr="00E26ADB" w:rsidRDefault="00AA5C11" w:rsidP="004213B8">
            <w:pPr>
              <w:spacing w:before="120" w:line="360" w:lineRule="auto"/>
              <w:jc w:val="both"/>
              <w:rPr>
                <w:b/>
                <w:bCs/>
                <w:noProof/>
                <w:sz w:val="26"/>
                <w:szCs w:val="26"/>
                <w:lang w:val="vi-VN"/>
                <w:rPrChange w:id="273" w:author="Thơ Lê" w:date="2020-08-26T23:42:00Z">
                  <w:rPr>
                    <w:noProof/>
                    <w:sz w:val="26"/>
                    <w:szCs w:val="26"/>
                    <w:lang w:val="vi-VN"/>
                  </w:rPr>
                </w:rPrChange>
              </w:rPr>
            </w:pPr>
            <w:r w:rsidRPr="00E26ADB">
              <w:rPr>
                <w:b/>
                <w:bCs/>
                <w:noProof/>
                <w:sz w:val="26"/>
                <w:szCs w:val="26"/>
                <w:lang w:val="vi-VN"/>
                <w:rPrChange w:id="274" w:author="Thơ Lê" w:date="2020-08-26T23:42:00Z">
                  <w:rPr>
                    <w:noProof/>
                    <w:sz w:val="26"/>
                    <w:szCs w:val="26"/>
                    <w:lang w:val="vi-VN"/>
                  </w:rPr>
                </w:rPrChange>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lastRenderedPageBreak/>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77777777" w:rsidR="00A2342B" w:rsidRPr="0026157F" w:rsidRDefault="00A2342B" w:rsidP="00A2342B">
      <w:pPr>
        <w:pStyle w:val="Caption"/>
        <w:spacing w:before="120" w:after="0"/>
        <w:jc w:val="center"/>
        <w:rPr>
          <w:b w:val="0"/>
          <w:i/>
          <w:noProof/>
          <w:color w:val="auto"/>
          <w:sz w:val="26"/>
          <w:szCs w:val="26"/>
          <w:lang w:val="vi-VN"/>
        </w:rPr>
      </w:pPr>
      <w:bookmarkStart w:id="275" w:name="_Toc41596810"/>
      <w:bookmarkStart w:id="276"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512FD6" w:rsidRPr="0026157F">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275"/>
      <w:bookmarkEnd w:id="276"/>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26157F">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77" w:name="_Toc49086768"/>
      <w:r w:rsidRPr="0026157F">
        <w:rPr>
          <w:rFonts w:ascii="Times New Roman" w:hAnsi="Times New Roman"/>
          <w:b w:val="0"/>
          <w:i/>
          <w:noProof/>
          <w:sz w:val="28"/>
          <w:szCs w:val="28"/>
          <w:lang w:val="vi-VN"/>
        </w:rPr>
        <w:t>Mô hình phân tích cú pháp</w:t>
      </w:r>
      <w:bookmarkEnd w:id="277"/>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278" w:name="_Toc49086769"/>
      <w:r w:rsidRPr="0026157F">
        <w:rPr>
          <w:rFonts w:ascii="Times New Roman" w:hAnsi="Times New Roman"/>
          <w:b w:val="0"/>
          <w:i/>
          <w:noProof/>
          <w:sz w:val="28"/>
          <w:szCs w:val="28"/>
          <w:lang w:val="vi-VN"/>
        </w:rPr>
        <w:t>Mô hình không gian vector</w:t>
      </w:r>
      <w:bookmarkEnd w:id="278"/>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26157F">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9">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13E9067"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 [27].</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lastRenderedPageBreak/>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30F008EF" w:rsidR="005B3589" w:rsidRPr="0026157F" w:rsidRDefault="003629F6" w:rsidP="003629F6">
      <w:pPr>
        <w:pStyle w:val="Caption"/>
        <w:spacing w:before="120" w:after="0"/>
        <w:jc w:val="center"/>
        <w:rPr>
          <w:i/>
          <w:noProof/>
          <w:color w:val="auto"/>
          <w:sz w:val="26"/>
          <w:szCs w:val="26"/>
          <w:lang w:val="vi-VN"/>
        </w:rPr>
      </w:pPr>
      <w:bookmarkStart w:id="279" w:name="_Toc41596811"/>
      <w:bookmarkStart w:id="280"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512FD6" w:rsidRPr="0026157F">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279"/>
      <w:r w:rsidR="00683249" w:rsidRPr="0026157F">
        <w:rPr>
          <w:i/>
          <w:noProof/>
          <w:color w:val="auto"/>
          <w:sz w:val="26"/>
          <w:szCs w:val="26"/>
          <w:lang w:val="vi-VN"/>
        </w:rPr>
        <w:t>nhị phân.</w:t>
      </w:r>
      <w:bookmarkEnd w:id="280"/>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5E2BC6" w:rsidRDefault="002E4044" w:rsidP="00AA5C11">
      <w:pPr>
        <w:spacing w:before="120" w:line="360" w:lineRule="auto"/>
        <w:ind w:right="20"/>
        <w:jc w:val="both"/>
        <w:rPr>
          <w:noProof/>
          <w:sz w:val="26"/>
          <w:szCs w:val="26"/>
          <w:lang w:val="vi-VN"/>
          <w:rPrChange w:id="281" w:author="Thơ Lê" w:date="2020-08-26T23:42:00Z">
            <w:rPr>
              <w:noProof/>
              <w:sz w:val="30"/>
              <w:szCs w:val="30"/>
              <w:lang w:val="vi-VN"/>
            </w:rPr>
          </w:rPrChange>
        </w:rPr>
      </w:pPr>
      <m:oMathPara>
        <m:oMath>
          <m:sSub>
            <m:sSubPr>
              <m:ctrlPr>
                <w:rPr>
                  <w:rFonts w:ascii="Cambria Math" w:hAnsi="Cambria Math"/>
                  <w:i/>
                  <w:noProof/>
                  <w:sz w:val="26"/>
                  <w:szCs w:val="26"/>
                  <w:lang w:val="vi-VN"/>
                  <w:rPrChange w:id="282"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283" w:author="Thơ Lê" w:date="2020-08-26T23:42:00Z">
                    <w:rPr>
                      <w:rFonts w:ascii="Cambria Math" w:hAnsi="Cambria Math"/>
                      <w:noProof/>
                      <w:sz w:val="30"/>
                      <w:szCs w:val="30"/>
                      <w:lang w:val="vi-VN"/>
                    </w:rPr>
                  </w:rPrChange>
                </w:rPr>
                <m:t>W</m:t>
              </m:r>
            </m:e>
            <m:sub>
              <m:r>
                <w:rPr>
                  <w:rFonts w:ascii="Cambria Math" w:hAnsi="Cambria Math"/>
                  <w:noProof/>
                  <w:sz w:val="26"/>
                  <w:szCs w:val="26"/>
                  <w:lang w:val="vi-VN"/>
                  <w:rPrChange w:id="284" w:author="Thơ Lê" w:date="2020-08-26T23:42:00Z">
                    <w:rPr>
                      <w:rFonts w:ascii="Cambria Math" w:hAnsi="Cambria Math"/>
                      <w:noProof/>
                      <w:sz w:val="30"/>
                      <w:szCs w:val="30"/>
                      <w:lang w:val="vi-VN"/>
                    </w:rPr>
                  </w:rPrChange>
                </w:rPr>
                <m:t>ij</m:t>
              </m:r>
            </m:sub>
          </m:sSub>
          <m:r>
            <w:rPr>
              <w:rFonts w:ascii="Cambria Math" w:hAnsi="Cambria Math"/>
              <w:noProof/>
              <w:sz w:val="26"/>
              <w:szCs w:val="26"/>
              <w:lang w:val="vi-VN"/>
              <w:rPrChange w:id="285" w:author="Thơ Lê" w:date="2020-08-26T23:42:00Z">
                <w:rPr>
                  <w:rFonts w:ascii="Cambria Math" w:hAnsi="Cambria Math"/>
                  <w:noProof/>
                  <w:sz w:val="30"/>
                  <w:szCs w:val="30"/>
                  <w:lang w:val="vi-VN"/>
                </w:rPr>
              </w:rPrChange>
            </w:rPr>
            <m:t xml:space="preserve">= </m:t>
          </m:r>
          <m:d>
            <m:dPr>
              <m:begChr m:val="{"/>
              <m:endChr m:val=""/>
              <m:ctrlPr>
                <w:rPr>
                  <w:rFonts w:ascii="Cambria Math" w:hAnsi="Cambria Math"/>
                  <w:i/>
                  <w:noProof/>
                  <w:sz w:val="26"/>
                  <w:szCs w:val="26"/>
                  <w:lang w:val="vi-VN"/>
                  <w:rPrChange w:id="286" w:author="Thơ Lê" w:date="2020-08-26T23:42:00Z">
                    <w:rPr>
                      <w:rFonts w:ascii="Cambria Math" w:hAnsi="Cambria Math"/>
                      <w:i/>
                      <w:noProof/>
                      <w:sz w:val="30"/>
                      <w:szCs w:val="30"/>
                      <w:lang w:val="vi-VN"/>
                    </w:rPr>
                  </w:rPrChange>
                </w:rPr>
              </m:ctrlPr>
            </m:dPr>
            <m:e>
              <m:eqArr>
                <m:eqArrPr>
                  <m:ctrlPr>
                    <w:rPr>
                      <w:rFonts w:ascii="Cambria Math" w:hAnsi="Cambria Math"/>
                      <w:i/>
                      <w:noProof/>
                      <w:sz w:val="26"/>
                      <w:szCs w:val="26"/>
                      <w:lang w:val="vi-VN"/>
                      <w:rPrChange w:id="287" w:author="Thơ Lê" w:date="2020-08-26T23:42:00Z">
                        <w:rPr>
                          <w:rFonts w:ascii="Cambria Math" w:hAnsi="Cambria Math"/>
                          <w:i/>
                          <w:noProof/>
                          <w:sz w:val="30"/>
                          <w:szCs w:val="30"/>
                          <w:lang w:val="vi-VN"/>
                        </w:rPr>
                      </w:rPrChange>
                    </w:rPr>
                  </m:ctrlPr>
                </m:eqArrPr>
                <m:e>
                  <m:r>
                    <w:rPr>
                      <w:rFonts w:ascii="Cambria Math" w:hAnsi="Cambria Math"/>
                      <w:noProof/>
                      <w:sz w:val="26"/>
                      <w:szCs w:val="26"/>
                      <w:lang w:val="vi-VN"/>
                      <w:rPrChange w:id="288" w:author="Thơ Lê" w:date="2020-08-26T23:42:00Z">
                        <w:rPr>
                          <w:rFonts w:ascii="Cambria Math" w:hAnsi="Cambria Math"/>
                          <w:noProof/>
                          <w:sz w:val="30"/>
                          <w:szCs w:val="30"/>
                          <w:lang w:val="vi-VN"/>
                        </w:rPr>
                      </w:rPrChange>
                    </w:rPr>
                    <m:t xml:space="preserve">1    nếu </m:t>
                  </m:r>
                  <m:r>
                    <m:rPr>
                      <m:sty m:val="p"/>
                    </m:rPr>
                    <w:rPr>
                      <w:rFonts w:ascii="Cambria Math" w:hAnsi="Cambria Math"/>
                      <w:noProof/>
                      <w:sz w:val="26"/>
                      <w:szCs w:val="26"/>
                      <w:lang w:val="vi-VN"/>
                      <w:rPrChange w:id="289" w:author="Thơ Lê" w:date="2020-08-26T23:42:00Z">
                        <w:rPr>
                          <w:rFonts w:ascii="Cambria Math" w:hAnsi="Cambria Math"/>
                          <w:noProof/>
                          <w:sz w:val="30"/>
                          <w:szCs w:val="30"/>
                          <w:lang w:val="vi-VN"/>
                        </w:rPr>
                      </w:rPrChange>
                    </w:rPr>
                    <m:t xml:space="preserve"> </m:t>
                  </m:r>
                  <m:sSub>
                    <m:sSubPr>
                      <m:ctrlPr>
                        <w:rPr>
                          <w:rFonts w:ascii="Cambria Math" w:hAnsi="Cambria Math"/>
                          <w:i/>
                          <w:noProof/>
                          <w:sz w:val="26"/>
                          <w:szCs w:val="26"/>
                          <w:lang w:val="vi-VN"/>
                          <w:rPrChange w:id="290"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291" w:author="Thơ Lê" w:date="2020-08-26T23:42:00Z">
                            <w:rPr>
                              <w:rFonts w:ascii="Cambria Math" w:hAnsi="Cambria Math"/>
                              <w:noProof/>
                              <w:sz w:val="30"/>
                              <w:szCs w:val="30"/>
                              <w:lang w:val="vi-VN"/>
                            </w:rPr>
                          </w:rPrChange>
                        </w:rPr>
                        <m:t>t</m:t>
                      </m:r>
                    </m:e>
                    <m:sub>
                      <m:r>
                        <w:rPr>
                          <w:rFonts w:ascii="Cambria Math" w:hAnsi="Cambria Math"/>
                          <w:noProof/>
                          <w:sz w:val="26"/>
                          <w:szCs w:val="26"/>
                          <w:lang w:val="vi-VN"/>
                          <w:rPrChange w:id="292" w:author="Thơ Lê" w:date="2020-08-26T23:42:00Z">
                            <w:rPr>
                              <w:rFonts w:ascii="Cambria Math" w:hAnsi="Cambria Math"/>
                              <w:noProof/>
                              <w:sz w:val="30"/>
                              <w:szCs w:val="30"/>
                              <w:lang w:val="vi-VN"/>
                            </w:rPr>
                          </w:rPrChange>
                        </w:rPr>
                        <m:t>i</m:t>
                      </m:r>
                    </m:sub>
                  </m:sSub>
                  <m:r>
                    <w:rPr>
                      <w:rFonts w:ascii="Cambria Math" w:hAnsi="Cambria Math"/>
                      <w:noProof/>
                      <w:sz w:val="26"/>
                      <w:szCs w:val="26"/>
                      <w:lang w:val="vi-VN"/>
                      <w:rPrChange w:id="293" w:author="Thơ Lê" w:date="2020-08-26T23:42:00Z">
                        <w:rPr>
                          <w:rFonts w:ascii="Cambria Math" w:hAnsi="Cambria Math"/>
                          <w:noProof/>
                          <w:sz w:val="30"/>
                          <w:szCs w:val="30"/>
                          <w:lang w:val="vi-VN"/>
                        </w:rPr>
                      </w:rPrChange>
                    </w:rPr>
                    <m:t xml:space="preserve"> có trong </m:t>
                  </m:r>
                  <m:sSub>
                    <m:sSubPr>
                      <m:ctrlPr>
                        <w:rPr>
                          <w:rFonts w:ascii="Cambria Math" w:hAnsi="Cambria Math"/>
                          <w:i/>
                          <w:noProof/>
                          <w:sz w:val="26"/>
                          <w:szCs w:val="26"/>
                          <w:lang w:val="vi-VN"/>
                          <w:rPrChange w:id="294"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295" w:author="Thơ Lê" w:date="2020-08-26T23:42:00Z">
                            <w:rPr>
                              <w:rFonts w:ascii="Cambria Math" w:hAnsi="Cambria Math"/>
                              <w:noProof/>
                              <w:sz w:val="30"/>
                              <w:szCs w:val="30"/>
                              <w:lang w:val="vi-VN"/>
                            </w:rPr>
                          </w:rPrChange>
                        </w:rPr>
                        <m:t>d</m:t>
                      </m:r>
                    </m:e>
                    <m:sub>
                      <m:r>
                        <w:rPr>
                          <w:rFonts w:ascii="Cambria Math" w:hAnsi="Cambria Math"/>
                          <w:noProof/>
                          <w:sz w:val="26"/>
                          <w:szCs w:val="26"/>
                          <w:lang w:val="vi-VN"/>
                          <w:rPrChange w:id="296" w:author="Thơ Lê" w:date="2020-08-26T23:42:00Z">
                            <w:rPr>
                              <w:rFonts w:ascii="Cambria Math" w:hAnsi="Cambria Math"/>
                              <w:noProof/>
                              <w:sz w:val="30"/>
                              <w:szCs w:val="30"/>
                              <w:lang w:val="vi-VN"/>
                            </w:rPr>
                          </w:rPrChange>
                        </w:rPr>
                        <m:t>j</m:t>
                      </m:r>
                    </m:sub>
                  </m:sSub>
                </m:e>
                <m:e>
                  <m:r>
                    <w:rPr>
                      <w:rFonts w:ascii="Cambria Math" w:hAnsi="Cambria Math"/>
                      <w:noProof/>
                      <w:sz w:val="26"/>
                      <w:szCs w:val="26"/>
                      <w:lang w:val="vi-VN"/>
                      <w:rPrChange w:id="297" w:author="Thơ Lê" w:date="2020-08-26T23:42:00Z">
                        <w:rPr>
                          <w:rFonts w:ascii="Cambria Math" w:hAnsi="Cambria Math"/>
                          <w:noProof/>
                          <w:sz w:val="30"/>
                          <w:szCs w:val="30"/>
                          <w:lang w:val="vi-VN"/>
                        </w:rPr>
                      </w:rPrChange>
                    </w:rPr>
                    <m:t xml:space="preserve">0    ngược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m:t>W=</m:t>
        </m:r>
        <m:r>
          <w:rPr>
            <w:rFonts w:ascii="Cambria Math" w:hAnsi="Cambria Math"/>
            <w:noProof/>
            <w:sz w:val="26"/>
            <w:szCs w:val="26"/>
            <w:lang w:val="vi-VN"/>
          </w:rPr>
          <w:lastRenderedPageBreak/>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5E2BC6" w:rsidRDefault="002E4044" w:rsidP="00AA5C11">
      <w:pPr>
        <w:spacing w:before="120" w:line="360" w:lineRule="auto"/>
        <w:ind w:left="3600" w:right="20" w:firstLine="720"/>
        <w:jc w:val="both"/>
        <w:rPr>
          <w:noProof/>
          <w:sz w:val="26"/>
          <w:szCs w:val="26"/>
          <w:lang w:val="vi-VN"/>
          <w:rPrChange w:id="298" w:author="Thơ Lê" w:date="2020-08-26T23:42:00Z">
            <w:rPr>
              <w:noProof/>
              <w:sz w:val="30"/>
              <w:szCs w:val="30"/>
              <w:lang w:val="vi-VN"/>
            </w:rPr>
          </w:rPrChange>
        </w:rPr>
      </w:pPr>
      <m:oMathPara>
        <m:oMathParaPr>
          <m:jc m:val="left"/>
        </m:oMathParaPr>
        <m:oMath>
          <m:sSub>
            <m:sSubPr>
              <m:ctrlPr>
                <w:rPr>
                  <w:rFonts w:ascii="Cambria Math" w:hAnsi="Cambria Math"/>
                  <w:i/>
                  <w:noProof/>
                  <w:sz w:val="26"/>
                  <w:szCs w:val="26"/>
                  <w:lang w:val="vi-VN"/>
                  <w:rPrChange w:id="299"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300" w:author="Thơ Lê" w:date="2020-08-26T23:42:00Z">
                    <w:rPr>
                      <w:rFonts w:ascii="Cambria Math" w:hAnsi="Cambria Math"/>
                      <w:noProof/>
                      <w:sz w:val="30"/>
                      <w:szCs w:val="30"/>
                      <w:lang w:val="vi-VN"/>
                    </w:rPr>
                  </w:rPrChange>
                </w:rPr>
                <m:t>W</m:t>
              </m:r>
            </m:e>
            <m:sub>
              <m:r>
                <w:rPr>
                  <w:rFonts w:ascii="Cambria Math" w:hAnsi="Cambria Math"/>
                  <w:noProof/>
                  <w:sz w:val="26"/>
                  <w:szCs w:val="26"/>
                  <w:lang w:val="vi-VN"/>
                  <w:rPrChange w:id="301" w:author="Thơ Lê" w:date="2020-08-26T23:42:00Z">
                    <w:rPr>
                      <w:rFonts w:ascii="Cambria Math" w:hAnsi="Cambria Math"/>
                      <w:noProof/>
                      <w:sz w:val="30"/>
                      <w:szCs w:val="30"/>
                      <w:lang w:val="vi-VN"/>
                    </w:rPr>
                  </w:rPrChange>
                </w:rPr>
                <m:t>ij</m:t>
              </m:r>
            </m:sub>
          </m:sSub>
          <m:r>
            <w:rPr>
              <w:rFonts w:ascii="Cambria Math" w:hAnsi="Cambria Math"/>
              <w:noProof/>
              <w:sz w:val="26"/>
              <w:szCs w:val="26"/>
              <w:lang w:val="vi-VN"/>
              <w:rPrChange w:id="302" w:author="Thơ Lê" w:date="2020-08-26T23:42:00Z">
                <w:rPr>
                  <w:rFonts w:ascii="Cambria Math" w:hAnsi="Cambria Math"/>
                  <w:noProof/>
                  <w:sz w:val="30"/>
                  <w:szCs w:val="30"/>
                  <w:lang w:val="vi-VN"/>
                </w:rPr>
              </w:rPrChange>
            </w:rPr>
            <m:t xml:space="preserve">= </m:t>
          </m:r>
          <m:sSub>
            <m:sSubPr>
              <m:ctrlPr>
                <w:rPr>
                  <w:rFonts w:ascii="Cambria Math" w:hAnsi="Cambria Math"/>
                  <w:i/>
                  <w:noProof/>
                  <w:sz w:val="26"/>
                  <w:szCs w:val="26"/>
                  <w:lang w:val="vi-VN"/>
                  <w:rPrChange w:id="303"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304" w:author="Thơ Lê" w:date="2020-08-26T23:42:00Z">
                    <w:rPr>
                      <w:rFonts w:ascii="Cambria Math" w:hAnsi="Cambria Math"/>
                      <w:noProof/>
                      <w:sz w:val="30"/>
                      <w:szCs w:val="30"/>
                      <w:lang w:val="vi-VN"/>
                    </w:rPr>
                  </w:rPrChange>
                </w:rPr>
                <m:t>f</m:t>
              </m:r>
            </m:e>
            <m:sub>
              <m:r>
                <w:rPr>
                  <w:rFonts w:ascii="Cambria Math" w:hAnsi="Cambria Math"/>
                  <w:noProof/>
                  <w:sz w:val="26"/>
                  <w:szCs w:val="26"/>
                  <w:lang w:val="vi-VN"/>
                  <w:rPrChange w:id="305" w:author="Thơ Lê" w:date="2020-08-26T23:42:00Z">
                    <w:rPr>
                      <w:rFonts w:ascii="Cambria Math" w:hAnsi="Cambria Math"/>
                      <w:noProof/>
                      <w:sz w:val="30"/>
                      <w:szCs w:val="30"/>
                      <w:lang w:val="vi-VN"/>
                    </w:rPr>
                  </w:rPrChange>
                </w:rPr>
                <m:t>ij</m:t>
              </m:r>
            </m:sub>
          </m:sSub>
        </m:oMath>
      </m:oMathPara>
    </w:p>
    <w:p w14:paraId="16BEB6B0" w14:textId="77777777" w:rsidR="00AA5C11" w:rsidRPr="005E2BC6" w:rsidRDefault="002E4044" w:rsidP="00AA5C11">
      <w:pPr>
        <w:spacing w:before="120" w:line="360" w:lineRule="auto"/>
        <w:ind w:left="3600" w:right="20" w:firstLine="720"/>
        <w:jc w:val="both"/>
        <w:rPr>
          <w:noProof/>
          <w:sz w:val="26"/>
          <w:szCs w:val="26"/>
          <w:lang w:val="vi-VN"/>
          <w:rPrChange w:id="306" w:author="Thơ Lê" w:date="2020-08-26T23:42:00Z">
            <w:rPr>
              <w:noProof/>
              <w:sz w:val="30"/>
              <w:szCs w:val="30"/>
              <w:lang w:val="vi-VN"/>
            </w:rPr>
          </w:rPrChange>
        </w:rPr>
      </w:pPr>
      <m:oMathPara>
        <m:oMathParaPr>
          <m:jc m:val="left"/>
        </m:oMathParaPr>
        <m:oMath>
          <m:sSub>
            <m:sSubPr>
              <m:ctrlPr>
                <w:rPr>
                  <w:rFonts w:ascii="Cambria Math" w:hAnsi="Cambria Math"/>
                  <w:i/>
                  <w:noProof/>
                  <w:sz w:val="26"/>
                  <w:szCs w:val="26"/>
                  <w:lang w:val="vi-VN"/>
                  <w:rPrChange w:id="307"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308" w:author="Thơ Lê" w:date="2020-08-26T23:42:00Z">
                    <w:rPr>
                      <w:rFonts w:ascii="Cambria Math" w:hAnsi="Cambria Math"/>
                      <w:noProof/>
                      <w:sz w:val="30"/>
                      <w:szCs w:val="30"/>
                      <w:lang w:val="vi-VN"/>
                    </w:rPr>
                  </w:rPrChange>
                </w:rPr>
                <m:t>W</m:t>
              </m:r>
            </m:e>
            <m:sub>
              <m:r>
                <w:rPr>
                  <w:rFonts w:ascii="Cambria Math" w:hAnsi="Cambria Math"/>
                  <w:noProof/>
                  <w:sz w:val="26"/>
                  <w:szCs w:val="26"/>
                  <w:lang w:val="vi-VN"/>
                  <w:rPrChange w:id="309" w:author="Thơ Lê" w:date="2020-08-26T23:42:00Z">
                    <w:rPr>
                      <w:rFonts w:ascii="Cambria Math" w:hAnsi="Cambria Math"/>
                      <w:noProof/>
                      <w:sz w:val="30"/>
                      <w:szCs w:val="30"/>
                      <w:lang w:val="vi-VN"/>
                    </w:rPr>
                  </w:rPrChange>
                </w:rPr>
                <m:t>ij</m:t>
              </m:r>
            </m:sub>
          </m:sSub>
          <m:r>
            <w:rPr>
              <w:rFonts w:ascii="Cambria Math" w:hAnsi="Cambria Math"/>
              <w:noProof/>
              <w:sz w:val="26"/>
              <w:szCs w:val="26"/>
              <w:lang w:val="vi-VN"/>
              <w:rPrChange w:id="310" w:author="Thơ Lê" w:date="2020-08-26T23:42:00Z">
                <w:rPr>
                  <w:rFonts w:ascii="Cambria Math" w:hAnsi="Cambria Math"/>
                  <w:noProof/>
                  <w:sz w:val="30"/>
                  <w:szCs w:val="30"/>
                  <w:lang w:val="vi-VN"/>
                </w:rPr>
              </w:rPrChange>
            </w:rPr>
            <m:t xml:space="preserve">=1+ </m:t>
          </m:r>
          <m:func>
            <m:funcPr>
              <m:ctrlPr>
                <w:rPr>
                  <w:rFonts w:ascii="Cambria Math" w:hAnsi="Cambria Math"/>
                  <w:i/>
                  <w:noProof/>
                  <w:sz w:val="26"/>
                  <w:szCs w:val="26"/>
                  <w:lang w:val="vi-VN"/>
                  <w:rPrChange w:id="311" w:author="Thơ Lê" w:date="2020-08-26T23:42:00Z">
                    <w:rPr>
                      <w:rFonts w:ascii="Cambria Math" w:hAnsi="Cambria Math"/>
                      <w:i/>
                      <w:noProof/>
                      <w:sz w:val="30"/>
                      <w:szCs w:val="30"/>
                      <w:lang w:val="vi-VN"/>
                    </w:rPr>
                  </w:rPrChange>
                </w:rPr>
              </m:ctrlPr>
            </m:funcPr>
            <m:fName>
              <m:r>
                <m:rPr>
                  <m:sty m:val="p"/>
                </m:rPr>
                <w:rPr>
                  <w:rFonts w:ascii="Cambria Math" w:hAnsi="Cambria Math"/>
                  <w:noProof/>
                  <w:sz w:val="26"/>
                  <w:szCs w:val="26"/>
                  <w:lang w:val="vi-VN"/>
                  <w:rPrChange w:id="312" w:author="Thơ Lê" w:date="2020-08-26T23:42:00Z">
                    <w:rPr>
                      <w:rFonts w:ascii="Cambria Math" w:hAnsi="Cambria Math"/>
                      <w:noProof/>
                      <w:sz w:val="30"/>
                      <w:szCs w:val="30"/>
                      <w:lang w:val="vi-VN"/>
                    </w:rPr>
                  </w:rPrChange>
                </w:rPr>
                <m:t>log</m:t>
              </m:r>
            </m:fName>
            <m:e>
              <m:sSub>
                <m:sSubPr>
                  <m:ctrlPr>
                    <w:rPr>
                      <w:rFonts w:ascii="Cambria Math" w:hAnsi="Cambria Math"/>
                      <w:i/>
                      <w:noProof/>
                      <w:sz w:val="26"/>
                      <w:szCs w:val="26"/>
                      <w:lang w:val="vi-VN"/>
                      <w:rPrChange w:id="313"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314" w:author="Thơ Lê" w:date="2020-08-26T23:42:00Z">
                        <w:rPr>
                          <w:rFonts w:ascii="Cambria Math" w:hAnsi="Cambria Math"/>
                          <w:noProof/>
                          <w:sz w:val="30"/>
                          <w:szCs w:val="30"/>
                          <w:lang w:val="vi-VN"/>
                        </w:rPr>
                      </w:rPrChange>
                    </w:rPr>
                    <m:t>f</m:t>
                  </m:r>
                </m:e>
                <m:sub>
                  <m:r>
                    <w:rPr>
                      <w:rFonts w:ascii="Cambria Math" w:hAnsi="Cambria Math"/>
                      <w:noProof/>
                      <w:sz w:val="26"/>
                      <w:szCs w:val="26"/>
                      <w:lang w:val="vi-VN"/>
                      <w:rPrChange w:id="315" w:author="Thơ Lê" w:date="2020-08-26T23:42:00Z">
                        <w:rPr>
                          <w:rFonts w:ascii="Cambria Math" w:hAnsi="Cambria Math"/>
                          <w:noProof/>
                          <w:sz w:val="30"/>
                          <w:szCs w:val="30"/>
                          <w:lang w:val="vi-VN"/>
                        </w:rPr>
                      </w:rPrChange>
                    </w:rPr>
                    <m:t>ij</m:t>
                  </m:r>
                </m:sub>
              </m:sSub>
            </m:e>
          </m:func>
        </m:oMath>
      </m:oMathPara>
    </w:p>
    <w:p w14:paraId="2D734558" w14:textId="77777777" w:rsidR="00AA5C11" w:rsidRPr="005E2BC6" w:rsidRDefault="002E4044" w:rsidP="00AA5C11">
      <w:pPr>
        <w:spacing w:before="120" w:line="360" w:lineRule="auto"/>
        <w:ind w:left="3600" w:right="20" w:firstLine="720"/>
        <w:jc w:val="both"/>
        <w:rPr>
          <w:noProof/>
          <w:sz w:val="26"/>
          <w:szCs w:val="26"/>
          <w:lang w:val="vi-VN"/>
          <w:rPrChange w:id="316" w:author="Thơ Lê" w:date="2020-08-26T23:42:00Z">
            <w:rPr>
              <w:noProof/>
              <w:sz w:val="30"/>
              <w:szCs w:val="30"/>
              <w:lang w:val="vi-VN"/>
            </w:rPr>
          </w:rPrChange>
        </w:rPr>
      </w:pPr>
      <m:oMathPara>
        <m:oMathParaPr>
          <m:jc m:val="left"/>
        </m:oMathParaPr>
        <m:oMath>
          <m:sSub>
            <m:sSubPr>
              <m:ctrlPr>
                <w:rPr>
                  <w:rFonts w:ascii="Cambria Math" w:hAnsi="Cambria Math"/>
                  <w:i/>
                  <w:noProof/>
                  <w:sz w:val="26"/>
                  <w:szCs w:val="26"/>
                  <w:lang w:val="vi-VN"/>
                  <w:rPrChange w:id="317"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318" w:author="Thơ Lê" w:date="2020-08-26T23:42:00Z">
                    <w:rPr>
                      <w:rFonts w:ascii="Cambria Math" w:hAnsi="Cambria Math"/>
                      <w:noProof/>
                      <w:sz w:val="30"/>
                      <w:szCs w:val="30"/>
                      <w:lang w:val="vi-VN"/>
                    </w:rPr>
                  </w:rPrChange>
                </w:rPr>
                <m:t>W</m:t>
              </m:r>
            </m:e>
            <m:sub>
              <m:r>
                <w:rPr>
                  <w:rFonts w:ascii="Cambria Math" w:hAnsi="Cambria Math"/>
                  <w:noProof/>
                  <w:sz w:val="26"/>
                  <w:szCs w:val="26"/>
                  <w:lang w:val="vi-VN"/>
                  <w:rPrChange w:id="319" w:author="Thơ Lê" w:date="2020-08-26T23:42:00Z">
                    <w:rPr>
                      <w:rFonts w:ascii="Cambria Math" w:hAnsi="Cambria Math"/>
                      <w:noProof/>
                      <w:sz w:val="30"/>
                      <w:szCs w:val="30"/>
                      <w:lang w:val="vi-VN"/>
                    </w:rPr>
                  </w:rPrChange>
                </w:rPr>
                <m:t>ij</m:t>
              </m:r>
            </m:sub>
          </m:sSub>
          <m:r>
            <w:rPr>
              <w:rFonts w:ascii="Cambria Math" w:hAnsi="Cambria Math"/>
              <w:noProof/>
              <w:sz w:val="26"/>
              <w:szCs w:val="26"/>
              <w:lang w:val="vi-VN"/>
              <w:rPrChange w:id="320" w:author="Thơ Lê" w:date="2020-08-26T23:42:00Z">
                <w:rPr>
                  <w:rFonts w:ascii="Cambria Math" w:hAnsi="Cambria Math"/>
                  <w:noProof/>
                  <w:sz w:val="30"/>
                  <w:szCs w:val="30"/>
                  <w:lang w:val="vi-VN"/>
                </w:rPr>
              </w:rPrChange>
            </w:rPr>
            <m:t xml:space="preserve">= </m:t>
          </m:r>
          <m:rad>
            <m:radPr>
              <m:degHide m:val="1"/>
              <m:ctrlPr>
                <w:rPr>
                  <w:rFonts w:ascii="Cambria Math" w:hAnsi="Cambria Math"/>
                  <w:i/>
                  <w:noProof/>
                  <w:sz w:val="26"/>
                  <w:szCs w:val="26"/>
                  <w:lang w:val="vi-VN"/>
                  <w:rPrChange w:id="321" w:author="Thơ Lê" w:date="2020-08-26T23:42:00Z">
                    <w:rPr>
                      <w:rFonts w:ascii="Cambria Math" w:hAnsi="Cambria Math"/>
                      <w:i/>
                      <w:noProof/>
                      <w:sz w:val="30"/>
                      <w:szCs w:val="30"/>
                      <w:lang w:val="vi-VN"/>
                    </w:rPr>
                  </w:rPrChange>
                </w:rPr>
              </m:ctrlPr>
            </m:radPr>
            <m:deg/>
            <m:e>
              <m:sSub>
                <m:sSubPr>
                  <m:ctrlPr>
                    <w:rPr>
                      <w:rFonts w:ascii="Cambria Math" w:hAnsi="Cambria Math"/>
                      <w:i/>
                      <w:noProof/>
                      <w:sz w:val="26"/>
                      <w:szCs w:val="26"/>
                      <w:lang w:val="vi-VN"/>
                      <w:rPrChange w:id="322" w:author="Thơ Lê" w:date="2020-08-26T23:42:00Z">
                        <w:rPr>
                          <w:rFonts w:ascii="Cambria Math" w:hAnsi="Cambria Math"/>
                          <w:i/>
                          <w:noProof/>
                          <w:sz w:val="30"/>
                          <w:szCs w:val="30"/>
                          <w:lang w:val="vi-VN"/>
                        </w:rPr>
                      </w:rPrChange>
                    </w:rPr>
                  </m:ctrlPr>
                </m:sSubPr>
                <m:e>
                  <m:r>
                    <w:rPr>
                      <w:rFonts w:ascii="Cambria Math" w:hAnsi="Cambria Math"/>
                      <w:noProof/>
                      <w:sz w:val="26"/>
                      <w:szCs w:val="26"/>
                      <w:lang w:val="vi-VN"/>
                      <w:rPrChange w:id="323" w:author="Thơ Lê" w:date="2020-08-26T23:42:00Z">
                        <w:rPr>
                          <w:rFonts w:ascii="Cambria Math" w:hAnsi="Cambria Math"/>
                          <w:noProof/>
                          <w:sz w:val="30"/>
                          <w:szCs w:val="30"/>
                          <w:lang w:val="vi-VN"/>
                        </w:rPr>
                      </w:rPrChange>
                    </w:rPr>
                    <m:t>f</m:t>
                  </m:r>
                </m:e>
                <m:sub>
                  <m:r>
                    <w:rPr>
                      <w:rFonts w:ascii="Cambria Math" w:hAnsi="Cambria Math"/>
                      <w:noProof/>
                      <w:sz w:val="26"/>
                      <w:szCs w:val="26"/>
                      <w:lang w:val="vi-VN"/>
                      <w:rPrChange w:id="324" w:author="Thơ Lê" w:date="2020-08-26T23:42:00Z">
                        <w:rPr>
                          <w:rFonts w:ascii="Cambria Math" w:hAnsi="Cambria Math"/>
                          <w:noProof/>
                          <w:sz w:val="30"/>
                          <w:szCs w:val="30"/>
                          <w:lang w:val="vi-VN"/>
                        </w:rPr>
                      </w:rPrChange>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lastRenderedPageBreak/>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5E2BC6" w:rsidRDefault="005E2BC6" w:rsidP="00A840C1">
      <w:pPr>
        <w:spacing w:before="120" w:line="360" w:lineRule="auto"/>
        <w:ind w:right="20" w:firstLine="360"/>
        <w:jc w:val="center"/>
        <w:rPr>
          <w:bCs/>
          <w:noProof/>
          <w:sz w:val="26"/>
          <w:szCs w:val="26"/>
          <w:lang w:val="vi-VN"/>
          <w:rPrChange w:id="325" w:author="Thơ Lê" w:date="2020-08-26T23:42:00Z">
            <w:rPr>
              <w:b/>
              <w:noProof/>
              <w:sz w:val="26"/>
              <w:szCs w:val="26"/>
              <w:lang w:val="vi-VN"/>
            </w:rPr>
          </w:rPrChange>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Change w:id="326" w:author="Thơ Lê" w:date="2020-08-26T23:42:00Z">
                    <w:rPr>
                      <w:rFonts w:ascii="Cambria Math" w:hAnsi="Cambria Math"/>
                      <w:b/>
                      <w:i/>
                      <w:noProof/>
                      <w:sz w:val="26"/>
                      <w:szCs w:val="26"/>
                      <w:lang w:val="vi-VN"/>
                    </w:rPr>
                  </w:rPrChange>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Change w:id="327" w:author="Thơ Lê" w:date="2020-08-26T23:42:00Z">
                    <w:rPr>
                      <w:rFonts w:ascii="Cambria Math" w:hAnsi="Cambria Math"/>
                      <w:b/>
                      <w:i/>
                      <w:noProof/>
                      <w:sz w:val="26"/>
                      <w:szCs w:val="26"/>
                      <w:lang w:val="vi-VN"/>
                    </w:rPr>
                  </w:rPrChange>
                </w:rPr>
              </m:ctrlPr>
            </m:funcPr>
            <m:fName>
              <m:sSub>
                <m:sSubPr>
                  <m:ctrlPr>
                    <w:rPr>
                      <w:rFonts w:ascii="Cambria Math" w:hAnsi="Cambria Math"/>
                      <w:bCs/>
                      <w:i/>
                      <w:noProof/>
                      <w:sz w:val="26"/>
                      <w:szCs w:val="26"/>
                      <w:lang w:val="vi-VN"/>
                      <w:rPrChange w:id="328" w:author="Thơ Lê" w:date="2020-08-26T23:42:00Z">
                        <w:rPr>
                          <w:rFonts w:ascii="Cambria Math" w:hAnsi="Cambria Math"/>
                          <w:b/>
                          <w:i/>
                          <w:noProof/>
                          <w:sz w:val="26"/>
                          <w:szCs w:val="26"/>
                          <w:lang w:val="vi-VN"/>
                        </w:rPr>
                      </w:rPrChange>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Change w:id="329" w:author="Thơ Lê" w:date="2020-08-26T23:42:00Z">
                        <w:rPr>
                          <w:rFonts w:ascii="Cambria Math" w:hAnsi="Cambria Math"/>
                          <w:b/>
                          <w:i/>
                          <w:noProof/>
                          <w:sz w:val="26"/>
                          <w:szCs w:val="26"/>
                          <w:lang w:val="vi-VN"/>
                        </w:rPr>
                      </w:rPrChange>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5E2BC6" w:rsidRDefault="002E4044" w:rsidP="00AA5C11">
      <w:pPr>
        <w:spacing w:before="120" w:line="360" w:lineRule="auto"/>
        <w:ind w:right="20"/>
        <w:jc w:val="both"/>
        <w:rPr>
          <w:noProof/>
          <w:sz w:val="26"/>
          <w:szCs w:val="26"/>
          <w:lang w:val="vi-VN"/>
          <w:rPrChange w:id="330" w:author="Thơ Lê" w:date="2020-08-26T23:43:00Z">
            <w:rPr>
              <w:noProof/>
              <w:sz w:val="30"/>
              <w:szCs w:val="30"/>
              <w:lang w:val="vi-VN"/>
            </w:rPr>
          </w:rPrChange>
        </w:rPr>
      </w:pPr>
      <m:oMathPara>
        <m:oMathParaPr>
          <m:jc m:val="center"/>
        </m:oMathParaPr>
        <m:oMath>
          <m:sSub>
            <m:sSubPr>
              <m:ctrlPr>
                <w:rPr>
                  <w:rFonts w:ascii="Cambria Math" w:hAnsi="Cambria Math"/>
                  <w:i/>
                  <w:noProof/>
                  <w:sz w:val="26"/>
                  <w:szCs w:val="26"/>
                  <w:lang w:val="vi-VN"/>
                  <w:rPrChange w:id="331"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32"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333" w:author="Thơ Lê" w:date="2020-08-26T23:43:00Z">
                    <w:rPr>
                      <w:rFonts w:ascii="Cambria Math" w:hAnsi="Cambria Math"/>
                      <w:noProof/>
                      <w:sz w:val="30"/>
                      <w:szCs w:val="30"/>
                      <w:lang w:val="vi-VN"/>
                    </w:rPr>
                  </w:rPrChange>
                </w:rPr>
                <m:t>ij</m:t>
              </m:r>
            </m:sub>
          </m:sSub>
          <m:r>
            <w:rPr>
              <w:rFonts w:ascii="Cambria Math" w:hAnsi="Cambria Math"/>
              <w:noProof/>
              <w:sz w:val="26"/>
              <w:szCs w:val="26"/>
              <w:lang w:val="vi-VN"/>
              <w:rPrChange w:id="334" w:author="Thơ Lê" w:date="2020-08-26T23:43:00Z">
                <w:rPr>
                  <w:rFonts w:ascii="Cambria Math" w:hAnsi="Cambria Math"/>
                  <w:noProof/>
                  <w:sz w:val="30"/>
                  <w:szCs w:val="30"/>
                  <w:lang w:val="vi-VN"/>
                </w:rPr>
              </w:rPrChange>
            </w:rPr>
            <m:t xml:space="preserve">= </m:t>
          </m:r>
          <m:d>
            <m:dPr>
              <m:begChr m:val="{"/>
              <m:endChr m:val=""/>
              <m:ctrlPr>
                <w:rPr>
                  <w:rFonts w:ascii="Cambria Math" w:hAnsi="Cambria Math"/>
                  <w:i/>
                  <w:noProof/>
                  <w:sz w:val="26"/>
                  <w:szCs w:val="26"/>
                  <w:lang w:val="vi-VN"/>
                  <w:rPrChange w:id="335" w:author="Thơ Lê" w:date="2020-08-26T23:43:00Z">
                    <w:rPr>
                      <w:rFonts w:ascii="Cambria Math" w:hAnsi="Cambria Math"/>
                      <w:i/>
                      <w:noProof/>
                      <w:sz w:val="30"/>
                      <w:szCs w:val="30"/>
                      <w:lang w:val="vi-VN"/>
                    </w:rPr>
                  </w:rPrChange>
                </w:rPr>
              </m:ctrlPr>
            </m:dPr>
            <m:e>
              <m:eqArr>
                <m:eqArrPr>
                  <m:ctrlPr>
                    <w:rPr>
                      <w:rFonts w:ascii="Cambria Math" w:hAnsi="Cambria Math"/>
                      <w:i/>
                      <w:noProof/>
                      <w:sz w:val="26"/>
                      <w:szCs w:val="26"/>
                      <w:lang w:val="vi-VN"/>
                      <w:rPrChange w:id="336" w:author="Thơ Lê" w:date="2020-08-26T23:43:00Z">
                        <w:rPr>
                          <w:rFonts w:ascii="Cambria Math" w:hAnsi="Cambria Math"/>
                          <w:i/>
                          <w:noProof/>
                          <w:sz w:val="30"/>
                          <w:szCs w:val="30"/>
                          <w:lang w:val="vi-VN"/>
                        </w:rPr>
                      </w:rPrChange>
                    </w:rPr>
                  </m:ctrlPr>
                </m:eqArrPr>
                <m:e>
                  <m:func>
                    <m:funcPr>
                      <m:ctrlPr>
                        <w:rPr>
                          <w:rFonts w:ascii="Cambria Math" w:hAnsi="Cambria Math"/>
                          <w:i/>
                          <w:noProof/>
                          <w:sz w:val="26"/>
                          <w:szCs w:val="26"/>
                          <w:lang w:val="vi-VN"/>
                          <w:rPrChange w:id="337" w:author="Thơ Lê" w:date="2020-08-26T23:43:00Z">
                            <w:rPr>
                              <w:rFonts w:ascii="Cambria Math" w:hAnsi="Cambria Math"/>
                              <w:i/>
                              <w:noProof/>
                              <w:sz w:val="30"/>
                              <w:szCs w:val="30"/>
                              <w:lang w:val="vi-VN"/>
                            </w:rPr>
                          </w:rPrChange>
                        </w:rPr>
                      </m:ctrlPr>
                    </m:funcPr>
                    <m:fName>
                      <m:r>
                        <m:rPr>
                          <m:sty m:val="p"/>
                        </m:rPr>
                        <w:rPr>
                          <w:rFonts w:ascii="Cambria Math" w:hAnsi="Cambria Math"/>
                          <w:noProof/>
                          <w:sz w:val="26"/>
                          <w:szCs w:val="26"/>
                          <w:lang w:val="vi-VN"/>
                          <w:rPrChange w:id="338" w:author="Thơ Lê" w:date="2020-08-26T23:43:00Z">
                            <w:rPr>
                              <w:rFonts w:ascii="Cambria Math" w:hAnsi="Cambria Math"/>
                              <w:noProof/>
                              <w:sz w:val="30"/>
                              <w:szCs w:val="30"/>
                              <w:lang w:val="vi-VN"/>
                            </w:rPr>
                          </w:rPrChange>
                        </w:rPr>
                        <m:t>log</m:t>
                      </m:r>
                    </m:fName>
                    <m:e>
                      <m:r>
                        <w:rPr>
                          <w:rFonts w:ascii="Cambria Math" w:hAnsi="Cambria Math"/>
                          <w:noProof/>
                          <w:sz w:val="26"/>
                          <w:szCs w:val="26"/>
                          <w:lang w:val="vi-VN"/>
                          <w:rPrChange w:id="339" w:author="Thơ Lê" w:date="2020-08-26T23:43:00Z">
                            <w:rPr>
                              <w:rFonts w:ascii="Cambria Math" w:hAnsi="Cambria Math"/>
                              <w:noProof/>
                              <w:sz w:val="30"/>
                              <w:szCs w:val="30"/>
                              <w:lang w:val="vi-VN"/>
                            </w:rPr>
                          </w:rPrChange>
                        </w:rPr>
                        <m:t>(</m:t>
                      </m:r>
                      <m:f>
                        <m:fPr>
                          <m:ctrlPr>
                            <w:rPr>
                              <w:rFonts w:ascii="Cambria Math" w:hAnsi="Cambria Math"/>
                              <w:i/>
                              <w:noProof/>
                              <w:sz w:val="26"/>
                              <w:szCs w:val="26"/>
                              <w:lang w:val="vi-VN"/>
                              <w:rPrChange w:id="340" w:author="Thơ Lê" w:date="2020-08-26T23:43:00Z">
                                <w:rPr>
                                  <w:rFonts w:ascii="Cambria Math" w:hAnsi="Cambria Math"/>
                                  <w:i/>
                                  <w:noProof/>
                                  <w:sz w:val="30"/>
                                  <w:szCs w:val="30"/>
                                  <w:lang w:val="vi-VN"/>
                                </w:rPr>
                              </w:rPrChange>
                            </w:rPr>
                          </m:ctrlPr>
                        </m:fPr>
                        <m:num>
                          <m:r>
                            <w:rPr>
                              <w:rFonts w:ascii="Cambria Math" w:hAnsi="Cambria Math"/>
                              <w:noProof/>
                              <w:sz w:val="26"/>
                              <w:szCs w:val="26"/>
                              <w:lang w:val="vi-VN"/>
                              <w:rPrChange w:id="341" w:author="Thơ Lê" w:date="2020-08-26T23:43:00Z">
                                <w:rPr>
                                  <w:rFonts w:ascii="Cambria Math" w:hAnsi="Cambria Math"/>
                                  <w:noProof/>
                                  <w:sz w:val="30"/>
                                  <w:szCs w:val="30"/>
                                  <w:lang w:val="vi-VN"/>
                                </w:rPr>
                              </w:rPrChange>
                            </w:rPr>
                            <m:t>N</m:t>
                          </m:r>
                        </m:num>
                        <m:den>
                          <m:r>
                            <w:rPr>
                              <w:rFonts w:ascii="Cambria Math" w:hAnsi="Cambria Math"/>
                              <w:noProof/>
                              <w:sz w:val="26"/>
                              <w:szCs w:val="26"/>
                              <w:lang w:val="vi-VN"/>
                              <w:rPrChange w:id="342" w:author="Thơ Lê" w:date="2020-08-26T23:43:00Z">
                                <w:rPr>
                                  <w:rFonts w:ascii="Cambria Math" w:hAnsi="Cambria Math"/>
                                  <w:noProof/>
                                  <w:sz w:val="30"/>
                                  <w:szCs w:val="30"/>
                                  <w:lang w:val="vi-VN"/>
                                </w:rPr>
                              </w:rPrChange>
                            </w:rPr>
                            <m:t>d</m:t>
                          </m:r>
                          <m:sSub>
                            <m:sSubPr>
                              <m:ctrlPr>
                                <w:rPr>
                                  <w:rFonts w:ascii="Cambria Math" w:hAnsi="Cambria Math"/>
                                  <w:i/>
                                  <w:noProof/>
                                  <w:sz w:val="26"/>
                                  <w:szCs w:val="26"/>
                                  <w:lang w:val="vi-VN"/>
                                  <w:rPrChange w:id="343"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44"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45" w:author="Thơ Lê" w:date="2020-08-26T23:43:00Z">
                                    <w:rPr>
                                      <w:rFonts w:ascii="Cambria Math" w:hAnsi="Cambria Math"/>
                                      <w:noProof/>
                                      <w:sz w:val="30"/>
                                      <w:szCs w:val="30"/>
                                      <w:lang w:val="vi-VN"/>
                                    </w:rPr>
                                  </w:rPrChange>
                                </w:rPr>
                                <m:t>i</m:t>
                              </m:r>
                            </m:sub>
                          </m:sSub>
                        </m:den>
                      </m:f>
                      <m:r>
                        <w:rPr>
                          <w:rFonts w:ascii="Cambria Math" w:hAnsi="Cambria Math"/>
                          <w:noProof/>
                          <w:sz w:val="26"/>
                          <w:szCs w:val="26"/>
                          <w:lang w:val="vi-VN"/>
                          <w:rPrChange w:id="346" w:author="Thơ Lê" w:date="2020-08-26T23:43:00Z">
                            <w:rPr>
                              <w:rFonts w:ascii="Cambria Math" w:hAnsi="Cambria Math"/>
                              <w:noProof/>
                              <w:sz w:val="30"/>
                              <w:szCs w:val="30"/>
                              <w:lang w:val="vi-VN"/>
                            </w:rPr>
                          </w:rPrChange>
                        </w:rPr>
                        <m:t>)</m:t>
                      </m:r>
                    </m:e>
                  </m:func>
                  <m:r>
                    <w:rPr>
                      <w:rFonts w:ascii="Cambria Math" w:hAnsi="Cambria Math"/>
                      <w:noProof/>
                      <w:sz w:val="26"/>
                      <w:szCs w:val="26"/>
                      <w:lang w:val="vi-VN"/>
                      <w:rPrChange w:id="347" w:author="Thơ Lê" w:date="2020-08-26T23:43:00Z">
                        <w:rPr>
                          <w:rFonts w:ascii="Cambria Math" w:hAnsi="Cambria Math"/>
                          <w:noProof/>
                          <w:sz w:val="30"/>
                          <w:szCs w:val="30"/>
                          <w:lang w:val="vi-VN"/>
                        </w:rPr>
                      </w:rPrChange>
                    </w:rPr>
                    <m:t xml:space="preserve">    nếu t</m:t>
                  </m:r>
                  <m:sSub>
                    <m:sSubPr>
                      <m:ctrlPr>
                        <w:rPr>
                          <w:rFonts w:ascii="Cambria Math" w:hAnsi="Cambria Math"/>
                          <w:i/>
                          <w:noProof/>
                          <w:sz w:val="26"/>
                          <w:szCs w:val="26"/>
                          <w:lang w:val="vi-VN"/>
                          <w:rPrChange w:id="348"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49"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50" w:author="Thơ Lê" w:date="2020-08-26T23:43:00Z">
                            <w:rPr>
                              <w:rFonts w:ascii="Cambria Math" w:hAnsi="Cambria Math"/>
                              <w:noProof/>
                              <w:sz w:val="30"/>
                              <w:szCs w:val="30"/>
                              <w:lang w:val="vi-VN"/>
                            </w:rPr>
                          </w:rPrChange>
                        </w:rPr>
                        <m:t>i</m:t>
                      </m:r>
                    </m:sub>
                  </m:sSub>
                  <m:r>
                    <w:rPr>
                      <w:rFonts w:ascii="Cambria Math" w:hAnsi="Cambria Math"/>
                      <w:noProof/>
                      <w:sz w:val="26"/>
                      <w:szCs w:val="26"/>
                      <w:lang w:val="vi-VN"/>
                      <w:rPrChange w:id="351" w:author="Thơ Lê" w:date="2020-08-26T23:43:00Z">
                        <w:rPr>
                          <w:rFonts w:ascii="Cambria Math" w:hAnsi="Cambria Math"/>
                          <w:noProof/>
                          <w:sz w:val="30"/>
                          <w:szCs w:val="30"/>
                          <w:lang w:val="vi-VN"/>
                        </w:rPr>
                      </w:rPrChange>
                    </w:rPr>
                    <m:t xml:space="preserve"> ≥1</m:t>
                  </m:r>
                </m:e>
                <m:e>
                  <m:r>
                    <w:rPr>
                      <w:rFonts w:ascii="Cambria Math" w:hAnsi="Cambria Math"/>
                      <w:noProof/>
                      <w:sz w:val="26"/>
                      <w:szCs w:val="26"/>
                      <w:lang w:val="vi-VN"/>
                      <w:rPrChange w:id="352" w:author="Thơ Lê" w:date="2020-08-26T23:43:00Z">
                        <w:rPr>
                          <w:rFonts w:ascii="Cambria Math" w:hAnsi="Cambria Math"/>
                          <w:noProof/>
                          <w:sz w:val="30"/>
                          <w:szCs w:val="30"/>
                          <w:lang w:val="vi-VN"/>
                        </w:rPr>
                      </w:rPrChange>
                    </w:rPr>
                    <m:t>0                  nếu t</m:t>
                  </m:r>
                  <m:sSub>
                    <m:sSubPr>
                      <m:ctrlPr>
                        <w:rPr>
                          <w:rFonts w:ascii="Cambria Math" w:hAnsi="Cambria Math"/>
                          <w:i/>
                          <w:noProof/>
                          <w:sz w:val="26"/>
                          <w:szCs w:val="26"/>
                          <w:lang w:val="vi-VN"/>
                          <w:rPrChange w:id="353"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54"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55" w:author="Thơ Lê" w:date="2020-08-26T23:43:00Z">
                            <w:rPr>
                              <w:rFonts w:ascii="Cambria Math" w:hAnsi="Cambria Math"/>
                              <w:noProof/>
                              <w:sz w:val="30"/>
                              <w:szCs w:val="30"/>
                              <w:lang w:val="vi-VN"/>
                            </w:rPr>
                          </w:rPrChange>
                        </w:rPr>
                        <m:t>i</m:t>
                      </m:r>
                    </m:sub>
                  </m:sSub>
                  <m:r>
                    <w:rPr>
                      <w:rFonts w:ascii="Cambria Math" w:hAnsi="Cambria Math"/>
                      <w:noProof/>
                      <w:sz w:val="26"/>
                      <w:szCs w:val="26"/>
                      <w:lang w:val="vi-VN"/>
                      <w:rPrChange w:id="356" w:author="Thơ Lê" w:date="2020-08-26T23:43:00Z">
                        <w:rPr>
                          <w:rFonts w:ascii="Cambria Math" w:hAnsi="Cambria Math"/>
                          <w:noProof/>
                          <w:sz w:val="30"/>
                          <w:szCs w:val="30"/>
                          <w:lang w:val="vi-VN"/>
                        </w:rPr>
                      </w:rPrChange>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2E4044"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Change w:id="357"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58"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359" w:author="Thơ Lê" w:date="2020-08-26T23:43:00Z">
                    <w:rPr>
                      <w:rFonts w:ascii="Cambria Math" w:hAnsi="Cambria Math"/>
                      <w:noProof/>
                      <w:sz w:val="30"/>
                      <w:szCs w:val="30"/>
                      <w:lang w:val="vi-VN"/>
                    </w:rPr>
                  </w:rPrChange>
                </w:rPr>
                <m:t>ij</m:t>
              </m:r>
            </m:sub>
          </m:sSub>
          <m:r>
            <w:rPr>
              <w:rFonts w:ascii="Cambria Math" w:hAnsi="Cambria Math"/>
              <w:noProof/>
              <w:sz w:val="26"/>
              <w:szCs w:val="26"/>
              <w:lang w:val="vi-VN"/>
              <w:rPrChange w:id="360" w:author="Thơ Lê" w:date="2020-08-26T23:43:00Z">
                <w:rPr>
                  <w:rFonts w:ascii="Cambria Math" w:hAnsi="Cambria Math"/>
                  <w:noProof/>
                  <w:sz w:val="30"/>
                  <w:szCs w:val="30"/>
                  <w:lang w:val="vi-VN"/>
                </w:rPr>
              </w:rPrChange>
            </w:rPr>
            <m:t xml:space="preserve">= </m:t>
          </m:r>
          <m:d>
            <m:dPr>
              <m:begChr m:val="{"/>
              <m:endChr m:val=""/>
              <m:ctrlPr>
                <w:rPr>
                  <w:rFonts w:ascii="Cambria Math" w:hAnsi="Cambria Math"/>
                  <w:i/>
                  <w:noProof/>
                  <w:sz w:val="26"/>
                  <w:szCs w:val="26"/>
                  <w:lang w:val="vi-VN"/>
                  <w:rPrChange w:id="361" w:author="Thơ Lê" w:date="2020-08-26T23:43:00Z">
                    <w:rPr>
                      <w:rFonts w:ascii="Cambria Math" w:hAnsi="Cambria Math"/>
                      <w:i/>
                      <w:noProof/>
                      <w:sz w:val="30"/>
                      <w:szCs w:val="30"/>
                      <w:lang w:val="vi-VN"/>
                    </w:rPr>
                  </w:rPrChange>
                </w:rPr>
              </m:ctrlPr>
            </m:dPr>
            <m:e>
              <m:eqArr>
                <m:eqArrPr>
                  <m:ctrlPr>
                    <w:rPr>
                      <w:rFonts w:ascii="Cambria Math" w:hAnsi="Cambria Math"/>
                      <w:i/>
                      <w:noProof/>
                      <w:sz w:val="26"/>
                      <w:szCs w:val="26"/>
                      <w:lang w:val="vi-VN"/>
                      <w:rPrChange w:id="362" w:author="Thơ Lê" w:date="2020-08-26T23:43:00Z">
                        <w:rPr>
                          <w:rFonts w:ascii="Cambria Math" w:hAnsi="Cambria Math"/>
                          <w:i/>
                          <w:noProof/>
                          <w:sz w:val="30"/>
                          <w:szCs w:val="30"/>
                          <w:lang w:val="vi-VN"/>
                        </w:rPr>
                      </w:rPrChange>
                    </w:rPr>
                  </m:ctrlPr>
                </m:eqArrPr>
                <m:e>
                  <m:r>
                    <w:rPr>
                      <w:rFonts w:ascii="Cambria Math" w:hAnsi="Cambria Math"/>
                      <w:noProof/>
                      <w:sz w:val="26"/>
                      <w:szCs w:val="26"/>
                      <w:lang w:val="vi-VN"/>
                      <w:rPrChange w:id="363" w:author="Thơ Lê" w:date="2020-08-26T23:43:00Z">
                        <w:rPr>
                          <w:rFonts w:ascii="Cambria Math" w:hAnsi="Cambria Math"/>
                          <w:noProof/>
                          <w:sz w:val="30"/>
                          <w:szCs w:val="30"/>
                          <w:lang w:val="vi-VN"/>
                        </w:rPr>
                      </w:rPrChange>
                    </w:rPr>
                    <m:t xml:space="preserve">(1+ </m:t>
                  </m:r>
                  <m:func>
                    <m:funcPr>
                      <m:ctrlPr>
                        <w:rPr>
                          <w:rFonts w:ascii="Cambria Math" w:hAnsi="Cambria Math"/>
                          <w:i/>
                          <w:noProof/>
                          <w:sz w:val="26"/>
                          <w:szCs w:val="26"/>
                          <w:lang w:val="vi-VN"/>
                          <w:rPrChange w:id="364" w:author="Thơ Lê" w:date="2020-08-26T23:43:00Z">
                            <w:rPr>
                              <w:rFonts w:ascii="Cambria Math" w:hAnsi="Cambria Math"/>
                              <w:i/>
                              <w:noProof/>
                              <w:sz w:val="30"/>
                              <w:szCs w:val="30"/>
                              <w:lang w:val="vi-VN"/>
                            </w:rPr>
                          </w:rPrChange>
                        </w:rPr>
                      </m:ctrlPr>
                    </m:funcPr>
                    <m:fName>
                      <m:r>
                        <m:rPr>
                          <m:sty m:val="p"/>
                        </m:rPr>
                        <w:rPr>
                          <w:rFonts w:ascii="Cambria Math" w:hAnsi="Cambria Math"/>
                          <w:noProof/>
                          <w:sz w:val="26"/>
                          <w:szCs w:val="26"/>
                          <w:lang w:val="vi-VN"/>
                          <w:rPrChange w:id="365" w:author="Thơ Lê" w:date="2020-08-26T23:43:00Z">
                            <w:rPr>
                              <w:rFonts w:ascii="Cambria Math" w:hAnsi="Cambria Math"/>
                              <w:noProof/>
                              <w:sz w:val="30"/>
                              <w:szCs w:val="30"/>
                              <w:lang w:val="vi-VN"/>
                            </w:rPr>
                          </w:rPrChange>
                        </w:rPr>
                        <m:t>log</m:t>
                      </m:r>
                    </m:fName>
                    <m:e>
                      <m:sSub>
                        <m:sSubPr>
                          <m:ctrlPr>
                            <w:rPr>
                              <w:rFonts w:ascii="Cambria Math" w:hAnsi="Cambria Math"/>
                              <w:i/>
                              <w:noProof/>
                              <w:sz w:val="26"/>
                              <w:szCs w:val="26"/>
                              <w:lang w:val="vi-VN"/>
                              <w:rPrChange w:id="366"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67"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68" w:author="Thơ Lê" w:date="2020-08-26T23:43:00Z">
                                <w:rPr>
                                  <w:rFonts w:ascii="Cambria Math" w:hAnsi="Cambria Math"/>
                                  <w:noProof/>
                                  <w:sz w:val="30"/>
                                  <w:szCs w:val="30"/>
                                  <w:lang w:val="vi-VN"/>
                                </w:rPr>
                              </w:rPrChange>
                            </w:rPr>
                            <m:t>ij</m:t>
                          </m:r>
                        </m:sub>
                      </m:sSub>
                    </m:e>
                  </m:func>
                  <m:r>
                    <w:rPr>
                      <w:rFonts w:ascii="Cambria Math" w:hAnsi="Cambria Math"/>
                      <w:noProof/>
                      <w:sz w:val="26"/>
                      <w:szCs w:val="26"/>
                      <w:lang w:val="vi-VN"/>
                      <w:rPrChange w:id="369" w:author="Thơ Lê" w:date="2020-08-26T23:43:00Z">
                        <w:rPr>
                          <w:rFonts w:ascii="Cambria Math" w:hAnsi="Cambria Math"/>
                          <w:noProof/>
                          <w:sz w:val="30"/>
                          <w:szCs w:val="30"/>
                          <w:lang w:val="vi-VN"/>
                        </w:rPr>
                      </w:rPrChange>
                    </w:rPr>
                    <m:t>)</m:t>
                  </m:r>
                  <m:func>
                    <m:funcPr>
                      <m:ctrlPr>
                        <w:rPr>
                          <w:rFonts w:ascii="Cambria Math" w:hAnsi="Cambria Math"/>
                          <w:i/>
                          <w:noProof/>
                          <w:sz w:val="26"/>
                          <w:szCs w:val="26"/>
                          <w:lang w:val="vi-VN"/>
                          <w:rPrChange w:id="370" w:author="Thơ Lê" w:date="2020-08-26T23:43:00Z">
                            <w:rPr>
                              <w:rFonts w:ascii="Cambria Math" w:hAnsi="Cambria Math"/>
                              <w:i/>
                              <w:noProof/>
                              <w:sz w:val="30"/>
                              <w:szCs w:val="30"/>
                              <w:lang w:val="vi-VN"/>
                            </w:rPr>
                          </w:rPrChange>
                        </w:rPr>
                      </m:ctrlPr>
                    </m:funcPr>
                    <m:fName>
                      <m:r>
                        <m:rPr>
                          <m:sty m:val="p"/>
                        </m:rPr>
                        <w:rPr>
                          <w:rFonts w:ascii="Cambria Math" w:hAnsi="Cambria Math"/>
                          <w:noProof/>
                          <w:sz w:val="26"/>
                          <w:szCs w:val="26"/>
                          <w:lang w:val="vi-VN"/>
                          <w:rPrChange w:id="371" w:author="Thơ Lê" w:date="2020-08-26T23:43:00Z">
                            <w:rPr>
                              <w:rFonts w:ascii="Cambria Math" w:hAnsi="Cambria Math"/>
                              <w:noProof/>
                              <w:sz w:val="30"/>
                              <w:szCs w:val="30"/>
                              <w:lang w:val="vi-VN"/>
                            </w:rPr>
                          </w:rPrChange>
                        </w:rPr>
                        <m:t>log</m:t>
                      </m:r>
                    </m:fName>
                    <m:e>
                      <m:r>
                        <w:rPr>
                          <w:rFonts w:ascii="Cambria Math" w:hAnsi="Cambria Math"/>
                          <w:noProof/>
                          <w:sz w:val="26"/>
                          <w:szCs w:val="26"/>
                          <w:lang w:val="vi-VN"/>
                          <w:rPrChange w:id="372" w:author="Thơ Lê" w:date="2020-08-26T23:43:00Z">
                            <w:rPr>
                              <w:rFonts w:ascii="Cambria Math" w:hAnsi="Cambria Math"/>
                              <w:noProof/>
                              <w:sz w:val="30"/>
                              <w:szCs w:val="30"/>
                              <w:lang w:val="vi-VN"/>
                            </w:rPr>
                          </w:rPrChange>
                        </w:rPr>
                        <m:t>(</m:t>
                      </m:r>
                      <m:f>
                        <m:fPr>
                          <m:ctrlPr>
                            <w:rPr>
                              <w:rFonts w:ascii="Cambria Math" w:hAnsi="Cambria Math"/>
                              <w:i/>
                              <w:noProof/>
                              <w:sz w:val="26"/>
                              <w:szCs w:val="26"/>
                              <w:lang w:val="vi-VN"/>
                              <w:rPrChange w:id="373" w:author="Thơ Lê" w:date="2020-08-26T23:43:00Z">
                                <w:rPr>
                                  <w:rFonts w:ascii="Cambria Math" w:hAnsi="Cambria Math"/>
                                  <w:i/>
                                  <w:noProof/>
                                  <w:sz w:val="30"/>
                                  <w:szCs w:val="30"/>
                                  <w:lang w:val="vi-VN"/>
                                </w:rPr>
                              </w:rPrChange>
                            </w:rPr>
                          </m:ctrlPr>
                        </m:fPr>
                        <m:num>
                          <m:r>
                            <w:rPr>
                              <w:rFonts w:ascii="Cambria Math" w:hAnsi="Cambria Math"/>
                              <w:noProof/>
                              <w:sz w:val="26"/>
                              <w:szCs w:val="26"/>
                              <w:lang w:val="vi-VN"/>
                              <w:rPrChange w:id="374" w:author="Thơ Lê" w:date="2020-08-26T23:43:00Z">
                                <w:rPr>
                                  <w:rFonts w:ascii="Cambria Math" w:hAnsi="Cambria Math"/>
                                  <w:noProof/>
                                  <w:sz w:val="30"/>
                                  <w:szCs w:val="30"/>
                                  <w:lang w:val="vi-VN"/>
                                </w:rPr>
                              </w:rPrChange>
                            </w:rPr>
                            <m:t>N</m:t>
                          </m:r>
                        </m:num>
                        <m:den>
                          <m:r>
                            <w:rPr>
                              <w:rFonts w:ascii="Cambria Math" w:hAnsi="Cambria Math"/>
                              <w:noProof/>
                              <w:sz w:val="26"/>
                              <w:szCs w:val="26"/>
                              <w:lang w:val="vi-VN"/>
                              <w:rPrChange w:id="375" w:author="Thơ Lê" w:date="2020-08-26T23:43:00Z">
                                <w:rPr>
                                  <w:rFonts w:ascii="Cambria Math" w:hAnsi="Cambria Math"/>
                                  <w:noProof/>
                                  <w:sz w:val="30"/>
                                  <w:szCs w:val="30"/>
                                  <w:lang w:val="vi-VN"/>
                                </w:rPr>
                              </w:rPrChange>
                            </w:rPr>
                            <m:t>d</m:t>
                          </m:r>
                          <m:sSub>
                            <m:sSubPr>
                              <m:ctrlPr>
                                <w:rPr>
                                  <w:rFonts w:ascii="Cambria Math" w:hAnsi="Cambria Math"/>
                                  <w:i/>
                                  <w:noProof/>
                                  <w:sz w:val="26"/>
                                  <w:szCs w:val="26"/>
                                  <w:lang w:val="vi-VN"/>
                                  <w:rPrChange w:id="376"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77"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78" w:author="Thơ Lê" w:date="2020-08-26T23:43:00Z">
                                    <w:rPr>
                                      <w:rFonts w:ascii="Cambria Math" w:hAnsi="Cambria Math"/>
                                      <w:noProof/>
                                      <w:sz w:val="30"/>
                                      <w:szCs w:val="30"/>
                                      <w:lang w:val="vi-VN"/>
                                    </w:rPr>
                                  </w:rPrChange>
                                </w:rPr>
                                <m:t>i</m:t>
                              </m:r>
                            </m:sub>
                          </m:sSub>
                        </m:den>
                      </m:f>
                      <m:r>
                        <w:rPr>
                          <w:rFonts w:ascii="Cambria Math" w:hAnsi="Cambria Math"/>
                          <w:noProof/>
                          <w:sz w:val="26"/>
                          <w:szCs w:val="26"/>
                          <w:lang w:val="vi-VN"/>
                          <w:rPrChange w:id="379" w:author="Thơ Lê" w:date="2020-08-26T23:43:00Z">
                            <w:rPr>
                              <w:rFonts w:ascii="Cambria Math" w:hAnsi="Cambria Math"/>
                              <w:noProof/>
                              <w:sz w:val="30"/>
                              <w:szCs w:val="30"/>
                              <w:lang w:val="vi-VN"/>
                            </w:rPr>
                          </w:rPrChange>
                        </w:rPr>
                        <m:t>)</m:t>
                      </m:r>
                    </m:e>
                  </m:func>
                  <m:r>
                    <w:rPr>
                      <w:rFonts w:ascii="Cambria Math" w:hAnsi="Cambria Math"/>
                      <w:noProof/>
                      <w:sz w:val="26"/>
                      <w:szCs w:val="26"/>
                      <w:lang w:val="vi-VN"/>
                      <w:rPrChange w:id="380" w:author="Thơ Lê" w:date="2020-08-26T23:43:00Z">
                        <w:rPr>
                          <w:rFonts w:ascii="Cambria Math" w:hAnsi="Cambria Math"/>
                          <w:noProof/>
                          <w:sz w:val="30"/>
                          <w:szCs w:val="30"/>
                          <w:lang w:val="vi-VN"/>
                        </w:rPr>
                      </w:rPrChange>
                    </w:rPr>
                    <m:t xml:space="preserve">    nếu </m:t>
                  </m:r>
                  <m:sSub>
                    <m:sSubPr>
                      <m:ctrlPr>
                        <w:rPr>
                          <w:rFonts w:ascii="Cambria Math" w:hAnsi="Cambria Math"/>
                          <w:i/>
                          <w:noProof/>
                          <w:sz w:val="26"/>
                          <w:szCs w:val="26"/>
                          <w:lang w:val="vi-VN"/>
                          <w:rPrChange w:id="381"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82"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83" w:author="Thơ Lê" w:date="2020-08-26T23:43:00Z">
                            <w:rPr>
                              <w:rFonts w:ascii="Cambria Math" w:hAnsi="Cambria Math"/>
                              <w:noProof/>
                              <w:sz w:val="30"/>
                              <w:szCs w:val="30"/>
                              <w:lang w:val="vi-VN"/>
                            </w:rPr>
                          </w:rPrChange>
                        </w:rPr>
                        <m:t>ij</m:t>
                      </m:r>
                    </m:sub>
                  </m:sSub>
                  <m:r>
                    <w:rPr>
                      <w:rFonts w:ascii="Cambria Math" w:hAnsi="Cambria Math"/>
                      <w:noProof/>
                      <w:sz w:val="26"/>
                      <w:szCs w:val="26"/>
                      <w:lang w:val="vi-VN"/>
                      <w:rPrChange w:id="384" w:author="Thơ Lê" w:date="2020-08-26T23:43:00Z">
                        <w:rPr>
                          <w:rFonts w:ascii="Cambria Math" w:hAnsi="Cambria Math"/>
                          <w:noProof/>
                          <w:sz w:val="30"/>
                          <w:szCs w:val="30"/>
                          <w:lang w:val="vi-VN"/>
                        </w:rPr>
                      </w:rPrChange>
                    </w:rPr>
                    <m:t xml:space="preserve"> ≥1</m:t>
                  </m:r>
                </m:e>
                <m:e>
                  <m:r>
                    <w:rPr>
                      <w:rFonts w:ascii="Cambria Math" w:hAnsi="Cambria Math"/>
                      <w:noProof/>
                      <w:sz w:val="26"/>
                      <w:szCs w:val="26"/>
                      <w:lang w:val="vi-VN"/>
                      <w:rPrChange w:id="385" w:author="Thơ Lê" w:date="2020-08-26T23:43:00Z">
                        <w:rPr>
                          <w:rFonts w:ascii="Cambria Math" w:hAnsi="Cambria Math"/>
                          <w:noProof/>
                          <w:sz w:val="30"/>
                          <w:szCs w:val="30"/>
                          <w:lang w:val="vi-VN"/>
                        </w:rPr>
                      </w:rPrChange>
                    </w:rPr>
                    <m:t xml:space="preserve">0                                             nếu </m:t>
                  </m:r>
                  <m:sSub>
                    <m:sSubPr>
                      <m:ctrlPr>
                        <w:rPr>
                          <w:rFonts w:ascii="Cambria Math" w:hAnsi="Cambria Math"/>
                          <w:i/>
                          <w:noProof/>
                          <w:sz w:val="26"/>
                          <w:szCs w:val="26"/>
                          <w:lang w:val="vi-VN"/>
                          <w:rPrChange w:id="386"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87" w:author="Thơ Lê" w:date="2020-08-26T23:43:00Z">
                            <w:rPr>
                              <w:rFonts w:ascii="Cambria Math" w:hAnsi="Cambria Math"/>
                              <w:noProof/>
                              <w:sz w:val="30"/>
                              <w:szCs w:val="30"/>
                              <w:lang w:val="vi-VN"/>
                            </w:rPr>
                          </w:rPrChange>
                        </w:rPr>
                        <m:t>f</m:t>
                      </m:r>
                    </m:e>
                    <m:sub>
                      <m:r>
                        <w:rPr>
                          <w:rFonts w:ascii="Cambria Math" w:hAnsi="Cambria Math"/>
                          <w:noProof/>
                          <w:sz w:val="26"/>
                          <w:szCs w:val="26"/>
                          <w:lang w:val="vi-VN"/>
                          <w:rPrChange w:id="388" w:author="Thơ Lê" w:date="2020-08-26T23:43:00Z">
                            <w:rPr>
                              <w:rFonts w:ascii="Cambria Math" w:hAnsi="Cambria Math"/>
                              <w:noProof/>
                              <w:sz w:val="30"/>
                              <w:szCs w:val="30"/>
                              <w:lang w:val="vi-VN"/>
                            </w:rPr>
                          </w:rPrChange>
                        </w:rPr>
                        <m:t>ij</m:t>
                      </m:r>
                    </m:sub>
                  </m:sSub>
                  <m:r>
                    <w:rPr>
                      <w:rFonts w:ascii="Cambria Math" w:hAnsi="Cambria Math"/>
                      <w:noProof/>
                      <w:sz w:val="26"/>
                      <w:szCs w:val="26"/>
                      <w:lang w:val="vi-VN"/>
                      <w:rPrChange w:id="389" w:author="Thơ Lê" w:date="2020-08-26T23:43:00Z">
                        <w:rPr>
                          <w:rFonts w:ascii="Cambria Math" w:hAnsi="Cambria Math"/>
                          <w:noProof/>
                          <w:sz w:val="30"/>
                          <w:szCs w:val="30"/>
                          <w:lang w:val="vi-VN"/>
                        </w:rPr>
                      </w:rPrChange>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2E4044"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20">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90" w:name="_Toc49086770"/>
      <w:r w:rsidRPr="0026157F">
        <w:rPr>
          <w:rFonts w:ascii="Times New Roman" w:hAnsi="Times New Roman"/>
          <w:b w:val="0"/>
          <w:i/>
          <w:noProof/>
          <w:sz w:val="28"/>
          <w:szCs w:val="28"/>
          <w:lang w:val="vi-VN"/>
        </w:rPr>
        <w:lastRenderedPageBreak/>
        <w:t>Mô hình đồ thị</w:t>
      </w:r>
      <w:bookmarkEnd w:id="390"/>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391" w:name="_Toc49086771"/>
      <w:r w:rsidRPr="0026157F">
        <w:rPr>
          <w:rFonts w:ascii="Times New Roman" w:hAnsi="Times New Roman"/>
          <w:i w:val="0"/>
          <w:noProof/>
          <w:lang w:val="vi-VN"/>
        </w:rPr>
        <w:t>Các phương pháp tính độ tương đồng văn bản</w:t>
      </w:r>
      <w:bookmarkEnd w:id="391"/>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lastRenderedPageBreak/>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392" w:name="_Toc49086772"/>
      <w:r w:rsidRPr="0026157F">
        <w:rPr>
          <w:i/>
          <w:noProof/>
          <w:sz w:val="28"/>
          <w:szCs w:val="28"/>
          <w:lang w:val="vi-VN"/>
        </w:rPr>
        <w:t>Độ tương đồng Cosine</w:t>
      </w:r>
      <w:bookmarkEnd w:id="392"/>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2E4044"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2E4044"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5E2BC6" w:rsidRDefault="00AA5C11" w:rsidP="00130842">
      <w:pPr>
        <w:spacing w:before="120" w:line="360" w:lineRule="auto"/>
        <w:ind w:firstLine="360"/>
        <w:jc w:val="both"/>
        <w:rPr>
          <w:noProof/>
          <w:sz w:val="26"/>
          <w:szCs w:val="26"/>
          <w:lang w:val="vi-VN"/>
          <w:rPrChange w:id="393" w:author="Thơ Lê" w:date="2020-08-26T23:43:00Z">
            <w:rPr>
              <w:noProof/>
              <w:sz w:val="30"/>
              <w:szCs w:val="30"/>
              <w:lang w:val="vi-VN"/>
            </w:rPr>
          </w:rPrChange>
        </w:rPr>
      </w:pPr>
      <m:oMathPara>
        <m:oMath>
          <m:r>
            <w:rPr>
              <w:rFonts w:ascii="Cambria Math" w:hAnsi="Cambria Math"/>
              <w:noProof/>
              <w:sz w:val="26"/>
              <w:szCs w:val="26"/>
              <w:lang w:val="vi-VN"/>
              <w:rPrChange w:id="394" w:author="Thơ Lê" w:date="2020-08-26T23:43:00Z">
                <w:rPr>
                  <w:rFonts w:ascii="Cambria Math" w:hAnsi="Cambria Math"/>
                  <w:noProof/>
                  <w:sz w:val="30"/>
                  <w:szCs w:val="30"/>
                  <w:lang w:val="vi-VN"/>
                </w:rPr>
              </w:rPrChange>
            </w:rPr>
            <m:t>sim</m:t>
          </m:r>
          <m:d>
            <m:dPr>
              <m:ctrlPr>
                <w:rPr>
                  <w:rFonts w:ascii="Cambria Math" w:hAnsi="Cambria Math"/>
                  <w:i/>
                  <w:noProof/>
                  <w:sz w:val="26"/>
                  <w:szCs w:val="26"/>
                  <w:lang w:val="vi-VN"/>
                  <w:rPrChange w:id="395" w:author="Thơ Lê" w:date="2020-08-26T23:43:00Z">
                    <w:rPr>
                      <w:rFonts w:ascii="Cambria Math" w:hAnsi="Cambria Math"/>
                      <w:i/>
                      <w:noProof/>
                      <w:sz w:val="30"/>
                      <w:szCs w:val="30"/>
                      <w:lang w:val="vi-VN"/>
                    </w:rPr>
                  </w:rPrChange>
                </w:rPr>
              </m:ctrlPr>
            </m:dPr>
            <m:e>
              <m:sSub>
                <m:sSubPr>
                  <m:ctrlPr>
                    <w:rPr>
                      <w:rFonts w:ascii="Cambria Math" w:hAnsi="Cambria Math"/>
                      <w:i/>
                      <w:noProof/>
                      <w:sz w:val="26"/>
                      <w:szCs w:val="26"/>
                      <w:lang w:val="vi-VN"/>
                      <w:rPrChange w:id="396"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397" w:author="Thơ Lê" w:date="2020-08-26T23:43:00Z">
                        <w:rPr>
                          <w:rFonts w:ascii="Cambria Math" w:hAnsi="Cambria Math"/>
                          <w:noProof/>
                          <w:sz w:val="30"/>
                          <w:szCs w:val="30"/>
                          <w:lang w:val="vi-VN"/>
                        </w:rPr>
                      </w:rPrChange>
                    </w:rPr>
                    <m:t>D</m:t>
                  </m:r>
                </m:e>
                <m:sub>
                  <m:r>
                    <w:rPr>
                      <w:rFonts w:ascii="Cambria Math" w:hAnsi="Cambria Math"/>
                      <w:noProof/>
                      <w:sz w:val="26"/>
                      <w:szCs w:val="26"/>
                      <w:lang w:val="vi-VN"/>
                      <w:rPrChange w:id="398" w:author="Thơ Lê" w:date="2020-08-26T23:43:00Z">
                        <w:rPr>
                          <w:rFonts w:ascii="Cambria Math" w:hAnsi="Cambria Math"/>
                          <w:noProof/>
                          <w:sz w:val="30"/>
                          <w:szCs w:val="30"/>
                          <w:lang w:val="vi-VN"/>
                        </w:rPr>
                      </w:rPrChange>
                    </w:rPr>
                    <m:t>ij</m:t>
                  </m:r>
                </m:sub>
              </m:sSub>
            </m:e>
          </m:d>
          <m:r>
            <w:rPr>
              <w:rFonts w:ascii="Cambria Math" w:hAnsi="Cambria Math"/>
              <w:noProof/>
              <w:sz w:val="26"/>
              <w:szCs w:val="26"/>
              <w:lang w:val="vi-VN"/>
              <w:rPrChange w:id="399" w:author="Thơ Lê" w:date="2020-08-26T23:43:00Z">
                <w:rPr>
                  <w:rFonts w:ascii="Cambria Math" w:hAnsi="Cambria Math"/>
                  <w:noProof/>
                  <w:sz w:val="30"/>
                  <w:szCs w:val="30"/>
                  <w:lang w:val="vi-VN"/>
                </w:rPr>
              </w:rPrChange>
            </w:rPr>
            <m:t xml:space="preserve">= </m:t>
          </m:r>
          <m:f>
            <m:fPr>
              <m:ctrlPr>
                <w:rPr>
                  <w:rFonts w:ascii="Cambria Math" w:hAnsi="Cambria Math"/>
                  <w:i/>
                  <w:noProof/>
                  <w:sz w:val="26"/>
                  <w:szCs w:val="26"/>
                  <w:lang w:val="vi-VN"/>
                  <w:rPrChange w:id="400" w:author="Thơ Lê" w:date="2020-08-26T23:43:00Z">
                    <w:rPr>
                      <w:rFonts w:ascii="Cambria Math" w:hAnsi="Cambria Math"/>
                      <w:i/>
                      <w:noProof/>
                      <w:sz w:val="30"/>
                      <w:szCs w:val="30"/>
                      <w:lang w:val="vi-VN"/>
                    </w:rPr>
                  </w:rPrChange>
                </w:rPr>
              </m:ctrlPr>
            </m:fPr>
            <m:num>
              <m:nary>
                <m:naryPr>
                  <m:chr m:val="∑"/>
                  <m:limLoc m:val="undOvr"/>
                  <m:ctrlPr>
                    <w:rPr>
                      <w:rFonts w:ascii="Cambria Math" w:hAnsi="Cambria Math"/>
                      <w:i/>
                      <w:noProof/>
                      <w:sz w:val="26"/>
                      <w:szCs w:val="26"/>
                      <w:lang w:val="vi-VN"/>
                      <w:rPrChange w:id="401"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402" w:author="Thơ Lê" w:date="2020-08-26T23:43:00Z">
                        <w:rPr>
                          <w:rFonts w:ascii="Cambria Math" w:hAnsi="Cambria Math"/>
                          <w:noProof/>
                          <w:sz w:val="30"/>
                          <w:szCs w:val="30"/>
                          <w:lang w:val="vi-VN"/>
                        </w:rPr>
                      </w:rPrChange>
                    </w:rPr>
                    <m:t>k=1</m:t>
                  </m:r>
                </m:sub>
                <m:sup>
                  <m:r>
                    <w:rPr>
                      <w:rFonts w:ascii="Cambria Math" w:hAnsi="Cambria Math"/>
                      <w:noProof/>
                      <w:sz w:val="26"/>
                      <w:szCs w:val="26"/>
                      <w:lang w:val="vi-VN"/>
                      <w:rPrChange w:id="403" w:author="Thơ Lê" w:date="2020-08-26T23:43:00Z">
                        <w:rPr>
                          <w:rFonts w:ascii="Cambria Math" w:hAnsi="Cambria Math"/>
                          <w:noProof/>
                          <w:sz w:val="30"/>
                          <w:szCs w:val="30"/>
                          <w:lang w:val="vi-VN"/>
                        </w:rPr>
                      </w:rPrChange>
                    </w:rPr>
                    <m:t>t</m:t>
                  </m:r>
                </m:sup>
                <m:e>
                  <m:sSubSup>
                    <m:sSubSupPr>
                      <m:ctrlPr>
                        <w:rPr>
                          <w:rFonts w:ascii="Cambria Math" w:hAnsi="Cambria Math"/>
                          <w:i/>
                          <w:noProof/>
                          <w:sz w:val="26"/>
                          <w:szCs w:val="26"/>
                          <w:lang w:val="vi-VN"/>
                          <w:rPrChange w:id="404" w:author="Thơ Lê" w:date="2020-08-26T23:43:00Z">
                            <w:rPr>
                              <w:rFonts w:ascii="Cambria Math" w:hAnsi="Cambria Math"/>
                              <w:i/>
                              <w:noProof/>
                              <w:sz w:val="30"/>
                              <w:szCs w:val="30"/>
                              <w:lang w:val="vi-VN"/>
                            </w:rPr>
                          </w:rPrChange>
                        </w:rPr>
                      </m:ctrlPr>
                    </m:sSubSupPr>
                    <m:e>
                      <m:r>
                        <w:rPr>
                          <w:rFonts w:ascii="Cambria Math" w:hAnsi="Cambria Math"/>
                          <w:noProof/>
                          <w:sz w:val="26"/>
                          <w:szCs w:val="26"/>
                          <w:lang w:val="vi-VN"/>
                          <w:rPrChange w:id="405"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06" w:author="Thơ Lê" w:date="2020-08-26T23:43:00Z">
                            <w:rPr>
                              <w:rFonts w:ascii="Cambria Math" w:hAnsi="Cambria Math"/>
                              <w:noProof/>
                              <w:sz w:val="30"/>
                              <w:szCs w:val="30"/>
                              <w:lang w:val="vi-VN"/>
                            </w:rPr>
                          </w:rPrChange>
                        </w:rPr>
                        <m:t>k</m:t>
                      </m:r>
                    </m:sub>
                    <m:sup>
                      <m:r>
                        <w:rPr>
                          <w:rFonts w:ascii="Cambria Math" w:hAnsi="Cambria Math"/>
                          <w:noProof/>
                          <w:sz w:val="26"/>
                          <w:szCs w:val="26"/>
                          <w:lang w:val="vi-VN"/>
                          <w:rPrChange w:id="407" w:author="Thơ Lê" w:date="2020-08-26T23:43:00Z">
                            <w:rPr>
                              <w:rFonts w:ascii="Cambria Math" w:hAnsi="Cambria Math"/>
                              <w:noProof/>
                              <w:sz w:val="30"/>
                              <w:szCs w:val="30"/>
                              <w:lang w:val="vi-VN"/>
                            </w:rPr>
                          </w:rPrChange>
                        </w:rPr>
                        <m:t>i</m:t>
                      </m:r>
                    </m:sup>
                  </m:sSubSup>
                  <m:sSubSup>
                    <m:sSubSupPr>
                      <m:ctrlPr>
                        <w:rPr>
                          <w:rFonts w:ascii="Cambria Math" w:hAnsi="Cambria Math"/>
                          <w:i/>
                          <w:noProof/>
                          <w:sz w:val="26"/>
                          <w:szCs w:val="26"/>
                          <w:lang w:val="vi-VN"/>
                          <w:rPrChange w:id="408" w:author="Thơ Lê" w:date="2020-08-26T23:43:00Z">
                            <w:rPr>
                              <w:rFonts w:ascii="Cambria Math" w:hAnsi="Cambria Math"/>
                              <w:i/>
                              <w:noProof/>
                              <w:sz w:val="30"/>
                              <w:szCs w:val="30"/>
                              <w:lang w:val="vi-VN"/>
                            </w:rPr>
                          </w:rPrChange>
                        </w:rPr>
                      </m:ctrlPr>
                    </m:sSubSupPr>
                    <m:e>
                      <m:r>
                        <w:rPr>
                          <w:rFonts w:ascii="Cambria Math" w:hAnsi="Cambria Math"/>
                          <w:noProof/>
                          <w:sz w:val="26"/>
                          <w:szCs w:val="26"/>
                          <w:lang w:val="vi-VN"/>
                          <w:rPrChange w:id="409"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10" w:author="Thơ Lê" w:date="2020-08-26T23:43:00Z">
                            <w:rPr>
                              <w:rFonts w:ascii="Cambria Math" w:hAnsi="Cambria Math"/>
                              <w:noProof/>
                              <w:sz w:val="30"/>
                              <w:szCs w:val="30"/>
                              <w:lang w:val="vi-VN"/>
                            </w:rPr>
                          </w:rPrChange>
                        </w:rPr>
                        <m:t>k</m:t>
                      </m:r>
                    </m:sub>
                    <m:sup>
                      <m:r>
                        <w:rPr>
                          <w:rFonts w:ascii="Cambria Math" w:hAnsi="Cambria Math"/>
                          <w:noProof/>
                          <w:sz w:val="26"/>
                          <w:szCs w:val="26"/>
                          <w:lang w:val="vi-VN"/>
                          <w:rPrChange w:id="411" w:author="Thơ Lê" w:date="2020-08-26T23:43:00Z">
                            <w:rPr>
                              <w:rFonts w:ascii="Cambria Math" w:hAnsi="Cambria Math"/>
                              <w:noProof/>
                              <w:sz w:val="30"/>
                              <w:szCs w:val="30"/>
                              <w:lang w:val="vi-VN"/>
                            </w:rPr>
                          </w:rPrChange>
                        </w:rPr>
                        <m:t>j</m:t>
                      </m:r>
                    </m:sup>
                  </m:sSubSup>
                </m:e>
              </m:nary>
            </m:num>
            <m:den>
              <m:nary>
                <m:naryPr>
                  <m:chr m:val="∑"/>
                  <m:limLoc m:val="subSup"/>
                  <m:ctrlPr>
                    <w:rPr>
                      <w:rFonts w:ascii="Cambria Math" w:hAnsi="Cambria Math"/>
                      <w:i/>
                      <w:noProof/>
                      <w:sz w:val="26"/>
                      <w:szCs w:val="26"/>
                      <w:lang w:val="vi-VN"/>
                      <w:rPrChange w:id="412"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413" w:author="Thơ Lê" w:date="2020-08-26T23:43:00Z">
                        <w:rPr>
                          <w:rFonts w:ascii="Cambria Math" w:hAnsi="Cambria Math"/>
                          <w:noProof/>
                          <w:sz w:val="30"/>
                          <w:szCs w:val="30"/>
                          <w:lang w:val="vi-VN"/>
                        </w:rPr>
                      </w:rPrChange>
                    </w:rPr>
                    <m:t>k=1</m:t>
                  </m:r>
                </m:sub>
                <m:sup>
                  <m:r>
                    <w:rPr>
                      <w:rFonts w:ascii="Cambria Math" w:hAnsi="Cambria Math"/>
                      <w:noProof/>
                      <w:sz w:val="26"/>
                      <w:szCs w:val="26"/>
                      <w:lang w:val="vi-VN"/>
                      <w:rPrChange w:id="414" w:author="Thơ Lê" w:date="2020-08-26T23:43:00Z">
                        <w:rPr>
                          <w:rFonts w:ascii="Cambria Math" w:hAnsi="Cambria Math"/>
                          <w:noProof/>
                          <w:sz w:val="30"/>
                          <w:szCs w:val="30"/>
                          <w:lang w:val="vi-VN"/>
                        </w:rPr>
                      </w:rPrChange>
                    </w:rPr>
                    <m:t>t</m:t>
                  </m:r>
                </m:sup>
                <m:e>
                  <m:sSup>
                    <m:sSupPr>
                      <m:ctrlPr>
                        <w:rPr>
                          <w:rFonts w:ascii="Cambria Math" w:hAnsi="Cambria Math"/>
                          <w:i/>
                          <w:noProof/>
                          <w:sz w:val="26"/>
                          <w:szCs w:val="26"/>
                          <w:lang w:val="vi-VN"/>
                          <w:rPrChange w:id="415" w:author="Thơ Lê" w:date="2020-08-26T23:43:00Z">
                            <w:rPr>
                              <w:rFonts w:ascii="Cambria Math" w:hAnsi="Cambria Math"/>
                              <w:i/>
                              <w:noProof/>
                              <w:sz w:val="30"/>
                              <w:szCs w:val="30"/>
                              <w:lang w:val="vi-VN"/>
                            </w:rPr>
                          </w:rPrChange>
                        </w:rPr>
                      </m:ctrlPr>
                    </m:sSupPr>
                    <m:e>
                      <m:sSubSup>
                        <m:sSubSupPr>
                          <m:ctrlPr>
                            <w:rPr>
                              <w:rFonts w:ascii="Cambria Math" w:hAnsi="Cambria Math"/>
                              <w:i/>
                              <w:noProof/>
                              <w:sz w:val="26"/>
                              <w:szCs w:val="26"/>
                              <w:lang w:val="vi-VN"/>
                              <w:rPrChange w:id="416" w:author="Thơ Lê" w:date="2020-08-26T23:43:00Z">
                                <w:rPr>
                                  <w:rFonts w:ascii="Cambria Math" w:hAnsi="Cambria Math"/>
                                  <w:i/>
                                  <w:noProof/>
                                  <w:sz w:val="30"/>
                                  <w:szCs w:val="30"/>
                                  <w:lang w:val="vi-VN"/>
                                </w:rPr>
                              </w:rPrChange>
                            </w:rPr>
                          </m:ctrlPr>
                        </m:sSubSupPr>
                        <m:e>
                          <m:r>
                            <w:rPr>
                              <w:rFonts w:ascii="Cambria Math" w:hAnsi="Cambria Math"/>
                              <w:noProof/>
                              <w:sz w:val="26"/>
                              <w:szCs w:val="26"/>
                              <w:lang w:val="vi-VN"/>
                              <w:rPrChange w:id="417"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18" w:author="Thơ Lê" w:date="2020-08-26T23:43:00Z">
                                <w:rPr>
                                  <w:rFonts w:ascii="Cambria Math" w:hAnsi="Cambria Math"/>
                                  <w:noProof/>
                                  <w:sz w:val="30"/>
                                  <w:szCs w:val="30"/>
                                  <w:lang w:val="vi-VN"/>
                                </w:rPr>
                              </w:rPrChange>
                            </w:rPr>
                            <m:t>k</m:t>
                          </m:r>
                        </m:sub>
                        <m:sup>
                          <m:r>
                            <w:rPr>
                              <w:rFonts w:ascii="Cambria Math" w:hAnsi="Cambria Math"/>
                              <w:noProof/>
                              <w:sz w:val="26"/>
                              <w:szCs w:val="26"/>
                              <w:lang w:val="vi-VN"/>
                              <w:rPrChange w:id="419" w:author="Thơ Lê" w:date="2020-08-26T23:43:00Z">
                                <w:rPr>
                                  <w:rFonts w:ascii="Cambria Math" w:hAnsi="Cambria Math"/>
                                  <w:noProof/>
                                  <w:sz w:val="30"/>
                                  <w:szCs w:val="30"/>
                                  <w:lang w:val="vi-VN"/>
                                </w:rPr>
                              </w:rPrChange>
                            </w:rPr>
                            <m:t>i</m:t>
                          </m:r>
                        </m:sup>
                      </m:sSubSup>
                      <m:r>
                        <w:rPr>
                          <w:rFonts w:ascii="Cambria Math" w:hAnsi="Cambria Math"/>
                          <w:noProof/>
                          <w:sz w:val="26"/>
                          <w:szCs w:val="26"/>
                          <w:lang w:val="vi-VN"/>
                          <w:rPrChange w:id="420" w:author="Thơ Lê" w:date="2020-08-26T23:43:00Z">
                            <w:rPr>
                              <w:rFonts w:ascii="Cambria Math" w:hAnsi="Cambria Math"/>
                              <w:noProof/>
                              <w:sz w:val="30"/>
                              <w:szCs w:val="30"/>
                              <w:lang w:val="vi-VN"/>
                            </w:rPr>
                          </w:rPrChange>
                        </w:rPr>
                        <m:t>)</m:t>
                      </m:r>
                    </m:e>
                    <m:sup>
                      <m:r>
                        <w:rPr>
                          <w:rFonts w:ascii="Cambria Math" w:hAnsi="Cambria Math"/>
                          <w:noProof/>
                          <w:sz w:val="26"/>
                          <w:szCs w:val="26"/>
                          <w:lang w:val="vi-VN"/>
                          <w:rPrChange w:id="421" w:author="Thơ Lê" w:date="2020-08-26T23:43:00Z">
                            <w:rPr>
                              <w:rFonts w:ascii="Cambria Math" w:hAnsi="Cambria Math"/>
                              <w:noProof/>
                              <w:sz w:val="30"/>
                              <w:szCs w:val="30"/>
                              <w:lang w:val="vi-VN"/>
                            </w:rPr>
                          </w:rPrChange>
                        </w:rPr>
                        <m:t>2</m:t>
                      </m:r>
                    </m:sup>
                  </m:sSup>
                  <m:r>
                    <w:rPr>
                      <w:rFonts w:ascii="Cambria Math" w:hAnsi="Cambria Math"/>
                      <w:noProof/>
                      <w:sz w:val="26"/>
                      <w:szCs w:val="26"/>
                      <w:lang w:val="vi-VN"/>
                      <w:rPrChange w:id="422" w:author="Thơ Lê" w:date="2020-08-26T23:43:00Z">
                        <w:rPr>
                          <w:rFonts w:ascii="Cambria Math" w:hAnsi="Cambria Math"/>
                          <w:noProof/>
                          <w:sz w:val="30"/>
                          <w:szCs w:val="30"/>
                          <w:lang w:val="vi-VN"/>
                        </w:rPr>
                      </w:rPrChange>
                    </w:rPr>
                    <m:t>*</m:t>
                  </m:r>
                  <m:nary>
                    <m:naryPr>
                      <m:chr m:val="∑"/>
                      <m:limLoc m:val="subSup"/>
                      <m:ctrlPr>
                        <w:rPr>
                          <w:rFonts w:ascii="Cambria Math" w:hAnsi="Cambria Math"/>
                          <w:i/>
                          <w:noProof/>
                          <w:sz w:val="26"/>
                          <w:szCs w:val="26"/>
                          <w:lang w:val="vi-VN"/>
                          <w:rPrChange w:id="423"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424" w:author="Thơ Lê" w:date="2020-08-26T23:43:00Z">
                            <w:rPr>
                              <w:rFonts w:ascii="Cambria Math" w:hAnsi="Cambria Math"/>
                              <w:noProof/>
                              <w:sz w:val="30"/>
                              <w:szCs w:val="30"/>
                              <w:lang w:val="vi-VN"/>
                            </w:rPr>
                          </w:rPrChange>
                        </w:rPr>
                        <m:t>k=1</m:t>
                      </m:r>
                    </m:sub>
                    <m:sup>
                      <m:r>
                        <w:rPr>
                          <w:rFonts w:ascii="Cambria Math" w:hAnsi="Cambria Math"/>
                          <w:noProof/>
                          <w:sz w:val="26"/>
                          <w:szCs w:val="26"/>
                          <w:lang w:val="vi-VN"/>
                          <w:rPrChange w:id="425" w:author="Thơ Lê" w:date="2020-08-26T23:43:00Z">
                            <w:rPr>
                              <w:rFonts w:ascii="Cambria Math" w:hAnsi="Cambria Math"/>
                              <w:noProof/>
                              <w:sz w:val="30"/>
                              <w:szCs w:val="30"/>
                              <w:lang w:val="vi-VN"/>
                            </w:rPr>
                          </w:rPrChange>
                        </w:rPr>
                        <m:t>t</m:t>
                      </m:r>
                    </m:sup>
                    <m:e>
                      <m:sSup>
                        <m:sSupPr>
                          <m:ctrlPr>
                            <w:rPr>
                              <w:rFonts w:ascii="Cambria Math" w:hAnsi="Cambria Math"/>
                              <w:i/>
                              <w:noProof/>
                              <w:sz w:val="26"/>
                              <w:szCs w:val="26"/>
                              <w:lang w:val="vi-VN"/>
                              <w:rPrChange w:id="426" w:author="Thơ Lê" w:date="2020-08-26T23:43:00Z">
                                <w:rPr>
                                  <w:rFonts w:ascii="Cambria Math" w:hAnsi="Cambria Math"/>
                                  <w:i/>
                                  <w:noProof/>
                                  <w:sz w:val="30"/>
                                  <w:szCs w:val="30"/>
                                  <w:lang w:val="vi-VN"/>
                                </w:rPr>
                              </w:rPrChange>
                            </w:rPr>
                          </m:ctrlPr>
                        </m:sSupPr>
                        <m:e>
                          <m:sSubSup>
                            <m:sSubSupPr>
                              <m:ctrlPr>
                                <w:rPr>
                                  <w:rFonts w:ascii="Cambria Math" w:hAnsi="Cambria Math"/>
                                  <w:i/>
                                  <w:noProof/>
                                  <w:sz w:val="26"/>
                                  <w:szCs w:val="26"/>
                                  <w:lang w:val="vi-VN"/>
                                  <w:rPrChange w:id="427" w:author="Thơ Lê" w:date="2020-08-26T23:43:00Z">
                                    <w:rPr>
                                      <w:rFonts w:ascii="Cambria Math" w:hAnsi="Cambria Math"/>
                                      <w:i/>
                                      <w:noProof/>
                                      <w:sz w:val="30"/>
                                      <w:szCs w:val="30"/>
                                      <w:lang w:val="vi-VN"/>
                                    </w:rPr>
                                  </w:rPrChange>
                                </w:rPr>
                              </m:ctrlPr>
                            </m:sSubSupPr>
                            <m:e>
                              <m:r>
                                <w:rPr>
                                  <w:rFonts w:ascii="Cambria Math" w:hAnsi="Cambria Math"/>
                                  <w:noProof/>
                                  <w:sz w:val="26"/>
                                  <w:szCs w:val="26"/>
                                  <w:lang w:val="vi-VN"/>
                                  <w:rPrChange w:id="428"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29" w:author="Thơ Lê" w:date="2020-08-26T23:43:00Z">
                                    <w:rPr>
                                      <w:rFonts w:ascii="Cambria Math" w:hAnsi="Cambria Math"/>
                                      <w:noProof/>
                                      <w:sz w:val="30"/>
                                      <w:szCs w:val="30"/>
                                      <w:lang w:val="vi-VN"/>
                                    </w:rPr>
                                  </w:rPrChange>
                                </w:rPr>
                                <m:t>k</m:t>
                              </m:r>
                            </m:sub>
                            <m:sup>
                              <m:r>
                                <w:rPr>
                                  <w:rFonts w:ascii="Cambria Math" w:hAnsi="Cambria Math"/>
                                  <w:noProof/>
                                  <w:sz w:val="26"/>
                                  <w:szCs w:val="26"/>
                                  <w:lang w:val="vi-VN"/>
                                  <w:rPrChange w:id="430" w:author="Thơ Lê" w:date="2020-08-26T23:43:00Z">
                                    <w:rPr>
                                      <w:rFonts w:ascii="Cambria Math" w:hAnsi="Cambria Math"/>
                                      <w:noProof/>
                                      <w:sz w:val="30"/>
                                      <w:szCs w:val="30"/>
                                      <w:lang w:val="vi-VN"/>
                                    </w:rPr>
                                  </w:rPrChange>
                                </w:rPr>
                                <m:t>j</m:t>
                              </m:r>
                            </m:sup>
                          </m:sSubSup>
                          <m:r>
                            <w:rPr>
                              <w:rFonts w:ascii="Cambria Math" w:hAnsi="Cambria Math"/>
                              <w:noProof/>
                              <w:sz w:val="26"/>
                              <w:szCs w:val="26"/>
                              <w:lang w:val="vi-VN"/>
                              <w:rPrChange w:id="431" w:author="Thơ Lê" w:date="2020-08-26T23:43:00Z">
                                <w:rPr>
                                  <w:rFonts w:ascii="Cambria Math" w:hAnsi="Cambria Math"/>
                                  <w:noProof/>
                                  <w:sz w:val="30"/>
                                  <w:szCs w:val="30"/>
                                  <w:lang w:val="vi-VN"/>
                                </w:rPr>
                              </w:rPrChange>
                            </w:rPr>
                            <m:t>)</m:t>
                          </m:r>
                        </m:e>
                        <m:sup>
                          <m:r>
                            <w:rPr>
                              <w:rFonts w:ascii="Cambria Math" w:hAnsi="Cambria Math"/>
                              <w:noProof/>
                              <w:sz w:val="26"/>
                              <w:szCs w:val="26"/>
                              <w:lang w:val="vi-VN"/>
                              <w:rPrChange w:id="432" w:author="Thơ Lê" w:date="2020-08-26T23:43:00Z">
                                <w:rPr>
                                  <w:rFonts w:ascii="Cambria Math" w:hAnsi="Cambria Math"/>
                                  <w:noProof/>
                                  <w:sz w:val="30"/>
                                  <w:szCs w:val="30"/>
                                  <w:lang w:val="vi-VN"/>
                                </w:rPr>
                              </w:rPrChange>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433" w:name="_Toc49086773"/>
      <w:r w:rsidR="00AA5C11" w:rsidRPr="0026157F">
        <w:rPr>
          <w:i/>
          <w:noProof/>
          <w:sz w:val="28"/>
          <w:szCs w:val="28"/>
          <w:lang w:val="vi-VN"/>
        </w:rPr>
        <w:t>Độ tương đồng Manhattan</w:t>
      </w:r>
      <w:bookmarkEnd w:id="433"/>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5E2BC6" w:rsidRDefault="002E4044" w:rsidP="000C40D4">
      <w:pPr>
        <w:spacing w:before="120" w:line="360" w:lineRule="auto"/>
        <w:ind w:firstLine="360"/>
        <w:jc w:val="both"/>
        <w:rPr>
          <w:noProof/>
          <w:sz w:val="26"/>
          <w:szCs w:val="26"/>
          <w:lang w:val="vi-VN"/>
          <w:rPrChange w:id="434" w:author="Thơ Lê" w:date="2020-08-26T23:43:00Z">
            <w:rPr>
              <w:noProof/>
              <w:sz w:val="30"/>
              <w:szCs w:val="30"/>
              <w:lang w:val="vi-VN"/>
            </w:rPr>
          </w:rPrChange>
        </w:rPr>
      </w:pPr>
      <m:oMathPara>
        <m:oMath>
          <m:sSub>
            <m:sSubPr>
              <m:ctrlPr>
                <w:rPr>
                  <w:rFonts w:ascii="Cambria Math" w:hAnsi="Cambria Math"/>
                  <w:i/>
                  <w:noProof/>
                  <w:sz w:val="26"/>
                  <w:szCs w:val="26"/>
                  <w:lang w:val="vi-VN"/>
                  <w:rPrChange w:id="435"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36" w:author="Thơ Lê" w:date="2020-08-26T23:43:00Z">
                    <w:rPr>
                      <w:rFonts w:ascii="Cambria Math" w:hAnsi="Cambria Math"/>
                      <w:noProof/>
                      <w:sz w:val="30"/>
                      <w:szCs w:val="30"/>
                      <w:lang w:val="vi-VN"/>
                    </w:rPr>
                  </w:rPrChange>
                </w:rPr>
                <m:t>man_dist</m:t>
              </m:r>
            </m:e>
            <m:sub>
              <m:r>
                <w:rPr>
                  <w:rFonts w:ascii="Cambria Math" w:hAnsi="Cambria Math"/>
                  <w:noProof/>
                  <w:sz w:val="26"/>
                  <w:szCs w:val="26"/>
                  <w:lang w:val="vi-VN"/>
                  <w:rPrChange w:id="437"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438"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439"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40"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441" w:author="Thơ Lê" w:date="2020-08-26T23:43:00Z">
                            <w:rPr>
                              <w:rFonts w:ascii="Cambria Math" w:hAnsi="Cambria Math"/>
                              <w:noProof/>
                              <w:sz w:val="30"/>
                              <w:szCs w:val="30"/>
                              <w:lang w:val="vi-VN"/>
                            </w:rPr>
                          </w:rPrChange>
                        </w:rPr>
                        <m:t>a</m:t>
                      </m:r>
                    </m:sub>
                  </m:sSub>
                </m:e>
              </m:acc>
              <m:r>
                <w:rPr>
                  <w:rFonts w:ascii="Cambria Math" w:hAnsi="Cambria Math"/>
                  <w:noProof/>
                  <w:sz w:val="26"/>
                  <w:szCs w:val="26"/>
                  <w:lang w:val="vi-VN"/>
                  <w:rPrChange w:id="442"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443"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444"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45"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446" w:author="Thơ Lê" w:date="2020-08-26T23:43:00Z">
                            <w:rPr>
                              <w:rFonts w:ascii="Cambria Math" w:hAnsi="Cambria Math"/>
                              <w:noProof/>
                              <w:sz w:val="30"/>
                              <w:szCs w:val="30"/>
                              <w:lang w:val="vi-VN"/>
                            </w:rPr>
                          </w:rPrChange>
                        </w:rPr>
                        <m:t>b</m:t>
                      </m:r>
                    </m:sub>
                  </m:sSub>
                </m:e>
              </m:acc>
              <m:r>
                <w:rPr>
                  <w:rFonts w:ascii="Cambria Math" w:hAnsi="Cambria Math"/>
                  <w:noProof/>
                  <w:sz w:val="26"/>
                  <w:szCs w:val="26"/>
                  <w:lang w:val="vi-VN"/>
                  <w:rPrChange w:id="447" w:author="Thơ Lê" w:date="2020-08-26T23:43:00Z">
                    <w:rPr>
                      <w:rFonts w:ascii="Cambria Math" w:hAnsi="Cambria Math"/>
                      <w:noProof/>
                      <w:sz w:val="30"/>
                      <w:szCs w:val="30"/>
                      <w:lang w:val="vi-VN"/>
                    </w:rPr>
                  </w:rPrChange>
                </w:rPr>
                <m:t>)</m:t>
              </m:r>
            </m:sub>
          </m:sSub>
          <m:r>
            <w:rPr>
              <w:rFonts w:ascii="Cambria Math" w:hAnsi="Cambria Math"/>
              <w:noProof/>
              <w:sz w:val="26"/>
              <w:szCs w:val="26"/>
              <w:lang w:val="vi-VN"/>
              <w:rPrChange w:id="448" w:author="Thơ Lê" w:date="2020-08-26T23:43:00Z">
                <w:rPr>
                  <w:rFonts w:ascii="Cambria Math" w:hAnsi="Cambria Math"/>
                  <w:noProof/>
                  <w:sz w:val="30"/>
                  <w:szCs w:val="30"/>
                  <w:lang w:val="vi-VN"/>
                </w:rPr>
              </w:rPrChange>
            </w:rPr>
            <m:t xml:space="preserve"> = </m:t>
          </m:r>
          <m:nary>
            <m:naryPr>
              <m:chr m:val="∑"/>
              <m:limLoc m:val="undOvr"/>
              <m:ctrlPr>
                <w:rPr>
                  <w:rFonts w:ascii="Cambria Math" w:hAnsi="Cambria Math"/>
                  <w:i/>
                  <w:noProof/>
                  <w:sz w:val="26"/>
                  <w:szCs w:val="26"/>
                  <w:lang w:val="vi-VN"/>
                  <w:rPrChange w:id="449"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450" w:author="Thơ Lê" w:date="2020-08-26T23:43:00Z">
                    <w:rPr>
                      <w:rFonts w:ascii="Cambria Math" w:hAnsi="Cambria Math"/>
                      <w:noProof/>
                      <w:sz w:val="30"/>
                      <w:szCs w:val="30"/>
                      <w:lang w:val="vi-VN"/>
                    </w:rPr>
                  </w:rPrChange>
                </w:rPr>
                <m:t>i=1</m:t>
              </m:r>
            </m:sub>
            <m:sup>
              <m:r>
                <w:rPr>
                  <w:rFonts w:ascii="Cambria Math" w:hAnsi="Cambria Math"/>
                  <w:noProof/>
                  <w:sz w:val="26"/>
                  <w:szCs w:val="26"/>
                  <w:lang w:val="vi-VN"/>
                  <w:rPrChange w:id="451" w:author="Thơ Lê" w:date="2020-08-26T23:43:00Z">
                    <w:rPr>
                      <w:rFonts w:ascii="Cambria Math" w:hAnsi="Cambria Math"/>
                      <w:noProof/>
                      <w:sz w:val="30"/>
                      <w:szCs w:val="30"/>
                      <w:lang w:val="vi-VN"/>
                    </w:rPr>
                  </w:rPrChange>
                </w:rPr>
                <m:t>n</m:t>
              </m:r>
            </m:sup>
            <m:e>
              <m:d>
                <m:dPr>
                  <m:begChr m:val="|"/>
                  <m:endChr m:val="|"/>
                  <m:ctrlPr>
                    <w:rPr>
                      <w:rFonts w:ascii="Cambria Math" w:hAnsi="Cambria Math"/>
                      <w:i/>
                      <w:noProof/>
                      <w:sz w:val="26"/>
                      <w:szCs w:val="26"/>
                      <w:lang w:val="vi-VN"/>
                      <w:rPrChange w:id="452" w:author="Thơ Lê" w:date="2020-08-26T23:43:00Z">
                        <w:rPr>
                          <w:rFonts w:ascii="Cambria Math" w:hAnsi="Cambria Math"/>
                          <w:i/>
                          <w:noProof/>
                          <w:sz w:val="30"/>
                          <w:szCs w:val="30"/>
                          <w:lang w:val="vi-VN"/>
                        </w:rPr>
                      </w:rPrChange>
                    </w:rPr>
                  </m:ctrlPr>
                </m:dPr>
                <m:e>
                  <m:sSub>
                    <m:sSubPr>
                      <m:ctrlPr>
                        <w:rPr>
                          <w:rFonts w:ascii="Cambria Math" w:hAnsi="Cambria Math"/>
                          <w:i/>
                          <w:noProof/>
                          <w:sz w:val="26"/>
                          <w:szCs w:val="26"/>
                          <w:lang w:val="vi-VN"/>
                          <w:rPrChange w:id="453"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54"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55" w:author="Thơ Lê" w:date="2020-08-26T23:43:00Z">
                            <w:rPr>
                              <w:rFonts w:ascii="Cambria Math" w:hAnsi="Cambria Math"/>
                              <w:noProof/>
                              <w:sz w:val="30"/>
                              <w:szCs w:val="30"/>
                              <w:lang w:val="vi-VN"/>
                            </w:rPr>
                          </w:rPrChange>
                        </w:rPr>
                        <m:t xml:space="preserve">ai </m:t>
                      </m:r>
                    </m:sub>
                  </m:sSub>
                  <m:r>
                    <w:rPr>
                      <w:rFonts w:ascii="Cambria Math" w:hAnsi="Cambria Math"/>
                      <w:noProof/>
                      <w:sz w:val="26"/>
                      <w:szCs w:val="26"/>
                      <w:lang w:val="vi-VN"/>
                      <w:rPrChange w:id="456" w:author="Thơ Lê" w:date="2020-08-26T23:43:00Z">
                        <w:rPr>
                          <w:rFonts w:ascii="Cambria Math" w:hAnsi="Cambria Math"/>
                          <w:noProof/>
                          <w:sz w:val="30"/>
                          <w:szCs w:val="30"/>
                          <w:lang w:val="vi-VN"/>
                        </w:rPr>
                      </w:rPrChange>
                    </w:rPr>
                    <m:t>-</m:t>
                  </m:r>
                  <m:sSub>
                    <m:sSubPr>
                      <m:ctrlPr>
                        <w:rPr>
                          <w:rFonts w:ascii="Cambria Math" w:hAnsi="Cambria Math"/>
                          <w:i/>
                          <w:noProof/>
                          <w:sz w:val="26"/>
                          <w:szCs w:val="26"/>
                          <w:lang w:val="vi-VN"/>
                          <w:rPrChange w:id="457"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58"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59" w:author="Thơ Lê" w:date="2020-08-26T23:43:00Z">
                            <w:rPr>
                              <w:rFonts w:ascii="Cambria Math" w:hAnsi="Cambria Math"/>
                              <w:noProof/>
                              <w:sz w:val="30"/>
                              <w:szCs w:val="30"/>
                              <w:lang w:val="vi-VN"/>
                            </w:rPr>
                          </w:rPrChange>
                        </w:rPr>
                        <m:t>ai</m:t>
                      </m:r>
                    </m:sub>
                  </m:sSub>
                </m:e>
              </m:d>
            </m:e>
          </m:nary>
          <m:r>
            <w:rPr>
              <w:rFonts w:ascii="Cambria Math" w:hAnsi="Cambria Math"/>
              <w:noProof/>
              <w:sz w:val="26"/>
              <w:szCs w:val="26"/>
              <w:lang w:val="vi-VN"/>
              <w:rPrChange w:id="460" w:author="Thơ Lê" w:date="2020-08-26T23:43:00Z">
                <w:rPr>
                  <w:rFonts w:ascii="Cambria Math" w:hAnsi="Cambria Math"/>
                  <w:noProof/>
                  <w:sz w:val="30"/>
                  <w:szCs w:val="30"/>
                  <w:lang w:val="vi-VN"/>
                </w:rPr>
              </w:rPrChange>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5E2BC6" w:rsidRDefault="00AA5C11" w:rsidP="000C40D4">
      <w:pPr>
        <w:spacing w:before="120" w:line="360" w:lineRule="auto"/>
        <w:ind w:firstLine="360"/>
        <w:jc w:val="both"/>
        <w:rPr>
          <w:noProof/>
          <w:sz w:val="26"/>
          <w:szCs w:val="26"/>
          <w:lang w:val="vi-VN"/>
          <w:rPrChange w:id="461" w:author="Thơ Lê" w:date="2020-08-26T23:43:00Z">
            <w:rPr>
              <w:noProof/>
              <w:sz w:val="30"/>
              <w:szCs w:val="30"/>
              <w:lang w:val="vi-VN"/>
            </w:rPr>
          </w:rPrChange>
        </w:rPr>
      </w:pPr>
      <m:oMathPara>
        <m:oMath>
          <m:r>
            <w:rPr>
              <w:rFonts w:ascii="Cambria Math" w:hAnsi="Cambria Math"/>
              <w:noProof/>
              <w:sz w:val="26"/>
              <w:szCs w:val="26"/>
              <w:lang w:val="vi-VN"/>
              <w:rPrChange w:id="462" w:author="Thơ Lê" w:date="2020-08-26T23:43:00Z">
                <w:rPr>
                  <w:rFonts w:ascii="Cambria Math" w:hAnsi="Cambria Math"/>
                  <w:noProof/>
                  <w:sz w:val="30"/>
                  <w:szCs w:val="30"/>
                  <w:lang w:val="vi-VN"/>
                </w:rPr>
              </w:rPrChange>
            </w:rPr>
            <m:t xml:space="preserve">man_sim= 1- </m:t>
          </m:r>
          <m:f>
            <m:fPr>
              <m:ctrlPr>
                <w:rPr>
                  <w:rFonts w:ascii="Cambria Math" w:hAnsi="Cambria Math"/>
                  <w:i/>
                  <w:noProof/>
                  <w:sz w:val="26"/>
                  <w:szCs w:val="26"/>
                  <w:lang w:val="vi-VN"/>
                  <w:rPrChange w:id="463" w:author="Thơ Lê" w:date="2020-08-26T23:43:00Z">
                    <w:rPr>
                      <w:rFonts w:ascii="Cambria Math" w:hAnsi="Cambria Math"/>
                      <w:i/>
                      <w:noProof/>
                      <w:sz w:val="30"/>
                      <w:szCs w:val="30"/>
                      <w:lang w:val="vi-VN"/>
                    </w:rPr>
                  </w:rPrChange>
                </w:rPr>
              </m:ctrlPr>
            </m:fPr>
            <m:num>
              <m:sSub>
                <m:sSubPr>
                  <m:ctrlPr>
                    <w:rPr>
                      <w:rFonts w:ascii="Cambria Math" w:hAnsi="Cambria Math"/>
                      <w:i/>
                      <w:noProof/>
                      <w:sz w:val="26"/>
                      <w:szCs w:val="26"/>
                      <w:lang w:val="vi-VN"/>
                      <w:rPrChange w:id="464"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65" w:author="Thơ Lê" w:date="2020-08-26T23:43:00Z">
                        <w:rPr>
                          <w:rFonts w:ascii="Cambria Math" w:hAnsi="Cambria Math"/>
                          <w:noProof/>
                          <w:sz w:val="30"/>
                          <w:szCs w:val="30"/>
                          <w:lang w:val="vi-VN"/>
                        </w:rPr>
                      </w:rPrChange>
                    </w:rPr>
                    <m:t>ma</m:t>
                  </m:r>
                  <m:sSub>
                    <m:sSubPr>
                      <m:ctrlPr>
                        <w:rPr>
                          <w:rFonts w:ascii="Cambria Math" w:hAnsi="Cambria Math"/>
                          <w:i/>
                          <w:noProof/>
                          <w:sz w:val="26"/>
                          <w:szCs w:val="26"/>
                          <w:lang w:val="vi-VN"/>
                          <w:rPrChange w:id="466"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67" w:author="Thơ Lê" w:date="2020-08-26T23:43:00Z">
                            <w:rPr>
                              <w:rFonts w:ascii="Cambria Math" w:hAnsi="Cambria Math"/>
                              <w:noProof/>
                              <w:sz w:val="30"/>
                              <w:szCs w:val="30"/>
                              <w:lang w:val="vi-VN"/>
                            </w:rPr>
                          </w:rPrChange>
                        </w:rPr>
                        <m:t>n</m:t>
                      </m:r>
                    </m:e>
                    <m:sub>
                      <m:r>
                        <w:rPr>
                          <w:rFonts w:ascii="Cambria Math" w:hAnsi="Cambria Math"/>
                          <w:noProof/>
                          <w:sz w:val="26"/>
                          <w:szCs w:val="26"/>
                          <w:lang w:val="vi-VN"/>
                          <w:rPrChange w:id="468" w:author="Thơ Lê" w:date="2020-08-26T23:43:00Z">
                            <w:rPr>
                              <w:rFonts w:ascii="Cambria Math" w:hAnsi="Cambria Math"/>
                              <w:noProof/>
                              <w:sz w:val="30"/>
                              <w:szCs w:val="30"/>
                              <w:lang w:val="vi-VN"/>
                            </w:rPr>
                          </w:rPrChange>
                        </w:rPr>
                        <m:t>dist</m:t>
                      </m:r>
                    </m:sub>
                  </m:sSub>
                </m:e>
                <m:sub>
                  <m:d>
                    <m:dPr>
                      <m:ctrlPr>
                        <w:rPr>
                          <w:rFonts w:ascii="Cambria Math" w:hAnsi="Cambria Math"/>
                          <w:i/>
                          <w:noProof/>
                          <w:sz w:val="26"/>
                          <w:szCs w:val="26"/>
                          <w:lang w:val="vi-VN"/>
                          <w:rPrChange w:id="469" w:author="Thơ Lê" w:date="2020-08-26T23:43:00Z">
                            <w:rPr>
                              <w:rFonts w:ascii="Cambria Math" w:hAnsi="Cambria Math"/>
                              <w:i/>
                              <w:noProof/>
                              <w:sz w:val="30"/>
                              <w:szCs w:val="30"/>
                              <w:lang w:val="vi-VN"/>
                            </w:rPr>
                          </w:rPrChange>
                        </w:rPr>
                      </m:ctrlPr>
                    </m:dPr>
                    <m:e>
                      <m:acc>
                        <m:accPr>
                          <m:chr m:val="⃗"/>
                          <m:ctrlPr>
                            <w:rPr>
                              <w:rFonts w:ascii="Cambria Math" w:hAnsi="Cambria Math"/>
                              <w:i/>
                              <w:noProof/>
                              <w:sz w:val="26"/>
                              <w:szCs w:val="26"/>
                              <w:lang w:val="vi-VN"/>
                              <w:rPrChange w:id="470"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471"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72"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473" w:author="Thơ Lê" w:date="2020-08-26T23:43:00Z">
                                    <w:rPr>
                                      <w:rFonts w:ascii="Cambria Math" w:hAnsi="Cambria Math"/>
                                      <w:noProof/>
                                      <w:sz w:val="30"/>
                                      <w:szCs w:val="30"/>
                                      <w:lang w:val="vi-VN"/>
                                    </w:rPr>
                                  </w:rPrChange>
                                </w:rPr>
                                <m:t>a</m:t>
                              </m:r>
                            </m:sub>
                          </m:sSub>
                        </m:e>
                      </m:acc>
                      <m:r>
                        <w:rPr>
                          <w:rFonts w:ascii="Cambria Math" w:hAnsi="Cambria Math"/>
                          <w:noProof/>
                          <w:sz w:val="26"/>
                          <w:szCs w:val="26"/>
                          <w:lang w:val="vi-VN"/>
                          <w:rPrChange w:id="474"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475"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476"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77"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478" w:author="Thơ Lê" w:date="2020-08-26T23:43:00Z">
                                    <w:rPr>
                                      <w:rFonts w:ascii="Cambria Math" w:hAnsi="Cambria Math"/>
                                      <w:noProof/>
                                      <w:sz w:val="30"/>
                                      <w:szCs w:val="30"/>
                                      <w:lang w:val="vi-VN"/>
                                    </w:rPr>
                                  </w:rPrChange>
                                </w:rPr>
                                <m:t>b</m:t>
                              </m:r>
                            </m:sub>
                          </m:sSub>
                        </m:e>
                      </m:acc>
                    </m:e>
                  </m:d>
                </m:sub>
              </m:sSub>
            </m:num>
            <m:den>
              <m:r>
                <w:rPr>
                  <w:rFonts w:ascii="Cambria Math" w:hAnsi="Cambria Math"/>
                  <w:noProof/>
                  <w:sz w:val="26"/>
                  <w:szCs w:val="26"/>
                  <w:lang w:val="vi-VN"/>
                  <w:rPrChange w:id="479" w:author="Thơ Lê" w:date="2020-08-26T23:43:00Z">
                    <w:rPr>
                      <w:rFonts w:ascii="Cambria Math" w:hAnsi="Cambria Math"/>
                      <w:noProof/>
                      <w:sz w:val="30"/>
                      <w:szCs w:val="30"/>
                      <w:lang w:val="vi-VN"/>
                    </w:rPr>
                  </w:rPrChange>
                </w:rPr>
                <m:t>n</m:t>
              </m:r>
            </m:den>
          </m:f>
          <m:r>
            <w:rPr>
              <w:rFonts w:ascii="Cambria Math" w:hAnsi="Cambria Math"/>
              <w:noProof/>
              <w:sz w:val="26"/>
              <w:szCs w:val="26"/>
              <w:lang w:val="vi-VN"/>
              <w:rPrChange w:id="480" w:author="Thơ Lê" w:date="2020-08-26T23:43:00Z">
                <w:rPr>
                  <w:rFonts w:ascii="Cambria Math" w:hAnsi="Cambria Math"/>
                  <w:noProof/>
                  <w:sz w:val="30"/>
                  <w:szCs w:val="30"/>
                  <w:lang w:val="vi-VN"/>
                </w:rPr>
              </w:rPrChange>
            </w:rPr>
            <m:t xml:space="preserve">=1- </m:t>
          </m:r>
          <m:f>
            <m:fPr>
              <m:ctrlPr>
                <w:rPr>
                  <w:rFonts w:ascii="Cambria Math" w:hAnsi="Cambria Math"/>
                  <w:i/>
                  <w:noProof/>
                  <w:sz w:val="26"/>
                  <w:szCs w:val="26"/>
                  <w:lang w:val="vi-VN"/>
                  <w:rPrChange w:id="481" w:author="Thơ Lê" w:date="2020-08-26T23:43:00Z">
                    <w:rPr>
                      <w:rFonts w:ascii="Cambria Math" w:hAnsi="Cambria Math"/>
                      <w:i/>
                      <w:noProof/>
                      <w:sz w:val="30"/>
                      <w:szCs w:val="30"/>
                      <w:lang w:val="vi-VN"/>
                    </w:rPr>
                  </w:rPrChange>
                </w:rPr>
              </m:ctrlPr>
            </m:fPr>
            <m:num>
              <m:r>
                <w:rPr>
                  <w:rFonts w:ascii="Cambria Math" w:hAnsi="Cambria Math"/>
                  <w:noProof/>
                  <w:sz w:val="26"/>
                  <w:szCs w:val="26"/>
                  <w:lang w:val="vi-VN"/>
                  <w:rPrChange w:id="482" w:author="Thơ Lê" w:date="2020-08-26T23:43:00Z">
                    <w:rPr>
                      <w:rFonts w:ascii="Cambria Math" w:hAnsi="Cambria Math"/>
                      <w:noProof/>
                      <w:sz w:val="30"/>
                      <w:szCs w:val="30"/>
                      <w:lang w:val="vi-VN"/>
                    </w:rPr>
                  </w:rPrChange>
                </w:rPr>
                <m:t>1</m:t>
              </m:r>
            </m:num>
            <m:den>
              <m:r>
                <w:rPr>
                  <w:rFonts w:ascii="Cambria Math" w:hAnsi="Cambria Math"/>
                  <w:noProof/>
                  <w:sz w:val="26"/>
                  <w:szCs w:val="26"/>
                  <w:lang w:val="vi-VN"/>
                  <w:rPrChange w:id="483" w:author="Thơ Lê" w:date="2020-08-26T23:43:00Z">
                    <w:rPr>
                      <w:rFonts w:ascii="Cambria Math" w:hAnsi="Cambria Math"/>
                      <w:noProof/>
                      <w:sz w:val="30"/>
                      <w:szCs w:val="30"/>
                      <w:lang w:val="vi-VN"/>
                    </w:rPr>
                  </w:rPrChange>
                </w:rPr>
                <m:t>n</m:t>
              </m:r>
            </m:den>
          </m:f>
          <m:r>
            <w:rPr>
              <w:rFonts w:ascii="Cambria Math" w:hAnsi="Cambria Math"/>
              <w:noProof/>
              <w:sz w:val="26"/>
              <w:szCs w:val="26"/>
              <w:lang w:val="vi-VN"/>
              <w:rPrChange w:id="484" w:author="Thơ Lê" w:date="2020-08-26T23:43:00Z">
                <w:rPr>
                  <w:rFonts w:ascii="Cambria Math" w:hAnsi="Cambria Math"/>
                  <w:noProof/>
                  <w:sz w:val="30"/>
                  <w:szCs w:val="30"/>
                  <w:lang w:val="vi-VN"/>
                </w:rPr>
              </w:rPrChange>
            </w:rPr>
            <m:t xml:space="preserve"> </m:t>
          </m:r>
          <m:nary>
            <m:naryPr>
              <m:chr m:val="∑"/>
              <m:limLoc m:val="undOvr"/>
              <m:ctrlPr>
                <w:rPr>
                  <w:rFonts w:ascii="Cambria Math" w:hAnsi="Cambria Math"/>
                  <w:i/>
                  <w:noProof/>
                  <w:sz w:val="26"/>
                  <w:szCs w:val="26"/>
                  <w:lang w:val="vi-VN"/>
                  <w:rPrChange w:id="485"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486" w:author="Thơ Lê" w:date="2020-08-26T23:43:00Z">
                    <w:rPr>
                      <w:rFonts w:ascii="Cambria Math" w:hAnsi="Cambria Math"/>
                      <w:noProof/>
                      <w:sz w:val="30"/>
                      <w:szCs w:val="30"/>
                      <w:lang w:val="vi-VN"/>
                    </w:rPr>
                  </w:rPrChange>
                </w:rPr>
                <m:t>i=1</m:t>
              </m:r>
            </m:sub>
            <m:sup>
              <m:r>
                <w:rPr>
                  <w:rFonts w:ascii="Cambria Math" w:hAnsi="Cambria Math"/>
                  <w:noProof/>
                  <w:sz w:val="26"/>
                  <w:szCs w:val="26"/>
                  <w:lang w:val="vi-VN"/>
                  <w:rPrChange w:id="487" w:author="Thơ Lê" w:date="2020-08-26T23:43:00Z">
                    <w:rPr>
                      <w:rFonts w:ascii="Cambria Math" w:hAnsi="Cambria Math"/>
                      <w:noProof/>
                      <w:sz w:val="30"/>
                      <w:szCs w:val="30"/>
                      <w:lang w:val="vi-VN"/>
                    </w:rPr>
                  </w:rPrChange>
                </w:rPr>
                <m:t>n</m:t>
              </m:r>
            </m:sup>
            <m:e>
              <m:d>
                <m:dPr>
                  <m:begChr m:val="|"/>
                  <m:endChr m:val="|"/>
                  <m:ctrlPr>
                    <w:rPr>
                      <w:rFonts w:ascii="Cambria Math" w:hAnsi="Cambria Math"/>
                      <w:i/>
                      <w:noProof/>
                      <w:sz w:val="26"/>
                      <w:szCs w:val="26"/>
                      <w:lang w:val="vi-VN"/>
                      <w:rPrChange w:id="488" w:author="Thơ Lê" w:date="2020-08-26T23:43:00Z">
                        <w:rPr>
                          <w:rFonts w:ascii="Cambria Math" w:hAnsi="Cambria Math"/>
                          <w:i/>
                          <w:noProof/>
                          <w:sz w:val="30"/>
                          <w:szCs w:val="30"/>
                          <w:lang w:val="vi-VN"/>
                        </w:rPr>
                      </w:rPrChange>
                    </w:rPr>
                  </m:ctrlPr>
                </m:dPr>
                <m:e>
                  <m:sSub>
                    <m:sSubPr>
                      <m:ctrlPr>
                        <w:rPr>
                          <w:rFonts w:ascii="Cambria Math" w:hAnsi="Cambria Math"/>
                          <w:i/>
                          <w:noProof/>
                          <w:sz w:val="26"/>
                          <w:szCs w:val="26"/>
                          <w:lang w:val="vi-VN"/>
                          <w:rPrChange w:id="489"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90"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91" w:author="Thơ Lê" w:date="2020-08-26T23:43:00Z">
                            <w:rPr>
                              <w:rFonts w:ascii="Cambria Math" w:hAnsi="Cambria Math"/>
                              <w:noProof/>
                              <w:sz w:val="30"/>
                              <w:szCs w:val="30"/>
                              <w:lang w:val="vi-VN"/>
                            </w:rPr>
                          </w:rPrChange>
                        </w:rPr>
                        <m:t xml:space="preserve">ai </m:t>
                      </m:r>
                    </m:sub>
                  </m:sSub>
                  <m:r>
                    <w:rPr>
                      <w:rFonts w:ascii="Cambria Math" w:hAnsi="Cambria Math"/>
                      <w:noProof/>
                      <w:sz w:val="26"/>
                      <w:szCs w:val="26"/>
                      <w:lang w:val="vi-VN"/>
                      <w:rPrChange w:id="492" w:author="Thơ Lê" w:date="2020-08-26T23:43:00Z">
                        <w:rPr>
                          <w:rFonts w:ascii="Cambria Math" w:hAnsi="Cambria Math"/>
                          <w:noProof/>
                          <w:sz w:val="30"/>
                          <w:szCs w:val="30"/>
                          <w:lang w:val="vi-VN"/>
                        </w:rPr>
                      </w:rPrChange>
                    </w:rPr>
                    <m:t>-</m:t>
                  </m:r>
                  <m:sSub>
                    <m:sSubPr>
                      <m:ctrlPr>
                        <w:rPr>
                          <w:rFonts w:ascii="Cambria Math" w:hAnsi="Cambria Math"/>
                          <w:i/>
                          <w:noProof/>
                          <w:sz w:val="26"/>
                          <w:szCs w:val="26"/>
                          <w:lang w:val="vi-VN"/>
                          <w:rPrChange w:id="493"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94"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495" w:author="Thơ Lê" w:date="2020-08-26T23:43:00Z">
                            <w:rPr>
                              <w:rFonts w:ascii="Cambria Math" w:hAnsi="Cambria Math"/>
                              <w:noProof/>
                              <w:sz w:val="30"/>
                              <w:szCs w:val="30"/>
                              <w:lang w:val="vi-VN"/>
                            </w:rPr>
                          </w:rPrChange>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496" w:name="_Toc49086774"/>
      <w:r w:rsidRPr="0026157F">
        <w:rPr>
          <w:i/>
          <w:noProof/>
          <w:sz w:val="28"/>
          <w:szCs w:val="28"/>
          <w:lang w:val="vi-VN"/>
        </w:rPr>
        <w:lastRenderedPageBreak/>
        <w:t>Độ tương đồng Euclide</w:t>
      </w:r>
      <w:bookmarkEnd w:id="496"/>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5E2BC6" w:rsidRDefault="002E4044" w:rsidP="00AA5C11">
      <w:pPr>
        <w:spacing w:before="120" w:line="360" w:lineRule="auto"/>
        <w:ind w:firstLine="360"/>
        <w:jc w:val="both"/>
        <w:rPr>
          <w:noProof/>
          <w:sz w:val="26"/>
          <w:szCs w:val="26"/>
          <w:lang w:val="vi-VN"/>
          <w:rPrChange w:id="497" w:author="Thơ Lê" w:date="2020-08-26T23:43:00Z">
            <w:rPr>
              <w:noProof/>
              <w:sz w:val="30"/>
              <w:szCs w:val="30"/>
              <w:lang w:val="vi-VN"/>
            </w:rPr>
          </w:rPrChange>
        </w:rPr>
      </w:pPr>
      <m:oMathPara>
        <m:oMath>
          <m:sSub>
            <m:sSubPr>
              <m:ctrlPr>
                <w:rPr>
                  <w:rFonts w:ascii="Cambria Math" w:hAnsi="Cambria Math"/>
                  <w:i/>
                  <w:noProof/>
                  <w:sz w:val="26"/>
                  <w:szCs w:val="26"/>
                  <w:lang w:val="vi-VN"/>
                  <w:rPrChange w:id="498"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499" w:author="Thơ Lê" w:date="2020-08-26T23:43:00Z">
                    <w:rPr>
                      <w:rFonts w:ascii="Cambria Math" w:hAnsi="Cambria Math"/>
                      <w:noProof/>
                      <w:sz w:val="30"/>
                      <w:szCs w:val="30"/>
                      <w:lang w:val="vi-VN"/>
                    </w:rPr>
                  </w:rPrChange>
                </w:rPr>
                <m:t>e_dist</m:t>
              </m:r>
            </m:e>
            <m:sub>
              <m:r>
                <w:rPr>
                  <w:rFonts w:ascii="Cambria Math" w:hAnsi="Cambria Math"/>
                  <w:noProof/>
                  <w:sz w:val="26"/>
                  <w:szCs w:val="26"/>
                  <w:lang w:val="vi-VN"/>
                  <w:rPrChange w:id="500"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501"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502"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03"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504" w:author="Thơ Lê" w:date="2020-08-26T23:43:00Z">
                            <w:rPr>
                              <w:rFonts w:ascii="Cambria Math" w:hAnsi="Cambria Math"/>
                              <w:noProof/>
                              <w:sz w:val="30"/>
                              <w:szCs w:val="30"/>
                              <w:lang w:val="vi-VN"/>
                            </w:rPr>
                          </w:rPrChange>
                        </w:rPr>
                        <m:t>a</m:t>
                      </m:r>
                    </m:sub>
                  </m:sSub>
                </m:e>
              </m:acc>
              <m:r>
                <w:rPr>
                  <w:rFonts w:ascii="Cambria Math" w:hAnsi="Cambria Math"/>
                  <w:noProof/>
                  <w:sz w:val="26"/>
                  <w:szCs w:val="26"/>
                  <w:lang w:val="vi-VN"/>
                  <w:rPrChange w:id="505"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506"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507"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08"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509" w:author="Thơ Lê" w:date="2020-08-26T23:43:00Z">
                            <w:rPr>
                              <w:rFonts w:ascii="Cambria Math" w:hAnsi="Cambria Math"/>
                              <w:noProof/>
                              <w:sz w:val="30"/>
                              <w:szCs w:val="30"/>
                              <w:lang w:val="vi-VN"/>
                            </w:rPr>
                          </w:rPrChange>
                        </w:rPr>
                        <m:t>b</m:t>
                      </m:r>
                    </m:sub>
                  </m:sSub>
                </m:e>
              </m:acc>
              <m:r>
                <w:rPr>
                  <w:rFonts w:ascii="Cambria Math" w:hAnsi="Cambria Math"/>
                  <w:noProof/>
                  <w:sz w:val="26"/>
                  <w:szCs w:val="26"/>
                  <w:lang w:val="vi-VN"/>
                  <w:rPrChange w:id="510" w:author="Thơ Lê" w:date="2020-08-26T23:43:00Z">
                    <w:rPr>
                      <w:rFonts w:ascii="Cambria Math" w:hAnsi="Cambria Math"/>
                      <w:noProof/>
                      <w:sz w:val="30"/>
                      <w:szCs w:val="30"/>
                      <w:lang w:val="vi-VN"/>
                    </w:rPr>
                  </w:rPrChange>
                </w:rPr>
                <m:t>)</m:t>
              </m:r>
            </m:sub>
          </m:sSub>
          <m:r>
            <w:rPr>
              <w:rFonts w:ascii="Cambria Math" w:hAnsi="Cambria Math"/>
              <w:noProof/>
              <w:sz w:val="26"/>
              <w:szCs w:val="26"/>
              <w:lang w:val="vi-VN"/>
              <w:rPrChange w:id="511" w:author="Thơ Lê" w:date="2020-08-26T23:43:00Z">
                <w:rPr>
                  <w:rFonts w:ascii="Cambria Math" w:hAnsi="Cambria Math"/>
                  <w:noProof/>
                  <w:sz w:val="30"/>
                  <w:szCs w:val="30"/>
                  <w:lang w:val="vi-VN"/>
                </w:rPr>
              </w:rPrChange>
            </w:rPr>
            <m:t xml:space="preserve"> = </m:t>
          </m:r>
          <m:rad>
            <m:radPr>
              <m:degHide m:val="1"/>
              <m:ctrlPr>
                <w:rPr>
                  <w:rFonts w:ascii="Cambria Math" w:hAnsi="Cambria Math"/>
                  <w:i/>
                  <w:noProof/>
                  <w:sz w:val="26"/>
                  <w:szCs w:val="26"/>
                  <w:lang w:val="vi-VN"/>
                  <w:rPrChange w:id="512" w:author="Thơ Lê" w:date="2020-08-26T23:43:00Z">
                    <w:rPr>
                      <w:rFonts w:ascii="Cambria Math" w:hAnsi="Cambria Math"/>
                      <w:i/>
                      <w:noProof/>
                      <w:sz w:val="30"/>
                      <w:szCs w:val="30"/>
                      <w:lang w:val="vi-VN"/>
                    </w:rPr>
                  </w:rPrChange>
                </w:rPr>
              </m:ctrlPr>
            </m:radPr>
            <m:deg/>
            <m:e>
              <m:nary>
                <m:naryPr>
                  <m:chr m:val="∑"/>
                  <m:limLoc m:val="undOvr"/>
                  <m:ctrlPr>
                    <w:rPr>
                      <w:rFonts w:ascii="Cambria Math" w:hAnsi="Cambria Math"/>
                      <w:i/>
                      <w:noProof/>
                      <w:sz w:val="26"/>
                      <w:szCs w:val="26"/>
                      <w:lang w:val="vi-VN"/>
                      <w:rPrChange w:id="513"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514" w:author="Thơ Lê" w:date="2020-08-26T23:43:00Z">
                        <w:rPr>
                          <w:rFonts w:ascii="Cambria Math" w:hAnsi="Cambria Math"/>
                          <w:noProof/>
                          <w:sz w:val="30"/>
                          <w:szCs w:val="30"/>
                          <w:lang w:val="vi-VN"/>
                        </w:rPr>
                      </w:rPrChange>
                    </w:rPr>
                    <m:t>i=1</m:t>
                  </m:r>
                </m:sub>
                <m:sup>
                  <m:r>
                    <w:rPr>
                      <w:rFonts w:ascii="Cambria Math" w:hAnsi="Cambria Math"/>
                      <w:noProof/>
                      <w:sz w:val="26"/>
                      <w:szCs w:val="26"/>
                      <w:lang w:val="vi-VN"/>
                      <w:rPrChange w:id="515" w:author="Thơ Lê" w:date="2020-08-26T23:43:00Z">
                        <w:rPr>
                          <w:rFonts w:ascii="Cambria Math" w:hAnsi="Cambria Math"/>
                          <w:noProof/>
                          <w:sz w:val="30"/>
                          <w:szCs w:val="30"/>
                          <w:lang w:val="vi-VN"/>
                        </w:rPr>
                      </w:rPrChange>
                    </w:rPr>
                    <m:t>n</m:t>
                  </m:r>
                </m:sup>
                <m:e>
                  <m:sSup>
                    <m:sSupPr>
                      <m:ctrlPr>
                        <w:rPr>
                          <w:rFonts w:ascii="Cambria Math" w:hAnsi="Cambria Math"/>
                          <w:i/>
                          <w:noProof/>
                          <w:sz w:val="26"/>
                          <w:szCs w:val="26"/>
                          <w:lang w:val="vi-VN"/>
                          <w:rPrChange w:id="516" w:author="Thơ Lê" w:date="2020-08-26T23:43:00Z">
                            <w:rPr>
                              <w:rFonts w:ascii="Cambria Math" w:hAnsi="Cambria Math"/>
                              <w:i/>
                              <w:noProof/>
                              <w:sz w:val="30"/>
                              <w:szCs w:val="30"/>
                              <w:lang w:val="vi-VN"/>
                            </w:rPr>
                          </w:rPrChange>
                        </w:rPr>
                      </m:ctrlPr>
                    </m:sSupPr>
                    <m:e>
                      <m:sSub>
                        <m:sSubPr>
                          <m:ctrlPr>
                            <w:rPr>
                              <w:rFonts w:ascii="Cambria Math" w:hAnsi="Cambria Math"/>
                              <w:i/>
                              <w:noProof/>
                              <w:sz w:val="26"/>
                              <w:szCs w:val="26"/>
                              <w:lang w:val="vi-VN"/>
                              <w:rPrChange w:id="517"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18"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519" w:author="Thơ Lê" w:date="2020-08-26T23:43:00Z">
                                <w:rPr>
                                  <w:rFonts w:ascii="Cambria Math" w:hAnsi="Cambria Math"/>
                                  <w:noProof/>
                                  <w:sz w:val="30"/>
                                  <w:szCs w:val="30"/>
                                  <w:lang w:val="vi-VN"/>
                                </w:rPr>
                              </w:rPrChange>
                            </w:rPr>
                            <m:t xml:space="preserve">ai </m:t>
                          </m:r>
                        </m:sub>
                      </m:sSub>
                      <m:r>
                        <w:rPr>
                          <w:rFonts w:ascii="Cambria Math" w:hAnsi="Cambria Math"/>
                          <w:noProof/>
                          <w:sz w:val="26"/>
                          <w:szCs w:val="26"/>
                          <w:lang w:val="vi-VN"/>
                          <w:rPrChange w:id="520" w:author="Thơ Lê" w:date="2020-08-26T23:43:00Z">
                            <w:rPr>
                              <w:rFonts w:ascii="Cambria Math" w:hAnsi="Cambria Math"/>
                              <w:noProof/>
                              <w:sz w:val="30"/>
                              <w:szCs w:val="30"/>
                              <w:lang w:val="vi-VN"/>
                            </w:rPr>
                          </w:rPrChange>
                        </w:rPr>
                        <m:t>-</m:t>
                      </m:r>
                      <m:sSub>
                        <m:sSubPr>
                          <m:ctrlPr>
                            <w:rPr>
                              <w:rFonts w:ascii="Cambria Math" w:hAnsi="Cambria Math"/>
                              <w:i/>
                              <w:noProof/>
                              <w:sz w:val="26"/>
                              <w:szCs w:val="26"/>
                              <w:lang w:val="vi-VN"/>
                              <w:rPrChange w:id="521"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22"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523" w:author="Thơ Lê" w:date="2020-08-26T23:43:00Z">
                                <w:rPr>
                                  <w:rFonts w:ascii="Cambria Math" w:hAnsi="Cambria Math"/>
                                  <w:noProof/>
                                  <w:sz w:val="30"/>
                                  <w:szCs w:val="30"/>
                                  <w:lang w:val="vi-VN"/>
                                </w:rPr>
                              </w:rPrChange>
                            </w:rPr>
                            <m:t>ai</m:t>
                          </m:r>
                        </m:sub>
                      </m:sSub>
                      <m:r>
                        <w:rPr>
                          <w:rFonts w:ascii="Cambria Math" w:hAnsi="Cambria Math"/>
                          <w:noProof/>
                          <w:sz w:val="26"/>
                          <w:szCs w:val="26"/>
                          <w:lang w:val="vi-VN"/>
                          <w:rPrChange w:id="524" w:author="Thơ Lê" w:date="2020-08-26T23:43:00Z">
                            <w:rPr>
                              <w:rFonts w:ascii="Cambria Math" w:hAnsi="Cambria Math"/>
                              <w:noProof/>
                              <w:sz w:val="30"/>
                              <w:szCs w:val="30"/>
                              <w:lang w:val="vi-VN"/>
                            </w:rPr>
                          </w:rPrChange>
                        </w:rPr>
                        <m:t>)</m:t>
                      </m:r>
                    </m:e>
                    <m:sup>
                      <m:r>
                        <w:rPr>
                          <w:rFonts w:ascii="Cambria Math" w:hAnsi="Cambria Math"/>
                          <w:noProof/>
                          <w:sz w:val="26"/>
                          <w:szCs w:val="26"/>
                          <w:lang w:val="vi-VN"/>
                          <w:rPrChange w:id="525" w:author="Thơ Lê" w:date="2020-08-26T23:43:00Z">
                            <w:rPr>
                              <w:rFonts w:ascii="Cambria Math" w:hAnsi="Cambria Math"/>
                              <w:noProof/>
                              <w:sz w:val="30"/>
                              <w:szCs w:val="30"/>
                              <w:lang w:val="vi-VN"/>
                            </w:rPr>
                          </w:rPrChange>
                        </w:rPr>
                        <m:t>2</m:t>
                      </m:r>
                    </m:sup>
                  </m:sSup>
                </m:e>
              </m:nary>
            </m:e>
          </m:rad>
          <m:r>
            <w:rPr>
              <w:rFonts w:ascii="Cambria Math" w:hAnsi="Cambria Math"/>
              <w:noProof/>
              <w:sz w:val="26"/>
              <w:szCs w:val="26"/>
              <w:lang w:val="vi-VN"/>
              <w:rPrChange w:id="526" w:author="Thơ Lê" w:date="2020-08-26T23:43:00Z">
                <w:rPr>
                  <w:rFonts w:ascii="Cambria Math" w:hAnsi="Cambria Math"/>
                  <w:noProof/>
                  <w:sz w:val="30"/>
                  <w:szCs w:val="30"/>
                  <w:lang w:val="vi-VN"/>
                </w:rPr>
              </w:rPrChange>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5E2BC6" w:rsidRDefault="00AA5C11" w:rsidP="00E4098E">
      <w:pPr>
        <w:spacing w:before="120" w:line="360" w:lineRule="auto"/>
        <w:jc w:val="both"/>
        <w:rPr>
          <w:noProof/>
          <w:sz w:val="26"/>
          <w:szCs w:val="26"/>
          <w:lang w:val="vi-VN"/>
          <w:rPrChange w:id="527" w:author="Thơ Lê" w:date="2020-08-26T23:43:00Z">
            <w:rPr>
              <w:noProof/>
              <w:sz w:val="30"/>
              <w:szCs w:val="30"/>
              <w:lang w:val="vi-VN"/>
            </w:rPr>
          </w:rPrChange>
        </w:rPr>
      </w:pPr>
      <m:oMathPara>
        <m:oMath>
          <m:r>
            <w:rPr>
              <w:rFonts w:ascii="Cambria Math" w:hAnsi="Cambria Math"/>
              <w:noProof/>
              <w:sz w:val="26"/>
              <w:szCs w:val="26"/>
              <w:lang w:val="vi-VN"/>
              <w:rPrChange w:id="528" w:author="Thơ Lê" w:date="2020-08-26T23:43:00Z">
                <w:rPr>
                  <w:rFonts w:ascii="Cambria Math" w:hAnsi="Cambria Math"/>
                  <w:noProof/>
                  <w:sz w:val="30"/>
                  <w:szCs w:val="30"/>
                  <w:lang w:val="vi-VN"/>
                </w:rPr>
              </w:rPrChange>
            </w:rPr>
            <m:t xml:space="preserve">e_sim= 1- </m:t>
          </m:r>
          <m:f>
            <m:fPr>
              <m:ctrlPr>
                <w:rPr>
                  <w:rFonts w:ascii="Cambria Math" w:hAnsi="Cambria Math"/>
                  <w:i/>
                  <w:noProof/>
                  <w:sz w:val="26"/>
                  <w:szCs w:val="26"/>
                  <w:lang w:val="vi-VN"/>
                  <w:rPrChange w:id="529" w:author="Thơ Lê" w:date="2020-08-26T23:43:00Z">
                    <w:rPr>
                      <w:rFonts w:ascii="Cambria Math" w:hAnsi="Cambria Math"/>
                      <w:i/>
                      <w:noProof/>
                      <w:sz w:val="30"/>
                      <w:szCs w:val="30"/>
                      <w:lang w:val="vi-VN"/>
                    </w:rPr>
                  </w:rPrChange>
                </w:rPr>
              </m:ctrlPr>
            </m:fPr>
            <m:num>
              <m:sSub>
                <m:sSubPr>
                  <m:ctrlPr>
                    <w:rPr>
                      <w:rFonts w:ascii="Cambria Math" w:hAnsi="Cambria Math"/>
                      <w:i/>
                      <w:noProof/>
                      <w:sz w:val="26"/>
                      <w:szCs w:val="26"/>
                      <w:lang w:val="vi-VN"/>
                      <w:rPrChange w:id="530"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31" w:author="Thơ Lê" w:date="2020-08-26T23:43:00Z">
                        <w:rPr>
                          <w:rFonts w:ascii="Cambria Math" w:hAnsi="Cambria Math"/>
                          <w:noProof/>
                          <w:sz w:val="30"/>
                          <w:szCs w:val="30"/>
                          <w:lang w:val="vi-VN"/>
                        </w:rPr>
                      </w:rPrChange>
                    </w:rPr>
                    <m:t>e_dist</m:t>
                  </m:r>
                </m:e>
                <m:sub>
                  <m:r>
                    <w:rPr>
                      <w:rFonts w:ascii="Cambria Math" w:hAnsi="Cambria Math"/>
                      <w:noProof/>
                      <w:sz w:val="26"/>
                      <w:szCs w:val="26"/>
                      <w:lang w:val="vi-VN"/>
                      <w:rPrChange w:id="532"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533"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534"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35"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536" w:author="Thơ Lê" w:date="2020-08-26T23:43:00Z">
                                <w:rPr>
                                  <w:rFonts w:ascii="Cambria Math" w:hAnsi="Cambria Math"/>
                                  <w:noProof/>
                                  <w:sz w:val="30"/>
                                  <w:szCs w:val="30"/>
                                  <w:lang w:val="vi-VN"/>
                                </w:rPr>
                              </w:rPrChange>
                            </w:rPr>
                            <m:t>a</m:t>
                          </m:r>
                        </m:sub>
                      </m:sSub>
                    </m:e>
                  </m:acc>
                  <m:r>
                    <w:rPr>
                      <w:rFonts w:ascii="Cambria Math" w:hAnsi="Cambria Math"/>
                      <w:noProof/>
                      <w:sz w:val="26"/>
                      <w:szCs w:val="26"/>
                      <w:lang w:val="vi-VN"/>
                      <w:rPrChange w:id="537" w:author="Thơ Lê" w:date="2020-08-26T23:43:00Z">
                        <w:rPr>
                          <w:rFonts w:ascii="Cambria Math" w:hAnsi="Cambria Math"/>
                          <w:noProof/>
                          <w:sz w:val="30"/>
                          <w:szCs w:val="30"/>
                          <w:lang w:val="vi-VN"/>
                        </w:rPr>
                      </w:rPrChange>
                    </w:rPr>
                    <m:t>,</m:t>
                  </m:r>
                  <m:acc>
                    <m:accPr>
                      <m:chr m:val="⃗"/>
                      <m:ctrlPr>
                        <w:rPr>
                          <w:rFonts w:ascii="Cambria Math" w:hAnsi="Cambria Math"/>
                          <w:i/>
                          <w:noProof/>
                          <w:sz w:val="26"/>
                          <w:szCs w:val="26"/>
                          <w:lang w:val="vi-VN"/>
                          <w:rPrChange w:id="538" w:author="Thơ Lê" w:date="2020-08-26T23:43:00Z">
                            <w:rPr>
                              <w:rFonts w:ascii="Cambria Math" w:hAnsi="Cambria Math"/>
                              <w:i/>
                              <w:noProof/>
                              <w:sz w:val="30"/>
                              <w:szCs w:val="30"/>
                              <w:lang w:val="vi-VN"/>
                            </w:rPr>
                          </w:rPrChange>
                        </w:rPr>
                      </m:ctrlPr>
                    </m:accPr>
                    <m:e>
                      <m:sSub>
                        <m:sSubPr>
                          <m:ctrlPr>
                            <w:rPr>
                              <w:rFonts w:ascii="Cambria Math" w:hAnsi="Cambria Math"/>
                              <w:i/>
                              <w:noProof/>
                              <w:sz w:val="26"/>
                              <w:szCs w:val="26"/>
                              <w:lang w:val="vi-VN"/>
                              <w:rPrChange w:id="539"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40" w:author="Thơ Lê" w:date="2020-08-26T23:43:00Z">
                                <w:rPr>
                                  <w:rFonts w:ascii="Cambria Math" w:hAnsi="Cambria Math"/>
                                  <w:noProof/>
                                  <w:sz w:val="30"/>
                                  <w:szCs w:val="30"/>
                                  <w:lang w:val="vi-VN"/>
                                </w:rPr>
                              </w:rPrChange>
                            </w:rPr>
                            <m:t>v</m:t>
                          </m:r>
                        </m:e>
                        <m:sub>
                          <m:r>
                            <w:rPr>
                              <w:rFonts w:ascii="Cambria Math" w:hAnsi="Cambria Math"/>
                              <w:noProof/>
                              <w:sz w:val="26"/>
                              <w:szCs w:val="26"/>
                              <w:lang w:val="vi-VN"/>
                              <w:rPrChange w:id="541" w:author="Thơ Lê" w:date="2020-08-26T23:43:00Z">
                                <w:rPr>
                                  <w:rFonts w:ascii="Cambria Math" w:hAnsi="Cambria Math"/>
                                  <w:noProof/>
                                  <w:sz w:val="30"/>
                                  <w:szCs w:val="30"/>
                                  <w:lang w:val="vi-VN"/>
                                </w:rPr>
                              </w:rPrChange>
                            </w:rPr>
                            <m:t>b</m:t>
                          </m:r>
                        </m:sub>
                      </m:sSub>
                    </m:e>
                  </m:acc>
                  <m:r>
                    <w:rPr>
                      <w:rFonts w:ascii="Cambria Math" w:hAnsi="Cambria Math"/>
                      <w:noProof/>
                      <w:sz w:val="26"/>
                      <w:szCs w:val="26"/>
                      <w:lang w:val="vi-VN"/>
                      <w:rPrChange w:id="542" w:author="Thơ Lê" w:date="2020-08-26T23:43:00Z">
                        <w:rPr>
                          <w:rFonts w:ascii="Cambria Math" w:hAnsi="Cambria Math"/>
                          <w:noProof/>
                          <w:sz w:val="30"/>
                          <w:szCs w:val="30"/>
                          <w:lang w:val="vi-VN"/>
                        </w:rPr>
                      </w:rPrChange>
                    </w:rPr>
                    <m:t>)</m:t>
                  </m:r>
                </m:sub>
              </m:sSub>
            </m:num>
            <m:den>
              <m:r>
                <w:rPr>
                  <w:rFonts w:ascii="Cambria Math" w:hAnsi="Cambria Math"/>
                  <w:noProof/>
                  <w:sz w:val="26"/>
                  <w:szCs w:val="26"/>
                  <w:lang w:val="vi-VN"/>
                  <w:rPrChange w:id="543" w:author="Thơ Lê" w:date="2020-08-26T23:43:00Z">
                    <w:rPr>
                      <w:rFonts w:ascii="Cambria Math" w:hAnsi="Cambria Math"/>
                      <w:noProof/>
                      <w:sz w:val="30"/>
                      <w:szCs w:val="30"/>
                      <w:lang w:val="vi-VN"/>
                    </w:rPr>
                  </w:rPrChange>
                </w:rPr>
                <m:t>n</m:t>
              </m:r>
            </m:den>
          </m:f>
          <m:r>
            <w:rPr>
              <w:rFonts w:ascii="Cambria Math" w:hAnsi="Cambria Math"/>
              <w:noProof/>
              <w:sz w:val="26"/>
              <w:szCs w:val="26"/>
              <w:lang w:val="vi-VN"/>
              <w:rPrChange w:id="544" w:author="Thơ Lê" w:date="2020-08-26T23:43:00Z">
                <w:rPr>
                  <w:rFonts w:ascii="Cambria Math" w:hAnsi="Cambria Math"/>
                  <w:noProof/>
                  <w:sz w:val="30"/>
                  <w:szCs w:val="30"/>
                  <w:lang w:val="vi-VN"/>
                </w:rPr>
              </w:rPrChange>
            </w:rPr>
            <m:t xml:space="preserve">=1- </m:t>
          </m:r>
          <m:f>
            <m:fPr>
              <m:ctrlPr>
                <w:rPr>
                  <w:rFonts w:ascii="Cambria Math" w:hAnsi="Cambria Math"/>
                  <w:i/>
                  <w:noProof/>
                  <w:sz w:val="26"/>
                  <w:szCs w:val="26"/>
                  <w:lang w:val="vi-VN"/>
                  <w:rPrChange w:id="545" w:author="Thơ Lê" w:date="2020-08-26T23:43:00Z">
                    <w:rPr>
                      <w:rFonts w:ascii="Cambria Math" w:hAnsi="Cambria Math"/>
                      <w:i/>
                      <w:noProof/>
                      <w:sz w:val="30"/>
                      <w:szCs w:val="30"/>
                      <w:lang w:val="vi-VN"/>
                    </w:rPr>
                  </w:rPrChange>
                </w:rPr>
              </m:ctrlPr>
            </m:fPr>
            <m:num>
              <m:r>
                <w:rPr>
                  <w:rFonts w:ascii="Cambria Math" w:hAnsi="Cambria Math"/>
                  <w:noProof/>
                  <w:sz w:val="26"/>
                  <w:szCs w:val="26"/>
                  <w:lang w:val="vi-VN"/>
                  <w:rPrChange w:id="546" w:author="Thơ Lê" w:date="2020-08-26T23:43:00Z">
                    <w:rPr>
                      <w:rFonts w:ascii="Cambria Math" w:hAnsi="Cambria Math"/>
                      <w:noProof/>
                      <w:sz w:val="30"/>
                      <w:szCs w:val="30"/>
                      <w:lang w:val="vi-VN"/>
                    </w:rPr>
                  </w:rPrChange>
                </w:rPr>
                <m:t>1</m:t>
              </m:r>
            </m:num>
            <m:den>
              <m:r>
                <w:rPr>
                  <w:rFonts w:ascii="Cambria Math" w:hAnsi="Cambria Math"/>
                  <w:noProof/>
                  <w:sz w:val="26"/>
                  <w:szCs w:val="26"/>
                  <w:lang w:val="vi-VN"/>
                  <w:rPrChange w:id="547" w:author="Thơ Lê" w:date="2020-08-26T23:43:00Z">
                    <w:rPr>
                      <w:rFonts w:ascii="Cambria Math" w:hAnsi="Cambria Math"/>
                      <w:noProof/>
                      <w:sz w:val="30"/>
                      <w:szCs w:val="30"/>
                      <w:lang w:val="vi-VN"/>
                    </w:rPr>
                  </w:rPrChange>
                </w:rPr>
                <m:t>n</m:t>
              </m:r>
            </m:den>
          </m:f>
          <m:r>
            <w:rPr>
              <w:rFonts w:ascii="Cambria Math" w:hAnsi="Cambria Math"/>
              <w:noProof/>
              <w:sz w:val="26"/>
              <w:szCs w:val="26"/>
              <w:lang w:val="vi-VN"/>
              <w:rPrChange w:id="548" w:author="Thơ Lê" w:date="2020-08-26T23:43:00Z">
                <w:rPr>
                  <w:rFonts w:ascii="Cambria Math" w:hAnsi="Cambria Math"/>
                  <w:noProof/>
                  <w:sz w:val="30"/>
                  <w:szCs w:val="30"/>
                  <w:lang w:val="vi-VN"/>
                </w:rPr>
              </w:rPrChange>
            </w:rPr>
            <m:t xml:space="preserve"> </m:t>
          </m:r>
          <m:rad>
            <m:radPr>
              <m:degHide m:val="1"/>
              <m:ctrlPr>
                <w:rPr>
                  <w:rFonts w:ascii="Cambria Math" w:hAnsi="Cambria Math"/>
                  <w:i/>
                  <w:noProof/>
                  <w:sz w:val="26"/>
                  <w:szCs w:val="26"/>
                  <w:lang w:val="vi-VN"/>
                  <w:rPrChange w:id="549" w:author="Thơ Lê" w:date="2020-08-26T23:43:00Z">
                    <w:rPr>
                      <w:rFonts w:ascii="Cambria Math" w:hAnsi="Cambria Math"/>
                      <w:i/>
                      <w:noProof/>
                      <w:sz w:val="30"/>
                      <w:szCs w:val="30"/>
                      <w:lang w:val="vi-VN"/>
                    </w:rPr>
                  </w:rPrChange>
                </w:rPr>
              </m:ctrlPr>
            </m:radPr>
            <m:deg/>
            <m:e>
              <m:nary>
                <m:naryPr>
                  <m:chr m:val="∑"/>
                  <m:limLoc m:val="undOvr"/>
                  <m:ctrlPr>
                    <w:rPr>
                      <w:rFonts w:ascii="Cambria Math" w:hAnsi="Cambria Math"/>
                      <w:i/>
                      <w:noProof/>
                      <w:sz w:val="26"/>
                      <w:szCs w:val="26"/>
                      <w:lang w:val="vi-VN"/>
                      <w:rPrChange w:id="550" w:author="Thơ Lê" w:date="2020-08-26T23:43:00Z">
                        <w:rPr>
                          <w:rFonts w:ascii="Cambria Math" w:hAnsi="Cambria Math"/>
                          <w:i/>
                          <w:noProof/>
                          <w:sz w:val="30"/>
                          <w:szCs w:val="30"/>
                          <w:lang w:val="vi-VN"/>
                        </w:rPr>
                      </w:rPrChange>
                    </w:rPr>
                  </m:ctrlPr>
                </m:naryPr>
                <m:sub>
                  <m:r>
                    <w:rPr>
                      <w:rFonts w:ascii="Cambria Math" w:hAnsi="Cambria Math"/>
                      <w:noProof/>
                      <w:sz w:val="26"/>
                      <w:szCs w:val="26"/>
                      <w:lang w:val="vi-VN"/>
                      <w:rPrChange w:id="551" w:author="Thơ Lê" w:date="2020-08-26T23:43:00Z">
                        <w:rPr>
                          <w:rFonts w:ascii="Cambria Math" w:hAnsi="Cambria Math"/>
                          <w:noProof/>
                          <w:sz w:val="30"/>
                          <w:szCs w:val="30"/>
                          <w:lang w:val="vi-VN"/>
                        </w:rPr>
                      </w:rPrChange>
                    </w:rPr>
                    <m:t>i=1</m:t>
                  </m:r>
                </m:sub>
                <m:sup>
                  <m:r>
                    <w:rPr>
                      <w:rFonts w:ascii="Cambria Math" w:hAnsi="Cambria Math"/>
                      <w:noProof/>
                      <w:sz w:val="26"/>
                      <w:szCs w:val="26"/>
                      <w:lang w:val="vi-VN"/>
                      <w:rPrChange w:id="552" w:author="Thơ Lê" w:date="2020-08-26T23:43:00Z">
                        <w:rPr>
                          <w:rFonts w:ascii="Cambria Math" w:hAnsi="Cambria Math"/>
                          <w:noProof/>
                          <w:sz w:val="30"/>
                          <w:szCs w:val="30"/>
                          <w:lang w:val="vi-VN"/>
                        </w:rPr>
                      </w:rPrChange>
                    </w:rPr>
                    <m:t>n</m:t>
                  </m:r>
                </m:sup>
                <m:e>
                  <m:sSup>
                    <m:sSupPr>
                      <m:ctrlPr>
                        <w:rPr>
                          <w:rFonts w:ascii="Cambria Math" w:hAnsi="Cambria Math"/>
                          <w:i/>
                          <w:noProof/>
                          <w:sz w:val="26"/>
                          <w:szCs w:val="26"/>
                          <w:lang w:val="vi-VN"/>
                          <w:rPrChange w:id="553" w:author="Thơ Lê" w:date="2020-08-26T23:43:00Z">
                            <w:rPr>
                              <w:rFonts w:ascii="Cambria Math" w:hAnsi="Cambria Math"/>
                              <w:i/>
                              <w:noProof/>
                              <w:sz w:val="30"/>
                              <w:szCs w:val="30"/>
                              <w:lang w:val="vi-VN"/>
                            </w:rPr>
                          </w:rPrChange>
                        </w:rPr>
                      </m:ctrlPr>
                    </m:sSupPr>
                    <m:e>
                      <m:sSub>
                        <m:sSubPr>
                          <m:ctrlPr>
                            <w:rPr>
                              <w:rFonts w:ascii="Cambria Math" w:hAnsi="Cambria Math"/>
                              <w:i/>
                              <w:noProof/>
                              <w:sz w:val="26"/>
                              <w:szCs w:val="26"/>
                              <w:lang w:val="vi-VN"/>
                              <w:rPrChange w:id="554"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55"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556" w:author="Thơ Lê" w:date="2020-08-26T23:43:00Z">
                                <w:rPr>
                                  <w:rFonts w:ascii="Cambria Math" w:hAnsi="Cambria Math"/>
                                  <w:noProof/>
                                  <w:sz w:val="30"/>
                                  <w:szCs w:val="30"/>
                                  <w:lang w:val="vi-VN"/>
                                </w:rPr>
                              </w:rPrChange>
                            </w:rPr>
                            <m:t xml:space="preserve">ai </m:t>
                          </m:r>
                        </m:sub>
                      </m:sSub>
                      <m:r>
                        <w:rPr>
                          <w:rFonts w:ascii="Cambria Math" w:hAnsi="Cambria Math"/>
                          <w:noProof/>
                          <w:sz w:val="26"/>
                          <w:szCs w:val="26"/>
                          <w:lang w:val="vi-VN"/>
                          <w:rPrChange w:id="557" w:author="Thơ Lê" w:date="2020-08-26T23:43:00Z">
                            <w:rPr>
                              <w:rFonts w:ascii="Cambria Math" w:hAnsi="Cambria Math"/>
                              <w:noProof/>
                              <w:sz w:val="30"/>
                              <w:szCs w:val="30"/>
                              <w:lang w:val="vi-VN"/>
                            </w:rPr>
                          </w:rPrChange>
                        </w:rPr>
                        <m:t>-</m:t>
                      </m:r>
                      <m:sSub>
                        <m:sSubPr>
                          <m:ctrlPr>
                            <w:rPr>
                              <w:rFonts w:ascii="Cambria Math" w:hAnsi="Cambria Math"/>
                              <w:i/>
                              <w:noProof/>
                              <w:sz w:val="26"/>
                              <w:szCs w:val="26"/>
                              <w:lang w:val="vi-VN"/>
                              <w:rPrChange w:id="558" w:author="Thơ Lê" w:date="2020-08-26T23:43:00Z">
                                <w:rPr>
                                  <w:rFonts w:ascii="Cambria Math" w:hAnsi="Cambria Math"/>
                                  <w:i/>
                                  <w:noProof/>
                                  <w:sz w:val="30"/>
                                  <w:szCs w:val="30"/>
                                  <w:lang w:val="vi-VN"/>
                                </w:rPr>
                              </w:rPrChange>
                            </w:rPr>
                          </m:ctrlPr>
                        </m:sSubPr>
                        <m:e>
                          <m:r>
                            <w:rPr>
                              <w:rFonts w:ascii="Cambria Math" w:hAnsi="Cambria Math"/>
                              <w:noProof/>
                              <w:sz w:val="26"/>
                              <w:szCs w:val="26"/>
                              <w:lang w:val="vi-VN"/>
                              <w:rPrChange w:id="559" w:author="Thơ Lê" w:date="2020-08-26T23:43:00Z">
                                <w:rPr>
                                  <w:rFonts w:ascii="Cambria Math" w:hAnsi="Cambria Math"/>
                                  <w:noProof/>
                                  <w:sz w:val="30"/>
                                  <w:szCs w:val="30"/>
                                  <w:lang w:val="vi-VN"/>
                                </w:rPr>
                              </w:rPrChange>
                            </w:rPr>
                            <m:t>w</m:t>
                          </m:r>
                        </m:e>
                        <m:sub>
                          <m:r>
                            <w:rPr>
                              <w:rFonts w:ascii="Cambria Math" w:hAnsi="Cambria Math"/>
                              <w:noProof/>
                              <w:sz w:val="26"/>
                              <w:szCs w:val="26"/>
                              <w:lang w:val="vi-VN"/>
                              <w:rPrChange w:id="560" w:author="Thơ Lê" w:date="2020-08-26T23:43:00Z">
                                <w:rPr>
                                  <w:rFonts w:ascii="Cambria Math" w:hAnsi="Cambria Math"/>
                                  <w:noProof/>
                                  <w:sz w:val="30"/>
                                  <w:szCs w:val="30"/>
                                  <w:lang w:val="vi-VN"/>
                                </w:rPr>
                              </w:rPrChange>
                            </w:rPr>
                            <m:t>ai</m:t>
                          </m:r>
                        </m:sub>
                      </m:sSub>
                      <m:r>
                        <w:rPr>
                          <w:rFonts w:ascii="Cambria Math" w:hAnsi="Cambria Math"/>
                          <w:noProof/>
                          <w:sz w:val="26"/>
                          <w:szCs w:val="26"/>
                          <w:lang w:val="vi-VN"/>
                          <w:rPrChange w:id="561" w:author="Thơ Lê" w:date="2020-08-26T23:43:00Z">
                            <w:rPr>
                              <w:rFonts w:ascii="Cambria Math" w:hAnsi="Cambria Math"/>
                              <w:noProof/>
                              <w:sz w:val="30"/>
                              <w:szCs w:val="30"/>
                              <w:lang w:val="vi-VN"/>
                            </w:rPr>
                          </w:rPrChange>
                        </w:rPr>
                        <m:t>)</m:t>
                      </m:r>
                    </m:e>
                    <m:sup>
                      <m:r>
                        <w:rPr>
                          <w:rFonts w:ascii="Cambria Math" w:hAnsi="Cambria Math"/>
                          <w:noProof/>
                          <w:sz w:val="26"/>
                          <w:szCs w:val="26"/>
                          <w:lang w:val="vi-VN"/>
                          <w:rPrChange w:id="562" w:author="Thơ Lê" w:date="2020-08-26T23:43:00Z">
                            <w:rPr>
                              <w:rFonts w:ascii="Cambria Math" w:hAnsi="Cambria Math"/>
                              <w:noProof/>
                              <w:sz w:val="30"/>
                              <w:szCs w:val="30"/>
                              <w:lang w:val="vi-VN"/>
                            </w:rPr>
                          </w:rPrChange>
                        </w:rPr>
                        <m:t>2</m:t>
                      </m:r>
                    </m:sup>
                  </m:sSup>
                </m:e>
              </m:nary>
            </m:e>
          </m:rad>
        </m:oMath>
      </m:oMathPara>
    </w:p>
    <w:p w14:paraId="7A25C43E" w14:textId="77777777" w:rsidR="005A075B" w:rsidRPr="0026157F" w:rsidRDefault="00D13303" w:rsidP="005E2BC6">
      <w:pPr>
        <w:pStyle w:val="Heading2"/>
        <w:numPr>
          <w:ilvl w:val="0"/>
          <w:numId w:val="40"/>
        </w:numPr>
        <w:spacing w:before="120" w:after="0" w:line="360" w:lineRule="auto"/>
        <w:ind w:left="0" w:firstLine="284"/>
        <w:rPr>
          <w:rFonts w:ascii="Times New Roman" w:hAnsi="Times New Roman"/>
          <w:i w:val="0"/>
          <w:noProof/>
          <w:lang w:val="vi-VN"/>
        </w:rPr>
        <w:pPrChange w:id="563" w:author="Thơ Lê" w:date="2020-08-26T23:43:00Z">
          <w:pPr>
            <w:pStyle w:val="Heading2"/>
            <w:numPr>
              <w:numId w:val="40"/>
            </w:numPr>
            <w:spacing w:before="120" w:after="0"/>
            <w:ind w:firstLine="284"/>
          </w:pPr>
        </w:pPrChange>
      </w:pPr>
      <w:bookmarkStart w:id="564" w:name="_Toc49086775"/>
      <w:r w:rsidRPr="0026157F">
        <w:rPr>
          <w:rFonts w:ascii="Times New Roman" w:hAnsi="Times New Roman"/>
          <w:i w:val="0"/>
          <w:noProof/>
          <w:lang w:val="vi-VN"/>
        </w:rPr>
        <w:t>Các phương pháp tiền xử lý văn bản</w:t>
      </w:r>
      <w:bookmarkEnd w:id="564"/>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565" w:name="_Toc49086776"/>
      <w:r w:rsidRPr="0026157F">
        <w:rPr>
          <w:i/>
          <w:noProof/>
          <w:sz w:val="28"/>
          <w:szCs w:val="28"/>
          <w:lang w:val="vi-VN"/>
        </w:rPr>
        <w:t>Tách từ</w:t>
      </w:r>
      <w:bookmarkEnd w:id="565"/>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566" w:name="_Toc49086777"/>
      <w:r w:rsidRPr="0026157F">
        <w:rPr>
          <w:i/>
          <w:noProof/>
          <w:sz w:val="28"/>
          <w:szCs w:val="28"/>
          <w:lang w:val="vi-VN"/>
        </w:rPr>
        <w:t xml:space="preserve">Loại bỏ </w:t>
      </w:r>
      <w:r w:rsidR="00AD126C" w:rsidRPr="0026157F">
        <w:rPr>
          <w:i/>
          <w:noProof/>
          <w:sz w:val="28"/>
          <w:szCs w:val="28"/>
          <w:lang w:val="vi-VN"/>
        </w:rPr>
        <w:t>hư từ</w:t>
      </w:r>
      <w:bookmarkEnd w:id="566"/>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567"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567"/>
    </w:p>
    <w:p w14:paraId="3431C6E1" w14:textId="77777777" w:rsidR="0067715D" w:rsidRPr="0026157F"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568" w:name="_Toc49086779"/>
      <w:r w:rsidRPr="0026157F">
        <w:rPr>
          <w:rFonts w:ascii="Times New Roman" w:hAnsi="Times New Roman"/>
          <w:i w:val="0"/>
          <w:noProof/>
          <w:lang w:val="vi-VN"/>
        </w:rPr>
        <w:t>Giới thiệu</w:t>
      </w:r>
      <w:bookmarkEnd w:id="568"/>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26157F" w:rsidRDefault="00D620A3" w:rsidP="00C23F7B">
      <w:pPr>
        <w:pStyle w:val="Caption"/>
        <w:jc w:val="center"/>
        <w:rPr>
          <w:noProof/>
          <w:sz w:val="26"/>
          <w:szCs w:val="26"/>
          <w:lang w:val="vi-VN"/>
        </w:rPr>
      </w:pPr>
      <w:bookmarkStart w:id="569"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C06516"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569"/>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570" w:name="_Toc49086780"/>
      <w:r w:rsidRPr="0026157F">
        <w:rPr>
          <w:rFonts w:ascii="Times New Roman" w:hAnsi="Times New Roman"/>
          <w:i w:val="0"/>
          <w:noProof/>
          <w:lang w:val="vi-VN"/>
        </w:rPr>
        <w:t>Quy trình thực hiện</w:t>
      </w:r>
      <w:bookmarkEnd w:id="570"/>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571" w:name="_Toc49086781"/>
      <w:r w:rsidRPr="0026157F">
        <w:rPr>
          <w:i/>
          <w:noProof/>
          <w:sz w:val="28"/>
          <w:szCs w:val="28"/>
          <w:lang w:val="vi-VN"/>
        </w:rPr>
        <w:t>Tiền xử lý văn bản</w:t>
      </w:r>
      <w:bookmarkEnd w:id="571"/>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572"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572"/>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3604910A" w:rsidR="00AD126C" w:rsidRPr="0026157F" w:rsidRDefault="0059257C" w:rsidP="00E85421">
      <w:pPr>
        <w:pStyle w:val="Caption"/>
        <w:spacing w:before="120" w:after="0" w:line="360" w:lineRule="auto"/>
        <w:jc w:val="center"/>
        <w:rPr>
          <w:noProof/>
          <w:sz w:val="26"/>
          <w:szCs w:val="26"/>
          <w:lang w:val="vi-VN"/>
        </w:rPr>
      </w:pPr>
      <w:bookmarkStart w:id="573" w:name="_Toc49084476"/>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573"/>
      <w:r w:rsidR="00604507" w:rsidRPr="0026157F">
        <w:rPr>
          <w:b w:val="0"/>
          <w:i/>
          <w:color w:val="auto"/>
          <w:sz w:val="26"/>
          <w:szCs w:val="26"/>
          <w:lang w:val="vi-VN"/>
        </w:rPr>
        <w:t>Danh sách dữ liệu pretrained word embedding.</w:t>
      </w:r>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3">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14774CDC" w:rsidR="00C06516" w:rsidRPr="0026157F" w:rsidRDefault="00C06516" w:rsidP="0026157F">
      <w:pPr>
        <w:pStyle w:val="Caption"/>
        <w:jc w:val="center"/>
        <w:rPr>
          <w:b w:val="0"/>
          <w:i/>
          <w:noProof/>
          <w:color w:val="auto"/>
          <w:sz w:val="26"/>
          <w:szCs w:val="26"/>
          <w:lang w:val="vi-VN"/>
        </w:rPr>
      </w:pPr>
      <w:bookmarkStart w:id="574"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574"/>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575" w:name="_Toc49086783"/>
      <w:r w:rsidRPr="0026157F">
        <w:rPr>
          <w:i/>
          <w:noProof/>
          <w:sz w:val="28"/>
          <w:szCs w:val="28"/>
          <w:lang w:val="vi-VN"/>
        </w:rPr>
        <w:t>Phân lớp cảm xúc</w:t>
      </w:r>
      <w:bookmarkEnd w:id="575"/>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2E4044"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576"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576"/>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577"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577"/>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578" w:name="_Toc49086786"/>
      <w:r w:rsidRPr="0026157F">
        <w:rPr>
          <w:i/>
          <w:noProof/>
          <w:lang w:val="vi-VN"/>
        </w:rPr>
        <w:t>Môi trường thực nghiệm</w:t>
      </w:r>
      <w:bookmarkEnd w:id="578"/>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579" w:name="_Toc49086787"/>
      <w:r w:rsidRPr="0026157F">
        <w:rPr>
          <w:i/>
          <w:noProof/>
          <w:lang w:val="vi-VN"/>
        </w:rPr>
        <w:t>Công cụ sử dụng</w:t>
      </w:r>
      <w:bookmarkEnd w:id="579"/>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580" w:name="_Toc49086788"/>
      <w:r w:rsidRPr="0026157F">
        <w:rPr>
          <w:i/>
          <w:noProof/>
          <w:lang w:val="vi-VN"/>
        </w:rPr>
        <w:t>Dữ liệu thực nghiệm</w:t>
      </w:r>
      <w:bookmarkEnd w:id="580"/>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581" w:name="_Toc49086789"/>
      <w:r w:rsidRPr="0026157F">
        <w:rPr>
          <w:rFonts w:ascii="Times New Roman" w:hAnsi="Times New Roman"/>
          <w:i w:val="0"/>
          <w:noProof/>
          <w:lang w:val="vi-VN"/>
        </w:rPr>
        <w:t>Phương pháp đánh giá</w:t>
      </w:r>
      <w:bookmarkEnd w:id="581"/>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77777777" w:rsidR="005D30E1" w:rsidRPr="0026157F" w:rsidRDefault="005D30E1" w:rsidP="005D30E1">
      <w:pPr>
        <w:pStyle w:val="Caption"/>
        <w:spacing w:before="120" w:after="0" w:line="360" w:lineRule="auto"/>
        <w:jc w:val="center"/>
        <w:rPr>
          <w:b w:val="0"/>
          <w:i/>
          <w:noProof/>
          <w:color w:val="auto"/>
          <w:sz w:val="26"/>
          <w:szCs w:val="26"/>
          <w:lang w:val="vi-VN"/>
        </w:rPr>
      </w:pPr>
      <w:bookmarkStart w:id="582"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582"/>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2E4044"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583" w:name="_Toc49086790"/>
      <w:r w:rsidRPr="0026157F">
        <w:rPr>
          <w:rFonts w:ascii="Times New Roman" w:hAnsi="Times New Roman"/>
          <w:i w:val="0"/>
          <w:noProof/>
          <w:lang w:val="vi-VN"/>
        </w:rPr>
        <w:t>Xây dựng bộ phân lớp cảm xúc</w:t>
      </w:r>
      <w:bookmarkEnd w:id="583"/>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4">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337FFB79" w:rsidR="004A35A0" w:rsidRPr="0026157F" w:rsidRDefault="005317B8" w:rsidP="0026157F">
      <w:pPr>
        <w:pStyle w:val="Caption"/>
        <w:jc w:val="center"/>
        <w:rPr>
          <w:noProof/>
          <w:sz w:val="26"/>
          <w:szCs w:val="26"/>
          <w:lang w:val="vi-VN"/>
        </w:rPr>
      </w:pPr>
      <w:bookmarkStart w:id="584"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584"/>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3323EAAE" w:rsidR="00C07421" w:rsidRPr="0026157F" w:rsidRDefault="00AA3517" w:rsidP="002B65C6">
      <w:pPr>
        <w:pStyle w:val="Caption"/>
        <w:spacing w:before="120" w:line="360" w:lineRule="auto"/>
        <w:jc w:val="center"/>
        <w:rPr>
          <w:b w:val="0"/>
          <w:i/>
          <w:noProof/>
          <w:color w:val="auto"/>
          <w:sz w:val="26"/>
          <w:szCs w:val="26"/>
          <w:lang w:val="vi-VN"/>
        </w:rPr>
      </w:pPr>
      <w:bookmarkStart w:id="585"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Pr="0026157F">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585"/>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586" w:name="_Toc47274396"/>
      <w:bookmarkStart w:id="587" w:name="_Toc47274445"/>
      <w:bookmarkStart w:id="588" w:name="_Toc47274462"/>
      <w:bookmarkEnd w:id="586"/>
      <w:bookmarkEnd w:id="587"/>
      <w:bookmarkEnd w:id="588"/>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5">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214C63A4" w:rsidR="00D7048A" w:rsidRPr="0026157F" w:rsidRDefault="008742B5" w:rsidP="0026157F">
      <w:pPr>
        <w:pStyle w:val="Caption"/>
        <w:jc w:val="center"/>
        <w:rPr>
          <w:b w:val="0"/>
          <w:i/>
          <w:noProof/>
          <w:color w:val="auto"/>
          <w:sz w:val="26"/>
          <w:szCs w:val="26"/>
          <w:lang w:val="vi-VN"/>
        </w:rPr>
      </w:pPr>
      <w:bookmarkStart w:id="589"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589"/>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590" w:name="_Toc49086791"/>
      <w:r w:rsidRPr="0026157F">
        <w:rPr>
          <w:rFonts w:ascii="Times New Roman" w:hAnsi="Times New Roman"/>
          <w:i w:val="0"/>
          <w:noProof/>
          <w:lang w:val="vi-VN"/>
        </w:rPr>
        <w:t>Kết quả thực nghiệm</w:t>
      </w:r>
      <w:bookmarkEnd w:id="590"/>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1DFEDE3A" w:rsidR="00E8184A" w:rsidRPr="0026157F" w:rsidRDefault="00E8184A" w:rsidP="00E8184A">
      <w:pPr>
        <w:pStyle w:val="Caption"/>
        <w:spacing w:before="120" w:after="0" w:line="360" w:lineRule="auto"/>
        <w:jc w:val="center"/>
        <w:rPr>
          <w:b w:val="0"/>
          <w:i/>
          <w:noProof/>
          <w:color w:val="auto"/>
          <w:sz w:val="26"/>
          <w:szCs w:val="26"/>
          <w:lang w:val="vi-VN"/>
        </w:rPr>
      </w:pPr>
      <w:bookmarkStart w:id="591"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591"/>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E9181AF" w14:textId="1A373BFD" w:rsidR="00E8184A" w:rsidRPr="0026157F" w:rsidRDefault="00E52D94" w:rsidP="0026157F">
      <w:pPr>
        <w:pStyle w:val="Caption"/>
        <w:jc w:val="center"/>
        <w:rPr>
          <w:b w:val="0"/>
          <w:i/>
          <w:noProof/>
          <w:color w:val="auto"/>
          <w:sz w:val="26"/>
          <w:szCs w:val="26"/>
          <w:lang w:val="vi-VN"/>
        </w:rPr>
      </w:pPr>
      <w:bookmarkStart w:id="592"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816741" w:rsidRPr="0026157F">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592"/>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5122" w:type="dxa"/>
        <w:jc w:val="center"/>
        <w:tblLayout w:type="fixed"/>
        <w:tblLook w:val="04A0" w:firstRow="1" w:lastRow="0" w:firstColumn="1" w:lastColumn="0" w:noHBand="0" w:noVBand="1"/>
        <w:tblPrChange w:id="593" w:author="Thơ Lê" w:date="2020-08-26T23:45:00Z">
          <w:tblPr>
            <w:tblStyle w:val="TableGrid"/>
            <w:tblW w:w="3708" w:type="dxa"/>
            <w:jc w:val="center"/>
            <w:tblLayout w:type="fixed"/>
            <w:tblLook w:val="04A0" w:firstRow="1" w:lastRow="0" w:firstColumn="1" w:lastColumn="0" w:noHBand="0" w:noVBand="1"/>
          </w:tblPr>
        </w:tblPrChange>
      </w:tblPr>
      <w:tblGrid>
        <w:gridCol w:w="1380"/>
        <w:gridCol w:w="1582"/>
        <w:gridCol w:w="720"/>
        <w:gridCol w:w="720"/>
        <w:gridCol w:w="720"/>
        <w:tblGridChange w:id="594">
          <w:tblGrid>
            <w:gridCol w:w="648"/>
            <w:gridCol w:w="900"/>
            <w:gridCol w:w="720"/>
            <w:gridCol w:w="720"/>
            <w:gridCol w:w="720"/>
          </w:tblGrid>
        </w:tblGridChange>
      </w:tblGrid>
      <w:tr w:rsidR="00CF49B2" w:rsidRPr="0026157F" w14:paraId="76A0430A" w14:textId="77777777" w:rsidTr="00D7148D">
        <w:trPr>
          <w:trHeight w:val="501"/>
          <w:jc w:val="center"/>
          <w:trPrChange w:id="595" w:author="Thơ Lê" w:date="2020-08-26T23:45:00Z">
            <w:trPr>
              <w:trHeight w:val="1155"/>
              <w:jc w:val="center"/>
            </w:trPr>
          </w:trPrChange>
        </w:trPr>
        <w:tc>
          <w:tcPr>
            <w:tcW w:w="1380" w:type="dxa"/>
            <w:shd w:val="clear" w:color="auto" w:fill="auto"/>
            <w:tcPrChange w:id="596" w:author="Thơ Lê" w:date="2020-08-26T23:45:00Z">
              <w:tcPr>
                <w:tcW w:w="648" w:type="dxa"/>
                <w:shd w:val="clear" w:color="auto" w:fill="auto"/>
              </w:tcPr>
            </w:tcPrChange>
          </w:tcPr>
          <w:p w14:paraId="13A0D154" w14:textId="77777777" w:rsidR="00CF49B2" w:rsidRPr="005E2BC6" w:rsidRDefault="00CF49B2" w:rsidP="002A5686">
            <w:pPr>
              <w:spacing w:before="120" w:line="360" w:lineRule="auto"/>
              <w:jc w:val="center"/>
              <w:rPr>
                <w:b/>
                <w:noProof/>
                <w:sz w:val="26"/>
                <w:szCs w:val="26"/>
                <w:lang w:val="vi-VN"/>
                <w:rPrChange w:id="597" w:author="Thơ Lê" w:date="2020-08-26T23:44:00Z">
                  <w:rPr>
                    <w:b/>
                    <w:noProof/>
                    <w:sz w:val="20"/>
                    <w:szCs w:val="20"/>
                    <w:lang w:val="vi-VN"/>
                  </w:rPr>
                </w:rPrChange>
              </w:rPr>
            </w:pPr>
            <w:r w:rsidRPr="005E2BC6">
              <w:rPr>
                <w:b/>
                <w:noProof/>
                <w:sz w:val="26"/>
                <w:szCs w:val="26"/>
                <w:lang w:val="vi-VN"/>
                <w:rPrChange w:id="598" w:author="Thơ Lê" w:date="2020-08-26T23:44:00Z">
                  <w:rPr>
                    <w:b/>
                    <w:noProof/>
                    <w:sz w:val="20"/>
                    <w:szCs w:val="20"/>
                    <w:lang w:val="vi-VN"/>
                  </w:rPr>
                </w:rPrChange>
              </w:rPr>
              <w:lastRenderedPageBreak/>
              <w:t>Lần chạy</w:t>
            </w:r>
          </w:p>
        </w:tc>
        <w:tc>
          <w:tcPr>
            <w:tcW w:w="1582" w:type="dxa"/>
            <w:shd w:val="clear" w:color="auto" w:fill="auto"/>
            <w:tcPrChange w:id="599" w:author="Thơ Lê" w:date="2020-08-26T23:45:00Z">
              <w:tcPr>
                <w:tcW w:w="900" w:type="dxa"/>
                <w:shd w:val="clear" w:color="auto" w:fill="auto"/>
              </w:tcPr>
            </w:tcPrChange>
          </w:tcPr>
          <w:p w14:paraId="47A3F61E" w14:textId="77777777" w:rsidR="00CF49B2" w:rsidRPr="005E2BC6" w:rsidRDefault="00CF49B2" w:rsidP="002A5686">
            <w:pPr>
              <w:spacing w:before="120" w:line="360" w:lineRule="auto"/>
              <w:jc w:val="center"/>
              <w:rPr>
                <w:b/>
                <w:noProof/>
                <w:sz w:val="26"/>
                <w:szCs w:val="26"/>
                <w:lang w:val="vi-VN"/>
                <w:rPrChange w:id="600" w:author="Thơ Lê" w:date="2020-08-26T23:44:00Z">
                  <w:rPr>
                    <w:b/>
                    <w:noProof/>
                    <w:sz w:val="20"/>
                    <w:szCs w:val="20"/>
                    <w:lang w:val="vi-VN"/>
                  </w:rPr>
                </w:rPrChange>
              </w:rPr>
            </w:pPr>
            <w:r w:rsidRPr="005E2BC6">
              <w:rPr>
                <w:b/>
                <w:noProof/>
                <w:sz w:val="26"/>
                <w:szCs w:val="26"/>
                <w:lang w:val="vi-VN"/>
                <w:rPrChange w:id="601" w:author="Thơ Lê" w:date="2020-08-26T23:44:00Z">
                  <w:rPr>
                    <w:b/>
                    <w:noProof/>
                    <w:sz w:val="20"/>
                    <w:szCs w:val="20"/>
                    <w:lang w:val="vi-VN"/>
                  </w:rPr>
                </w:rPrChange>
              </w:rPr>
              <w:t>Thuật toán</w:t>
            </w:r>
          </w:p>
        </w:tc>
        <w:tc>
          <w:tcPr>
            <w:tcW w:w="720" w:type="dxa"/>
            <w:shd w:val="clear" w:color="auto" w:fill="auto"/>
            <w:tcPrChange w:id="602" w:author="Thơ Lê" w:date="2020-08-26T23:45:00Z">
              <w:tcPr>
                <w:tcW w:w="720" w:type="dxa"/>
                <w:shd w:val="clear" w:color="auto" w:fill="auto"/>
              </w:tcPr>
            </w:tcPrChange>
          </w:tcPr>
          <w:p w14:paraId="7825AFFE" w14:textId="3CA8D35E" w:rsidR="00CF49B2" w:rsidRPr="005E2BC6" w:rsidRDefault="005F31CB" w:rsidP="002A5686">
            <w:pPr>
              <w:spacing w:before="120" w:line="360" w:lineRule="auto"/>
              <w:jc w:val="center"/>
              <w:rPr>
                <w:b/>
                <w:noProof/>
                <w:sz w:val="26"/>
                <w:szCs w:val="26"/>
                <w:lang w:val="vi-VN"/>
                <w:rPrChange w:id="603" w:author="Thơ Lê" w:date="2020-08-26T23:44:00Z">
                  <w:rPr>
                    <w:b/>
                    <w:noProof/>
                    <w:sz w:val="20"/>
                    <w:szCs w:val="20"/>
                    <w:lang w:val="vi-VN"/>
                  </w:rPr>
                </w:rPrChange>
              </w:rPr>
            </w:pPr>
            <w:r w:rsidRPr="005E2BC6">
              <w:rPr>
                <w:b/>
                <w:noProof/>
                <w:sz w:val="26"/>
                <w:szCs w:val="26"/>
                <w:lang w:val="vi-VN"/>
                <w:rPrChange w:id="604" w:author="Thơ Lê" w:date="2020-08-26T23:44:00Z">
                  <w:rPr>
                    <w:b/>
                    <w:noProof/>
                    <w:sz w:val="20"/>
                    <w:szCs w:val="20"/>
                    <w:lang w:val="vi-VN"/>
                  </w:rPr>
                </w:rPrChange>
              </w:rPr>
              <w:t>P</w:t>
            </w:r>
          </w:p>
        </w:tc>
        <w:tc>
          <w:tcPr>
            <w:tcW w:w="720" w:type="dxa"/>
            <w:shd w:val="clear" w:color="auto" w:fill="auto"/>
            <w:tcPrChange w:id="605" w:author="Thơ Lê" w:date="2020-08-26T23:45:00Z">
              <w:tcPr>
                <w:tcW w:w="720" w:type="dxa"/>
                <w:shd w:val="clear" w:color="auto" w:fill="auto"/>
              </w:tcPr>
            </w:tcPrChange>
          </w:tcPr>
          <w:p w14:paraId="58DD8DF8" w14:textId="33C1A47A" w:rsidR="00CF49B2" w:rsidRPr="005E2BC6" w:rsidRDefault="005F31CB" w:rsidP="002A5686">
            <w:pPr>
              <w:spacing w:before="120" w:line="360" w:lineRule="auto"/>
              <w:jc w:val="center"/>
              <w:rPr>
                <w:b/>
                <w:noProof/>
                <w:sz w:val="26"/>
                <w:szCs w:val="26"/>
                <w:lang w:val="vi-VN"/>
                <w:rPrChange w:id="606" w:author="Thơ Lê" w:date="2020-08-26T23:44:00Z">
                  <w:rPr>
                    <w:b/>
                    <w:noProof/>
                    <w:sz w:val="20"/>
                    <w:szCs w:val="20"/>
                    <w:lang w:val="vi-VN"/>
                  </w:rPr>
                </w:rPrChange>
              </w:rPr>
            </w:pPr>
            <w:r w:rsidRPr="005E2BC6">
              <w:rPr>
                <w:b/>
                <w:noProof/>
                <w:sz w:val="26"/>
                <w:szCs w:val="26"/>
                <w:lang w:val="vi-VN"/>
                <w:rPrChange w:id="607" w:author="Thơ Lê" w:date="2020-08-26T23:44:00Z">
                  <w:rPr>
                    <w:b/>
                    <w:noProof/>
                    <w:sz w:val="20"/>
                    <w:szCs w:val="20"/>
                    <w:lang w:val="vi-VN"/>
                  </w:rPr>
                </w:rPrChange>
              </w:rPr>
              <w:t>R</w:t>
            </w:r>
          </w:p>
        </w:tc>
        <w:tc>
          <w:tcPr>
            <w:tcW w:w="720" w:type="dxa"/>
            <w:shd w:val="clear" w:color="auto" w:fill="auto"/>
            <w:tcPrChange w:id="608" w:author="Thơ Lê" w:date="2020-08-26T23:45:00Z">
              <w:tcPr>
                <w:tcW w:w="720" w:type="dxa"/>
                <w:shd w:val="clear" w:color="auto" w:fill="auto"/>
              </w:tcPr>
            </w:tcPrChange>
          </w:tcPr>
          <w:p w14:paraId="469C561C" w14:textId="77777777" w:rsidR="00CF49B2" w:rsidRPr="005E2BC6" w:rsidRDefault="00CF49B2" w:rsidP="002A5686">
            <w:pPr>
              <w:spacing w:before="120" w:line="360" w:lineRule="auto"/>
              <w:jc w:val="center"/>
              <w:rPr>
                <w:b/>
                <w:noProof/>
                <w:sz w:val="26"/>
                <w:szCs w:val="26"/>
                <w:lang w:val="vi-VN"/>
                <w:rPrChange w:id="609" w:author="Thơ Lê" w:date="2020-08-26T23:44:00Z">
                  <w:rPr>
                    <w:b/>
                    <w:noProof/>
                    <w:sz w:val="20"/>
                    <w:szCs w:val="20"/>
                    <w:lang w:val="vi-VN"/>
                  </w:rPr>
                </w:rPrChange>
              </w:rPr>
            </w:pPr>
            <w:r w:rsidRPr="005E2BC6">
              <w:rPr>
                <w:b/>
                <w:noProof/>
                <w:sz w:val="26"/>
                <w:szCs w:val="26"/>
                <w:lang w:val="vi-VN"/>
                <w:rPrChange w:id="610" w:author="Thơ Lê" w:date="2020-08-26T23:44:00Z">
                  <w:rPr>
                    <w:b/>
                    <w:noProof/>
                    <w:sz w:val="20"/>
                    <w:szCs w:val="20"/>
                    <w:lang w:val="vi-VN"/>
                  </w:rPr>
                </w:rPrChange>
              </w:rPr>
              <w:t>F1</w:t>
            </w:r>
          </w:p>
        </w:tc>
      </w:tr>
      <w:tr w:rsidR="00CF49B2" w:rsidRPr="0026157F" w14:paraId="12C27515" w14:textId="77777777" w:rsidTr="005E2BC6">
        <w:trPr>
          <w:jc w:val="center"/>
          <w:trPrChange w:id="611" w:author="Thơ Lê" w:date="2020-08-26T23:45:00Z">
            <w:trPr>
              <w:jc w:val="center"/>
            </w:trPr>
          </w:trPrChange>
        </w:trPr>
        <w:tc>
          <w:tcPr>
            <w:tcW w:w="1380" w:type="dxa"/>
            <w:shd w:val="clear" w:color="auto" w:fill="auto"/>
            <w:tcPrChange w:id="612" w:author="Thơ Lê" w:date="2020-08-26T23:45:00Z">
              <w:tcPr>
                <w:tcW w:w="648" w:type="dxa"/>
                <w:shd w:val="clear" w:color="auto" w:fill="auto"/>
              </w:tcPr>
            </w:tcPrChange>
          </w:tcPr>
          <w:p w14:paraId="7D38D2C9" w14:textId="77777777" w:rsidR="00CF49B2" w:rsidRPr="005E2BC6" w:rsidRDefault="00CF49B2" w:rsidP="002A5686">
            <w:pPr>
              <w:spacing w:before="120" w:line="360" w:lineRule="auto"/>
              <w:jc w:val="center"/>
              <w:rPr>
                <w:noProof/>
                <w:sz w:val="26"/>
                <w:szCs w:val="26"/>
                <w:lang w:val="vi-VN"/>
                <w:rPrChange w:id="613" w:author="Thơ Lê" w:date="2020-08-26T23:44:00Z">
                  <w:rPr>
                    <w:noProof/>
                    <w:sz w:val="20"/>
                    <w:szCs w:val="20"/>
                    <w:lang w:val="vi-VN"/>
                  </w:rPr>
                </w:rPrChange>
              </w:rPr>
            </w:pPr>
            <w:r w:rsidRPr="005E2BC6">
              <w:rPr>
                <w:noProof/>
                <w:sz w:val="26"/>
                <w:szCs w:val="26"/>
                <w:lang w:val="vi-VN"/>
                <w:rPrChange w:id="614" w:author="Thơ Lê" w:date="2020-08-26T23:44:00Z">
                  <w:rPr>
                    <w:noProof/>
                    <w:sz w:val="20"/>
                    <w:szCs w:val="20"/>
                    <w:lang w:val="vi-VN"/>
                  </w:rPr>
                </w:rPrChange>
              </w:rPr>
              <w:t>1</w:t>
            </w:r>
          </w:p>
        </w:tc>
        <w:tc>
          <w:tcPr>
            <w:tcW w:w="1582" w:type="dxa"/>
            <w:shd w:val="clear" w:color="auto" w:fill="auto"/>
            <w:tcPrChange w:id="615" w:author="Thơ Lê" w:date="2020-08-26T23:45:00Z">
              <w:tcPr>
                <w:tcW w:w="900" w:type="dxa"/>
                <w:shd w:val="clear" w:color="auto" w:fill="auto"/>
              </w:tcPr>
            </w:tcPrChange>
          </w:tcPr>
          <w:p w14:paraId="52E3C2BF" w14:textId="77777777" w:rsidR="00CF49B2" w:rsidRPr="005E2BC6" w:rsidRDefault="00CF49B2" w:rsidP="002A5686">
            <w:pPr>
              <w:spacing w:before="120" w:line="360" w:lineRule="auto"/>
              <w:jc w:val="center"/>
              <w:rPr>
                <w:noProof/>
                <w:sz w:val="26"/>
                <w:szCs w:val="26"/>
                <w:lang w:val="vi-VN"/>
                <w:rPrChange w:id="616" w:author="Thơ Lê" w:date="2020-08-26T23:44:00Z">
                  <w:rPr>
                    <w:noProof/>
                    <w:sz w:val="20"/>
                    <w:szCs w:val="20"/>
                    <w:lang w:val="vi-VN"/>
                  </w:rPr>
                </w:rPrChange>
              </w:rPr>
            </w:pPr>
            <w:r w:rsidRPr="005E2BC6">
              <w:rPr>
                <w:noProof/>
                <w:sz w:val="26"/>
                <w:szCs w:val="26"/>
                <w:lang w:val="vi-VN"/>
                <w:rPrChange w:id="617" w:author="Thơ Lê" w:date="2020-08-26T23:44:00Z">
                  <w:rPr>
                    <w:noProof/>
                    <w:sz w:val="20"/>
                    <w:szCs w:val="20"/>
                    <w:lang w:val="vi-VN"/>
                  </w:rPr>
                </w:rPrChange>
              </w:rPr>
              <w:t>SVM</w:t>
            </w:r>
          </w:p>
        </w:tc>
        <w:tc>
          <w:tcPr>
            <w:tcW w:w="720" w:type="dxa"/>
            <w:shd w:val="clear" w:color="auto" w:fill="auto"/>
            <w:tcPrChange w:id="618" w:author="Thơ Lê" w:date="2020-08-26T23:45:00Z">
              <w:tcPr>
                <w:tcW w:w="720" w:type="dxa"/>
                <w:shd w:val="clear" w:color="auto" w:fill="auto"/>
              </w:tcPr>
            </w:tcPrChange>
          </w:tcPr>
          <w:p w14:paraId="06B2FC98" w14:textId="77777777" w:rsidR="00CF49B2" w:rsidRPr="005E2BC6" w:rsidRDefault="00CF49B2" w:rsidP="00F4045A">
            <w:pPr>
              <w:spacing w:before="120" w:line="360" w:lineRule="auto"/>
              <w:jc w:val="center"/>
              <w:rPr>
                <w:noProof/>
                <w:sz w:val="26"/>
                <w:szCs w:val="26"/>
                <w:lang w:val="vi-VN"/>
                <w:rPrChange w:id="619" w:author="Thơ Lê" w:date="2020-08-26T23:44:00Z">
                  <w:rPr>
                    <w:noProof/>
                    <w:sz w:val="20"/>
                    <w:szCs w:val="20"/>
                    <w:lang w:val="vi-VN"/>
                  </w:rPr>
                </w:rPrChange>
              </w:rPr>
            </w:pPr>
            <w:r w:rsidRPr="005E2BC6">
              <w:rPr>
                <w:noProof/>
                <w:sz w:val="26"/>
                <w:szCs w:val="26"/>
                <w:lang w:val="vi-VN"/>
                <w:rPrChange w:id="620" w:author="Thơ Lê" w:date="2020-08-26T23:44:00Z">
                  <w:rPr>
                    <w:noProof/>
                    <w:sz w:val="20"/>
                    <w:szCs w:val="20"/>
                    <w:lang w:val="vi-VN"/>
                  </w:rPr>
                </w:rPrChange>
              </w:rPr>
              <w:t>0.77</w:t>
            </w:r>
          </w:p>
        </w:tc>
        <w:tc>
          <w:tcPr>
            <w:tcW w:w="720" w:type="dxa"/>
            <w:shd w:val="clear" w:color="auto" w:fill="auto"/>
            <w:tcPrChange w:id="621" w:author="Thơ Lê" w:date="2020-08-26T23:45:00Z">
              <w:tcPr>
                <w:tcW w:w="720" w:type="dxa"/>
                <w:shd w:val="clear" w:color="auto" w:fill="auto"/>
              </w:tcPr>
            </w:tcPrChange>
          </w:tcPr>
          <w:p w14:paraId="1B911994" w14:textId="77777777" w:rsidR="00CF49B2" w:rsidRPr="005E2BC6" w:rsidRDefault="00CF49B2" w:rsidP="00F4045A">
            <w:pPr>
              <w:spacing w:before="120" w:line="360" w:lineRule="auto"/>
              <w:rPr>
                <w:noProof/>
                <w:sz w:val="26"/>
                <w:szCs w:val="26"/>
                <w:lang w:val="vi-VN"/>
                <w:rPrChange w:id="622" w:author="Thơ Lê" w:date="2020-08-26T23:44:00Z">
                  <w:rPr>
                    <w:noProof/>
                    <w:sz w:val="20"/>
                    <w:szCs w:val="20"/>
                    <w:lang w:val="vi-VN"/>
                  </w:rPr>
                </w:rPrChange>
              </w:rPr>
            </w:pPr>
            <w:r w:rsidRPr="005E2BC6">
              <w:rPr>
                <w:noProof/>
                <w:sz w:val="26"/>
                <w:szCs w:val="26"/>
                <w:lang w:val="vi-VN"/>
                <w:rPrChange w:id="623" w:author="Thơ Lê" w:date="2020-08-26T23:44:00Z">
                  <w:rPr>
                    <w:noProof/>
                    <w:sz w:val="20"/>
                    <w:szCs w:val="20"/>
                    <w:lang w:val="vi-VN"/>
                  </w:rPr>
                </w:rPrChange>
              </w:rPr>
              <w:t>0.77</w:t>
            </w:r>
          </w:p>
        </w:tc>
        <w:tc>
          <w:tcPr>
            <w:tcW w:w="720" w:type="dxa"/>
            <w:shd w:val="clear" w:color="auto" w:fill="auto"/>
            <w:tcPrChange w:id="624" w:author="Thơ Lê" w:date="2020-08-26T23:45:00Z">
              <w:tcPr>
                <w:tcW w:w="720" w:type="dxa"/>
                <w:shd w:val="clear" w:color="auto" w:fill="auto"/>
              </w:tcPr>
            </w:tcPrChange>
          </w:tcPr>
          <w:p w14:paraId="288F0BBF" w14:textId="77777777" w:rsidR="00CF49B2" w:rsidRPr="005E2BC6" w:rsidRDefault="00CF49B2" w:rsidP="00F4045A">
            <w:pPr>
              <w:spacing w:before="120" w:line="360" w:lineRule="auto"/>
              <w:jc w:val="center"/>
              <w:rPr>
                <w:noProof/>
                <w:sz w:val="26"/>
                <w:szCs w:val="26"/>
                <w:lang w:val="vi-VN"/>
                <w:rPrChange w:id="625" w:author="Thơ Lê" w:date="2020-08-26T23:44:00Z">
                  <w:rPr>
                    <w:noProof/>
                    <w:sz w:val="20"/>
                    <w:szCs w:val="20"/>
                    <w:lang w:val="vi-VN"/>
                  </w:rPr>
                </w:rPrChange>
              </w:rPr>
            </w:pPr>
            <w:r w:rsidRPr="005E2BC6">
              <w:rPr>
                <w:noProof/>
                <w:sz w:val="26"/>
                <w:szCs w:val="26"/>
                <w:lang w:val="vi-VN"/>
                <w:rPrChange w:id="626" w:author="Thơ Lê" w:date="2020-08-26T23:44:00Z">
                  <w:rPr>
                    <w:noProof/>
                    <w:sz w:val="20"/>
                    <w:szCs w:val="20"/>
                    <w:lang w:val="vi-VN"/>
                  </w:rPr>
                </w:rPrChange>
              </w:rPr>
              <w:t>0.77</w:t>
            </w:r>
          </w:p>
        </w:tc>
      </w:tr>
      <w:tr w:rsidR="00CF49B2" w:rsidRPr="0026157F" w14:paraId="7D6B9164" w14:textId="77777777" w:rsidTr="005E2BC6">
        <w:trPr>
          <w:jc w:val="center"/>
          <w:trPrChange w:id="627" w:author="Thơ Lê" w:date="2020-08-26T23:45:00Z">
            <w:trPr>
              <w:jc w:val="center"/>
            </w:trPr>
          </w:trPrChange>
        </w:trPr>
        <w:tc>
          <w:tcPr>
            <w:tcW w:w="1380" w:type="dxa"/>
            <w:shd w:val="clear" w:color="auto" w:fill="auto"/>
            <w:tcPrChange w:id="628" w:author="Thơ Lê" w:date="2020-08-26T23:45:00Z">
              <w:tcPr>
                <w:tcW w:w="648" w:type="dxa"/>
                <w:shd w:val="clear" w:color="auto" w:fill="auto"/>
              </w:tcPr>
            </w:tcPrChange>
          </w:tcPr>
          <w:p w14:paraId="4912602C" w14:textId="77777777" w:rsidR="00CF49B2" w:rsidRPr="005E2BC6" w:rsidRDefault="00CF49B2" w:rsidP="002A5686">
            <w:pPr>
              <w:spacing w:before="120" w:line="360" w:lineRule="auto"/>
              <w:jc w:val="center"/>
              <w:rPr>
                <w:noProof/>
                <w:sz w:val="26"/>
                <w:szCs w:val="26"/>
                <w:lang w:val="vi-VN"/>
                <w:rPrChange w:id="629" w:author="Thơ Lê" w:date="2020-08-26T23:44:00Z">
                  <w:rPr>
                    <w:noProof/>
                    <w:sz w:val="20"/>
                    <w:szCs w:val="20"/>
                    <w:lang w:val="vi-VN"/>
                  </w:rPr>
                </w:rPrChange>
              </w:rPr>
            </w:pPr>
            <w:r w:rsidRPr="005E2BC6">
              <w:rPr>
                <w:noProof/>
                <w:sz w:val="26"/>
                <w:szCs w:val="26"/>
                <w:lang w:val="vi-VN"/>
                <w:rPrChange w:id="630" w:author="Thơ Lê" w:date="2020-08-26T23:44:00Z">
                  <w:rPr>
                    <w:noProof/>
                    <w:sz w:val="20"/>
                    <w:szCs w:val="20"/>
                    <w:lang w:val="vi-VN"/>
                  </w:rPr>
                </w:rPrChange>
              </w:rPr>
              <w:t>2</w:t>
            </w:r>
          </w:p>
        </w:tc>
        <w:tc>
          <w:tcPr>
            <w:tcW w:w="1582" w:type="dxa"/>
            <w:shd w:val="clear" w:color="auto" w:fill="auto"/>
            <w:tcPrChange w:id="631" w:author="Thơ Lê" w:date="2020-08-26T23:45:00Z">
              <w:tcPr>
                <w:tcW w:w="900" w:type="dxa"/>
                <w:shd w:val="clear" w:color="auto" w:fill="auto"/>
              </w:tcPr>
            </w:tcPrChange>
          </w:tcPr>
          <w:p w14:paraId="672FBC37" w14:textId="77777777" w:rsidR="00CF49B2" w:rsidRPr="005E2BC6" w:rsidRDefault="00CF49B2" w:rsidP="002A5686">
            <w:pPr>
              <w:spacing w:before="120" w:line="360" w:lineRule="auto"/>
              <w:jc w:val="center"/>
              <w:rPr>
                <w:noProof/>
                <w:sz w:val="26"/>
                <w:szCs w:val="26"/>
                <w:lang w:val="vi-VN"/>
                <w:rPrChange w:id="632" w:author="Thơ Lê" w:date="2020-08-26T23:44:00Z">
                  <w:rPr>
                    <w:noProof/>
                    <w:sz w:val="20"/>
                    <w:szCs w:val="20"/>
                    <w:lang w:val="vi-VN"/>
                  </w:rPr>
                </w:rPrChange>
              </w:rPr>
            </w:pPr>
            <w:r w:rsidRPr="005E2BC6">
              <w:rPr>
                <w:noProof/>
                <w:sz w:val="26"/>
                <w:szCs w:val="26"/>
                <w:lang w:val="vi-VN"/>
                <w:rPrChange w:id="633" w:author="Thơ Lê" w:date="2020-08-26T23:44:00Z">
                  <w:rPr>
                    <w:noProof/>
                    <w:sz w:val="20"/>
                    <w:szCs w:val="20"/>
                    <w:lang w:val="vi-VN"/>
                  </w:rPr>
                </w:rPrChange>
              </w:rPr>
              <w:t>SVM</w:t>
            </w:r>
          </w:p>
        </w:tc>
        <w:tc>
          <w:tcPr>
            <w:tcW w:w="720" w:type="dxa"/>
            <w:shd w:val="clear" w:color="auto" w:fill="auto"/>
            <w:tcPrChange w:id="634" w:author="Thơ Lê" w:date="2020-08-26T23:45:00Z">
              <w:tcPr>
                <w:tcW w:w="720" w:type="dxa"/>
                <w:shd w:val="clear" w:color="auto" w:fill="auto"/>
              </w:tcPr>
            </w:tcPrChange>
          </w:tcPr>
          <w:p w14:paraId="2D54768E" w14:textId="77777777" w:rsidR="00CF49B2" w:rsidRPr="005E2BC6" w:rsidRDefault="00CF49B2" w:rsidP="002A5686">
            <w:pPr>
              <w:spacing w:before="120" w:line="360" w:lineRule="auto"/>
              <w:jc w:val="center"/>
              <w:rPr>
                <w:noProof/>
                <w:sz w:val="26"/>
                <w:szCs w:val="26"/>
                <w:lang w:val="vi-VN"/>
                <w:rPrChange w:id="635" w:author="Thơ Lê" w:date="2020-08-26T23:44:00Z">
                  <w:rPr>
                    <w:noProof/>
                    <w:sz w:val="20"/>
                    <w:szCs w:val="20"/>
                    <w:lang w:val="vi-VN"/>
                  </w:rPr>
                </w:rPrChange>
              </w:rPr>
            </w:pPr>
            <w:r w:rsidRPr="005E2BC6">
              <w:rPr>
                <w:noProof/>
                <w:sz w:val="26"/>
                <w:szCs w:val="26"/>
                <w:lang w:val="vi-VN"/>
                <w:rPrChange w:id="636" w:author="Thơ Lê" w:date="2020-08-26T23:44:00Z">
                  <w:rPr>
                    <w:noProof/>
                    <w:sz w:val="20"/>
                    <w:szCs w:val="20"/>
                    <w:lang w:val="vi-VN"/>
                  </w:rPr>
                </w:rPrChange>
              </w:rPr>
              <w:t>0.77</w:t>
            </w:r>
          </w:p>
        </w:tc>
        <w:tc>
          <w:tcPr>
            <w:tcW w:w="720" w:type="dxa"/>
            <w:shd w:val="clear" w:color="auto" w:fill="auto"/>
            <w:tcPrChange w:id="637" w:author="Thơ Lê" w:date="2020-08-26T23:45:00Z">
              <w:tcPr>
                <w:tcW w:w="720" w:type="dxa"/>
                <w:shd w:val="clear" w:color="auto" w:fill="auto"/>
              </w:tcPr>
            </w:tcPrChange>
          </w:tcPr>
          <w:p w14:paraId="1C54E0A2" w14:textId="77777777" w:rsidR="00CF49B2" w:rsidRPr="005E2BC6" w:rsidRDefault="00CF49B2" w:rsidP="002A5686">
            <w:pPr>
              <w:spacing w:before="120" w:line="360" w:lineRule="auto"/>
              <w:jc w:val="center"/>
              <w:rPr>
                <w:noProof/>
                <w:sz w:val="26"/>
                <w:szCs w:val="26"/>
                <w:lang w:val="vi-VN"/>
                <w:rPrChange w:id="638" w:author="Thơ Lê" w:date="2020-08-26T23:44:00Z">
                  <w:rPr>
                    <w:noProof/>
                    <w:sz w:val="20"/>
                    <w:szCs w:val="20"/>
                    <w:lang w:val="vi-VN"/>
                  </w:rPr>
                </w:rPrChange>
              </w:rPr>
            </w:pPr>
            <w:r w:rsidRPr="005E2BC6">
              <w:rPr>
                <w:noProof/>
                <w:sz w:val="26"/>
                <w:szCs w:val="26"/>
                <w:lang w:val="vi-VN"/>
                <w:rPrChange w:id="639" w:author="Thơ Lê" w:date="2020-08-26T23:44:00Z">
                  <w:rPr>
                    <w:noProof/>
                    <w:sz w:val="20"/>
                    <w:szCs w:val="20"/>
                    <w:lang w:val="vi-VN"/>
                  </w:rPr>
                </w:rPrChange>
              </w:rPr>
              <w:t>0.77</w:t>
            </w:r>
          </w:p>
        </w:tc>
        <w:tc>
          <w:tcPr>
            <w:tcW w:w="720" w:type="dxa"/>
            <w:shd w:val="clear" w:color="auto" w:fill="auto"/>
            <w:tcPrChange w:id="640" w:author="Thơ Lê" w:date="2020-08-26T23:45:00Z">
              <w:tcPr>
                <w:tcW w:w="720" w:type="dxa"/>
                <w:shd w:val="clear" w:color="auto" w:fill="auto"/>
              </w:tcPr>
            </w:tcPrChange>
          </w:tcPr>
          <w:p w14:paraId="7F3A5F6B" w14:textId="77777777" w:rsidR="00CF49B2" w:rsidRPr="005E2BC6" w:rsidRDefault="00CF49B2" w:rsidP="002A5686">
            <w:pPr>
              <w:spacing w:before="120" w:line="360" w:lineRule="auto"/>
              <w:jc w:val="center"/>
              <w:rPr>
                <w:noProof/>
                <w:sz w:val="26"/>
                <w:szCs w:val="26"/>
                <w:lang w:val="vi-VN"/>
                <w:rPrChange w:id="641" w:author="Thơ Lê" w:date="2020-08-26T23:44:00Z">
                  <w:rPr>
                    <w:noProof/>
                    <w:sz w:val="20"/>
                    <w:szCs w:val="20"/>
                    <w:lang w:val="vi-VN"/>
                  </w:rPr>
                </w:rPrChange>
              </w:rPr>
            </w:pPr>
            <w:r w:rsidRPr="005E2BC6">
              <w:rPr>
                <w:noProof/>
                <w:sz w:val="26"/>
                <w:szCs w:val="26"/>
                <w:lang w:val="vi-VN"/>
                <w:rPrChange w:id="642" w:author="Thơ Lê" w:date="2020-08-26T23:44:00Z">
                  <w:rPr>
                    <w:noProof/>
                    <w:sz w:val="20"/>
                    <w:szCs w:val="20"/>
                    <w:lang w:val="vi-VN"/>
                  </w:rPr>
                </w:rPrChange>
              </w:rPr>
              <w:t>0.77</w:t>
            </w:r>
          </w:p>
        </w:tc>
      </w:tr>
      <w:tr w:rsidR="00CF49B2" w:rsidRPr="0026157F" w14:paraId="66ABAA9C" w14:textId="77777777" w:rsidTr="005E2BC6">
        <w:trPr>
          <w:jc w:val="center"/>
          <w:trPrChange w:id="643" w:author="Thơ Lê" w:date="2020-08-26T23:45:00Z">
            <w:trPr>
              <w:jc w:val="center"/>
            </w:trPr>
          </w:trPrChange>
        </w:trPr>
        <w:tc>
          <w:tcPr>
            <w:tcW w:w="1380" w:type="dxa"/>
            <w:shd w:val="clear" w:color="auto" w:fill="auto"/>
            <w:tcPrChange w:id="644" w:author="Thơ Lê" w:date="2020-08-26T23:45:00Z">
              <w:tcPr>
                <w:tcW w:w="648" w:type="dxa"/>
                <w:shd w:val="clear" w:color="auto" w:fill="auto"/>
              </w:tcPr>
            </w:tcPrChange>
          </w:tcPr>
          <w:p w14:paraId="22B59D8B" w14:textId="77777777" w:rsidR="00CF49B2" w:rsidRPr="005E2BC6" w:rsidRDefault="00CF49B2" w:rsidP="002A5686">
            <w:pPr>
              <w:spacing w:before="120" w:line="360" w:lineRule="auto"/>
              <w:jc w:val="center"/>
              <w:rPr>
                <w:noProof/>
                <w:sz w:val="26"/>
                <w:szCs w:val="26"/>
                <w:lang w:val="vi-VN"/>
                <w:rPrChange w:id="645" w:author="Thơ Lê" w:date="2020-08-26T23:44:00Z">
                  <w:rPr>
                    <w:noProof/>
                    <w:sz w:val="20"/>
                    <w:szCs w:val="20"/>
                    <w:lang w:val="vi-VN"/>
                  </w:rPr>
                </w:rPrChange>
              </w:rPr>
            </w:pPr>
            <w:r w:rsidRPr="005E2BC6">
              <w:rPr>
                <w:noProof/>
                <w:sz w:val="26"/>
                <w:szCs w:val="26"/>
                <w:lang w:val="vi-VN"/>
                <w:rPrChange w:id="646" w:author="Thơ Lê" w:date="2020-08-26T23:44:00Z">
                  <w:rPr>
                    <w:noProof/>
                    <w:sz w:val="20"/>
                    <w:szCs w:val="20"/>
                    <w:lang w:val="vi-VN"/>
                  </w:rPr>
                </w:rPrChange>
              </w:rPr>
              <w:t>3</w:t>
            </w:r>
          </w:p>
        </w:tc>
        <w:tc>
          <w:tcPr>
            <w:tcW w:w="1582" w:type="dxa"/>
            <w:shd w:val="clear" w:color="auto" w:fill="auto"/>
            <w:tcPrChange w:id="647" w:author="Thơ Lê" w:date="2020-08-26T23:45:00Z">
              <w:tcPr>
                <w:tcW w:w="900" w:type="dxa"/>
                <w:shd w:val="clear" w:color="auto" w:fill="auto"/>
              </w:tcPr>
            </w:tcPrChange>
          </w:tcPr>
          <w:p w14:paraId="6D18C204" w14:textId="77777777" w:rsidR="00CF49B2" w:rsidRPr="005E2BC6" w:rsidRDefault="00CF49B2" w:rsidP="002A5686">
            <w:pPr>
              <w:spacing w:before="120" w:line="360" w:lineRule="auto"/>
              <w:jc w:val="center"/>
              <w:rPr>
                <w:noProof/>
                <w:sz w:val="26"/>
                <w:szCs w:val="26"/>
                <w:lang w:val="vi-VN"/>
                <w:rPrChange w:id="648" w:author="Thơ Lê" w:date="2020-08-26T23:44:00Z">
                  <w:rPr>
                    <w:noProof/>
                    <w:sz w:val="20"/>
                    <w:szCs w:val="20"/>
                    <w:lang w:val="vi-VN"/>
                  </w:rPr>
                </w:rPrChange>
              </w:rPr>
            </w:pPr>
            <w:r w:rsidRPr="005E2BC6">
              <w:rPr>
                <w:noProof/>
                <w:sz w:val="26"/>
                <w:szCs w:val="26"/>
                <w:lang w:val="vi-VN"/>
                <w:rPrChange w:id="649" w:author="Thơ Lê" w:date="2020-08-26T23:44:00Z">
                  <w:rPr>
                    <w:noProof/>
                    <w:sz w:val="20"/>
                    <w:szCs w:val="20"/>
                    <w:lang w:val="vi-VN"/>
                  </w:rPr>
                </w:rPrChange>
              </w:rPr>
              <w:t>SVM</w:t>
            </w:r>
          </w:p>
        </w:tc>
        <w:tc>
          <w:tcPr>
            <w:tcW w:w="720" w:type="dxa"/>
            <w:shd w:val="clear" w:color="auto" w:fill="auto"/>
            <w:tcPrChange w:id="650" w:author="Thơ Lê" w:date="2020-08-26T23:45:00Z">
              <w:tcPr>
                <w:tcW w:w="720" w:type="dxa"/>
                <w:shd w:val="clear" w:color="auto" w:fill="auto"/>
              </w:tcPr>
            </w:tcPrChange>
          </w:tcPr>
          <w:p w14:paraId="69D814B4" w14:textId="77777777" w:rsidR="00CF49B2" w:rsidRPr="005E2BC6" w:rsidRDefault="00CF49B2" w:rsidP="002A5686">
            <w:pPr>
              <w:spacing w:before="120" w:line="360" w:lineRule="auto"/>
              <w:jc w:val="center"/>
              <w:rPr>
                <w:noProof/>
                <w:sz w:val="26"/>
                <w:szCs w:val="26"/>
                <w:lang w:val="vi-VN"/>
                <w:rPrChange w:id="651" w:author="Thơ Lê" w:date="2020-08-26T23:44:00Z">
                  <w:rPr>
                    <w:noProof/>
                    <w:sz w:val="20"/>
                    <w:szCs w:val="20"/>
                    <w:lang w:val="vi-VN"/>
                  </w:rPr>
                </w:rPrChange>
              </w:rPr>
            </w:pPr>
            <w:r w:rsidRPr="005E2BC6">
              <w:rPr>
                <w:noProof/>
                <w:sz w:val="26"/>
                <w:szCs w:val="26"/>
                <w:lang w:val="vi-VN"/>
                <w:rPrChange w:id="652" w:author="Thơ Lê" w:date="2020-08-26T23:44:00Z">
                  <w:rPr>
                    <w:noProof/>
                    <w:sz w:val="20"/>
                    <w:szCs w:val="20"/>
                    <w:lang w:val="vi-VN"/>
                  </w:rPr>
                </w:rPrChange>
              </w:rPr>
              <w:t>0.77</w:t>
            </w:r>
          </w:p>
        </w:tc>
        <w:tc>
          <w:tcPr>
            <w:tcW w:w="720" w:type="dxa"/>
            <w:shd w:val="clear" w:color="auto" w:fill="auto"/>
            <w:tcPrChange w:id="653" w:author="Thơ Lê" w:date="2020-08-26T23:45:00Z">
              <w:tcPr>
                <w:tcW w:w="720" w:type="dxa"/>
                <w:shd w:val="clear" w:color="auto" w:fill="auto"/>
              </w:tcPr>
            </w:tcPrChange>
          </w:tcPr>
          <w:p w14:paraId="219F23F8" w14:textId="77777777" w:rsidR="00CF49B2" w:rsidRPr="005E2BC6" w:rsidRDefault="00CF49B2" w:rsidP="0049181E">
            <w:pPr>
              <w:spacing w:before="120" w:line="360" w:lineRule="auto"/>
              <w:jc w:val="center"/>
              <w:rPr>
                <w:noProof/>
                <w:sz w:val="26"/>
                <w:szCs w:val="26"/>
                <w:lang w:val="vi-VN"/>
                <w:rPrChange w:id="654" w:author="Thơ Lê" w:date="2020-08-26T23:44:00Z">
                  <w:rPr>
                    <w:noProof/>
                    <w:sz w:val="20"/>
                    <w:szCs w:val="20"/>
                    <w:lang w:val="vi-VN"/>
                  </w:rPr>
                </w:rPrChange>
              </w:rPr>
            </w:pPr>
            <w:r w:rsidRPr="005E2BC6">
              <w:rPr>
                <w:noProof/>
                <w:sz w:val="26"/>
                <w:szCs w:val="26"/>
                <w:lang w:val="vi-VN"/>
                <w:rPrChange w:id="655" w:author="Thơ Lê" w:date="2020-08-26T23:44:00Z">
                  <w:rPr>
                    <w:noProof/>
                    <w:sz w:val="20"/>
                    <w:szCs w:val="20"/>
                    <w:lang w:val="vi-VN"/>
                  </w:rPr>
                </w:rPrChange>
              </w:rPr>
              <w:t>0.77</w:t>
            </w:r>
          </w:p>
        </w:tc>
        <w:tc>
          <w:tcPr>
            <w:tcW w:w="720" w:type="dxa"/>
            <w:shd w:val="clear" w:color="auto" w:fill="auto"/>
            <w:tcPrChange w:id="656" w:author="Thơ Lê" w:date="2020-08-26T23:45:00Z">
              <w:tcPr>
                <w:tcW w:w="720" w:type="dxa"/>
                <w:shd w:val="clear" w:color="auto" w:fill="auto"/>
              </w:tcPr>
            </w:tcPrChange>
          </w:tcPr>
          <w:p w14:paraId="7133AE1E" w14:textId="77777777" w:rsidR="00CF49B2" w:rsidRPr="005E2BC6" w:rsidRDefault="00CF49B2" w:rsidP="0049181E">
            <w:pPr>
              <w:spacing w:before="120" w:line="360" w:lineRule="auto"/>
              <w:jc w:val="center"/>
              <w:rPr>
                <w:noProof/>
                <w:sz w:val="26"/>
                <w:szCs w:val="26"/>
                <w:lang w:val="vi-VN"/>
                <w:rPrChange w:id="657" w:author="Thơ Lê" w:date="2020-08-26T23:44:00Z">
                  <w:rPr>
                    <w:noProof/>
                    <w:sz w:val="20"/>
                    <w:szCs w:val="20"/>
                    <w:lang w:val="vi-VN"/>
                  </w:rPr>
                </w:rPrChange>
              </w:rPr>
            </w:pPr>
            <w:r w:rsidRPr="005E2BC6">
              <w:rPr>
                <w:noProof/>
                <w:sz w:val="26"/>
                <w:szCs w:val="26"/>
                <w:lang w:val="vi-VN"/>
                <w:rPrChange w:id="658" w:author="Thơ Lê" w:date="2020-08-26T23:44:00Z">
                  <w:rPr>
                    <w:noProof/>
                    <w:sz w:val="20"/>
                    <w:szCs w:val="20"/>
                    <w:lang w:val="vi-VN"/>
                  </w:rPr>
                </w:rPrChange>
              </w:rPr>
              <w:t>0.77</w:t>
            </w:r>
          </w:p>
        </w:tc>
      </w:tr>
      <w:tr w:rsidR="00CF49B2" w:rsidRPr="0026157F" w14:paraId="686B3D75" w14:textId="77777777" w:rsidTr="005E2BC6">
        <w:trPr>
          <w:jc w:val="center"/>
          <w:trPrChange w:id="659" w:author="Thơ Lê" w:date="2020-08-26T23:45:00Z">
            <w:trPr>
              <w:jc w:val="center"/>
            </w:trPr>
          </w:trPrChange>
        </w:trPr>
        <w:tc>
          <w:tcPr>
            <w:tcW w:w="1380" w:type="dxa"/>
            <w:shd w:val="clear" w:color="auto" w:fill="auto"/>
            <w:tcPrChange w:id="660" w:author="Thơ Lê" w:date="2020-08-26T23:45:00Z">
              <w:tcPr>
                <w:tcW w:w="648" w:type="dxa"/>
                <w:shd w:val="clear" w:color="auto" w:fill="auto"/>
              </w:tcPr>
            </w:tcPrChange>
          </w:tcPr>
          <w:p w14:paraId="62BD0A4C" w14:textId="77777777" w:rsidR="00CF49B2" w:rsidRPr="005E2BC6" w:rsidRDefault="00CF49B2" w:rsidP="002A5686">
            <w:pPr>
              <w:spacing w:before="120" w:line="360" w:lineRule="auto"/>
              <w:jc w:val="center"/>
              <w:rPr>
                <w:noProof/>
                <w:sz w:val="26"/>
                <w:szCs w:val="26"/>
                <w:lang w:val="vi-VN"/>
                <w:rPrChange w:id="661" w:author="Thơ Lê" w:date="2020-08-26T23:44:00Z">
                  <w:rPr>
                    <w:noProof/>
                    <w:sz w:val="20"/>
                    <w:szCs w:val="20"/>
                    <w:lang w:val="vi-VN"/>
                  </w:rPr>
                </w:rPrChange>
              </w:rPr>
            </w:pPr>
            <w:r w:rsidRPr="005E2BC6">
              <w:rPr>
                <w:noProof/>
                <w:sz w:val="26"/>
                <w:szCs w:val="26"/>
                <w:lang w:val="vi-VN"/>
                <w:rPrChange w:id="662" w:author="Thơ Lê" w:date="2020-08-26T23:44:00Z">
                  <w:rPr>
                    <w:noProof/>
                    <w:sz w:val="20"/>
                    <w:szCs w:val="20"/>
                    <w:lang w:val="vi-VN"/>
                  </w:rPr>
                </w:rPrChange>
              </w:rPr>
              <w:t>4</w:t>
            </w:r>
          </w:p>
        </w:tc>
        <w:tc>
          <w:tcPr>
            <w:tcW w:w="1582" w:type="dxa"/>
            <w:shd w:val="clear" w:color="auto" w:fill="auto"/>
            <w:tcPrChange w:id="663" w:author="Thơ Lê" w:date="2020-08-26T23:45:00Z">
              <w:tcPr>
                <w:tcW w:w="900" w:type="dxa"/>
                <w:shd w:val="clear" w:color="auto" w:fill="auto"/>
              </w:tcPr>
            </w:tcPrChange>
          </w:tcPr>
          <w:p w14:paraId="19FCA29D" w14:textId="77777777" w:rsidR="00CF49B2" w:rsidRPr="005E2BC6" w:rsidRDefault="00CF49B2" w:rsidP="002A5686">
            <w:pPr>
              <w:spacing w:before="120" w:line="360" w:lineRule="auto"/>
              <w:jc w:val="center"/>
              <w:rPr>
                <w:noProof/>
                <w:sz w:val="26"/>
                <w:szCs w:val="26"/>
                <w:lang w:val="vi-VN"/>
                <w:rPrChange w:id="664" w:author="Thơ Lê" w:date="2020-08-26T23:44:00Z">
                  <w:rPr>
                    <w:noProof/>
                    <w:sz w:val="20"/>
                    <w:szCs w:val="20"/>
                    <w:lang w:val="vi-VN"/>
                  </w:rPr>
                </w:rPrChange>
              </w:rPr>
            </w:pPr>
            <w:r w:rsidRPr="005E2BC6">
              <w:rPr>
                <w:noProof/>
                <w:sz w:val="26"/>
                <w:szCs w:val="26"/>
                <w:lang w:val="vi-VN"/>
                <w:rPrChange w:id="665" w:author="Thơ Lê" w:date="2020-08-26T23:44:00Z">
                  <w:rPr>
                    <w:noProof/>
                    <w:sz w:val="20"/>
                    <w:szCs w:val="20"/>
                    <w:lang w:val="vi-VN"/>
                  </w:rPr>
                </w:rPrChange>
              </w:rPr>
              <w:t>SVM</w:t>
            </w:r>
          </w:p>
        </w:tc>
        <w:tc>
          <w:tcPr>
            <w:tcW w:w="720" w:type="dxa"/>
            <w:shd w:val="clear" w:color="auto" w:fill="auto"/>
            <w:tcPrChange w:id="666" w:author="Thơ Lê" w:date="2020-08-26T23:45:00Z">
              <w:tcPr>
                <w:tcW w:w="720" w:type="dxa"/>
                <w:shd w:val="clear" w:color="auto" w:fill="auto"/>
              </w:tcPr>
            </w:tcPrChange>
          </w:tcPr>
          <w:p w14:paraId="0BF72779" w14:textId="77777777" w:rsidR="00CF49B2" w:rsidRPr="005E2BC6" w:rsidRDefault="00CF49B2" w:rsidP="002A5686">
            <w:pPr>
              <w:spacing w:before="120" w:line="360" w:lineRule="auto"/>
              <w:jc w:val="center"/>
              <w:rPr>
                <w:noProof/>
                <w:sz w:val="26"/>
                <w:szCs w:val="26"/>
                <w:lang w:val="vi-VN"/>
                <w:rPrChange w:id="667" w:author="Thơ Lê" w:date="2020-08-26T23:44:00Z">
                  <w:rPr>
                    <w:noProof/>
                    <w:sz w:val="20"/>
                    <w:szCs w:val="20"/>
                    <w:lang w:val="vi-VN"/>
                  </w:rPr>
                </w:rPrChange>
              </w:rPr>
            </w:pPr>
            <w:r w:rsidRPr="005E2BC6">
              <w:rPr>
                <w:noProof/>
                <w:sz w:val="26"/>
                <w:szCs w:val="26"/>
                <w:lang w:val="vi-VN"/>
                <w:rPrChange w:id="668" w:author="Thơ Lê" w:date="2020-08-26T23:44:00Z">
                  <w:rPr>
                    <w:noProof/>
                    <w:sz w:val="20"/>
                    <w:szCs w:val="20"/>
                    <w:lang w:val="vi-VN"/>
                  </w:rPr>
                </w:rPrChange>
              </w:rPr>
              <w:t>0.77</w:t>
            </w:r>
          </w:p>
        </w:tc>
        <w:tc>
          <w:tcPr>
            <w:tcW w:w="720" w:type="dxa"/>
            <w:shd w:val="clear" w:color="auto" w:fill="auto"/>
            <w:tcPrChange w:id="669" w:author="Thơ Lê" w:date="2020-08-26T23:45:00Z">
              <w:tcPr>
                <w:tcW w:w="720" w:type="dxa"/>
                <w:shd w:val="clear" w:color="auto" w:fill="auto"/>
              </w:tcPr>
            </w:tcPrChange>
          </w:tcPr>
          <w:p w14:paraId="23B1F68B" w14:textId="77777777" w:rsidR="00CF49B2" w:rsidRPr="005E2BC6" w:rsidRDefault="00CF49B2" w:rsidP="002A5686">
            <w:pPr>
              <w:spacing w:before="120" w:line="360" w:lineRule="auto"/>
              <w:jc w:val="center"/>
              <w:rPr>
                <w:noProof/>
                <w:sz w:val="26"/>
                <w:szCs w:val="26"/>
                <w:lang w:val="vi-VN"/>
                <w:rPrChange w:id="670" w:author="Thơ Lê" w:date="2020-08-26T23:44:00Z">
                  <w:rPr>
                    <w:noProof/>
                    <w:sz w:val="20"/>
                    <w:szCs w:val="20"/>
                    <w:lang w:val="vi-VN"/>
                  </w:rPr>
                </w:rPrChange>
              </w:rPr>
            </w:pPr>
            <w:r w:rsidRPr="005E2BC6">
              <w:rPr>
                <w:noProof/>
                <w:sz w:val="26"/>
                <w:szCs w:val="26"/>
                <w:lang w:val="vi-VN"/>
                <w:rPrChange w:id="671" w:author="Thơ Lê" w:date="2020-08-26T23:44:00Z">
                  <w:rPr>
                    <w:noProof/>
                    <w:sz w:val="20"/>
                    <w:szCs w:val="20"/>
                    <w:lang w:val="vi-VN"/>
                  </w:rPr>
                </w:rPrChange>
              </w:rPr>
              <w:t>0.77</w:t>
            </w:r>
          </w:p>
        </w:tc>
        <w:tc>
          <w:tcPr>
            <w:tcW w:w="720" w:type="dxa"/>
            <w:shd w:val="clear" w:color="auto" w:fill="auto"/>
            <w:tcPrChange w:id="672" w:author="Thơ Lê" w:date="2020-08-26T23:45:00Z">
              <w:tcPr>
                <w:tcW w:w="720" w:type="dxa"/>
                <w:shd w:val="clear" w:color="auto" w:fill="auto"/>
              </w:tcPr>
            </w:tcPrChange>
          </w:tcPr>
          <w:p w14:paraId="7D4C0510" w14:textId="77777777" w:rsidR="00CF49B2" w:rsidRPr="005E2BC6" w:rsidRDefault="00CF49B2" w:rsidP="002A5686">
            <w:pPr>
              <w:spacing w:before="120" w:line="360" w:lineRule="auto"/>
              <w:jc w:val="center"/>
              <w:rPr>
                <w:noProof/>
                <w:sz w:val="26"/>
                <w:szCs w:val="26"/>
                <w:lang w:val="vi-VN"/>
                <w:rPrChange w:id="673" w:author="Thơ Lê" w:date="2020-08-26T23:44:00Z">
                  <w:rPr>
                    <w:noProof/>
                    <w:sz w:val="20"/>
                    <w:szCs w:val="20"/>
                    <w:lang w:val="vi-VN"/>
                  </w:rPr>
                </w:rPrChange>
              </w:rPr>
            </w:pPr>
            <w:r w:rsidRPr="005E2BC6">
              <w:rPr>
                <w:noProof/>
                <w:sz w:val="26"/>
                <w:szCs w:val="26"/>
                <w:lang w:val="vi-VN"/>
                <w:rPrChange w:id="674" w:author="Thơ Lê" w:date="2020-08-26T23:44:00Z">
                  <w:rPr>
                    <w:noProof/>
                    <w:sz w:val="20"/>
                    <w:szCs w:val="20"/>
                    <w:lang w:val="vi-VN"/>
                  </w:rPr>
                </w:rPrChange>
              </w:rPr>
              <w:t>0.76</w:t>
            </w:r>
          </w:p>
        </w:tc>
      </w:tr>
      <w:tr w:rsidR="00CF49B2" w:rsidRPr="0026157F" w14:paraId="590EDB45" w14:textId="77777777" w:rsidTr="005E2BC6">
        <w:trPr>
          <w:jc w:val="center"/>
          <w:trPrChange w:id="675" w:author="Thơ Lê" w:date="2020-08-26T23:45:00Z">
            <w:trPr>
              <w:jc w:val="center"/>
            </w:trPr>
          </w:trPrChange>
        </w:trPr>
        <w:tc>
          <w:tcPr>
            <w:tcW w:w="1380" w:type="dxa"/>
            <w:shd w:val="clear" w:color="auto" w:fill="auto"/>
            <w:tcPrChange w:id="676" w:author="Thơ Lê" w:date="2020-08-26T23:45:00Z">
              <w:tcPr>
                <w:tcW w:w="648" w:type="dxa"/>
                <w:shd w:val="clear" w:color="auto" w:fill="auto"/>
              </w:tcPr>
            </w:tcPrChange>
          </w:tcPr>
          <w:p w14:paraId="75219B13" w14:textId="77777777" w:rsidR="00CF49B2" w:rsidRPr="005E2BC6" w:rsidRDefault="00CF49B2" w:rsidP="002A5686">
            <w:pPr>
              <w:spacing w:before="120" w:line="360" w:lineRule="auto"/>
              <w:jc w:val="center"/>
              <w:rPr>
                <w:noProof/>
                <w:sz w:val="26"/>
                <w:szCs w:val="26"/>
                <w:lang w:val="vi-VN"/>
                <w:rPrChange w:id="677" w:author="Thơ Lê" w:date="2020-08-26T23:44:00Z">
                  <w:rPr>
                    <w:noProof/>
                    <w:sz w:val="20"/>
                    <w:szCs w:val="20"/>
                    <w:lang w:val="vi-VN"/>
                  </w:rPr>
                </w:rPrChange>
              </w:rPr>
            </w:pPr>
            <w:r w:rsidRPr="005E2BC6">
              <w:rPr>
                <w:noProof/>
                <w:sz w:val="26"/>
                <w:szCs w:val="26"/>
                <w:lang w:val="vi-VN"/>
                <w:rPrChange w:id="678" w:author="Thơ Lê" w:date="2020-08-26T23:44:00Z">
                  <w:rPr>
                    <w:noProof/>
                    <w:sz w:val="20"/>
                    <w:szCs w:val="20"/>
                    <w:lang w:val="vi-VN"/>
                  </w:rPr>
                </w:rPrChange>
              </w:rPr>
              <w:t>5</w:t>
            </w:r>
          </w:p>
        </w:tc>
        <w:tc>
          <w:tcPr>
            <w:tcW w:w="1582" w:type="dxa"/>
            <w:shd w:val="clear" w:color="auto" w:fill="auto"/>
            <w:tcPrChange w:id="679" w:author="Thơ Lê" w:date="2020-08-26T23:45:00Z">
              <w:tcPr>
                <w:tcW w:w="900" w:type="dxa"/>
                <w:shd w:val="clear" w:color="auto" w:fill="auto"/>
              </w:tcPr>
            </w:tcPrChange>
          </w:tcPr>
          <w:p w14:paraId="3575CA02" w14:textId="77777777" w:rsidR="00CF49B2" w:rsidRPr="005E2BC6" w:rsidRDefault="00CF49B2" w:rsidP="002A5686">
            <w:pPr>
              <w:spacing w:before="120" w:line="360" w:lineRule="auto"/>
              <w:jc w:val="center"/>
              <w:rPr>
                <w:noProof/>
                <w:sz w:val="26"/>
                <w:szCs w:val="26"/>
                <w:lang w:val="vi-VN"/>
                <w:rPrChange w:id="680" w:author="Thơ Lê" w:date="2020-08-26T23:44:00Z">
                  <w:rPr>
                    <w:noProof/>
                    <w:sz w:val="20"/>
                    <w:szCs w:val="20"/>
                    <w:lang w:val="vi-VN"/>
                  </w:rPr>
                </w:rPrChange>
              </w:rPr>
            </w:pPr>
            <w:r w:rsidRPr="005E2BC6">
              <w:rPr>
                <w:noProof/>
                <w:sz w:val="26"/>
                <w:szCs w:val="26"/>
                <w:lang w:val="vi-VN"/>
                <w:rPrChange w:id="681" w:author="Thơ Lê" w:date="2020-08-26T23:44:00Z">
                  <w:rPr>
                    <w:noProof/>
                    <w:sz w:val="20"/>
                    <w:szCs w:val="20"/>
                    <w:lang w:val="vi-VN"/>
                  </w:rPr>
                </w:rPrChange>
              </w:rPr>
              <w:t>SVM</w:t>
            </w:r>
          </w:p>
        </w:tc>
        <w:tc>
          <w:tcPr>
            <w:tcW w:w="720" w:type="dxa"/>
            <w:shd w:val="clear" w:color="auto" w:fill="auto"/>
            <w:tcPrChange w:id="682" w:author="Thơ Lê" w:date="2020-08-26T23:45:00Z">
              <w:tcPr>
                <w:tcW w:w="720" w:type="dxa"/>
                <w:shd w:val="clear" w:color="auto" w:fill="auto"/>
              </w:tcPr>
            </w:tcPrChange>
          </w:tcPr>
          <w:p w14:paraId="02D37EE7" w14:textId="77777777" w:rsidR="00CF49B2" w:rsidRPr="005E2BC6" w:rsidRDefault="00CF49B2" w:rsidP="0097097C">
            <w:pPr>
              <w:spacing w:before="120" w:line="360" w:lineRule="auto"/>
              <w:jc w:val="center"/>
              <w:rPr>
                <w:noProof/>
                <w:sz w:val="26"/>
                <w:szCs w:val="26"/>
                <w:lang w:val="vi-VN"/>
                <w:rPrChange w:id="683" w:author="Thơ Lê" w:date="2020-08-26T23:44:00Z">
                  <w:rPr>
                    <w:noProof/>
                    <w:sz w:val="20"/>
                    <w:szCs w:val="20"/>
                    <w:lang w:val="vi-VN"/>
                  </w:rPr>
                </w:rPrChange>
              </w:rPr>
            </w:pPr>
            <w:r w:rsidRPr="005E2BC6">
              <w:rPr>
                <w:noProof/>
                <w:sz w:val="26"/>
                <w:szCs w:val="26"/>
                <w:lang w:val="vi-VN"/>
                <w:rPrChange w:id="684" w:author="Thơ Lê" w:date="2020-08-26T23:44:00Z">
                  <w:rPr>
                    <w:noProof/>
                    <w:sz w:val="20"/>
                    <w:szCs w:val="20"/>
                    <w:lang w:val="vi-VN"/>
                  </w:rPr>
                </w:rPrChange>
              </w:rPr>
              <w:t>0.77</w:t>
            </w:r>
          </w:p>
        </w:tc>
        <w:tc>
          <w:tcPr>
            <w:tcW w:w="720" w:type="dxa"/>
            <w:shd w:val="clear" w:color="auto" w:fill="auto"/>
            <w:tcPrChange w:id="685" w:author="Thơ Lê" w:date="2020-08-26T23:45:00Z">
              <w:tcPr>
                <w:tcW w:w="720" w:type="dxa"/>
                <w:shd w:val="clear" w:color="auto" w:fill="auto"/>
              </w:tcPr>
            </w:tcPrChange>
          </w:tcPr>
          <w:p w14:paraId="06B82509" w14:textId="77777777" w:rsidR="00CF49B2" w:rsidRPr="005E2BC6" w:rsidRDefault="00CF49B2" w:rsidP="0097097C">
            <w:pPr>
              <w:spacing w:before="120" w:line="360" w:lineRule="auto"/>
              <w:jc w:val="center"/>
              <w:rPr>
                <w:noProof/>
                <w:sz w:val="26"/>
                <w:szCs w:val="26"/>
                <w:lang w:val="vi-VN"/>
                <w:rPrChange w:id="686" w:author="Thơ Lê" w:date="2020-08-26T23:44:00Z">
                  <w:rPr>
                    <w:noProof/>
                    <w:sz w:val="20"/>
                    <w:szCs w:val="20"/>
                    <w:lang w:val="vi-VN"/>
                  </w:rPr>
                </w:rPrChange>
              </w:rPr>
            </w:pPr>
            <w:r w:rsidRPr="005E2BC6">
              <w:rPr>
                <w:noProof/>
                <w:sz w:val="26"/>
                <w:szCs w:val="26"/>
                <w:lang w:val="vi-VN"/>
                <w:rPrChange w:id="687" w:author="Thơ Lê" w:date="2020-08-26T23:44:00Z">
                  <w:rPr>
                    <w:noProof/>
                    <w:sz w:val="20"/>
                    <w:szCs w:val="20"/>
                    <w:lang w:val="vi-VN"/>
                  </w:rPr>
                </w:rPrChange>
              </w:rPr>
              <w:t>0.77</w:t>
            </w:r>
          </w:p>
        </w:tc>
        <w:tc>
          <w:tcPr>
            <w:tcW w:w="720" w:type="dxa"/>
            <w:shd w:val="clear" w:color="auto" w:fill="auto"/>
            <w:tcPrChange w:id="688" w:author="Thơ Lê" w:date="2020-08-26T23:45:00Z">
              <w:tcPr>
                <w:tcW w:w="720" w:type="dxa"/>
                <w:shd w:val="clear" w:color="auto" w:fill="auto"/>
              </w:tcPr>
            </w:tcPrChange>
          </w:tcPr>
          <w:p w14:paraId="617177D4" w14:textId="77777777" w:rsidR="00CF49B2" w:rsidRPr="005E2BC6" w:rsidRDefault="00CF49B2" w:rsidP="0097097C">
            <w:pPr>
              <w:spacing w:before="120" w:line="360" w:lineRule="auto"/>
              <w:jc w:val="center"/>
              <w:rPr>
                <w:noProof/>
                <w:sz w:val="26"/>
                <w:szCs w:val="26"/>
                <w:lang w:val="vi-VN"/>
                <w:rPrChange w:id="689" w:author="Thơ Lê" w:date="2020-08-26T23:44:00Z">
                  <w:rPr>
                    <w:noProof/>
                    <w:sz w:val="20"/>
                    <w:szCs w:val="20"/>
                    <w:lang w:val="vi-VN"/>
                  </w:rPr>
                </w:rPrChange>
              </w:rPr>
            </w:pPr>
            <w:r w:rsidRPr="005E2BC6">
              <w:rPr>
                <w:noProof/>
                <w:sz w:val="26"/>
                <w:szCs w:val="26"/>
                <w:lang w:val="vi-VN"/>
                <w:rPrChange w:id="690" w:author="Thơ Lê" w:date="2020-08-26T23:44:00Z">
                  <w:rPr>
                    <w:noProof/>
                    <w:sz w:val="20"/>
                    <w:szCs w:val="20"/>
                    <w:lang w:val="vi-VN"/>
                  </w:rPr>
                </w:rPrChange>
              </w:rPr>
              <w:t>0.77</w:t>
            </w:r>
          </w:p>
        </w:tc>
      </w:tr>
    </w:tbl>
    <w:p w14:paraId="29FEB9C3" w14:textId="46D463FC" w:rsidR="005F0A42" w:rsidRPr="0026157F" w:rsidRDefault="00E53F7D" w:rsidP="00E53F7D">
      <w:pPr>
        <w:pStyle w:val="Caption"/>
        <w:spacing w:before="120" w:after="0" w:line="360" w:lineRule="auto"/>
        <w:jc w:val="center"/>
        <w:rPr>
          <w:noProof/>
          <w:szCs w:val="26"/>
          <w:lang w:val="vi-VN"/>
        </w:rPr>
      </w:pPr>
      <w:bookmarkStart w:id="691"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691"/>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Change w:id="692" w:author="Thơ Lê" w:date="2020-08-26T23:45:00Z">
          <w:tblPr>
            <w:tblStyle w:val="TableGrid"/>
            <w:tblW w:w="0" w:type="auto"/>
            <w:jc w:val="center"/>
            <w:tblLook w:val="04A0" w:firstRow="1" w:lastRow="0" w:firstColumn="1" w:lastColumn="0" w:noHBand="0" w:noVBand="1"/>
          </w:tblPr>
        </w:tblPrChange>
      </w:tblPr>
      <w:tblGrid>
        <w:gridCol w:w="1853"/>
        <w:gridCol w:w="1791"/>
        <w:gridCol w:w="1633"/>
        <w:gridCol w:w="801"/>
        <w:tblGridChange w:id="693">
          <w:tblGrid>
            <w:gridCol w:w="1762"/>
            <w:gridCol w:w="1890"/>
            <w:gridCol w:w="1630"/>
            <w:gridCol w:w="800"/>
          </w:tblGrid>
        </w:tblGridChange>
      </w:tblGrid>
      <w:tr w:rsidR="00172BFB" w:rsidRPr="0026157F" w14:paraId="7A091FD0" w14:textId="77777777" w:rsidTr="009A4CC1">
        <w:trPr>
          <w:jc w:val="center"/>
          <w:trPrChange w:id="694" w:author="Thơ Lê" w:date="2020-08-26T23:45:00Z">
            <w:trPr>
              <w:jc w:val="center"/>
            </w:trPr>
          </w:trPrChange>
        </w:trPr>
        <w:tc>
          <w:tcPr>
            <w:tcW w:w="1853" w:type="dxa"/>
            <w:tcPrChange w:id="695" w:author="Thơ Lê" w:date="2020-08-26T23:45:00Z">
              <w:tcPr>
                <w:tcW w:w="1762" w:type="dxa"/>
              </w:tcPr>
            </w:tcPrChange>
          </w:tcPr>
          <w:p w14:paraId="2BDA8A82" w14:textId="77777777" w:rsidR="00172BFB" w:rsidRPr="009A4CC1" w:rsidRDefault="00172BFB" w:rsidP="008C2879">
            <w:pPr>
              <w:spacing w:line="360" w:lineRule="auto"/>
              <w:rPr>
                <w:b/>
                <w:bCs/>
                <w:noProof/>
                <w:sz w:val="26"/>
                <w:szCs w:val="26"/>
                <w:lang w:val="vi-VN"/>
                <w:rPrChange w:id="696" w:author="Thơ Lê" w:date="2020-08-26T23:45:00Z">
                  <w:rPr>
                    <w:noProof/>
                    <w:sz w:val="26"/>
                    <w:szCs w:val="26"/>
                    <w:lang w:val="vi-VN"/>
                  </w:rPr>
                </w:rPrChange>
              </w:rPr>
            </w:pPr>
            <w:r w:rsidRPr="009A4CC1">
              <w:rPr>
                <w:b/>
                <w:bCs/>
                <w:noProof/>
                <w:sz w:val="26"/>
                <w:szCs w:val="26"/>
                <w:lang w:val="vi-VN"/>
                <w:rPrChange w:id="697" w:author="Thơ Lê" w:date="2020-08-26T23:45:00Z">
                  <w:rPr>
                    <w:noProof/>
                    <w:sz w:val="26"/>
                    <w:szCs w:val="26"/>
                    <w:lang w:val="vi-VN"/>
                  </w:rPr>
                </w:rPrChange>
              </w:rPr>
              <w:t>Phương pháp</w:t>
            </w:r>
          </w:p>
        </w:tc>
        <w:tc>
          <w:tcPr>
            <w:tcW w:w="1791" w:type="dxa"/>
            <w:tcPrChange w:id="698" w:author="Thơ Lê" w:date="2020-08-26T23:45:00Z">
              <w:tcPr>
                <w:tcW w:w="1890" w:type="dxa"/>
              </w:tcPr>
            </w:tcPrChange>
          </w:tcPr>
          <w:p w14:paraId="7A0056D8" w14:textId="77777777" w:rsidR="00172BFB" w:rsidRPr="009A4CC1" w:rsidRDefault="00172BFB" w:rsidP="008C2879">
            <w:pPr>
              <w:spacing w:line="360" w:lineRule="auto"/>
              <w:rPr>
                <w:b/>
                <w:bCs/>
                <w:noProof/>
                <w:sz w:val="26"/>
                <w:szCs w:val="26"/>
                <w:lang w:val="vi-VN"/>
                <w:rPrChange w:id="699" w:author="Thơ Lê" w:date="2020-08-26T23:45:00Z">
                  <w:rPr>
                    <w:noProof/>
                    <w:sz w:val="26"/>
                    <w:szCs w:val="26"/>
                    <w:lang w:val="vi-VN"/>
                  </w:rPr>
                </w:rPrChange>
              </w:rPr>
            </w:pPr>
            <w:r w:rsidRPr="009A4CC1">
              <w:rPr>
                <w:b/>
                <w:bCs/>
                <w:noProof/>
                <w:sz w:val="26"/>
                <w:szCs w:val="26"/>
                <w:lang w:val="vi-VN"/>
                <w:rPrChange w:id="700" w:author="Thơ Lê" w:date="2020-08-26T23:45:00Z">
                  <w:rPr>
                    <w:noProof/>
                    <w:sz w:val="26"/>
                    <w:szCs w:val="26"/>
                    <w:lang w:val="vi-VN"/>
                  </w:rPr>
                </w:rPrChange>
              </w:rPr>
              <w:t>Độ chính xác</w:t>
            </w:r>
          </w:p>
        </w:tc>
        <w:tc>
          <w:tcPr>
            <w:tcW w:w="1633" w:type="dxa"/>
            <w:tcPrChange w:id="701" w:author="Thơ Lê" w:date="2020-08-26T23:45:00Z">
              <w:tcPr>
                <w:tcW w:w="1630" w:type="dxa"/>
              </w:tcPr>
            </w:tcPrChange>
          </w:tcPr>
          <w:p w14:paraId="7A109074" w14:textId="77777777" w:rsidR="00172BFB" w:rsidRPr="009A4CC1" w:rsidRDefault="00172BFB" w:rsidP="008C2879">
            <w:pPr>
              <w:spacing w:line="360" w:lineRule="auto"/>
              <w:rPr>
                <w:b/>
                <w:bCs/>
                <w:noProof/>
                <w:sz w:val="26"/>
                <w:szCs w:val="26"/>
                <w:lang w:val="vi-VN"/>
                <w:rPrChange w:id="702" w:author="Thơ Lê" w:date="2020-08-26T23:45:00Z">
                  <w:rPr>
                    <w:noProof/>
                    <w:sz w:val="26"/>
                    <w:szCs w:val="26"/>
                    <w:lang w:val="vi-VN"/>
                  </w:rPr>
                </w:rPrChange>
              </w:rPr>
            </w:pPr>
            <w:r w:rsidRPr="009A4CC1">
              <w:rPr>
                <w:b/>
                <w:bCs/>
                <w:noProof/>
                <w:sz w:val="26"/>
                <w:szCs w:val="26"/>
                <w:lang w:val="vi-VN"/>
                <w:rPrChange w:id="703" w:author="Thơ Lê" w:date="2020-08-26T23:45:00Z">
                  <w:rPr>
                    <w:noProof/>
                    <w:sz w:val="26"/>
                    <w:szCs w:val="26"/>
                    <w:lang w:val="vi-VN"/>
                  </w:rPr>
                </w:rPrChange>
              </w:rPr>
              <w:t>Độ bao phủ</w:t>
            </w:r>
          </w:p>
        </w:tc>
        <w:tc>
          <w:tcPr>
            <w:tcW w:w="801" w:type="dxa"/>
            <w:tcPrChange w:id="704" w:author="Thơ Lê" w:date="2020-08-26T23:45:00Z">
              <w:tcPr>
                <w:tcW w:w="800" w:type="dxa"/>
              </w:tcPr>
            </w:tcPrChange>
          </w:tcPr>
          <w:p w14:paraId="6882B93C" w14:textId="77777777" w:rsidR="00172BFB" w:rsidRPr="009A4CC1" w:rsidRDefault="00172BFB" w:rsidP="008C2879">
            <w:pPr>
              <w:spacing w:line="360" w:lineRule="auto"/>
              <w:rPr>
                <w:b/>
                <w:bCs/>
                <w:noProof/>
                <w:sz w:val="26"/>
                <w:szCs w:val="26"/>
                <w:lang w:val="vi-VN"/>
                <w:rPrChange w:id="705" w:author="Thơ Lê" w:date="2020-08-26T23:45:00Z">
                  <w:rPr>
                    <w:noProof/>
                    <w:sz w:val="26"/>
                    <w:szCs w:val="26"/>
                    <w:lang w:val="vi-VN"/>
                  </w:rPr>
                </w:rPrChange>
              </w:rPr>
            </w:pPr>
            <w:r w:rsidRPr="009A4CC1">
              <w:rPr>
                <w:b/>
                <w:bCs/>
                <w:noProof/>
                <w:sz w:val="26"/>
                <w:szCs w:val="26"/>
                <w:lang w:val="vi-VN"/>
                <w:rPrChange w:id="706" w:author="Thơ Lê" w:date="2020-08-26T23:45:00Z">
                  <w:rPr>
                    <w:noProof/>
                    <w:sz w:val="26"/>
                    <w:szCs w:val="26"/>
                    <w:lang w:val="vi-VN"/>
                  </w:rPr>
                </w:rPrChange>
              </w:rPr>
              <w:t>F1</w:t>
            </w:r>
          </w:p>
        </w:tc>
      </w:tr>
      <w:tr w:rsidR="00172BFB" w:rsidRPr="0026157F" w14:paraId="63A9E45C" w14:textId="77777777" w:rsidTr="009A4CC1">
        <w:trPr>
          <w:jc w:val="center"/>
          <w:trPrChange w:id="707" w:author="Thơ Lê" w:date="2020-08-26T23:45:00Z">
            <w:trPr>
              <w:jc w:val="center"/>
            </w:trPr>
          </w:trPrChange>
        </w:trPr>
        <w:tc>
          <w:tcPr>
            <w:tcW w:w="1853" w:type="dxa"/>
            <w:tcPrChange w:id="708" w:author="Thơ Lê" w:date="2020-08-26T23:45:00Z">
              <w:tcPr>
                <w:tcW w:w="1762" w:type="dxa"/>
              </w:tcPr>
            </w:tcPrChange>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791" w:type="dxa"/>
            <w:tcPrChange w:id="709" w:author="Thơ Lê" w:date="2020-08-26T23:45:00Z">
              <w:tcPr>
                <w:tcW w:w="1890" w:type="dxa"/>
              </w:tcPr>
            </w:tcPrChange>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3" w:type="dxa"/>
            <w:tcPrChange w:id="710" w:author="Thơ Lê" w:date="2020-08-26T23:45:00Z">
              <w:tcPr>
                <w:tcW w:w="1630" w:type="dxa"/>
              </w:tcPr>
            </w:tcPrChange>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1" w:type="dxa"/>
            <w:tcPrChange w:id="711" w:author="Thơ Lê" w:date="2020-08-26T23:45:00Z">
              <w:tcPr>
                <w:tcW w:w="800" w:type="dxa"/>
              </w:tcPr>
            </w:tcPrChange>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9A4CC1">
        <w:trPr>
          <w:jc w:val="center"/>
          <w:trPrChange w:id="712" w:author="Thơ Lê" w:date="2020-08-26T23:45:00Z">
            <w:trPr>
              <w:jc w:val="center"/>
            </w:trPr>
          </w:trPrChange>
        </w:trPr>
        <w:tc>
          <w:tcPr>
            <w:tcW w:w="1853" w:type="dxa"/>
            <w:tcPrChange w:id="713" w:author="Thơ Lê" w:date="2020-08-26T23:45:00Z">
              <w:tcPr>
                <w:tcW w:w="1762" w:type="dxa"/>
              </w:tcPr>
            </w:tcPrChange>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791" w:type="dxa"/>
            <w:tcPrChange w:id="714" w:author="Thơ Lê" w:date="2020-08-26T23:45:00Z">
              <w:tcPr>
                <w:tcW w:w="1890" w:type="dxa"/>
              </w:tcPr>
            </w:tcPrChange>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3" w:type="dxa"/>
            <w:tcPrChange w:id="715" w:author="Thơ Lê" w:date="2020-08-26T23:45:00Z">
              <w:tcPr>
                <w:tcW w:w="1630" w:type="dxa"/>
              </w:tcPr>
            </w:tcPrChange>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1" w:type="dxa"/>
            <w:tcPrChange w:id="716" w:author="Thơ Lê" w:date="2020-08-26T23:45:00Z">
              <w:tcPr>
                <w:tcW w:w="800" w:type="dxa"/>
              </w:tcPr>
            </w:tcPrChange>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9A4CC1">
        <w:trPr>
          <w:jc w:val="center"/>
          <w:trPrChange w:id="717" w:author="Thơ Lê" w:date="2020-08-26T23:45:00Z">
            <w:trPr>
              <w:jc w:val="center"/>
            </w:trPr>
          </w:trPrChange>
        </w:trPr>
        <w:tc>
          <w:tcPr>
            <w:tcW w:w="1853" w:type="dxa"/>
            <w:tcPrChange w:id="718" w:author="Thơ Lê" w:date="2020-08-26T23:45:00Z">
              <w:tcPr>
                <w:tcW w:w="1762" w:type="dxa"/>
              </w:tcPr>
            </w:tcPrChange>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791" w:type="dxa"/>
            <w:tcPrChange w:id="719" w:author="Thơ Lê" w:date="2020-08-26T23:45:00Z">
              <w:tcPr>
                <w:tcW w:w="1890" w:type="dxa"/>
              </w:tcPr>
            </w:tcPrChange>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3" w:type="dxa"/>
            <w:tcPrChange w:id="720" w:author="Thơ Lê" w:date="2020-08-26T23:45:00Z">
              <w:tcPr>
                <w:tcW w:w="1630" w:type="dxa"/>
              </w:tcPr>
            </w:tcPrChange>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1" w:type="dxa"/>
            <w:tcPrChange w:id="721" w:author="Thơ Lê" w:date="2020-08-26T23:45:00Z">
              <w:tcPr>
                <w:tcW w:w="800" w:type="dxa"/>
              </w:tcPr>
            </w:tcPrChange>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5D0C9954" w:rsidR="0084338C" w:rsidRPr="0026157F" w:rsidRDefault="008C2879" w:rsidP="008C2879">
      <w:pPr>
        <w:pStyle w:val="Caption"/>
        <w:spacing w:before="120" w:after="0" w:line="360" w:lineRule="auto"/>
        <w:jc w:val="center"/>
        <w:rPr>
          <w:noProof/>
          <w:szCs w:val="26"/>
          <w:lang w:val="vi-VN"/>
        </w:rPr>
      </w:pPr>
      <w:bookmarkStart w:id="722"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AA3517" w:rsidRPr="0026157F">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722"/>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AE9EBE0" w14:textId="1BE8EE61" w:rsidR="00816741" w:rsidRPr="0026157F" w:rsidRDefault="00816741" w:rsidP="0026157F">
      <w:pPr>
        <w:pStyle w:val="Caption"/>
        <w:jc w:val="center"/>
        <w:rPr>
          <w:b w:val="0"/>
          <w:i/>
          <w:noProof/>
          <w:color w:val="auto"/>
          <w:sz w:val="26"/>
          <w:szCs w:val="26"/>
          <w:lang w:val="vi-VN"/>
        </w:rPr>
      </w:pPr>
      <w:bookmarkStart w:id="723"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Pr="0026157F">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723"/>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724" w:name="_Toc49086792"/>
      <w:r w:rsidRPr="0026157F">
        <w:rPr>
          <w:rFonts w:ascii="Times New Roman" w:hAnsi="Times New Roman"/>
          <w:i w:val="0"/>
          <w:noProof/>
          <w:lang w:val="vi-VN"/>
        </w:rPr>
        <w:t>Đánh giá kết quả</w:t>
      </w:r>
      <w:bookmarkEnd w:id="724"/>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725"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725"/>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26" w:name="_Toc49086794"/>
      <w:r w:rsidRPr="0026157F">
        <w:rPr>
          <w:b/>
          <w:noProof/>
          <w:sz w:val="28"/>
          <w:szCs w:val="28"/>
          <w:lang w:val="vi-VN"/>
        </w:rPr>
        <w:t>Kết luận</w:t>
      </w:r>
      <w:bookmarkEnd w:id="726"/>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26157F">
        <w:rPr>
          <w:b/>
          <w:noProof/>
          <w:szCs w:val="26"/>
          <w:lang w:val="vi-VN"/>
        </w:rPr>
        <w:t>83%.</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727" w:name="_Toc49086795"/>
      <w:r w:rsidRPr="0026157F">
        <w:rPr>
          <w:b/>
          <w:noProof/>
          <w:sz w:val="28"/>
          <w:szCs w:val="28"/>
          <w:lang w:val="vi-VN"/>
        </w:rPr>
        <w:t>Hướng phát triển</w:t>
      </w:r>
      <w:bookmarkEnd w:id="727"/>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lastRenderedPageBreak/>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5B4F6F" w:rsidRDefault="00994128" w:rsidP="00E56D8A">
      <w:pPr>
        <w:pStyle w:val="Heading1"/>
        <w:spacing w:before="120" w:after="0" w:line="360" w:lineRule="auto"/>
        <w:jc w:val="center"/>
        <w:rPr>
          <w:rFonts w:ascii="Times New Roman" w:hAnsi="Times New Roman"/>
          <w:noProof/>
          <w:lang w:val="vi-VN"/>
          <w:rPrChange w:id="728" w:author="Thơ Lê" w:date="2020-08-26T23:46:00Z">
            <w:rPr>
              <w:noProof/>
              <w:lang w:val="vi-VN"/>
            </w:rPr>
          </w:rPrChange>
        </w:rPr>
      </w:pPr>
      <w:r w:rsidRPr="0026157F">
        <w:rPr>
          <w:b w:val="0"/>
          <w:noProof/>
          <w:lang w:val="vi-VN"/>
        </w:rPr>
        <w:br w:type="page"/>
      </w:r>
      <w:bookmarkStart w:id="729" w:name="_Toc525515956"/>
      <w:bookmarkStart w:id="730" w:name="_Toc49086796"/>
      <w:r w:rsidRPr="005B4F6F">
        <w:rPr>
          <w:rFonts w:ascii="Times New Roman" w:hAnsi="Times New Roman"/>
          <w:noProof/>
          <w:lang w:val="vi-VN"/>
          <w:rPrChange w:id="731" w:author="Thơ Lê" w:date="2020-08-26T23:46:00Z">
            <w:rPr>
              <w:noProof/>
              <w:lang w:val="vi-VN"/>
            </w:rPr>
          </w:rPrChange>
        </w:rPr>
        <w:lastRenderedPageBreak/>
        <w:t>TÀI LIỆU THAM KHẢO</w:t>
      </w:r>
      <w:bookmarkEnd w:id="729"/>
      <w:bookmarkEnd w:id="730"/>
    </w:p>
    <w:p w14:paraId="2B5B00FA"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Jindal &amp; B. Liu, </w:t>
      </w:r>
      <w:r w:rsidRPr="0026157F">
        <w:rPr>
          <w:i/>
          <w:iCs/>
          <w:noProof/>
          <w:szCs w:val="26"/>
          <w:lang w:val="vi-VN"/>
        </w:rPr>
        <w:t>Mining Comparative Sentences and Relations</w:t>
      </w:r>
      <w:r w:rsidRPr="0026157F">
        <w:rPr>
          <w:noProof/>
          <w:szCs w:val="26"/>
          <w:lang w:val="vi-VN"/>
        </w:rPr>
        <w:t>, American Association for Artificial Intelligence,  Pages 1331-1336,  2006.</w:t>
      </w:r>
    </w:p>
    <w:p w14:paraId="5D4148F1"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M. Hu &amp; B. Liu, </w:t>
      </w:r>
      <w:r w:rsidRPr="0026157F">
        <w:rPr>
          <w:i/>
          <w:iCs/>
          <w:noProof/>
          <w:szCs w:val="26"/>
          <w:lang w:val="vi-VN"/>
        </w:rPr>
        <w:t>Mining and summarizing customer reviews</w:t>
      </w:r>
      <w:r w:rsidRPr="0026157F">
        <w:rPr>
          <w:noProof/>
          <w:szCs w:val="26"/>
          <w:lang w:val="vi-VN"/>
        </w:rPr>
        <w:t>, Proceedings of the Tenth ACM SIGKDD International Conference on Knowledge Discovery and Data Mining, Pages 168-177,  2004.</w:t>
      </w:r>
    </w:p>
    <w:p w14:paraId="2C98226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Liu , </w:t>
      </w:r>
      <w:r w:rsidRPr="0026157F">
        <w:rPr>
          <w:i/>
          <w:noProof/>
          <w:szCs w:val="26"/>
          <w:lang w:val="vi-VN"/>
        </w:rPr>
        <w:t>Sentiment analysis and subjectivity</w:t>
      </w:r>
      <w:r w:rsidRPr="0026157F">
        <w:rPr>
          <w:noProof/>
          <w:szCs w:val="26"/>
          <w:lang w:val="vi-VN"/>
        </w:rPr>
        <w:t>, Handbook of Natural Language Processing, 2010.</w:t>
      </w:r>
    </w:p>
    <w:p w14:paraId="636C0BD3"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J. Parrott &amp; A. Bourne &amp; R. Akien &amp; J. Irvine, </w:t>
      </w:r>
      <w:r w:rsidRPr="0026157F">
        <w:rPr>
          <w:i/>
          <w:noProof/>
          <w:szCs w:val="26"/>
          <w:lang w:val="vi-VN"/>
        </w:rPr>
        <w:t>Self-Optimizing Continuous Reactions in Supercritical Carbon Dioxide</w:t>
      </w:r>
      <w:r w:rsidRPr="0026157F">
        <w:rPr>
          <w:noProof/>
          <w:szCs w:val="26"/>
          <w:lang w:val="vi-VN"/>
        </w:rPr>
        <w:t xml:space="preserve">, </w:t>
      </w:r>
      <w:hyperlink r:id="rId28" w:tgtFrame="_blank" w:history="1">
        <w:r w:rsidRPr="0026157F">
          <w:rPr>
            <w:rStyle w:val="Hyperlink"/>
            <w:noProof/>
            <w:color w:val="auto"/>
            <w:szCs w:val="26"/>
            <w:u w:val="none"/>
            <w:bdr w:val="none" w:sz="0" w:space="0" w:color="auto" w:frame="1"/>
            <w:lang w:val="vi-VN"/>
          </w:rPr>
          <w:t>Angewandte Chemie International Edition</w:t>
        </w:r>
      </w:hyperlink>
      <w:r w:rsidRPr="0026157F">
        <w:rPr>
          <w:noProof/>
          <w:szCs w:val="26"/>
          <w:lang w:val="vi-VN"/>
        </w:rPr>
        <w:t>, Pages 3788-3792, 2010.</w:t>
      </w:r>
    </w:p>
    <w:p w14:paraId="430E9204" w14:textId="77777777" w:rsidR="00FA0DE6" w:rsidRPr="0026157F" w:rsidRDefault="00FA0DE6" w:rsidP="00744A57">
      <w:pPr>
        <w:pStyle w:val="ListParagraph"/>
        <w:numPr>
          <w:ilvl w:val="0"/>
          <w:numId w:val="6"/>
        </w:numPr>
        <w:spacing w:before="120"/>
        <w:ind w:left="0" w:firstLine="567"/>
        <w:rPr>
          <w:noProof/>
          <w:szCs w:val="26"/>
          <w:lang w:val="vi-VN"/>
        </w:rPr>
      </w:pPr>
      <w:r w:rsidRPr="0026157F">
        <w:rPr>
          <w:noProof/>
          <w:szCs w:val="26"/>
          <w:lang w:val="vi-VN"/>
        </w:rPr>
        <w:t xml:space="preserve">B. Liu, </w:t>
      </w:r>
      <w:r w:rsidRPr="0026157F">
        <w:rPr>
          <w:i/>
          <w:noProof/>
          <w:szCs w:val="26"/>
          <w:lang w:val="vi-VN"/>
        </w:rPr>
        <w:t>Sentiment Analysis and Opinion Mining</w:t>
      </w:r>
      <w:r w:rsidRPr="0026157F">
        <w:rPr>
          <w:noProof/>
          <w:szCs w:val="26"/>
          <w:lang w:val="vi-VN"/>
        </w:rPr>
        <w:t>, Morgan &amp; Claypool, 2012</w:t>
      </w:r>
    </w:p>
    <w:p w14:paraId="210480AB"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B. Pang &amp; L. Lee &amp; S. Vaithyanathan, </w:t>
      </w:r>
      <w:r w:rsidRPr="0026157F">
        <w:rPr>
          <w:i/>
          <w:noProof/>
          <w:szCs w:val="26"/>
          <w:lang w:val="vi-VN"/>
        </w:rPr>
        <w:t>Thumbs up? Sentiment Classification using Machine Learning Techniques</w:t>
      </w:r>
      <w:r w:rsidRPr="0026157F">
        <w:rPr>
          <w:noProof/>
          <w:szCs w:val="26"/>
          <w:lang w:val="vi-VN"/>
        </w:rPr>
        <w:t>,  Proceedings of EMNLP, Page 79-86, 2002.</w:t>
      </w:r>
    </w:p>
    <w:p w14:paraId="44C8D219"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D. Turney, </w:t>
      </w:r>
      <w:r w:rsidRPr="0026157F">
        <w:rPr>
          <w:i/>
          <w:noProof/>
          <w:szCs w:val="26"/>
          <w:lang w:val="vi-VN"/>
        </w:rPr>
        <w:t>Thumbs Up or Thumbs Down? Semantic Orientation Applied to Unsupervised Classification of  Reviews</w:t>
      </w:r>
      <w:r w:rsidRPr="0026157F">
        <w:rPr>
          <w:noProof/>
          <w:szCs w:val="26"/>
          <w:lang w:val="vi-VN"/>
        </w:rPr>
        <w:t xml:space="preserve">, Proceedings of the 40th Annual Meeting on Association for Computational Linguistics, Page 417-424, 2002. </w:t>
      </w:r>
    </w:p>
    <w:p w14:paraId="6730E8D7"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G. Qiu &amp; B. Liu &amp; J. Bu &amp; C. Chen, </w:t>
      </w:r>
      <w:r w:rsidRPr="0026157F">
        <w:rPr>
          <w:i/>
          <w:noProof/>
          <w:szCs w:val="26"/>
          <w:lang w:val="vi-VN"/>
        </w:rPr>
        <w:t>Opinion word expansion and target extraction through double Propagation</w:t>
      </w:r>
      <w:r w:rsidRPr="0026157F">
        <w:rPr>
          <w:noProof/>
          <w:szCs w:val="26"/>
          <w:lang w:val="vi-VN"/>
        </w:rPr>
        <w:t xml:space="preserve">, Journal Computational Linguistics,  Page 9-27, 2011. </w:t>
      </w:r>
    </w:p>
    <w:p w14:paraId="5A615F30" w14:textId="77777777" w:rsidR="00994128" w:rsidRPr="0026157F" w:rsidRDefault="00994128" w:rsidP="00744A57">
      <w:pPr>
        <w:pStyle w:val="ListParagraph"/>
        <w:numPr>
          <w:ilvl w:val="0"/>
          <w:numId w:val="6"/>
        </w:numPr>
        <w:spacing w:before="120"/>
        <w:ind w:left="0" w:firstLine="567"/>
        <w:rPr>
          <w:noProof/>
          <w:szCs w:val="26"/>
          <w:lang w:val="vi-VN"/>
        </w:rPr>
      </w:pPr>
      <w:r w:rsidRPr="0026157F">
        <w:rPr>
          <w:noProof/>
          <w:szCs w:val="26"/>
          <w:lang w:val="vi-VN"/>
        </w:rPr>
        <w:t xml:space="preserve">X. Ding &amp; B. Liu &amp; S. Yu, </w:t>
      </w:r>
      <w:r w:rsidRPr="0026157F">
        <w:rPr>
          <w:i/>
          <w:noProof/>
          <w:szCs w:val="26"/>
          <w:lang w:val="vi-VN"/>
        </w:rPr>
        <w:t>A holistic lexicon approach to opinion mining, Proceedings of the 2008 International Conference on Web Search and Data Mining</w:t>
      </w:r>
      <w:r w:rsidRPr="0026157F">
        <w:rPr>
          <w:noProof/>
          <w:szCs w:val="26"/>
          <w:lang w:val="vi-VN"/>
        </w:rPr>
        <w:t>, Page 231-240, 2008.</w:t>
      </w:r>
    </w:p>
    <w:p w14:paraId="648DA188" w14:textId="27F75FDE" w:rsidR="00BA18B0" w:rsidRPr="0026157F" w:rsidRDefault="00452A32" w:rsidP="00744A57">
      <w:pPr>
        <w:numPr>
          <w:ilvl w:val="0"/>
          <w:numId w:val="6"/>
        </w:numPr>
        <w:spacing w:before="120" w:line="360" w:lineRule="auto"/>
        <w:ind w:left="0" w:firstLine="567"/>
        <w:jc w:val="both"/>
        <w:rPr>
          <w:noProof/>
          <w:lang w:val="vi-VN"/>
        </w:rPr>
      </w:pPr>
      <w:r w:rsidRPr="0026157F">
        <w:rPr>
          <w:noProof/>
          <w:sz w:val="26"/>
          <w:lang w:val="vi-VN"/>
        </w:rPr>
        <w:t xml:space="preserve">H. </w:t>
      </w:r>
      <w:r w:rsidR="00BA18B0" w:rsidRPr="0026157F">
        <w:rPr>
          <w:noProof/>
          <w:sz w:val="26"/>
          <w:lang w:val="vi-VN"/>
        </w:rPr>
        <w:t xml:space="preserve">Tang </w:t>
      </w:r>
      <w:r w:rsidRPr="0026157F">
        <w:rPr>
          <w:noProof/>
          <w:sz w:val="26"/>
          <w:lang w:val="vi-VN"/>
        </w:rPr>
        <w:t>&amp;</w:t>
      </w:r>
      <w:r w:rsidR="00BA18B0" w:rsidRPr="0026157F">
        <w:rPr>
          <w:noProof/>
          <w:sz w:val="26"/>
          <w:lang w:val="vi-VN"/>
        </w:rPr>
        <w:t xml:space="preserve"> </w:t>
      </w:r>
      <w:r w:rsidRPr="0026157F">
        <w:rPr>
          <w:noProof/>
          <w:sz w:val="26"/>
          <w:lang w:val="vi-VN"/>
        </w:rPr>
        <w:t xml:space="preserve">S. </w:t>
      </w:r>
      <w:r w:rsidR="00BA18B0" w:rsidRPr="0026157F">
        <w:rPr>
          <w:noProof/>
          <w:sz w:val="26"/>
          <w:lang w:val="vi-VN"/>
        </w:rPr>
        <w:t xml:space="preserve">Tan and </w:t>
      </w:r>
      <w:r w:rsidRPr="0026157F">
        <w:rPr>
          <w:noProof/>
          <w:sz w:val="26"/>
          <w:lang w:val="vi-VN"/>
        </w:rPr>
        <w:t xml:space="preserve">X. </w:t>
      </w:r>
      <w:r w:rsidR="00BA18B0" w:rsidRPr="0026157F">
        <w:rPr>
          <w:noProof/>
          <w:sz w:val="26"/>
          <w:lang w:val="vi-VN"/>
        </w:rPr>
        <w:t xml:space="preserve">Cheng, </w:t>
      </w:r>
      <w:r w:rsidR="00BA18B0" w:rsidRPr="0026157F">
        <w:rPr>
          <w:i/>
          <w:noProof/>
          <w:sz w:val="26"/>
          <w:lang w:val="vi-VN"/>
        </w:rPr>
        <w:t>“A survey on sentiment detection of reviews”</w:t>
      </w:r>
      <w:r w:rsidR="00BA18B0" w:rsidRPr="0026157F">
        <w:rPr>
          <w:noProof/>
          <w:sz w:val="26"/>
          <w:lang w:val="vi-VN"/>
        </w:rPr>
        <w:t>, Expert Systems with Applications, Vol. 36, No. 7, pages 10760-10773</w:t>
      </w:r>
      <w:r w:rsidRPr="0026157F">
        <w:rPr>
          <w:noProof/>
          <w:sz w:val="26"/>
          <w:lang w:val="vi-VN"/>
        </w:rPr>
        <w:t>. 2009.</w:t>
      </w:r>
    </w:p>
    <w:p w14:paraId="287ACA3B" w14:textId="77777777" w:rsidR="003C0BC2" w:rsidRPr="0026157F" w:rsidRDefault="002F41F2" w:rsidP="00744A57">
      <w:pPr>
        <w:pStyle w:val="ListParagraph"/>
        <w:numPr>
          <w:ilvl w:val="0"/>
          <w:numId w:val="6"/>
        </w:numPr>
        <w:spacing w:before="120"/>
        <w:ind w:left="0" w:firstLine="567"/>
        <w:rPr>
          <w:noProof/>
          <w:szCs w:val="26"/>
          <w:lang w:val="vi-VN"/>
        </w:rPr>
      </w:pPr>
      <w:r w:rsidRPr="0026157F">
        <w:rPr>
          <w:noProof/>
          <w:szCs w:val="26"/>
          <w:lang w:val="vi-VN"/>
        </w:rPr>
        <w:lastRenderedPageBreak/>
        <w:t xml:space="preserve">Stanford University (2019). </w:t>
      </w:r>
      <w:r w:rsidRPr="0026157F">
        <w:rPr>
          <w:i/>
          <w:noProof/>
          <w:szCs w:val="26"/>
          <w:lang w:val="vi-VN"/>
        </w:rPr>
        <w:t>Text Classification and Naïve Bayes</w:t>
      </w:r>
      <w:r w:rsidRPr="0026157F">
        <w:rPr>
          <w:noProof/>
          <w:szCs w:val="26"/>
          <w:lang w:val="vi-VN"/>
        </w:rPr>
        <w:t xml:space="preserve">  [online], viewed 12 March 2019, from:&lt; </w:t>
      </w:r>
      <w:hyperlink r:id="rId29" w:history="1">
        <w:r w:rsidR="00CE7CCB" w:rsidRPr="0026157F">
          <w:rPr>
            <w:rStyle w:val="Hyperlink"/>
            <w:noProof/>
            <w:color w:val="auto"/>
            <w:szCs w:val="26"/>
            <w:u w:val="none"/>
            <w:lang w:val="vi-VN"/>
          </w:rPr>
          <w:t>https://web.stanford.edu/class/cs124/lec/naivebayes.pdf</w:t>
        </w:r>
      </w:hyperlink>
      <w:r w:rsidRPr="0026157F">
        <w:rPr>
          <w:noProof/>
          <w:szCs w:val="26"/>
          <w:lang w:val="vi-VN"/>
        </w:rPr>
        <w:t>&gt;</w:t>
      </w:r>
    </w:p>
    <w:p w14:paraId="09ACFB86" w14:textId="77777777" w:rsidR="00CE7CCB" w:rsidRPr="0026157F" w:rsidRDefault="00CE7CCB" w:rsidP="00744A57">
      <w:pPr>
        <w:pStyle w:val="ListParagraph"/>
        <w:numPr>
          <w:ilvl w:val="0"/>
          <w:numId w:val="6"/>
        </w:numPr>
        <w:spacing w:before="120"/>
        <w:ind w:left="0" w:firstLine="567"/>
        <w:rPr>
          <w:noProof/>
          <w:szCs w:val="26"/>
          <w:lang w:val="vi-VN"/>
        </w:rPr>
      </w:pPr>
      <w:r w:rsidRPr="0026157F">
        <w:rPr>
          <w:noProof/>
          <w:szCs w:val="26"/>
          <w:lang w:val="vi-VN"/>
        </w:rPr>
        <w:t xml:space="preserve">V.N. Vapnik, </w:t>
      </w:r>
      <w:r w:rsidRPr="0026157F">
        <w:rPr>
          <w:i/>
          <w:noProof/>
          <w:szCs w:val="26"/>
          <w:lang w:val="vi-VN"/>
        </w:rPr>
        <w:t>“The Nature</w:t>
      </w:r>
      <w:r w:rsidR="00194633" w:rsidRPr="0026157F">
        <w:rPr>
          <w:i/>
          <w:noProof/>
          <w:szCs w:val="26"/>
          <w:lang w:val="vi-VN"/>
        </w:rPr>
        <w:t xml:space="preserve"> of Statistical Learning Theory</w:t>
      </w:r>
      <w:r w:rsidRPr="0026157F">
        <w:rPr>
          <w:i/>
          <w:noProof/>
          <w:szCs w:val="26"/>
          <w:lang w:val="vi-VN"/>
        </w:rPr>
        <w:t>” Springer</w:t>
      </w:r>
      <w:r w:rsidRPr="0026157F">
        <w:rPr>
          <w:noProof/>
          <w:szCs w:val="26"/>
          <w:lang w:val="vi-VN"/>
        </w:rPr>
        <w:t>, New York, 1995.</w:t>
      </w:r>
    </w:p>
    <w:p w14:paraId="4C39FF19" w14:textId="28BF2C2B" w:rsidR="00CE7CCB" w:rsidRPr="0026157F" w:rsidRDefault="0059547D" w:rsidP="00744A57">
      <w:pPr>
        <w:pStyle w:val="ListParagraph"/>
        <w:numPr>
          <w:ilvl w:val="0"/>
          <w:numId w:val="6"/>
        </w:numPr>
        <w:spacing w:before="120"/>
        <w:ind w:left="0" w:firstLine="567"/>
        <w:rPr>
          <w:noProof/>
          <w:szCs w:val="26"/>
          <w:lang w:val="vi-VN"/>
        </w:rPr>
      </w:pPr>
      <w:r w:rsidRPr="0026157F">
        <w:rPr>
          <w:noProof/>
          <w:szCs w:val="26"/>
          <w:lang w:val="vi-VN"/>
        </w:rPr>
        <w:t>Y.</w:t>
      </w:r>
      <w:r w:rsidR="007608FB" w:rsidRPr="0026157F">
        <w:rPr>
          <w:noProof/>
          <w:szCs w:val="26"/>
          <w:lang w:val="vi-VN"/>
        </w:rPr>
        <w:t xml:space="preserve"> </w:t>
      </w:r>
      <w:r w:rsidRPr="0026157F">
        <w:rPr>
          <w:noProof/>
          <w:szCs w:val="26"/>
          <w:lang w:val="vi-VN"/>
        </w:rPr>
        <w:t>Gao, S.</w:t>
      </w:r>
      <w:r w:rsidR="007608FB" w:rsidRPr="0026157F">
        <w:rPr>
          <w:noProof/>
          <w:szCs w:val="26"/>
          <w:lang w:val="vi-VN"/>
        </w:rPr>
        <w:t xml:space="preserve"> </w:t>
      </w:r>
      <w:r w:rsidRPr="0026157F">
        <w:rPr>
          <w:noProof/>
          <w:szCs w:val="26"/>
          <w:lang w:val="vi-VN"/>
        </w:rPr>
        <w:t xml:space="preserve">Sun , </w:t>
      </w:r>
      <w:r w:rsidR="00452A32" w:rsidRPr="0026157F">
        <w:rPr>
          <w:noProof/>
          <w:szCs w:val="26"/>
          <w:lang w:val="vi-VN"/>
        </w:rPr>
        <w:t>“</w:t>
      </w:r>
      <w:r w:rsidRPr="0026157F">
        <w:rPr>
          <w:i/>
          <w:noProof/>
          <w:szCs w:val="26"/>
          <w:lang w:val="vi-VN"/>
        </w:rPr>
        <w:t>An Empirical Evaluation of Linear and Nonlinear Kernels for Text Classification Using Support Vector Machines</w:t>
      </w:r>
      <w:r w:rsidRPr="0026157F">
        <w:rPr>
          <w:noProof/>
          <w:szCs w:val="26"/>
          <w:lang w:val="vi-VN"/>
        </w:rPr>
        <w:t>,</w:t>
      </w:r>
      <w:r w:rsidR="00452A32" w:rsidRPr="0026157F">
        <w:rPr>
          <w:noProof/>
          <w:szCs w:val="26"/>
          <w:lang w:val="vi-VN"/>
        </w:rPr>
        <w:t>”</w:t>
      </w:r>
      <w:r w:rsidRPr="0026157F">
        <w:rPr>
          <w:noProof/>
          <w:szCs w:val="26"/>
          <w:lang w:val="vi-VN"/>
        </w:rPr>
        <w:t xml:space="preserve"> </w:t>
      </w:r>
      <w:r w:rsidRPr="0026157F">
        <w:rPr>
          <w:noProof/>
          <w:lang w:val="vi-VN"/>
        </w:rPr>
        <w:t xml:space="preserve">Seventh International Conference on Fuzzy Systems and Knowledge Discovery, </w:t>
      </w:r>
      <w:r w:rsidRPr="0026157F">
        <w:rPr>
          <w:noProof/>
          <w:szCs w:val="26"/>
          <w:lang w:val="vi-VN"/>
        </w:rPr>
        <w:t>2010</w:t>
      </w:r>
    </w:p>
    <w:p w14:paraId="67FC3D7E" w14:textId="205FE2E6" w:rsidR="00267942" w:rsidRPr="0026157F" w:rsidRDefault="00267942" w:rsidP="00744A57">
      <w:pPr>
        <w:pStyle w:val="ListParagraph"/>
        <w:numPr>
          <w:ilvl w:val="0"/>
          <w:numId w:val="6"/>
        </w:numPr>
        <w:spacing w:before="120"/>
        <w:ind w:left="0" w:firstLine="567"/>
        <w:rPr>
          <w:noProof/>
          <w:szCs w:val="26"/>
          <w:lang w:val="vi-VN"/>
        </w:rPr>
      </w:pPr>
      <w:r w:rsidRPr="0026157F">
        <w:rPr>
          <w:noProof/>
          <w:szCs w:val="26"/>
          <w:lang w:val="vi-VN"/>
        </w:rPr>
        <w:t xml:space="preserve">T. Larose, </w:t>
      </w:r>
      <w:r w:rsidR="00452A32" w:rsidRPr="0026157F">
        <w:rPr>
          <w:noProof/>
          <w:szCs w:val="26"/>
          <w:lang w:val="vi-VN"/>
        </w:rPr>
        <w:t>“</w:t>
      </w:r>
      <w:r w:rsidRPr="0026157F">
        <w:rPr>
          <w:i/>
          <w:noProof/>
          <w:szCs w:val="26"/>
          <w:lang w:val="vi-VN"/>
        </w:rPr>
        <w:t>Discovering Knowledge in Data: An Introduction to Data Mining</w:t>
      </w:r>
      <w:r w:rsidR="00452A32" w:rsidRPr="0026157F">
        <w:rPr>
          <w:i/>
          <w:noProof/>
          <w:szCs w:val="26"/>
          <w:lang w:val="vi-VN"/>
        </w:rPr>
        <w:t>”</w:t>
      </w:r>
      <w:r w:rsidRPr="0026157F">
        <w:rPr>
          <w:noProof/>
          <w:szCs w:val="26"/>
          <w:lang w:val="vi-VN"/>
        </w:rPr>
        <w:t>, 2005</w:t>
      </w:r>
      <w:r w:rsidR="00E56D8A" w:rsidRPr="0026157F">
        <w:rPr>
          <w:noProof/>
          <w:szCs w:val="26"/>
          <w:lang w:val="vi-VN"/>
        </w:rPr>
        <w:t>.</w:t>
      </w:r>
    </w:p>
    <w:p w14:paraId="52CFFBB1" w14:textId="58259F04" w:rsidR="00D51995"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 xml:space="preserve">A. </w:t>
      </w:r>
      <w:r w:rsidR="00D51995" w:rsidRPr="0026157F">
        <w:rPr>
          <w:noProof/>
          <w:szCs w:val="26"/>
          <w:lang w:val="vi-VN"/>
        </w:rPr>
        <w:t xml:space="preserve">Ratnaparkhi, </w:t>
      </w:r>
      <w:r w:rsidR="00D51995" w:rsidRPr="0026157F">
        <w:rPr>
          <w:i/>
          <w:noProof/>
          <w:szCs w:val="26"/>
          <w:lang w:val="vi-VN"/>
        </w:rPr>
        <w:t>“A Simple Introduction to Maximum Entropy Models for Natural Language Processing”</w:t>
      </w:r>
      <w:r w:rsidR="00D51995" w:rsidRPr="0026157F">
        <w:rPr>
          <w:noProof/>
          <w:szCs w:val="26"/>
          <w:lang w:val="vi-VN"/>
        </w:rPr>
        <w:t>, IRCS Technical Reports Series</w:t>
      </w:r>
      <w:r w:rsidRPr="0026157F">
        <w:rPr>
          <w:noProof/>
          <w:szCs w:val="26"/>
          <w:lang w:val="vi-VN"/>
        </w:rPr>
        <w:t>, 1997</w:t>
      </w:r>
      <w:r w:rsidR="00D51995" w:rsidRPr="0026157F">
        <w:rPr>
          <w:noProof/>
          <w:szCs w:val="26"/>
          <w:lang w:val="vi-VN"/>
        </w:rPr>
        <w:t>.</w:t>
      </w:r>
    </w:p>
    <w:p w14:paraId="0FF784E1" w14:textId="36522E5A" w:rsidR="00A74E38" w:rsidRPr="0026157F" w:rsidRDefault="00A74E38" w:rsidP="00744A57">
      <w:pPr>
        <w:pStyle w:val="ListParagraph"/>
        <w:numPr>
          <w:ilvl w:val="0"/>
          <w:numId w:val="6"/>
        </w:numPr>
        <w:spacing w:before="120"/>
        <w:ind w:left="0" w:firstLine="567"/>
        <w:rPr>
          <w:noProof/>
          <w:szCs w:val="26"/>
          <w:lang w:val="vi-VN"/>
        </w:rPr>
      </w:pPr>
      <w:r w:rsidRPr="0026157F">
        <w:rPr>
          <w:noProof/>
          <w:szCs w:val="26"/>
          <w:lang w:val="vi-VN"/>
        </w:rPr>
        <w:t xml:space="preserve">E. Riloff &amp; J. Wiebe, </w:t>
      </w:r>
      <w:r w:rsidR="00452A32" w:rsidRPr="0026157F">
        <w:rPr>
          <w:noProof/>
          <w:szCs w:val="26"/>
          <w:lang w:val="vi-VN"/>
        </w:rPr>
        <w:t>“</w:t>
      </w:r>
      <w:r w:rsidRPr="0026157F">
        <w:rPr>
          <w:i/>
          <w:noProof/>
          <w:szCs w:val="26"/>
          <w:lang w:val="vi-VN"/>
        </w:rPr>
        <w:t>Learning Extraction Patterns for Subjective Expressions</w:t>
      </w:r>
      <w:r w:rsidR="00452A32" w:rsidRPr="0026157F">
        <w:rPr>
          <w:i/>
          <w:noProof/>
          <w:szCs w:val="26"/>
          <w:lang w:val="vi-VN"/>
        </w:rPr>
        <w:t>”</w:t>
      </w:r>
      <w:r w:rsidRPr="0026157F">
        <w:rPr>
          <w:i/>
          <w:noProof/>
          <w:szCs w:val="26"/>
          <w:lang w:val="vi-VN"/>
        </w:rPr>
        <w:t xml:space="preserve">, </w:t>
      </w:r>
      <w:r w:rsidRPr="0026157F">
        <w:rPr>
          <w:noProof/>
          <w:szCs w:val="26"/>
          <w:lang w:val="vi-VN"/>
        </w:rPr>
        <w:t xml:space="preserve">Proceedings of the 2003 Conference on Empirical Methods in Natural Language Processing,  </w:t>
      </w:r>
      <w:r w:rsidR="00452A32" w:rsidRPr="0026157F">
        <w:rPr>
          <w:noProof/>
          <w:szCs w:val="26"/>
          <w:lang w:val="vi-VN"/>
        </w:rPr>
        <w:t xml:space="preserve">Page </w:t>
      </w:r>
      <w:r w:rsidRPr="0026157F">
        <w:rPr>
          <w:noProof/>
          <w:szCs w:val="26"/>
          <w:lang w:val="vi-VN"/>
        </w:rPr>
        <w:t>105-112, 2003.</w:t>
      </w:r>
    </w:p>
    <w:p w14:paraId="25B15B78" w14:textId="09C8FAA1" w:rsidR="005C0B41" w:rsidRPr="0026157F" w:rsidRDefault="00452A32" w:rsidP="00744A57">
      <w:pPr>
        <w:pStyle w:val="ListParagraph"/>
        <w:numPr>
          <w:ilvl w:val="0"/>
          <w:numId w:val="6"/>
        </w:numPr>
        <w:spacing w:before="120"/>
        <w:ind w:left="0" w:firstLine="567"/>
        <w:rPr>
          <w:noProof/>
          <w:szCs w:val="26"/>
          <w:lang w:val="vi-VN"/>
        </w:rPr>
      </w:pPr>
      <w:r w:rsidRPr="0026157F">
        <w:rPr>
          <w:noProof/>
          <w:szCs w:val="26"/>
          <w:lang w:val="vi-VN"/>
        </w:rPr>
        <w:t>D</w:t>
      </w:r>
      <w:r w:rsidR="00A335EE" w:rsidRPr="0026157F">
        <w:rPr>
          <w:noProof/>
          <w:szCs w:val="26"/>
          <w:lang w:val="vi-VN"/>
        </w:rPr>
        <w:t>. Th</w:t>
      </w:r>
      <w:r w:rsidR="00EF0CBE" w:rsidRPr="0026157F">
        <w:rPr>
          <w:noProof/>
          <w:szCs w:val="26"/>
          <w:lang w:val="vi-VN"/>
        </w:rPr>
        <w:t>ai</w:t>
      </w:r>
      <w:r w:rsidR="00A335EE" w:rsidRPr="0026157F">
        <w:rPr>
          <w:noProof/>
          <w:szCs w:val="26"/>
          <w:lang w:val="vi-VN"/>
        </w:rPr>
        <w:t xml:space="preserve"> &amp; L</w:t>
      </w:r>
      <w:r w:rsidR="005C0B41" w:rsidRPr="0026157F">
        <w:rPr>
          <w:noProof/>
          <w:szCs w:val="26"/>
          <w:lang w:val="vi-VN"/>
        </w:rPr>
        <w:t xml:space="preserve">. </w:t>
      </w:r>
      <w:r w:rsidR="00EF0CBE" w:rsidRPr="0026157F">
        <w:rPr>
          <w:noProof/>
          <w:szCs w:val="26"/>
          <w:lang w:val="vi-VN"/>
        </w:rPr>
        <w:t xml:space="preserve">Cuong </w:t>
      </w:r>
      <w:r w:rsidR="00C50527" w:rsidRPr="0026157F">
        <w:rPr>
          <w:noProof/>
          <w:szCs w:val="26"/>
          <w:lang w:val="vi-VN"/>
        </w:rPr>
        <w:t>&amp; N</w:t>
      </w:r>
      <w:r w:rsidR="005C0B41" w:rsidRPr="0026157F">
        <w:rPr>
          <w:noProof/>
          <w:szCs w:val="26"/>
          <w:lang w:val="vi-VN"/>
        </w:rPr>
        <w:t xml:space="preserve">. </w:t>
      </w:r>
      <w:r w:rsidR="00EF0CBE" w:rsidRPr="0026157F">
        <w:rPr>
          <w:noProof/>
          <w:szCs w:val="26"/>
          <w:lang w:val="vi-VN"/>
        </w:rPr>
        <w:t xml:space="preserve">Huong </w:t>
      </w:r>
      <w:r w:rsidR="005C0B41" w:rsidRPr="0026157F">
        <w:rPr>
          <w:noProof/>
          <w:szCs w:val="26"/>
          <w:lang w:val="vi-VN"/>
        </w:rPr>
        <w:t xml:space="preserve">&amp; </w:t>
      </w:r>
      <w:r w:rsidR="00C50527" w:rsidRPr="0026157F">
        <w:rPr>
          <w:noProof/>
          <w:szCs w:val="26"/>
          <w:lang w:val="vi-VN"/>
        </w:rPr>
        <w:t>H</w:t>
      </w:r>
      <w:r w:rsidR="005C0B41" w:rsidRPr="0026157F">
        <w:rPr>
          <w:noProof/>
          <w:szCs w:val="26"/>
          <w:lang w:val="vi-VN"/>
        </w:rPr>
        <w:t xml:space="preserve">. Nam, </w:t>
      </w:r>
      <w:r w:rsidRPr="0026157F">
        <w:rPr>
          <w:noProof/>
          <w:szCs w:val="26"/>
          <w:lang w:val="vi-VN"/>
        </w:rPr>
        <w:t>“</w:t>
      </w:r>
      <w:r w:rsidR="005C0B41" w:rsidRPr="0026157F">
        <w:rPr>
          <w:i/>
          <w:noProof/>
          <w:szCs w:val="26"/>
          <w:lang w:val="vi-VN"/>
        </w:rPr>
        <w:t>Automatically Learning Patterns in Subjectivity Classification for Vietnamese</w:t>
      </w:r>
      <w:r w:rsidRPr="0026157F">
        <w:rPr>
          <w:i/>
          <w:noProof/>
          <w:szCs w:val="26"/>
          <w:lang w:val="vi-VN"/>
        </w:rPr>
        <w:t>”</w:t>
      </w:r>
      <w:r w:rsidR="005C0B41" w:rsidRPr="0026157F">
        <w:rPr>
          <w:i/>
          <w:noProof/>
          <w:szCs w:val="26"/>
          <w:lang w:val="vi-VN"/>
        </w:rPr>
        <w:t xml:space="preserve">, </w:t>
      </w:r>
      <w:hyperlink r:id="rId30" w:tgtFrame="_blank" w:history="1">
        <w:r w:rsidR="005C0B41" w:rsidRPr="0026157F">
          <w:rPr>
            <w:rStyle w:val="Hyperlink"/>
            <w:i/>
            <w:noProof/>
            <w:color w:val="auto"/>
            <w:szCs w:val="26"/>
            <w:u w:val="none"/>
            <w:lang w:val="vi-VN"/>
          </w:rPr>
          <w:t>Advances in Intelligent Systems and Computing</w:t>
        </w:r>
      </w:hyperlink>
      <w:r w:rsidR="005C0B41" w:rsidRPr="0026157F">
        <w:rPr>
          <w:noProof/>
          <w:szCs w:val="26"/>
          <w:lang w:val="vi-VN"/>
        </w:rPr>
        <w:t>, 2015</w:t>
      </w:r>
      <w:r w:rsidR="00E56D8A" w:rsidRPr="0026157F">
        <w:rPr>
          <w:noProof/>
          <w:szCs w:val="26"/>
          <w:lang w:val="vi-VN"/>
        </w:rPr>
        <w:t>.</w:t>
      </w:r>
    </w:p>
    <w:p w14:paraId="200ED91F" w14:textId="1A71BD3C" w:rsidR="005C0B41" w:rsidRPr="0026157F" w:rsidRDefault="000A62D0" w:rsidP="00744A57">
      <w:pPr>
        <w:pStyle w:val="ListParagraph"/>
        <w:numPr>
          <w:ilvl w:val="0"/>
          <w:numId w:val="6"/>
        </w:numPr>
        <w:spacing w:before="120"/>
        <w:ind w:left="0" w:firstLine="567"/>
        <w:rPr>
          <w:noProof/>
          <w:szCs w:val="26"/>
          <w:lang w:val="vi-VN"/>
        </w:rPr>
      </w:pPr>
      <w:r w:rsidRPr="0026157F">
        <w:rPr>
          <w:noProof/>
          <w:szCs w:val="26"/>
          <w:lang w:val="vi-VN"/>
        </w:rPr>
        <w:t>N.</w:t>
      </w:r>
      <w:r w:rsidR="001D0C07" w:rsidRPr="0026157F">
        <w:rPr>
          <w:noProof/>
          <w:szCs w:val="26"/>
          <w:lang w:val="vi-VN"/>
        </w:rPr>
        <w:t xml:space="preserve"> Anh, </w:t>
      </w:r>
      <w:r w:rsidR="001D0C07" w:rsidRPr="0026157F">
        <w:rPr>
          <w:i/>
          <w:noProof/>
          <w:szCs w:val="26"/>
          <w:lang w:val="vi-VN"/>
        </w:rPr>
        <w:t>“Nghiên cứu kỹ thuật đánh giá độ tương đồng văn bản ứng dụng so sánh văn bản tiếng Việt”</w:t>
      </w:r>
      <w:r w:rsidR="001D0C07" w:rsidRPr="0026157F">
        <w:rPr>
          <w:noProof/>
          <w:szCs w:val="26"/>
          <w:lang w:val="vi-VN"/>
        </w:rPr>
        <w:t>, Đại học Hàng Hải, 2016.</w:t>
      </w:r>
    </w:p>
    <w:p w14:paraId="74AC3B85" w14:textId="77777777" w:rsidR="004A154B" w:rsidRPr="0026157F" w:rsidRDefault="004732B6" w:rsidP="00744A57">
      <w:pPr>
        <w:pStyle w:val="ListParagraph"/>
        <w:numPr>
          <w:ilvl w:val="0"/>
          <w:numId w:val="6"/>
        </w:numPr>
        <w:spacing w:before="120"/>
        <w:ind w:left="0" w:firstLine="567"/>
        <w:rPr>
          <w:noProof/>
          <w:szCs w:val="26"/>
          <w:lang w:val="vi-VN"/>
        </w:rPr>
      </w:pPr>
      <w:r w:rsidRPr="0026157F">
        <w:rPr>
          <w:noProof/>
          <w:lang w:val="vi-VN"/>
        </w:rPr>
        <w:t xml:space="preserve">J. </w:t>
      </w:r>
      <w:r w:rsidR="0090412D" w:rsidRPr="0026157F">
        <w:rPr>
          <w:noProof/>
          <w:lang w:val="vi-VN"/>
        </w:rPr>
        <w:t>Sowa</w:t>
      </w:r>
      <w:r w:rsidR="00E101B8" w:rsidRPr="0026157F">
        <w:rPr>
          <w:noProof/>
          <w:szCs w:val="26"/>
          <w:lang w:val="vi-VN"/>
        </w:rPr>
        <w:t xml:space="preserve">, </w:t>
      </w:r>
      <w:r w:rsidR="00E101B8" w:rsidRPr="0026157F">
        <w:rPr>
          <w:i/>
          <w:noProof/>
          <w:szCs w:val="26"/>
          <w:lang w:val="vi-VN"/>
        </w:rPr>
        <w:t>“</w:t>
      </w:r>
      <w:r w:rsidR="0090412D" w:rsidRPr="0026157F">
        <w:rPr>
          <w:i/>
          <w:noProof/>
          <w:szCs w:val="26"/>
          <w:lang w:val="vi-VN"/>
        </w:rPr>
        <w:t>Conceptual Graphs For Representing Conceptual Structures”</w:t>
      </w:r>
      <w:r w:rsidR="00E101B8" w:rsidRPr="0026157F">
        <w:rPr>
          <w:noProof/>
          <w:szCs w:val="26"/>
          <w:lang w:val="vi-VN"/>
        </w:rPr>
        <w:t>, 20</w:t>
      </w:r>
      <w:r w:rsidR="0090412D" w:rsidRPr="0026157F">
        <w:rPr>
          <w:noProof/>
          <w:szCs w:val="26"/>
          <w:lang w:val="vi-VN"/>
        </w:rPr>
        <w:t>09</w:t>
      </w:r>
      <w:r w:rsidR="00E56D8A" w:rsidRPr="0026157F">
        <w:rPr>
          <w:noProof/>
          <w:szCs w:val="26"/>
          <w:lang w:val="vi-VN"/>
        </w:rPr>
        <w:t>.</w:t>
      </w:r>
    </w:p>
    <w:p w14:paraId="0E74658A" w14:textId="07303BD3" w:rsidR="00CA2248" w:rsidRPr="0026157F" w:rsidRDefault="00CA2248"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00EF0CBE" w:rsidRPr="0026157F">
        <w:rPr>
          <w:noProof/>
          <w:szCs w:val="26"/>
          <w:lang w:val="vi-VN"/>
        </w:rPr>
        <w:t>N. Quy</w:t>
      </w:r>
      <w:r w:rsidR="004F50D0" w:rsidRPr="0026157F">
        <w:rPr>
          <w:noProof/>
          <w:szCs w:val="26"/>
          <w:lang w:val="vi-VN"/>
        </w:rPr>
        <w:t xml:space="preserve">, </w:t>
      </w:r>
      <w:r w:rsidR="004F50D0" w:rsidRPr="0026157F">
        <w:rPr>
          <w:i/>
          <w:noProof/>
          <w:szCs w:val="26"/>
          <w:lang w:val="vi-VN"/>
        </w:rPr>
        <w:t>“Nghiên cứu các phương pháp chuẩn hóa chữ viết tắt trong văn bản tiếng Việt”</w:t>
      </w:r>
      <w:r w:rsidR="004F50D0" w:rsidRPr="0026157F">
        <w:rPr>
          <w:noProof/>
          <w:szCs w:val="26"/>
          <w:lang w:val="vi-VN"/>
        </w:rPr>
        <w:t>, Đại học Bách khoa, Đại học Đà Nẵng, 2017</w:t>
      </w:r>
    </w:p>
    <w:p w14:paraId="22681B4D" w14:textId="77777777" w:rsidR="00425D0D" w:rsidRPr="0026157F" w:rsidRDefault="00425D0D" w:rsidP="00744A57">
      <w:pPr>
        <w:pStyle w:val="ListParagraph"/>
        <w:numPr>
          <w:ilvl w:val="0"/>
          <w:numId w:val="6"/>
        </w:numPr>
        <w:spacing w:before="120"/>
        <w:ind w:left="0" w:firstLine="567"/>
        <w:rPr>
          <w:noProof/>
          <w:szCs w:val="26"/>
          <w:lang w:val="vi-VN"/>
        </w:rPr>
      </w:pPr>
      <w:r w:rsidRPr="0026157F">
        <w:rPr>
          <w:noProof/>
          <w:szCs w:val="26"/>
          <w:lang w:val="vi-VN"/>
        </w:rPr>
        <w:t xml:space="preserve">Mikolov &amp; Tomas, </w:t>
      </w:r>
      <w:r w:rsidRPr="0026157F">
        <w:rPr>
          <w:i/>
          <w:noProof/>
          <w:szCs w:val="26"/>
          <w:lang w:val="vi-VN"/>
        </w:rPr>
        <w:t>"Efficient Estimation of Word Representations in Vector Space"</w:t>
      </w:r>
      <w:r w:rsidRPr="0026157F">
        <w:rPr>
          <w:noProof/>
          <w:szCs w:val="26"/>
          <w:lang w:val="vi-VN"/>
        </w:rPr>
        <w:t>, 2013.</w:t>
      </w:r>
    </w:p>
    <w:p w14:paraId="0EEC2D58" w14:textId="2085FBFB" w:rsidR="00FF27D1" w:rsidRPr="0026157F" w:rsidRDefault="00FF27D1" w:rsidP="00744A57">
      <w:pPr>
        <w:pStyle w:val="ListParagraph"/>
        <w:numPr>
          <w:ilvl w:val="0"/>
          <w:numId w:val="6"/>
        </w:numPr>
        <w:spacing w:before="120"/>
        <w:ind w:left="0" w:firstLine="567"/>
        <w:rPr>
          <w:noProof/>
          <w:szCs w:val="26"/>
          <w:lang w:val="vi-VN"/>
        </w:rPr>
      </w:pPr>
      <w:r w:rsidRPr="0026157F">
        <w:rPr>
          <w:noProof/>
          <w:szCs w:val="26"/>
          <w:lang w:val="vi-VN"/>
        </w:rPr>
        <w:t xml:space="preserve"> </w:t>
      </w:r>
      <w:r w:rsidRPr="0026157F">
        <w:rPr>
          <w:i/>
          <w:noProof/>
          <w:szCs w:val="26"/>
          <w:lang w:val="vi-VN"/>
        </w:rPr>
        <w:t>“Bàn về công đoạn tiền xử lý trong xử lý ngôn ngữ tự nhiên</w:t>
      </w:r>
      <w:r w:rsidR="00A32375" w:rsidRPr="0026157F">
        <w:rPr>
          <w:i/>
          <w:noProof/>
          <w:szCs w:val="26"/>
          <w:lang w:val="vi-VN"/>
        </w:rPr>
        <w:t>”</w:t>
      </w:r>
      <w:r w:rsidR="00A32375" w:rsidRPr="0026157F">
        <w:rPr>
          <w:noProof/>
          <w:szCs w:val="26"/>
          <w:lang w:val="vi-VN"/>
        </w:rPr>
        <w:t xml:space="preserve"> [online],viewed 12 March 2019, from:&lt;</w:t>
      </w:r>
      <w:r w:rsidR="002E4044">
        <w:fldChar w:fldCharType="begin"/>
      </w:r>
      <w:r w:rsidR="002E4044" w:rsidRPr="00BC235F">
        <w:rPr>
          <w:lang w:val="vi-VN"/>
          <w:rPrChange w:id="732" w:author="Thơ Lê" w:date="2020-08-26T23:29:00Z">
            <w:rPr/>
          </w:rPrChange>
        </w:rPr>
        <w:instrText xml:space="preserve"> HYPERLINK "https://blog.vietnamlab.vn/2018/01/24/ban-ve-cong-doan-tien-xu-ly-trong-xu-ly-ngon-ngu-tu-nhien" </w:instrText>
      </w:r>
      <w:r w:rsidR="002E4044">
        <w:fldChar w:fldCharType="separate"/>
      </w:r>
      <w:r w:rsidR="00E266B0" w:rsidRPr="0026157F">
        <w:rPr>
          <w:rStyle w:val="Hyperlink"/>
          <w:noProof/>
          <w:color w:val="auto"/>
          <w:u w:val="none"/>
          <w:lang w:val="vi-VN"/>
        </w:rPr>
        <w:t>https://blog.vietnamlab.vn/2018/01/24/ban-ve-cong-doan-tien-xu-ly-trong-xu-ly-ngon-ngu-tu-nhien</w:t>
      </w:r>
      <w:r w:rsidR="002E4044">
        <w:rPr>
          <w:rStyle w:val="Hyperlink"/>
          <w:noProof/>
          <w:color w:val="auto"/>
          <w:u w:val="none"/>
          <w:lang w:val="vi-VN"/>
        </w:rPr>
        <w:fldChar w:fldCharType="end"/>
      </w:r>
      <w:r w:rsidR="005B6210" w:rsidRPr="0026157F">
        <w:fldChar w:fldCharType="begin"/>
      </w:r>
      <w:r w:rsidR="005B6210" w:rsidRPr="0026157F">
        <w:rPr>
          <w:lang w:val="vi-VN"/>
        </w:rPr>
        <w:instrText xml:space="preserve"> https://blog.vietnamlab.vn/2018/01/24/ban-ve-cong-doan-tien-xu-ly-trong-xu-ly-ngon-ngu-tu-nhien</w:instrText>
      </w:r>
      <w:r w:rsidR="005B6210" w:rsidRPr="0026157F">
        <w:fldChar w:fldCharType="separate"/>
      </w:r>
      <w:r w:rsidR="003F7C69" w:rsidRPr="0026157F">
        <w:rPr>
          <w:rStyle w:val="Hyperlink"/>
          <w:noProof/>
          <w:color w:val="auto"/>
          <w:u w:val="none"/>
          <w:lang w:val="vi-VN"/>
        </w:rPr>
        <w:t>https://blog.vietnamlab.vn/2018/01/24/ban-ve-cong-doan-tien-xu-ly-trong-xu-ly-ngon-ngu-tu-nhien</w:t>
      </w:r>
      <w:r w:rsidR="005B6210" w:rsidRPr="0026157F">
        <w:rPr>
          <w:rStyle w:val="Hyperlink"/>
          <w:noProof/>
          <w:color w:val="auto"/>
          <w:u w:val="none"/>
          <w:lang w:val="vi-VN"/>
        </w:rPr>
        <w:fldChar w:fldCharType="end"/>
      </w:r>
      <w:r w:rsidR="00A32375" w:rsidRPr="0026157F">
        <w:rPr>
          <w:noProof/>
          <w:szCs w:val="26"/>
          <w:lang w:val="vi-VN"/>
        </w:rPr>
        <w:t>&gt;</w:t>
      </w:r>
      <w:r w:rsidR="00E56D8A" w:rsidRPr="0026157F">
        <w:rPr>
          <w:noProof/>
          <w:szCs w:val="26"/>
          <w:lang w:val="vi-VN"/>
        </w:rPr>
        <w:t>.</w:t>
      </w:r>
    </w:p>
    <w:p w14:paraId="159450AE" w14:textId="77777777" w:rsidR="003F7C69" w:rsidRPr="0026157F" w:rsidRDefault="002E4044" w:rsidP="00744A57">
      <w:pPr>
        <w:pStyle w:val="ListParagraph"/>
        <w:numPr>
          <w:ilvl w:val="0"/>
          <w:numId w:val="6"/>
        </w:numPr>
        <w:spacing w:before="120"/>
        <w:ind w:left="0" w:firstLine="567"/>
        <w:rPr>
          <w:noProof/>
          <w:szCs w:val="26"/>
          <w:lang w:val="vi-VN"/>
        </w:rPr>
      </w:pPr>
      <w:hyperlink r:id="rId31" w:history="1">
        <w:r w:rsidR="003F7C69" w:rsidRPr="0026157F">
          <w:rPr>
            <w:rStyle w:val="Hyperlink"/>
            <w:noProof/>
            <w:color w:val="auto"/>
            <w:szCs w:val="26"/>
            <w:u w:val="none"/>
            <w:lang w:val="vi-VN"/>
          </w:rPr>
          <w:t>C. Angermueller</w:t>
        </w:r>
      </w:hyperlink>
      <w:r w:rsidR="003F7C69" w:rsidRPr="0026157F">
        <w:rPr>
          <w:noProof/>
          <w:szCs w:val="26"/>
          <w:lang w:val="vi-VN"/>
        </w:rPr>
        <w:t xml:space="preserve"> &amp;  </w:t>
      </w:r>
      <w:hyperlink r:id="rId32" w:history="1">
        <w:r w:rsidR="003F7C69" w:rsidRPr="0026157F">
          <w:rPr>
            <w:rStyle w:val="Hyperlink"/>
            <w:noProof/>
            <w:color w:val="auto"/>
            <w:szCs w:val="26"/>
            <w:u w:val="none"/>
            <w:lang w:val="vi-VN"/>
          </w:rPr>
          <w:t>T. Pärnamaa</w:t>
        </w:r>
      </w:hyperlink>
      <w:r w:rsidR="003F7C69" w:rsidRPr="0026157F">
        <w:rPr>
          <w:noProof/>
          <w:szCs w:val="26"/>
          <w:vertAlign w:val="superscript"/>
          <w:lang w:val="vi-VN"/>
        </w:rPr>
        <w:t> </w:t>
      </w:r>
      <w:r w:rsidR="003F7C69" w:rsidRPr="0026157F">
        <w:rPr>
          <w:noProof/>
          <w:szCs w:val="26"/>
          <w:lang w:val="vi-VN"/>
        </w:rPr>
        <w:t xml:space="preserve"> &amp; </w:t>
      </w:r>
      <w:hyperlink r:id="rId33" w:history="1">
        <w:r w:rsidR="003F7C69" w:rsidRPr="0026157F">
          <w:rPr>
            <w:rStyle w:val="Hyperlink"/>
            <w:noProof/>
            <w:color w:val="auto"/>
            <w:szCs w:val="26"/>
            <w:u w:val="none"/>
            <w:lang w:val="vi-VN"/>
          </w:rPr>
          <w:t>L.  Parts</w:t>
        </w:r>
      </w:hyperlink>
      <w:r w:rsidR="003F7C69" w:rsidRPr="0026157F">
        <w:rPr>
          <w:noProof/>
          <w:szCs w:val="26"/>
          <w:lang w:val="vi-VN"/>
        </w:rPr>
        <w:t xml:space="preserve"> &amp; </w:t>
      </w:r>
      <w:hyperlink r:id="rId34" w:history="1">
        <w:r w:rsidR="003F7C69" w:rsidRPr="0026157F">
          <w:rPr>
            <w:rStyle w:val="Hyperlink"/>
            <w:noProof/>
            <w:color w:val="auto"/>
            <w:szCs w:val="26"/>
            <w:u w:val="none"/>
            <w:lang w:val="vi-VN"/>
          </w:rPr>
          <w:t>O. Stegle</w:t>
        </w:r>
      </w:hyperlink>
      <w:r w:rsidR="003F7C69" w:rsidRPr="0026157F">
        <w:rPr>
          <w:noProof/>
          <w:szCs w:val="26"/>
          <w:lang w:val="vi-VN"/>
        </w:rPr>
        <w:t xml:space="preserve">, </w:t>
      </w:r>
      <w:r w:rsidR="003F7C69" w:rsidRPr="0026157F">
        <w:rPr>
          <w:i/>
          <w:noProof/>
          <w:szCs w:val="26"/>
          <w:lang w:val="vi-VN"/>
        </w:rPr>
        <w:t>“Deep Learning for Computational Biology”</w:t>
      </w:r>
      <w:r w:rsidR="003F7C69" w:rsidRPr="0026157F">
        <w:rPr>
          <w:noProof/>
          <w:szCs w:val="26"/>
          <w:lang w:val="vi-VN"/>
        </w:rPr>
        <w:t>, 2016</w:t>
      </w:r>
      <w:r w:rsidR="00E56D8A" w:rsidRPr="0026157F">
        <w:rPr>
          <w:noProof/>
          <w:szCs w:val="26"/>
          <w:lang w:val="vi-VN"/>
        </w:rPr>
        <w:t>.</w:t>
      </w:r>
    </w:p>
    <w:p w14:paraId="75E7D02A" w14:textId="7E43B459"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Sanjeev Arora, Yingyu Liang, Tengyu Ma, </w:t>
      </w:r>
      <w:r w:rsidRPr="0026157F">
        <w:rPr>
          <w:i/>
          <w:noProof/>
          <w:szCs w:val="26"/>
          <w:lang w:val="vi-VN"/>
        </w:rPr>
        <w:t>“</w:t>
      </w:r>
      <w:r w:rsidR="00452A32" w:rsidRPr="0026157F">
        <w:rPr>
          <w:i/>
          <w:noProof/>
          <w:szCs w:val="26"/>
          <w:lang w:val="vi-VN"/>
        </w:rPr>
        <w:t>A Simple but Tough-to-Beat Baseline for Sentence Embeddings</w:t>
      </w:r>
      <w:r w:rsidRPr="0026157F">
        <w:rPr>
          <w:i/>
          <w:noProof/>
          <w:szCs w:val="26"/>
          <w:lang w:val="vi-VN"/>
        </w:rPr>
        <w:t>”</w:t>
      </w:r>
      <w:r w:rsidRPr="0026157F">
        <w:rPr>
          <w:noProof/>
          <w:szCs w:val="26"/>
          <w:lang w:val="vi-VN"/>
        </w:rPr>
        <w:t xml:space="preserve"> [online], viewed 12 March 2019, from:&lt;</w:t>
      </w:r>
      <w:r w:rsidRPr="0026157F">
        <w:rPr>
          <w:noProof/>
          <w:lang w:val="vi-VN"/>
        </w:rPr>
        <w:t xml:space="preserve"> </w:t>
      </w:r>
      <w:hyperlink r:id="rId35" w:history="1">
        <w:r w:rsidRPr="0026157F">
          <w:rPr>
            <w:rStyle w:val="Hyperlink"/>
            <w:noProof/>
            <w:color w:val="auto"/>
            <w:u w:val="none"/>
            <w:lang w:val="vi-VN"/>
          </w:rPr>
          <w:t>https://github.com/peter3125/sentence2vec</w:t>
        </w:r>
      </w:hyperlink>
      <w:r w:rsidRPr="0026157F">
        <w:rPr>
          <w:noProof/>
          <w:szCs w:val="26"/>
          <w:lang w:val="vi-VN"/>
        </w:rPr>
        <w:t>&gt;</w:t>
      </w:r>
      <w:r w:rsidR="00E56D8A" w:rsidRPr="0026157F">
        <w:rPr>
          <w:noProof/>
          <w:szCs w:val="26"/>
          <w:lang w:val="vi-VN"/>
        </w:rPr>
        <w:t>.</w:t>
      </w:r>
    </w:p>
    <w:p w14:paraId="5929DADC" w14:textId="77777777" w:rsidR="00DB1EE9" w:rsidRPr="0026157F" w:rsidRDefault="00DB1EE9" w:rsidP="00744A57">
      <w:pPr>
        <w:pStyle w:val="ListParagraph"/>
        <w:numPr>
          <w:ilvl w:val="0"/>
          <w:numId w:val="6"/>
        </w:numPr>
        <w:spacing w:before="120"/>
        <w:ind w:left="0" w:firstLine="567"/>
        <w:rPr>
          <w:noProof/>
          <w:szCs w:val="26"/>
          <w:lang w:val="vi-VN"/>
        </w:rPr>
      </w:pPr>
      <w:r w:rsidRPr="0026157F">
        <w:rPr>
          <w:noProof/>
          <w:szCs w:val="26"/>
          <w:lang w:val="vi-VN"/>
        </w:rPr>
        <w:t xml:space="preserve">Scikit-learn developers, </w:t>
      </w:r>
      <w:r w:rsidRPr="0026157F">
        <w:rPr>
          <w:i/>
          <w:noProof/>
          <w:szCs w:val="26"/>
          <w:lang w:val="vi-VN"/>
        </w:rPr>
        <w:t>“Support Vector Machines”</w:t>
      </w:r>
      <w:r w:rsidRPr="0026157F">
        <w:rPr>
          <w:noProof/>
          <w:szCs w:val="26"/>
          <w:lang w:val="vi-VN"/>
        </w:rPr>
        <w:t xml:space="preserve"> [online], </w:t>
      </w:r>
      <w:r w:rsidR="00D0181B" w:rsidRPr="0026157F">
        <w:rPr>
          <w:noProof/>
          <w:szCs w:val="26"/>
          <w:lang w:val="vi-VN"/>
        </w:rPr>
        <w:t xml:space="preserve">viewed 12 March 2019, </w:t>
      </w:r>
      <w:r w:rsidRPr="0026157F">
        <w:rPr>
          <w:noProof/>
          <w:szCs w:val="26"/>
          <w:lang w:val="vi-VN"/>
        </w:rPr>
        <w:t>from:&lt;</w:t>
      </w:r>
      <w:r w:rsidRPr="0026157F">
        <w:rPr>
          <w:noProof/>
          <w:lang w:val="vi-VN"/>
        </w:rPr>
        <w:t xml:space="preserve"> </w:t>
      </w:r>
      <w:hyperlink r:id="rId36" w:history="1">
        <w:r w:rsidRPr="0026157F">
          <w:rPr>
            <w:rStyle w:val="Hyperlink"/>
            <w:noProof/>
            <w:color w:val="auto"/>
            <w:u w:val="none"/>
            <w:lang w:val="vi-VN"/>
          </w:rPr>
          <w:t>https://scikit-learn.org/stable/modules/svm.html</w:t>
        </w:r>
      </w:hyperlink>
      <w:r w:rsidRPr="0026157F">
        <w:rPr>
          <w:noProof/>
          <w:szCs w:val="26"/>
          <w:lang w:val="vi-VN"/>
        </w:rPr>
        <w:t>&gt;</w:t>
      </w:r>
      <w:r w:rsidR="00E56D8A" w:rsidRPr="0026157F">
        <w:rPr>
          <w:noProof/>
          <w:szCs w:val="26"/>
          <w:lang w:val="vi-VN"/>
        </w:rPr>
        <w:t>.</w:t>
      </w:r>
    </w:p>
    <w:p w14:paraId="35BE10A6" w14:textId="5B220DC6" w:rsidR="000B1C33" w:rsidRPr="0026157F" w:rsidRDefault="000B1C33" w:rsidP="00744A57">
      <w:pPr>
        <w:pStyle w:val="ListParagraph"/>
        <w:numPr>
          <w:ilvl w:val="0"/>
          <w:numId w:val="6"/>
        </w:numPr>
        <w:spacing w:before="120"/>
        <w:ind w:left="0" w:firstLine="567"/>
        <w:rPr>
          <w:noProof/>
          <w:szCs w:val="26"/>
          <w:lang w:val="vi-VN"/>
        </w:rPr>
      </w:pPr>
      <w:r w:rsidRPr="0026157F">
        <w:rPr>
          <w:noProof/>
          <w:szCs w:val="26"/>
          <w:lang w:val="vi-VN"/>
        </w:rPr>
        <w:t xml:space="preserve">Jiawei Han and Micheline Kamber, </w:t>
      </w:r>
      <w:r w:rsidR="00452A32" w:rsidRPr="0026157F">
        <w:rPr>
          <w:noProof/>
          <w:szCs w:val="26"/>
          <w:lang w:val="vi-VN"/>
        </w:rPr>
        <w:t>“</w:t>
      </w:r>
      <w:r w:rsidRPr="0026157F">
        <w:rPr>
          <w:i/>
          <w:noProof/>
          <w:szCs w:val="26"/>
          <w:lang w:val="vi-VN"/>
        </w:rPr>
        <w:t>Data Mining: Concepts and Techniques</w:t>
      </w:r>
      <w:r w:rsidR="00452A32" w:rsidRPr="0026157F">
        <w:rPr>
          <w:i/>
          <w:noProof/>
          <w:szCs w:val="26"/>
          <w:lang w:val="vi-VN"/>
        </w:rPr>
        <w:t>”</w:t>
      </w:r>
      <w:r w:rsidRPr="0026157F">
        <w:rPr>
          <w:noProof/>
          <w:szCs w:val="26"/>
          <w:lang w:val="vi-VN"/>
        </w:rPr>
        <w:t>, 3rd Edition. Morgan Kaufmann Publishers, 2011.</w:t>
      </w:r>
    </w:p>
    <w:p w14:paraId="57918B44" w14:textId="77777777" w:rsidR="00F14877" w:rsidRPr="0026157F" w:rsidRDefault="00F14877" w:rsidP="00744A57">
      <w:pPr>
        <w:pStyle w:val="ListParagraph"/>
        <w:numPr>
          <w:ilvl w:val="0"/>
          <w:numId w:val="6"/>
        </w:numPr>
        <w:spacing w:before="120"/>
        <w:ind w:left="0" w:firstLine="567"/>
        <w:rPr>
          <w:noProof/>
          <w:szCs w:val="26"/>
          <w:lang w:val="vi-VN"/>
        </w:rPr>
      </w:pPr>
      <w:r w:rsidRPr="0026157F">
        <w:rPr>
          <w:noProof/>
          <w:szCs w:val="26"/>
          <w:lang w:val="vi-VN"/>
        </w:rPr>
        <w:t xml:space="preserve">Hung Neox, </w:t>
      </w:r>
      <w:r w:rsidRPr="0026157F">
        <w:rPr>
          <w:i/>
          <w:noProof/>
          <w:szCs w:val="26"/>
          <w:lang w:val="vi-VN"/>
        </w:rPr>
        <w:t>“Tìm hiểu về mô hình không gian vector”</w:t>
      </w:r>
      <w:r w:rsidRPr="0026157F">
        <w:rPr>
          <w:noProof/>
          <w:szCs w:val="26"/>
          <w:lang w:val="vi-VN"/>
        </w:rPr>
        <w:t xml:space="preserve"> [online], viewed 12 March 2019, from:&lt;</w:t>
      </w:r>
      <w:r w:rsidRPr="0026157F">
        <w:rPr>
          <w:noProof/>
          <w:lang w:val="vi-VN"/>
        </w:rPr>
        <w:t xml:space="preserve"> </w:t>
      </w:r>
      <w:hyperlink r:id="rId37" w:history="1">
        <w:r w:rsidRPr="0026157F">
          <w:rPr>
            <w:rStyle w:val="Hyperlink"/>
            <w:noProof/>
            <w:color w:val="auto"/>
            <w:u w:val="none"/>
            <w:lang w:val="vi-VN"/>
          </w:rPr>
          <w:t>https://butchiso.com/2013/10/tim-hieu-ve-mo-hinh-khong-gian-vector.html</w:t>
        </w:r>
      </w:hyperlink>
      <w:r w:rsidRPr="0026157F">
        <w:rPr>
          <w:noProof/>
          <w:szCs w:val="26"/>
          <w:lang w:val="vi-VN"/>
        </w:rPr>
        <w:t xml:space="preserve"> &gt;</w:t>
      </w:r>
      <w:r w:rsidR="00E56D8A" w:rsidRPr="0026157F">
        <w:rPr>
          <w:noProof/>
          <w:szCs w:val="26"/>
          <w:lang w:val="vi-VN"/>
        </w:rPr>
        <w:t>.</w:t>
      </w:r>
    </w:p>
    <w:p w14:paraId="3771D3F4" w14:textId="4591A1D1" w:rsidR="006461C6" w:rsidRPr="0026157F" w:rsidRDefault="00452A32" w:rsidP="00744A57">
      <w:pPr>
        <w:pStyle w:val="ListParagraph"/>
        <w:numPr>
          <w:ilvl w:val="0"/>
          <w:numId w:val="6"/>
        </w:numPr>
        <w:spacing w:before="120"/>
        <w:ind w:left="0" w:firstLine="540"/>
        <w:rPr>
          <w:noProof/>
          <w:szCs w:val="26"/>
          <w:lang w:val="vi-VN"/>
        </w:rPr>
      </w:pPr>
      <w:r w:rsidRPr="0026157F">
        <w:rPr>
          <w:lang w:val="vi-VN"/>
        </w:rPr>
        <w:t>J.</w:t>
      </w:r>
      <w:r w:rsidR="006461C6" w:rsidRPr="0026157F">
        <w:rPr>
          <w:lang w:val="vi-VN"/>
        </w:rPr>
        <w:t>D.M. Rennie</w:t>
      </w:r>
      <w:r w:rsidR="006461C6" w:rsidRPr="0026157F">
        <w:rPr>
          <w:noProof/>
          <w:szCs w:val="26"/>
          <w:lang w:val="vi-VN"/>
        </w:rPr>
        <w:t>,</w:t>
      </w:r>
      <w:r w:rsidR="006461C6" w:rsidRPr="0026157F">
        <w:rPr>
          <w:lang w:val="vi-VN"/>
        </w:rPr>
        <w:t xml:space="preserve"> </w:t>
      </w:r>
      <w:r w:rsidRPr="0026157F">
        <w:rPr>
          <w:i/>
          <w:lang w:val="vi-VN"/>
        </w:rPr>
        <w:t>“</w:t>
      </w:r>
      <w:r w:rsidR="006461C6" w:rsidRPr="0026157F">
        <w:rPr>
          <w:i/>
          <w:noProof/>
          <w:szCs w:val="26"/>
          <w:lang w:val="vi-VN"/>
        </w:rPr>
        <w:t>Improving Multi-class Text Classification with Naive Bayes</w:t>
      </w:r>
      <w:r w:rsidRPr="0026157F">
        <w:rPr>
          <w:i/>
          <w:noProof/>
          <w:szCs w:val="26"/>
          <w:lang w:val="vi-VN"/>
        </w:rPr>
        <w:t>”</w:t>
      </w:r>
      <w:r w:rsidR="006461C6" w:rsidRPr="0026157F">
        <w:rPr>
          <w:i/>
          <w:noProof/>
          <w:szCs w:val="26"/>
          <w:lang w:val="vi-VN"/>
        </w:rPr>
        <w:t>,</w:t>
      </w:r>
      <w:r w:rsidR="006461C6" w:rsidRPr="0026157F">
        <w:rPr>
          <w:noProof/>
          <w:szCs w:val="26"/>
          <w:lang w:val="vi-VN"/>
        </w:rPr>
        <w:t xml:space="preserve"> Massachusetts Institute of Technology, 2001.</w:t>
      </w:r>
    </w:p>
    <w:p w14:paraId="70E931F8" w14:textId="7EF9985A" w:rsidR="000E1ECE" w:rsidRPr="0026157F" w:rsidRDefault="000E1ECE" w:rsidP="00744A57">
      <w:pPr>
        <w:pStyle w:val="ListParagraph"/>
        <w:numPr>
          <w:ilvl w:val="0"/>
          <w:numId w:val="6"/>
        </w:numPr>
        <w:spacing w:before="120"/>
        <w:ind w:left="0" w:firstLine="540"/>
        <w:rPr>
          <w:noProof/>
          <w:szCs w:val="26"/>
          <w:lang w:val="vi-VN"/>
        </w:rPr>
      </w:pPr>
      <w:r w:rsidRPr="0026157F">
        <w:rPr>
          <w:noProof/>
          <w:szCs w:val="26"/>
          <w:lang w:val="vi-VN"/>
        </w:rPr>
        <w:t xml:space="preserve">A. Berger, </w:t>
      </w:r>
      <w:r w:rsidR="00452A32" w:rsidRPr="0026157F">
        <w:rPr>
          <w:noProof/>
          <w:szCs w:val="26"/>
          <w:lang w:val="vi-VN"/>
        </w:rPr>
        <w:t>“</w:t>
      </w:r>
      <w:r w:rsidRPr="0026157F">
        <w:rPr>
          <w:i/>
          <w:noProof/>
          <w:szCs w:val="26"/>
          <w:lang w:val="vi-VN"/>
        </w:rPr>
        <w:t>Error-correcting output coding for text classification</w:t>
      </w:r>
      <w:r w:rsidR="00452A32" w:rsidRPr="0026157F">
        <w:rPr>
          <w:i/>
          <w:noProof/>
          <w:szCs w:val="26"/>
          <w:lang w:val="vi-VN"/>
        </w:rPr>
        <w:t>”</w:t>
      </w:r>
      <w:r w:rsidRPr="0026157F">
        <w:rPr>
          <w:noProof/>
          <w:szCs w:val="26"/>
          <w:lang w:val="vi-VN"/>
        </w:rPr>
        <w:t>,</w:t>
      </w:r>
      <w:r w:rsidR="00452A32" w:rsidRPr="0026157F">
        <w:rPr>
          <w:noProof/>
          <w:szCs w:val="26"/>
          <w:lang w:val="vi-VN"/>
        </w:rPr>
        <w:t xml:space="preserve"> </w:t>
      </w:r>
      <w:r w:rsidRPr="0026157F">
        <w:rPr>
          <w:noProof/>
          <w:szCs w:val="26"/>
          <w:lang w:val="vi-VN"/>
        </w:rPr>
        <w:t>In Proceedings of the IJCAI-99 workshop on machine learning for information filtering (IJCAI99-MLIF), 1999.</w:t>
      </w:r>
    </w:p>
    <w:p w14:paraId="0D9344A2" w14:textId="4856B532" w:rsidR="00984C88" w:rsidRPr="0026157F" w:rsidRDefault="00984C88" w:rsidP="00744A57">
      <w:pPr>
        <w:pStyle w:val="ListParagraph"/>
        <w:numPr>
          <w:ilvl w:val="0"/>
          <w:numId w:val="6"/>
        </w:numPr>
        <w:spacing w:before="120"/>
        <w:ind w:left="0" w:firstLine="540"/>
        <w:rPr>
          <w:noProof/>
          <w:szCs w:val="26"/>
          <w:lang w:val="vi-VN"/>
        </w:rPr>
      </w:pPr>
      <w:r w:rsidRPr="0026157F">
        <w:rPr>
          <w:noProof/>
          <w:szCs w:val="26"/>
          <w:lang w:val="vi-VN"/>
        </w:rPr>
        <w:t xml:space="preserve">B.V  Dasarathy, </w:t>
      </w:r>
      <w:r w:rsidR="00452A32" w:rsidRPr="0026157F">
        <w:rPr>
          <w:noProof/>
          <w:szCs w:val="26"/>
          <w:lang w:val="vi-VN"/>
        </w:rPr>
        <w:t>“</w:t>
      </w:r>
      <w:r w:rsidRPr="0026157F">
        <w:rPr>
          <w:i/>
          <w:noProof/>
          <w:szCs w:val="26"/>
          <w:lang w:val="vi-VN"/>
        </w:rPr>
        <w:t>Nearest Neighbor(NN) Norms: NN Pattern Classification Techniques</w:t>
      </w:r>
      <w:r w:rsidR="00452A32" w:rsidRPr="0026157F">
        <w:rPr>
          <w:i/>
          <w:noProof/>
          <w:szCs w:val="26"/>
          <w:lang w:val="vi-VN"/>
        </w:rPr>
        <w:t>”</w:t>
      </w:r>
      <w:r w:rsidRPr="0026157F">
        <w:rPr>
          <w:noProof/>
          <w:szCs w:val="26"/>
          <w:lang w:val="vi-VN"/>
        </w:rPr>
        <w:t>,  IEEE Computer Society Press, 1991.</w:t>
      </w:r>
    </w:p>
    <w:p w14:paraId="7E39E35F" w14:textId="41722CC9" w:rsidR="003F14F0" w:rsidRPr="0026157F" w:rsidRDefault="003F14F0" w:rsidP="00744A57">
      <w:pPr>
        <w:pStyle w:val="ListParagraph"/>
        <w:numPr>
          <w:ilvl w:val="0"/>
          <w:numId w:val="6"/>
        </w:numPr>
        <w:spacing w:before="120"/>
        <w:ind w:left="0" w:firstLine="540"/>
        <w:rPr>
          <w:noProof/>
          <w:szCs w:val="26"/>
          <w:lang w:val="vi-VN"/>
        </w:rPr>
      </w:pPr>
      <w:r w:rsidRPr="0026157F">
        <w:rPr>
          <w:noProof/>
          <w:szCs w:val="26"/>
          <w:lang w:val="vi-VN"/>
        </w:rPr>
        <w:t xml:space="preserve"> T. Mikolov, K. Chen, G. Corrado and J. Dean, </w:t>
      </w:r>
      <w:r w:rsidR="00452A32" w:rsidRPr="0026157F">
        <w:rPr>
          <w:noProof/>
          <w:szCs w:val="26"/>
          <w:lang w:val="vi-VN"/>
        </w:rPr>
        <w:t>“</w:t>
      </w:r>
      <w:r w:rsidRPr="0026157F">
        <w:rPr>
          <w:i/>
          <w:noProof/>
          <w:szCs w:val="26"/>
          <w:lang w:val="vi-VN"/>
        </w:rPr>
        <w:t>Word2ve</w:t>
      </w:r>
      <w:r w:rsidR="00452A32" w:rsidRPr="0026157F">
        <w:rPr>
          <w:i/>
          <w:noProof/>
          <w:szCs w:val="26"/>
          <w:lang w:val="vi-VN"/>
        </w:rPr>
        <w:t>c”</w:t>
      </w:r>
      <w:r w:rsidRPr="0026157F">
        <w:rPr>
          <w:noProof/>
          <w:szCs w:val="26"/>
          <w:lang w:val="vi-VN"/>
        </w:rPr>
        <w:t>,  2013.</w:t>
      </w:r>
    </w:p>
    <w:p w14:paraId="2F8B37E1" w14:textId="542CEAE4" w:rsidR="0001126F" w:rsidRPr="0026157F" w:rsidRDefault="0001126F" w:rsidP="00744A57">
      <w:pPr>
        <w:pStyle w:val="ListParagraph"/>
        <w:numPr>
          <w:ilvl w:val="0"/>
          <w:numId w:val="6"/>
        </w:numPr>
        <w:ind w:left="0" w:firstLine="540"/>
        <w:rPr>
          <w:noProof/>
          <w:szCs w:val="26"/>
          <w:lang w:val="vi-VN"/>
        </w:rPr>
      </w:pPr>
      <w:r w:rsidRPr="0026157F">
        <w:rPr>
          <w:noProof/>
          <w:szCs w:val="26"/>
          <w:lang w:val="vi-VN"/>
        </w:rPr>
        <w:t xml:space="preserve"> </w:t>
      </w:r>
      <w:r w:rsidR="00EF0CBE" w:rsidRPr="0026157F">
        <w:rPr>
          <w:noProof/>
          <w:szCs w:val="26"/>
          <w:lang w:val="vi-VN"/>
        </w:rPr>
        <w:t>T. Viet</w:t>
      </w:r>
      <w:r w:rsidR="00450104" w:rsidRPr="0026157F">
        <w:rPr>
          <w:noProof/>
          <w:szCs w:val="26"/>
          <w:lang w:val="vi-VN"/>
        </w:rPr>
        <w:t xml:space="preserve">, </w:t>
      </w:r>
      <w:r w:rsidR="00450104" w:rsidRPr="0026157F">
        <w:rPr>
          <w:i/>
          <w:noProof/>
          <w:szCs w:val="26"/>
          <w:lang w:val="vi-VN"/>
        </w:rPr>
        <w:t>“</w:t>
      </w:r>
      <w:r w:rsidR="00452A32" w:rsidRPr="0026157F">
        <w:rPr>
          <w:i/>
          <w:noProof/>
          <w:szCs w:val="26"/>
          <w:lang w:val="vi-VN"/>
        </w:rPr>
        <w:t>P</w:t>
      </w:r>
      <w:r w:rsidR="00450104" w:rsidRPr="0026157F">
        <w:rPr>
          <w:i/>
          <w:noProof/>
          <w:szCs w:val="26"/>
          <w:lang w:val="vi-VN"/>
        </w:rPr>
        <w:t>yvi”</w:t>
      </w:r>
      <w:r w:rsidR="00450104" w:rsidRPr="0026157F">
        <w:rPr>
          <w:noProof/>
          <w:szCs w:val="26"/>
          <w:lang w:val="vi-VN"/>
        </w:rPr>
        <w:t xml:space="preserve"> [online], viewed 1</w:t>
      </w:r>
      <w:r w:rsidR="001A0E30" w:rsidRPr="0026157F">
        <w:rPr>
          <w:noProof/>
          <w:szCs w:val="26"/>
          <w:lang w:val="vi-VN"/>
        </w:rPr>
        <w:t>7</w:t>
      </w:r>
      <w:r w:rsidR="00450104" w:rsidRPr="0026157F">
        <w:rPr>
          <w:noProof/>
          <w:szCs w:val="26"/>
          <w:lang w:val="vi-VN"/>
        </w:rPr>
        <w:t xml:space="preserve"> March 2019, from:&lt; </w:t>
      </w:r>
      <w:r w:rsidR="00451020" w:rsidRPr="0026157F">
        <w:rPr>
          <w:lang w:val="vi-VN"/>
        </w:rPr>
        <w:t>https://github.com/trungtv/pyvi</w:t>
      </w:r>
      <w:r w:rsidR="00450104" w:rsidRPr="0026157F">
        <w:rPr>
          <w:noProof/>
          <w:szCs w:val="26"/>
          <w:lang w:val="vi-VN"/>
        </w:rPr>
        <w:t>&gt;.</w:t>
      </w:r>
    </w:p>
    <w:p w14:paraId="109028E3" w14:textId="67F99CD2" w:rsidR="00EF0CBE" w:rsidRPr="0026157F" w:rsidRDefault="00EF0CBE" w:rsidP="00744A57">
      <w:pPr>
        <w:pStyle w:val="ListParagraph"/>
        <w:numPr>
          <w:ilvl w:val="0"/>
          <w:numId w:val="6"/>
        </w:numPr>
        <w:ind w:left="0" w:firstLine="540"/>
        <w:rPr>
          <w:noProof/>
          <w:szCs w:val="26"/>
          <w:lang w:val="vi-VN"/>
        </w:rPr>
      </w:pPr>
      <w:r w:rsidRPr="0026157F">
        <w:rPr>
          <w:noProof/>
          <w:szCs w:val="26"/>
          <w:lang w:val="vi-VN"/>
        </w:rPr>
        <w:t xml:space="preserve"> V. Hoang, D. Dien, </w:t>
      </w:r>
      <w:r w:rsidR="0077645B" w:rsidRPr="0026157F">
        <w:rPr>
          <w:noProof/>
          <w:szCs w:val="26"/>
          <w:lang w:val="vi-VN"/>
        </w:rPr>
        <w:t>N</w:t>
      </w:r>
      <w:r w:rsidRPr="0026157F">
        <w:rPr>
          <w:noProof/>
          <w:szCs w:val="26"/>
          <w:lang w:val="vi-VN"/>
        </w:rPr>
        <w:t xml:space="preserve">. Nguyen, </w:t>
      </w:r>
      <w:r w:rsidR="0077645B" w:rsidRPr="0026157F">
        <w:rPr>
          <w:noProof/>
          <w:szCs w:val="26"/>
          <w:lang w:val="vi-VN"/>
        </w:rPr>
        <w:t>N. Hung</w:t>
      </w:r>
      <w:r w:rsidRPr="0026157F">
        <w:rPr>
          <w:noProof/>
          <w:szCs w:val="26"/>
          <w:lang w:val="vi-VN"/>
        </w:rPr>
        <w:t xml:space="preserve">, </w:t>
      </w:r>
      <w:r w:rsidR="00452A32" w:rsidRPr="0026157F">
        <w:rPr>
          <w:noProof/>
          <w:szCs w:val="26"/>
          <w:lang w:val="vi-VN"/>
        </w:rPr>
        <w:t>“</w:t>
      </w:r>
      <w:r w:rsidRPr="0026157F">
        <w:rPr>
          <w:i/>
          <w:noProof/>
          <w:szCs w:val="26"/>
          <w:lang w:val="vi-VN"/>
        </w:rPr>
        <w:t>A Comparative Study on Vietnamese Text Classification Methods</w:t>
      </w:r>
      <w:r w:rsidR="00452A32" w:rsidRPr="0026157F">
        <w:rPr>
          <w:i/>
          <w:noProof/>
          <w:szCs w:val="26"/>
          <w:lang w:val="vi-VN"/>
        </w:rPr>
        <w:t>”</w:t>
      </w:r>
      <w:r w:rsidRPr="0026157F">
        <w:rPr>
          <w:noProof/>
          <w:szCs w:val="26"/>
          <w:lang w:val="vi-VN"/>
        </w:rPr>
        <w:t>, In Proceedings of IEEE International Conference on Research, Innovation and Vision for the Future,  2007.</w:t>
      </w:r>
    </w:p>
    <w:p w14:paraId="50A9CD16" w14:textId="5B78C182" w:rsidR="00406DB4" w:rsidRPr="0026157F" w:rsidRDefault="00406DB4" w:rsidP="00744A57">
      <w:pPr>
        <w:pStyle w:val="ListParagraph"/>
        <w:numPr>
          <w:ilvl w:val="0"/>
          <w:numId w:val="6"/>
        </w:numPr>
        <w:ind w:left="0" w:firstLine="567"/>
        <w:rPr>
          <w:noProof/>
          <w:szCs w:val="26"/>
          <w:lang w:val="vi-VN"/>
        </w:rPr>
      </w:pPr>
      <w:r w:rsidRPr="0026157F">
        <w:rPr>
          <w:noProof/>
          <w:szCs w:val="26"/>
          <w:lang w:val="vi-VN"/>
        </w:rPr>
        <w:t>H. Tuan, “</w:t>
      </w:r>
      <w:r w:rsidRPr="0026157F">
        <w:rPr>
          <w:i/>
          <w:szCs w:val="26"/>
          <w:lang w:val="vi-VN"/>
        </w:rPr>
        <w:t>Khai thác ý kiến chủ quan người dùng</w:t>
      </w:r>
      <w:r w:rsidRPr="0026157F">
        <w:rPr>
          <w:noProof/>
          <w:szCs w:val="26"/>
          <w:lang w:val="vi-VN"/>
        </w:rPr>
        <w:t>”, Đại học Khoa học Tự Nhiên, 2011.</w:t>
      </w:r>
    </w:p>
    <w:p w14:paraId="0F4D9974" w14:textId="1D5AD2EE" w:rsidR="00EA3A02" w:rsidRPr="0026157F" w:rsidRDefault="00EA3A02" w:rsidP="00744A57">
      <w:pPr>
        <w:pStyle w:val="ListParagraph"/>
        <w:numPr>
          <w:ilvl w:val="0"/>
          <w:numId w:val="6"/>
        </w:numPr>
        <w:ind w:left="0" w:firstLine="567"/>
        <w:rPr>
          <w:noProof/>
          <w:szCs w:val="26"/>
          <w:lang w:val="vi-VN"/>
        </w:rPr>
      </w:pPr>
      <w:r w:rsidRPr="0026157F">
        <w:rPr>
          <w:noProof/>
          <w:szCs w:val="26"/>
          <w:lang w:val="vi-VN"/>
        </w:rPr>
        <w:t>N. Hanh, “</w:t>
      </w:r>
      <w:r w:rsidR="0093083B" w:rsidRPr="0026157F">
        <w:rPr>
          <w:i/>
          <w:szCs w:val="26"/>
          <w:lang w:val="vi-VN"/>
        </w:rPr>
        <w:t>Phân tích ý kiến chủ quan của người dùng từ dữ liệu web</w:t>
      </w:r>
      <w:r w:rsidRPr="0026157F">
        <w:rPr>
          <w:noProof/>
          <w:szCs w:val="26"/>
          <w:lang w:val="vi-VN"/>
        </w:rPr>
        <w:t>”, Học viên Công nghệ Bưu chính Viễn Thông, 2013.</w:t>
      </w:r>
    </w:p>
    <w:p w14:paraId="2F04A154" w14:textId="7AF8236D" w:rsidR="00EA3A02" w:rsidRPr="0026157F" w:rsidRDefault="0093083B" w:rsidP="00744A57">
      <w:pPr>
        <w:pStyle w:val="ListParagraph"/>
        <w:numPr>
          <w:ilvl w:val="0"/>
          <w:numId w:val="6"/>
        </w:numPr>
        <w:ind w:left="0" w:firstLine="567"/>
        <w:rPr>
          <w:szCs w:val="26"/>
          <w:lang w:val="vi-VN"/>
        </w:rPr>
      </w:pPr>
      <w:r w:rsidRPr="0026157F">
        <w:rPr>
          <w:szCs w:val="26"/>
          <w:lang w:val="vi-VN"/>
        </w:rPr>
        <w:lastRenderedPageBreak/>
        <w:t>N</w:t>
      </w:r>
      <w:r w:rsidR="00EA3A02" w:rsidRPr="0026157F">
        <w:rPr>
          <w:szCs w:val="26"/>
          <w:lang w:val="vi-VN"/>
        </w:rPr>
        <w:t xml:space="preserve">. </w:t>
      </w:r>
      <w:r w:rsidRPr="0026157F">
        <w:rPr>
          <w:szCs w:val="26"/>
          <w:lang w:val="vi-VN"/>
        </w:rPr>
        <w:t>Minh</w:t>
      </w:r>
      <w:r w:rsidR="00EA3A02" w:rsidRPr="0026157F">
        <w:rPr>
          <w:szCs w:val="26"/>
          <w:lang w:val="vi-VN"/>
        </w:rPr>
        <w:t>, “</w:t>
      </w:r>
      <w:r w:rsidRPr="0026157F">
        <w:rPr>
          <w:i/>
          <w:szCs w:val="26"/>
          <w:lang w:val="vi-VN"/>
        </w:rPr>
        <w:t>Khai phá dữ liệu từ các mạng xã hội để khảo sát ý kiến của khách hang đối với một sản phẩm thương mại điện tử</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p>
    <w:p w14:paraId="2C05E5F6" w14:textId="77777777" w:rsidR="004E0368" w:rsidRPr="0026157F" w:rsidRDefault="0093083B" w:rsidP="00744A57">
      <w:pPr>
        <w:pStyle w:val="ListParagraph"/>
        <w:numPr>
          <w:ilvl w:val="0"/>
          <w:numId w:val="6"/>
        </w:numPr>
        <w:ind w:left="0" w:firstLine="540"/>
        <w:rPr>
          <w:lang w:val="vi-VN"/>
        </w:rPr>
      </w:pPr>
      <w:r w:rsidRPr="0026157F">
        <w:rPr>
          <w:szCs w:val="26"/>
          <w:lang w:val="vi-VN"/>
        </w:rPr>
        <w:t>P</w:t>
      </w:r>
      <w:r w:rsidR="00EA3A02" w:rsidRPr="0026157F">
        <w:rPr>
          <w:szCs w:val="26"/>
          <w:lang w:val="vi-VN"/>
        </w:rPr>
        <w:t xml:space="preserve">. </w:t>
      </w:r>
      <w:r w:rsidRPr="0026157F">
        <w:rPr>
          <w:szCs w:val="26"/>
          <w:lang w:val="vi-VN"/>
        </w:rPr>
        <w:t>Doan</w:t>
      </w:r>
      <w:r w:rsidR="00EA3A02" w:rsidRPr="0026157F">
        <w:rPr>
          <w:szCs w:val="26"/>
          <w:lang w:val="vi-VN"/>
        </w:rPr>
        <w:t>, “</w:t>
      </w:r>
      <w:r w:rsidRPr="0026157F">
        <w:rPr>
          <w:i/>
          <w:szCs w:val="26"/>
          <w:lang w:val="vi-VN"/>
        </w:rPr>
        <w:t>Khai phá dữ liệu từ các mạng xã hội để khảo sát ý kiến đánh giá các địa điểm du lịch tại Đà Nẵng</w:t>
      </w:r>
      <w:r w:rsidR="00EA3A02" w:rsidRPr="0026157F">
        <w:rPr>
          <w:szCs w:val="26"/>
          <w:lang w:val="vi-VN"/>
        </w:rPr>
        <w:t xml:space="preserve">”, Đại học </w:t>
      </w:r>
      <w:r w:rsidRPr="0026157F">
        <w:rPr>
          <w:szCs w:val="26"/>
          <w:lang w:val="vi-VN"/>
        </w:rPr>
        <w:t>Đà Nẵng</w:t>
      </w:r>
      <w:r w:rsidR="00EA3A02" w:rsidRPr="0026157F">
        <w:rPr>
          <w:szCs w:val="26"/>
          <w:lang w:val="vi-VN"/>
        </w:rPr>
        <w:t>, 201</w:t>
      </w:r>
      <w:r w:rsidRPr="0026157F">
        <w:rPr>
          <w:szCs w:val="26"/>
          <w:lang w:val="vi-VN"/>
        </w:rPr>
        <w:t>3</w:t>
      </w:r>
      <w:r w:rsidR="00EA3A02" w:rsidRPr="0026157F">
        <w:rPr>
          <w:szCs w:val="26"/>
          <w:lang w:val="vi-VN"/>
        </w:rPr>
        <w:t>.</w:t>
      </w:r>
      <w:r w:rsidRPr="0026157F" w:rsidDel="0093083B">
        <w:rPr>
          <w:szCs w:val="26"/>
          <w:lang w:val="vi-VN"/>
        </w:rPr>
        <w:t xml:space="preserve"> </w:t>
      </w:r>
    </w:p>
    <w:p w14:paraId="2378C57F" w14:textId="6767C8B6" w:rsidR="004E0368" w:rsidRPr="0026157F" w:rsidRDefault="004E0368" w:rsidP="00744A57">
      <w:pPr>
        <w:pStyle w:val="ListParagraph"/>
        <w:numPr>
          <w:ilvl w:val="0"/>
          <w:numId w:val="6"/>
        </w:numPr>
        <w:ind w:left="0" w:firstLine="540"/>
        <w:rPr>
          <w:lang w:val="vi-VN"/>
        </w:rPr>
      </w:pPr>
      <w:r w:rsidRPr="0026157F">
        <w:rPr>
          <w:szCs w:val="26"/>
          <w:lang w:val="vi-VN"/>
        </w:rPr>
        <w:t xml:space="preserve">N. Altrabsheh, MM. Gaber, M. Cocea, </w:t>
      </w:r>
      <w:r w:rsidRPr="0026157F">
        <w:rPr>
          <w:i/>
          <w:szCs w:val="26"/>
          <w:lang w:val="vi-VN"/>
        </w:rPr>
        <w:t>“SA-E: sentiment analysis for education”,</w:t>
      </w:r>
      <w:r w:rsidRPr="0026157F">
        <w:rPr>
          <w:szCs w:val="26"/>
          <w:lang w:val="vi-VN"/>
        </w:rPr>
        <w:t xml:space="preserve"> International conference on intelligent decision technologies,</w:t>
      </w:r>
      <w:r w:rsidR="0031493A" w:rsidRPr="0026157F">
        <w:rPr>
          <w:szCs w:val="26"/>
          <w:lang w:val="vi-VN"/>
        </w:rPr>
        <w:t xml:space="preserve"> </w:t>
      </w:r>
      <w:r w:rsidR="00452A32" w:rsidRPr="0026157F">
        <w:rPr>
          <w:szCs w:val="26"/>
          <w:lang w:val="vi-VN"/>
        </w:rPr>
        <w:t xml:space="preserve">Page </w:t>
      </w:r>
      <w:r w:rsidR="0031493A" w:rsidRPr="0026157F">
        <w:rPr>
          <w:szCs w:val="26"/>
          <w:lang w:val="vi-VN"/>
        </w:rPr>
        <w:t xml:space="preserve">353-362, </w:t>
      </w:r>
      <w:r w:rsidRPr="0026157F">
        <w:rPr>
          <w:szCs w:val="26"/>
          <w:lang w:val="vi-VN"/>
        </w:rPr>
        <w:t>2013.</w:t>
      </w:r>
    </w:p>
    <w:p w14:paraId="6D33CE18" w14:textId="1DD6D8AD" w:rsidR="004E0368" w:rsidRPr="0026157F" w:rsidRDefault="0031493A" w:rsidP="00744A57">
      <w:pPr>
        <w:pStyle w:val="ListParagraph"/>
        <w:numPr>
          <w:ilvl w:val="0"/>
          <w:numId w:val="6"/>
        </w:numPr>
        <w:ind w:left="0" w:firstLine="567"/>
        <w:rPr>
          <w:lang w:val="vi-VN"/>
        </w:rPr>
      </w:pPr>
      <w:r w:rsidRPr="0026157F">
        <w:rPr>
          <w:lang w:val="vi-VN"/>
        </w:rPr>
        <w:t>F. Dolianiti &amp; D. Iakovakis &amp; S.B Dias &amp; S. H</w:t>
      </w:r>
      <w:r w:rsidR="00744A57" w:rsidRPr="0026157F">
        <w:rPr>
          <w:lang w:val="vi-VN"/>
        </w:rPr>
        <w:t>adjileonti</w:t>
      </w:r>
      <w:r w:rsidRPr="0026157F">
        <w:rPr>
          <w:lang w:val="vi-VN"/>
        </w:rPr>
        <w:t>adou &amp; J.A. Diniz &amp; L. Hadjileontiadis, “</w:t>
      </w:r>
      <w:r w:rsidRPr="0026157F">
        <w:rPr>
          <w:i/>
          <w:lang w:val="vi-VN"/>
        </w:rPr>
        <w:t>Sentiment Analysis Techniques and Applications in Education: A Survey</w:t>
      </w:r>
      <w:r w:rsidRPr="0026157F">
        <w:rPr>
          <w:lang w:val="vi-VN"/>
        </w:rPr>
        <w:t xml:space="preserve">”, Technology and Innovation in Learning, Teaching and Education, </w:t>
      </w:r>
      <w:r w:rsidR="00452A32" w:rsidRPr="0026157F">
        <w:rPr>
          <w:lang w:val="vi-VN"/>
        </w:rPr>
        <w:t xml:space="preserve">Page </w:t>
      </w:r>
      <w:r w:rsidRPr="0026157F">
        <w:rPr>
          <w:lang w:val="vi-VN"/>
        </w:rPr>
        <w:t>412-427, 2019</w:t>
      </w:r>
      <w:r w:rsidR="00452A32" w:rsidRPr="0026157F">
        <w:rPr>
          <w:lang w:val="vi-VN"/>
        </w:rPr>
        <w:t>.</w:t>
      </w:r>
    </w:p>
    <w:p w14:paraId="34AF05A2" w14:textId="68B0B0C6" w:rsidR="0031493A" w:rsidRPr="0026157F" w:rsidRDefault="0031493A" w:rsidP="00744A57">
      <w:pPr>
        <w:pStyle w:val="ListParagraph"/>
        <w:numPr>
          <w:ilvl w:val="0"/>
          <w:numId w:val="6"/>
        </w:numPr>
        <w:ind w:left="0" w:firstLine="567"/>
        <w:rPr>
          <w:lang w:val="vi-VN"/>
        </w:rPr>
      </w:pPr>
      <w:r w:rsidRPr="0026157F">
        <w:rPr>
          <w:lang w:val="vi-VN"/>
        </w:rPr>
        <w:t xml:space="preserve">G. Siemens &amp; P. Long, </w:t>
      </w:r>
      <w:r w:rsidRPr="0026157F">
        <w:rPr>
          <w:i/>
          <w:lang w:val="vi-VN"/>
        </w:rPr>
        <w:t>“Penetrating the fog: analytics in learning and education”</w:t>
      </w:r>
      <w:r w:rsidRPr="0026157F">
        <w:rPr>
          <w:lang w:val="vi-VN"/>
        </w:rPr>
        <w:t xml:space="preserve">, </w:t>
      </w:r>
      <w:r w:rsidR="00452A32" w:rsidRPr="0026157F">
        <w:rPr>
          <w:lang w:val="vi-VN"/>
        </w:rPr>
        <w:t xml:space="preserve"> Educause Rev</w:t>
      </w:r>
      <w:r w:rsidRPr="0026157F">
        <w:rPr>
          <w:lang w:val="vi-VN"/>
        </w:rPr>
        <w:t>,</w:t>
      </w:r>
      <w:r w:rsidR="00452A32" w:rsidRPr="0026157F">
        <w:rPr>
          <w:lang w:val="vi-VN"/>
        </w:rPr>
        <w:t xml:space="preserve"> Page 30–32, </w:t>
      </w:r>
      <w:r w:rsidRPr="0026157F">
        <w:rPr>
          <w:lang w:val="vi-VN"/>
        </w:rPr>
        <w:t>2011</w:t>
      </w:r>
      <w:r w:rsidR="00452A32" w:rsidRPr="0026157F">
        <w:rPr>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hơ Lê" w:date="2020-08-26T23:48:00Z" w:initials="TL">
    <w:p w14:paraId="78240314" w14:textId="77777777" w:rsidR="004C581D" w:rsidRDefault="004C581D">
      <w:pPr>
        <w:pStyle w:val="CommentText"/>
      </w:pPr>
      <w:r>
        <w:t>Cách viết này như kiểu: “nhà em nuôi nhiều con trong đó em thích con mèo nên em tả con mèo”</w:t>
      </w:r>
      <w:r>
        <w:rPr>
          <w:rStyle w:val="CommentReference"/>
        </w:rPr>
        <w:annotationRef/>
      </w:r>
    </w:p>
    <w:p w14:paraId="29E7EEE7" w14:textId="00C61A6A" w:rsidR="004C581D" w:rsidRDefault="004C581D">
      <w:pPr>
        <w:pStyle w:val="CommentText"/>
      </w:pPr>
      <w:r>
        <w:t>Em sửa lại đoạn này, viết làm sao để nổi bật lên nhu cầu cần thiết để thực hiện bài toán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C22F3" w14:textId="77777777" w:rsidR="002E4044" w:rsidRDefault="002E4044">
      <w:r>
        <w:separator/>
      </w:r>
    </w:p>
  </w:endnote>
  <w:endnote w:type="continuationSeparator" w:id="0">
    <w:p w14:paraId="4BE1722C" w14:textId="77777777" w:rsidR="002E4044" w:rsidRDefault="002E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0CD1" w14:textId="77777777" w:rsidR="00BA6F54" w:rsidRDefault="00BA6F54"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BA6F54" w:rsidRDefault="00BA6F54">
    <w:pPr>
      <w:pStyle w:val="Footer"/>
    </w:pPr>
  </w:p>
  <w:p w14:paraId="527A34A2" w14:textId="77777777" w:rsidR="00BA6F54" w:rsidRDefault="00BA6F54"/>
  <w:p w14:paraId="354203A4" w14:textId="77777777" w:rsidR="00BA6F54" w:rsidRDefault="00BA6F54"/>
  <w:p w14:paraId="40928DC9" w14:textId="77777777" w:rsidR="00BA6F54" w:rsidRDefault="00BA6F54"/>
  <w:p w14:paraId="51561E60" w14:textId="77777777" w:rsidR="00BA6F54" w:rsidRDefault="00BA6F54"/>
  <w:p w14:paraId="6FD83837" w14:textId="77777777" w:rsidR="00BA6F54" w:rsidRDefault="00BA6F54"/>
  <w:p w14:paraId="54F19309" w14:textId="77777777" w:rsidR="00BA6F54" w:rsidRDefault="00BA6F54"/>
  <w:p w14:paraId="52A2A040" w14:textId="77777777" w:rsidR="00BA6F54" w:rsidRDefault="00BA6F54"/>
  <w:p w14:paraId="43EAAB3D" w14:textId="77777777" w:rsidR="00BA6F54" w:rsidRDefault="00BA6F54"/>
  <w:p w14:paraId="1CB823E5" w14:textId="77777777" w:rsidR="00BA6F54" w:rsidRDefault="00BA6F54"/>
  <w:p w14:paraId="5F45CEC6" w14:textId="77777777" w:rsidR="00BA6F54" w:rsidRDefault="00BA6F54"/>
  <w:p w14:paraId="141A5FD1" w14:textId="77777777" w:rsidR="00BA6F54" w:rsidRDefault="00BA6F54"/>
  <w:p w14:paraId="52DA9F41" w14:textId="77777777" w:rsidR="00BA6F54" w:rsidRDefault="00BA6F54"/>
  <w:p w14:paraId="281C61A6" w14:textId="77777777" w:rsidR="00BA6F54" w:rsidRDefault="00BA6F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FB08E" w14:textId="77777777" w:rsidR="002E4044" w:rsidRDefault="002E4044">
      <w:r>
        <w:separator/>
      </w:r>
    </w:p>
  </w:footnote>
  <w:footnote w:type="continuationSeparator" w:id="0">
    <w:p w14:paraId="30DCE346" w14:textId="77777777" w:rsidR="002E4044" w:rsidRDefault="002E4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558003"/>
      <w:docPartObj>
        <w:docPartGallery w:val="Page Numbers (Top of Page)"/>
        <w:docPartUnique/>
      </w:docPartObj>
    </w:sdtPr>
    <w:sdtEndPr>
      <w:rPr>
        <w:noProof/>
      </w:rPr>
    </w:sdtEndPr>
    <w:sdtContent>
      <w:p w14:paraId="5DD2EB74" w14:textId="77777777" w:rsidR="00BA6F54" w:rsidRDefault="00BA6F54">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BA6F54" w:rsidRDefault="00BA6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556509"/>
      <w:docPartObj>
        <w:docPartGallery w:val="Page Numbers (Top of Page)"/>
        <w:docPartUnique/>
      </w:docPartObj>
    </w:sdtPr>
    <w:sdtEndPr>
      <w:rPr>
        <w:noProof/>
      </w:rPr>
    </w:sdtEndPr>
    <w:sdtContent>
      <w:p w14:paraId="6739F97D" w14:textId="77777777" w:rsidR="00BA6F54" w:rsidRDefault="00BA6F54"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022E4E">
          <w:rPr>
            <w:noProof/>
          </w:rPr>
          <w:t>14</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15:restartNumberingAfterBreak="0">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15:restartNumberingAfterBreak="0">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15:restartNumberingAfterBreak="0">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15:restartNumberingAfterBreak="0">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15:restartNumberingAfterBreak="0">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78D"/>
    <w:rsid w:val="00001789"/>
    <w:rsid w:val="000044B5"/>
    <w:rsid w:val="0001126F"/>
    <w:rsid w:val="00011C41"/>
    <w:rsid w:val="00012D05"/>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5200"/>
    <w:rsid w:val="00035AB1"/>
    <w:rsid w:val="0003715A"/>
    <w:rsid w:val="00037FD0"/>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7C25"/>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4F6C"/>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0786"/>
    <w:rsid w:val="002E21C1"/>
    <w:rsid w:val="002E4044"/>
    <w:rsid w:val="002E4274"/>
    <w:rsid w:val="002E4A8C"/>
    <w:rsid w:val="002E5370"/>
    <w:rsid w:val="002E713C"/>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5B22"/>
    <w:rsid w:val="003965FC"/>
    <w:rsid w:val="003A02CB"/>
    <w:rsid w:val="003A0305"/>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F2A"/>
    <w:rsid w:val="00450104"/>
    <w:rsid w:val="00451020"/>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81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417E"/>
    <w:rsid w:val="0053477F"/>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608A"/>
    <w:rsid w:val="008E77A9"/>
    <w:rsid w:val="008F203F"/>
    <w:rsid w:val="008F25DE"/>
    <w:rsid w:val="008F3E52"/>
    <w:rsid w:val="008F5090"/>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543A"/>
    <w:rsid w:val="00AC624D"/>
    <w:rsid w:val="00AD0428"/>
    <w:rsid w:val="00AD0B5D"/>
    <w:rsid w:val="00AD126C"/>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CBE"/>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0F8"/>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6D08"/>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15:docId w15:val="{4EC06981-C376-47D9-B990-D5C25161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Change w:id="0" w:author="Thơ Lê" w:date="2020-08-26T23:31:00Z">
        <w:pPr>
          <w:tabs>
            <w:tab w:val="right" w:leader="dot" w:pos="9440"/>
          </w:tabs>
        </w:pPr>
      </w:pPrChange>
    </w:pPr>
    <w:rPr>
      <w:b/>
      <w:noProof/>
      <w:lang w:val="vi-VN"/>
      <w:rPrChange w:id="0" w:author="Thơ Lê" w:date="2020-08-26T23:31:00Z">
        <w:rPr>
          <w:b/>
          <w:noProof/>
          <w:sz w:val="24"/>
          <w:szCs w:val="24"/>
          <w:lang w:val="vi-VN" w:eastAsia="en-US" w:bidi="ar-SA"/>
        </w:rPr>
      </w:rPrChange>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chart" Target="charts/chart1.xml"/><Relationship Id="rId39" Type="http://schemas.microsoft.com/office/2011/relationships/people" Target="people.xml"/><Relationship Id="rId21" Type="http://schemas.openxmlformats.org/officeDocument/2006/relationships/image" Target="media/image8.png"/><Relationship Id="rId34" Type="http://schemas.openxmlformats.org/officeDocument/2006/relationships/hyperlink" Target="https://pubmed.ncbi.nlm.nih.gov/?term=Stegle+O&amp;cauthor_id=27474269" TargetMode="External"/><Relationship Id="rId50"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eb.stanford.edu/class/cs124/lec/naivebay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jpg"/><Relationship Id="rId32" Type="http://schemas.openxmlformats.org/officeDocument/2006/relationships/hyperlink" Target="https://pubmed.ncbi.nlm.nih.gov/?term=P%C3%A4rnamaa+T&amp;cauthor_id=27474269" TargetMode="External"/><Relationship Id="rId37" Type="http://schemas.openxmlformats.org/officeDocument/2006/relationships/hyperlink" Target="https://butchiso.com/2013/10/tim-hieu-ve-mo-hinh-khong-gian-vector.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www.researchgate.net/journal/1521-3773_Angewandte_Chemie_International_Edition" TargetMode="External"/><Relationship Id="rId36" Type="http://schemas.openxmlformats.org/officeDocument/2006/relationships/hyperlink" Target="https://scikit-learn.org/stable/modules/svm.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pubmed.ncbi.nlm.nih.gov/?term=Angermueller+C&amp;cauthor_id=274742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chart" Target="charts/chart2.xml"/><Relationship Id="rId30" Type="http://schemas.openxmlformats.org/officeDocument/2006/relationships/hyperlink" Target="https://www.researchgate.net/journal/2194-5357_Advances_in_Intelligent_Systems_and_Computing" TargetMode="External"/><Relationship Id="rId35" Type="http://schemas.openxmlformats.org/officeDocument/2006/relationships/hyperlink" Target="https://github.com/peter3125/sentence2vec" TargetMode="External"/><Relationship Id="rId8" Type="http://schemas.openxmlformats.org/officeDocument/2006/relationships/image" Target="media/image1.jpe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hyperlink" Target="https://pubmed.ncbi.nlm.nih.gov/?term=Parts+L&amp;cauthor_id=27474269" TargetMode="External"/><Relationship Id="rId38"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35997696"/>
        <c:axId val="135999488"/>
      </c:barChart>
      <c:catAx>
        <c:axId val="135997696"/>
        <c:scaling>
          <c:orientation val="minMax"/>
        </c:scaling>
        <c:delete val="0"/>
        <c:axPos val="b"/>
        <c:numFmt formatCode="General" sourceLinked="0"/>
        <c:majorTickMark val="out"/>
        <c:minorTickMark val="none"/>
        <c:tickLblPos val="nextTo"/>
        <c:crossAx val="135999488"/>
        <c:crosses val="autoZero"/>
        <c:auto val="1"/>
        <c:lblAlgn val="ctr"/>
        <c:lblOffset val="100"/>
        <c:noMultiLvlLbl val="0"/>
      </c:catAx>
      <c:valAx>
        <c:axId val="135999488"/>
        <c:scaling>
          <c:orientation val="minMax"/>
        </c:scaling>
        <c:delete val="0"/>
        <c:axPos val="l"/>
        <c:majorGridlines/>
        <c:numFmt formatCode="General" sourceLinked="1"/>
        <c:majorTickMark val="out"/>
        <c:minorTickMark val="none"/>
        <c:tickLblPos val="nextTo"/>
        <c:crossAx val="135997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26302592"/>
        <c:axId val="226308480"/>
      </c:barChart>
      <c:catAx>
        <c:axId val="226302592"/>
        <c:scaling>
          <c:orientation val="minMax"/>
        </c:scaling>
        <c:delete val="0"/>
        <c:axPos val="b"/>
        <c:numFmt formatCode="General" sourceLinked="0"/>
        <c:majorTickMark val="out"/>
        <c:minorTickMark val="none"/>
        <c:tickLblPos val="nextTo"/>
        <c:crossAx val="226308480"/>
        <c:crosses val="autoZero"/>
        <c:auto val="1"/>
        <c:lblAlgn val="ctr"/>
        <c:lblOffset val="100"/>
        <c:noMultiLvlLbl val="0"/>
      </c:catAx>
      <c:valAx>
        <c:axId val="226308480"/>
        <c:scaling>
          <c:orientation val="minMax"/>
        </c:scaling>
        <c:delete val="0"/>
        <c:axPos val="l"/>
        <c:majorGridlines/>
        <c:numFmt formatCode="General" sourceLinked="1"/>
        <c:majorTickMark val="out"/>
        <c:minorTickMark val="none"/>
        <c:tickLblPos val="nextTo"/>
        <c:crossAx val="226302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F088C-D71C-41C2-B6CE-C778F42A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75</Pages>
  <Words>14700</Words>
  <Characters>83795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Thơ Lê</cp:lastModifiedBy>
  <cp:revision>52</cp:revision>
  <cp:lastPrinted>2020-05-29T04:18:00Z</cp:lastPrinted>
  <dcterms:created xsi:type="dcterms:W3CDTF">2020-08-23T07:33:00Z</dcterms:created>
  <dcterms:modified xsi:type="dcterms:W3CDTF">2020-08-26T16:53:00Z</dcterms:modified>
</cp:coreProperties>
</file>