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3E6772" w:rsidRDefault="000B478D" w:rsidP="00953734">
      <w:pPr>
        <w:spacing w:line="360" w:lineRule="auto"/>
        <w:jc w:val="center"/>
        <w:rPr>
          <w:noProof/>
          <w:sz w:val="26"/>
          <w:szCs w:val="26"/>
          <w:lang w:val="vi-VN"/>
        </w:rPr>
      </w:pPr>
      <w:r w:rsidRPr="003E6772">
        <w:rPr>
          <w:noProof/>
          <w:sz w:val="26"/>
          <w:szCs w:val="26"/>
          <w:lang w:val="vi-VN"/>
        </w:rPr>
        <w:t xml:space="preserve">BỘ GIÁO DỤC VÀ ĐÀO TẠO </w:t>
      </w:r>
    </w:p>
    <w:p w14:paraId="71F22050" w14:textId="77777777" w:rsidR="000B478D" w:rsidRPr="003E6772" w:rsidRDefault="000B478D" w:rsidP="00953734">
      <w:pPr>
        <w:spacing w:line="360" w:lineRule="auto"/>
        <w:jc w:val="center"/>
        <w:rPr>
          <w:b/>
          <w:noProof/>
          <w:sz w:val="26"/>
          <w:szCs w:val="26"/>
          <w:lang w:val="vi-VN"/>
        </w:rPr>
      </w:pPr>
      <w:r w:rsidRPr="003E6772">
        <w:rPr>
          <w:b/>
          <w:noProof/>
          <w:sz w:val="26"/>
          <w:szCs w:val="26"/>
          <w:lang w:val="vi-VN"/>
        </w:rPr>
        <w:t>TRƯỜNG ĐẠI HỌC CÔNG NGHỆ TP. HCM</w:t>
      </w:r>
    </w:p>
    <w:p w14:paraId="70CE95C5" w14:textId="77777777" w:rsidR="000B478D" w:rsidRPr="003E6772" w:rsidRDefault="000B478D" w:rsidP="00953734">
      <w:pPr>
        <w:jc w:val="center"/>
        <w:rPr>
          <w:noProof/>
          <w:sz w:val="32"/>
          <w:szCs w:val="32"/>
          <w:lang w:val="vi-VN"/>
        </w:rPr>
      </w:pPr>
      <w:r w:rsidRPr="003E6772">
        <w:rPr>
          <w:noProof/>
          <w:sz w:val="32"/>
          <w:szCs w:val="32"/>
          <w:lang w:val="vi-VN"/>
        </w:rPr>
        <w:t>---------------------------</w:t>
      </w:r>
    </w:p>
    <w:p w14:paraId="40549862" w14:textId="77777777" w:rsidR="000B478D" w:rsidRPr="003E6772"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3E6772">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3E6772" w:rsidRDefault="0053477F" w:rsidP="00953734">
      <w:pPr>
        <w:jc w:val="center"/>
        <w:rPr>
          <w:b/>
          <w:noProof/>
          <w:sz w:val="32"/>
          <w:szCs w:val="32"/>
          <w:lang w:val="vi-VN"/>
        </w:rPr>
      </w:pPr>
      <w:r w:rsidRPr="003E6772">
        <w:rPr>
          <w:b/>
          <w:noProof/>
          <w:sz w:val="32"/>
          <w:szCs w:val="32"/>
          <w:lang w:val="vi-VN"/>
        </w:rPr>
        <w:t>VÕ MINH QUÂN</w:t>
      </w:r>
    </w:p>
    <w:p w14:paraId="68996369" w14:textId="77777777" w:rsidR="000B478D" w:rsidRPr="003E6772"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3E6772"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Default="0053477F" w:rsidP="00953734">
      <w:pPr>
        <w:widowControl w:val="0"/>
        <w:autoSpaceDE w:val="0"/>
        <w:autoSpaceDN w:val="0"/>
        <w:adjustRightInd w:val="0"/>
        <w:ind w:right="-4"/>
        <w:jc w:val="center"/>
        <w:rPr>
          <w:b/>
          <w:noProof/>
          <w:sz w:val="40"/>
          <w:szCs w:val="40"/>
          <w:lang w:val="vi-VN"/>
        </w:rPr>
      </w:pPr>
      <w:r w:rsidRPr="003E6772">
        <w:rPr>
          <w:b/>
          <w:noProof/>
          <w:sz w:val="40"/>
          <w:szCs w:val="40"/>
          <w:lang w:val="vi-VN"/>
        </w:rPr>
        <w:t xml:space="preserve">ỨNG DỤNG KHAI THÁC DỮ LIỆU </w:t>
      </w:r>
    </w:p>
    <w:p w14:paraId="725481E2" w14:textId="7F1BA663" w:rsidR="000B478D" w:rsidRPr="003E6772" w:rsidRDefault="0053477F" w:rsidP="00953734">
      <w:pPr>
        <w:widowControl w:val="0"/>
        <w:autoSpaceDE w:val="0"/>
        <w:autoSpaceDN w:val="0"/>
        <w:adjustRightInd w:val="0"/>
        <w:ind w:right="-4"/>
        <w:jc w:val="center"/>
        <w:rPr>
          <w:bCs/>
          <w:noProof/>
          <w:lang w:val="vi-VN"/>
        </w:rPr>
      </w:pPr>
      <w:r w:rsidRPr="003E6772">
        <w:rPr>
          <w:b/>
          <w:noProof/>
          <w:sz w:val="40"/>
          <w:szCs w:val="40"/>
          <w:lang w:val="vi-VN"/>
        </w:rPr>
        <w:t>VÀO LĨNH VỰC GIÁO DỤC</w:t>
      </w:r>
    </w:p>
    <w:p w14:paraId="2F07AEB8" w14:textId="77777777" w:rsidR="000B478D" w:rsidRPr="003E6772"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3E6772"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3E6772"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3E6772" w:rsidRDefault="000B478D" w:rsidP="00953734">
      <w:pPr>
        <w:spacing w:before="120" w:after="120"/>
        <w:jc w:val="center"/>
        <w:rPr>
          <w:b/>
          <w:noProof/>
          <w:sz w:val="48"/>
          <w:szCs w:val="48"/>
          <w:lang w:val="vi-VN"/>
        </w:rPr>
      </w:pPr>
      <w:r w:rsidRPr="003E6772">
        <w:rPr>
          <w:b/>
          <w:noProof/>
          <w:sz w:val="40"/>
          <w:szCs w:val="40"/>
          <w:lang w:val="vi-VN"/>
        </w:rPr>
        <w:t>LUẬN VĂN THẠC SĨ</w:t>
      </w:r>
    </w:p>
    <w:p w14:paraId="2C7F9597" w14:textId="77777777" w:rsidR="000B478D" w:rsidRPr="003E6772"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3E6772">
        <w:rPr>
          <w:noProof/>
          <w:color w:val="000000"/>
          <w:spacing w:val="-4"/>
          <w:sz w:val="32"/>
          <w:szCs w:val="32"/>
          <w:lang w:val="vi-VN"/>
        </w:rPr>
        <w:t xml:space="preserve">Chuyên ngành : </w:t>
      </w:r>
      <w:r w:rsidR="0053477F" w:rsidRPr="003E6772">
        <w:rPr>
          <w:noProof/>
          <w:color w:val="000000"/>
          <w:spacing w:val="-4"/>
          <w:sz w:val="32"/>
          <w:szCs w:val="32"/>
          <w:lang w:val="vi-VN"/>
        </w:rPr>
        <w:t>Công nghệ thông tin</w:t>
      </w:r>
    </w:p>
    <w:p w14:paraId="359A934E" w14:textId="77777777" w:rsidR="000B478D" w:rsidRPr="003E6772"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3E6772">
        <w:rPr>
          <w:noProof/>
          <w:color w:val="000000"/>
          <w:spacing w:val="-4"/>
          <w:sz w:val="32"/>
          <w:szCs w:val="32"/>
          <w:lang w:val="vi-VN"/>
        </w:rPr>
        <w:t>Mã số</w:t>
      </w:r>
      <w:r w:rsidR="006416EA" w:rsidRPr="003E6772">
        <w:rPr>
          <w:noProof/>
          <w:color w:val="000000"/>
          <w:spacing w:val="-4"/>
          <w:sz w:val="32"/>
          <w:szCs w:val="32"/>
          <w:lang w:val="vi-VN"/>
        </w:rPr>
        <w:t xml:space="preserve"> ngành</w:t>
      </w:r>
      <w:r w:rsidRPr="003E6772">
        <w:rPr>
          <w:noProof/>
          <w:color w:val="000000"/>
          <w:spacing w:val="-4"/>
          <w:sz w:val="32"/>
          <w:szCs w:val="32"/>
          <w:lang w:val="vi-VN"/>
        </w:rPr>
        <w:t>:</w:t>
      </w:r>
      <w:r w:rsidR="0053477F" w:rsidRPr="003E6772">
        <w:rPr>
          <w:noProof/>
          <w:color w:val="000000"/>
          <w:spacing w:val="-4"/>
          <w:sz w:val="32"/>
          <w:szCs w:val="32"/>
          <w:lang w:val="vi-VN"/>
        </w:rPr>
        <w:t xml:space="preserve"> 60480201</w:t>
      </w:r>
    </w:p>
    <w:p w14:paraId="0611DBD3" w14:textId="77777777" w:rsidR="00EE6E9C" w:rsidRPr="003E6772"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3E6772"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3E6772" w:rsidRDefault="00D81967" w:rsidP="00D81967">
      <w:pPr>
        <w:jc w:val="center"/>
        <w:rPr>
          <w:bCs/>
          <w:noProof/>
          <w:lang w:val="vi-VN"/>
        </w:rPr>
      </w:pPr>
      <w:r w:rsidRPr="003E6772">
        <w:rPr>
          <w:noProof/>
          <w:color w:val="000000"/>
          <w:spacing w:val="-4"/>
          <w:sz w:val="26"/>
          <w:szCs w:val="26"/>
          <w:lang w:val="vi-VN"/>
        </w:rPr>
        <w:t xml:space="preserve">TP. HỒ CHÍ MINH, tháng </w:t>
      </w:r>
      <w:r w:rsidR="0053477F" w:rsidRPr="003E6772">
        <w:rPr>
          <w:noProof/>
          <w:color w:val="000000"/>
          <w:spacing w:val="-4"/>
          <w:sz w:val="26"/>
          <w:szCs w:val="26"/>
          <w:lang w:val="vi-VN"/>
        </w:rPr>
        <w:t>06</w:t>
      </w:r>
      <w:r w:rsidRPr="003E6772">
        <w:rPr>
          <w:noProof/>
          <w:color w:val="000000"/>
          <w:spacing w:val="-4"/>
          <w:sz w:val="26"/>
          <w:szCs w:val="26"/>
          <w:lang w:val="vi-VN"/>
        </w:rPr>
        <w:t xml:space="preserve"> năm </w:t>
      </w:r>
      <w:r w:rsidR="0053477F" w:rsidRPr="003E6772">
        <w:rPr>
          <w:noProof/>
          <w:color w:val="000000"/>
          <w:spacing w:val="-4"/>
          <w:sz w:val="26"/>
          <w:szCs w:val="26"/>
          <w:lang w:val="vi-VN"/>
        </w:rPr>
        <w:t>2020</w:t>
      </w:r>
      <w:r w:rsidRPr="003E6772">
        <w:rPr>
          <w:noProof/>
          <w:color w:val="000000"/>
          <w:spacing w:val="-4"/>
          <w:lang w:val="vi-VN"/>
        </w:rPr>
        <w:t xml:space="preserve"> </w:t>
      </w:r>
    </w:p>
    <w:p w14:paraId="3113CFB1" w14:textId="77777777" w:rsidR="0053477F" w:rsidRPr="003E6772" w:rsidRDefault="0053477F" w:rsidP="00D81967">
      <w:pPr>
        <w:jc w:val="center"/>
        <w:rPr>
          <w:bCs/>
          <w:noProof/>
          <w:lang w:val="vi-VN"/>
        </w:rPr>
      </w:pPr>
    </w:p>
    <w:p w14:paraId="60138B45" w14:textId="77777777" w:rsidR="009962F1" w:rsidRPr="003E6772" w:rsidRDefault="009962F1" w:rsidP="009962F1">
      <w:pPr>
        <w:spacing w:line="360" w:lineRule="auto"/>
        <w:jc w:val="center"/>
        <w:rPr>
          <w:noProof/>
          <w:sz w:val="26"/>
          <w:szCs w:val="26"/>
          <w:lang w:val="vi-VN"/>
        </w:rPr>
      </w:pPr>
      <w:r w:rsidRPr="003E6772">
        <w:rPr>
          <w:noProof/>
          <w:sz w:val="26"/>
          <w:szCs w:val="26"/>
          <w:lang w:val="vi-VN"/>
        </w:rPr>
        <w:lastRenderedPageBreak/>
        <w:t>BỘ GIÁO DỤC VÀ ĐÀO TẠO</w:t>
      </w:r>
    </w:p>
    <w:p w14:paraId="68D2CB54" w14:textId="77777777" w:rsidR="009962F1" w:rsidRPr="003E6772" w:rsidRDefault="009962F1" w:rsidP="009962F1">
      <w:pPr>
        <w:spacing w:line="360" w:lineRule="auto"/>
        <w:jc w:val="center"/>
        <w:rPr>
          <w:b/>
          <w:noProof/>
          <w:sz w:val="26"/>
          <w:szCs w:val="26"/>
          <w:lang w:val="vi-VN"/>
        </w:rPr>
      </w:pPr>
      <w:r w:rsidRPr="003E6772">
        <w:rPr>
          <w:b/>
          <w:noProof/>
          <w:sz w:val="26"/>
          <w:szCs w:val="26"/>
          <w:lang w:val="vi-VN"/>
        </w:rPr>
        <w:t>TRƯỜNG ĐẠI HỌC CÔNG NGHỆ TP. HCM</w:t>
      </w:r>
    </w:p>
    <w:p w14:paraId="79CF399E" w14:textId="77777777" w:rsidR="009962F1" w:rsidRPr="003E6772" w:rsidRDefault="009962F1" w:rsidP="009962F1">
      <w:pPr>
        <w:jc w:val="center"/>
        <w:rPr>
          <w:noProof/>
          <w:sz w:val="32"/>
          <w:szCs w:val="32"/>
          <w:lang w:val="vi-VN"/>
        </w:rPr>
      </w:pPr>
      <w:r w:rsidRPr="003E6772">
        <w:rPr>
          <w:noProof/>
          <w:sz w:val="32"/>
          <w:szCs w:val="32"/>
          <w:lang w:val="vi-VN"/>
        </w:rPr>
        <w:t>---------------------------</w:t>
      </w:r>
    </w:p>
    <w:p w14:paraId="1DE25604" w14:textId="77777777" w:rsidR="009962F1" w:rsidRPr="003E6772"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3E6772">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3E6772" w:rsidRDefault="004857AF" w:rsidP="004857AF">
      <w:pPr>
        <w:jc w:val="center"/>
        <w:rPr>
          <w:b/>
          <w:noProof/>
          <w:sz w:val="32"/>
          <w:szCs w:val="32"/>
          <w:lang w:val="vi-VN"/>
        </w:rPr>
      </w:pPr>
      <w:r w:rsidRPr="003E6772">
        <w:rPr>
          <w:b/>
          <w:noProof/>
          <w:sz w:val="32"/>
          <w:szCs w:val="32"/>
          <w:lang w:val="vi-VN"/>
        </w:rPr>
        <w:t>VÕ MINH QUÂN</w:t>
      </w:r>
    </w:p>
    <w:p w14:paraId="24130C07" w14:textId="77777777" w:rsidR="004857AF" w:rsidRPr="003E6772"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3E6772"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Default="004857AF" w:rsidP="004857AF">
      <w:pPr>
        <w:widowControl w:val="0"/>
        <w:autoSpaceDE w:val="0"/>
        <w:autoSpaceDN w:val="0"/>
        <w:adjustRightInd w:val="0"/>
        <w:ind w:right="-4"/>
        <w:jc w:val="center"/>
        <w:rPr>
          <w:b/>
          <w:noProof/>
          <w:sz w:val="40"/>
          <w:szCs w:val="40"/>
          <w:lang w:val="vi-VN"/>
        </w:rPr>
      </w:pPr>
      <w:r w:rsidRPr="003E6772">
        <w:rPr>
          <w:b/>
          <w:noProof/>
          <w:sz w:val="40"/>
          <w:szCs w:val="40"/>
          <w:lang w:val="vi-VN"/>
        </w:rPr>
        <w:t xml:space="preserve">ỨNG DỤNG KHAI THÁC DỮ LIỆU </w:t>
      </w:r>
    </w:p>
    <w:p w14:paraId="55D1BEA3" w14:textId="24FB2598" w:rsidR="004857AF" w:rsidRPr="003E6772" w:rsidRDefault="004857AF" w:rsidP="004857AF">
      <w:pPr>
        <w:widowControl w:val="0"/>
        <w:autoSpaceDE w:val="0"/>
        <w:autoSpaceDN w:val="0"/>
        <w:adjustRightInd w:val="0"/>
        <w:ind w:right="-4"/>
        <w:jc w:val="center"/>
        <w:rPr>
          <w:bCs/>
          <w:noProof/>
          <w:lang w:val="vi-VN"/>
        </w:rPr>
      </w:pPr>
      <w:r w:rsidRPr="003E6772">
        <w:rPr>
          <w:b/>
          <w:noProof/>
          <w:sz w:val="40"/>
          <w:szCs w:val="40"/>
          <w:lang w:val="vi-VN"/>
        </w:rPr>
        <w:t>VÀO LĨNH VỰC GIÁO DỤC</w:t>
      </w:r>
    </w:p>
    <w:p w14:paraId="6A8B44A9" w14:textId="77777777" w:rsidR="009962F1" w:rsidRPr="003E6772" w:rsidRDefault="009962F1" w:rsidP="009962F1">
      <w:pPr>
        <w:widowControl w:val="0"/>
        <w:autoSpaceDE w:val="0"/>
        <w:autoSpaceDN w:val="0"/>
        <w:adjustRightInd w:val="0"/>
        <w:ind w:right="-4"/>
        <w:jc w:val="center"/>
        <w:rPr>
          <w:bCs/>
          <w:noProof/>
          <w:lang w:val="vi-VN"/>
        </w:rPr>
      </w:pPr>
    </w:p>
    <w:p w14:paraId="7BD5F23D" w14:textId="77777777" w:rsidR="009962F1" w:rsidRPr="003E6772"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3E6772"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3E6772" w:rsidRDefault="00C411E0" w:rsidP="00C411E0">
      <w:pPr>
        <w:spacing w:before="120" w:after="120"/>
        <w:jc w:val="center"/>
        <w:rPr>
          <w:b/>
          <w:noProof/>
          <w:sz w:val="48"/>
          <w:szCs w:val="48"/>
          <w:lang w:val="vi-VN"/>
        </w:rPr>
      </w:pPr>
      <w:r w:rsidRPr="003E6772">
        <w:rPr>
          <w:b/>
          <w:noProof/>
          <w:sz w:val="40"/>
          <w:szCs w:val="40"/>
          <w:lang w:val="vi-VN"/>
        </w:rPr>
        <w:t>LUẬN VĂN THẠC SĨ</w:t>
      </w:r>
    </w:p>
    <w:p w14:paraId="3A737FAC" w14:textId="77777777" w:rsidR="00C411E0" w:rsidRPr="003E6772"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3E6772">
        <w:rPr>
          <w:noProof/>
          <w:color w:val="000000"/>
          <w:spacing w:val="-4"/>
          <w:sz w:val="32"/>
          <w:szCs w:val="32"/>
          <w:lang w:val="vi-VN"/>
        </w:rPr>
        <w:t>Chuyên ngành : Công nghệ thông tin</w:t>
      </w:r>
    </w:p>
    <w:p w14:paraId="7BF5B755" w14:textId="77777777" w:rsidR="009962F1" w:rsidRPr="003E6772"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3E6772">
        <w:rPr>
          <w:noProof/>
          <w:color w:val="000000"/>
          <w:spacing w:val="-4"/>
          <w:sz w:val="32"/>
          <w:szCs w:val="32"/>
          <w:lang w:val="vi-VN"/>
        </w:rPr>
        <w:t>Mã số ngành: 60480201</w:t>
      </w:r>
    </w:p>
    <w:p w14:paraId="1C872D85" w14:textId="77777777" w:rsidR="009962F1" w:rsidRPr="003E6772"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3E6772"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3E6772">
        <w:rPr>
          <w:b/>
          <w:noProof/>
          <w:color w:val="000000"/>
          <w:spacing w:val="-4"/>
          <w:sz w:val="28"/>
          <w:szCs w:val="28"/>
          <w:lang w:val="vi-VN"/>
        </w:rPr>
        <w:t>CÁN BỘ HƯỚNG DẪN KHOA HỌC:</w:t>
      </w:r>
      <w:r w:rsidR="00C411E0" w:rsidRPr="003E6772">
        <w:rPr>
          <w:b/>
          <w:noProof/>
          <w:color w:val="000000"/>
          <w:spacing w:val="-4"/>
          <w:sz w:val="28"/>
          <w:szCs w:val="28"/>
          <w:lang w:val="vi-VN"/>
        </w:rPr>
        <w:t xml:space="preserve"> TS</w:t>
      </w:r>
      <w:r w:rsidR="001A37D4" w:rsidRPr="00131658">
        <w:rPr>
          <w:b/>
          <w:noProof/>
          <w:color w:val="000000"/>
          <w:spacing w:val="-4"/>
          <w:sz w:val="28"/>
          <w:szCs w:val="28"/>
          <w:lang w:val="vi-VN"/>
        </w:rPr>
        <w:t>.</w:t>
      </w:r>
      <w:r w:rsidR="00C411E0" w:rsidRPr="003E6772">
        <w:rPr>
          <w:b/>
          <w:noProof/>
          <w:color w:val="000000"/>
          <w:spacing w:val="-4"/>
          <w:sz w:val="28"/>
          <w:szCs w:val="28"/>
          <w:lang w:val="vi-VN"/>
        </w:rPr>
        <w:t xml:space="preserve"> Lê Thị Ngọc Thơ</w:t>
      </w:r>
    </w:p>
    <w:p w14:paraId="144F8386" w14:textId="77777777" w:rsidR="00B10814" w:rsidRPr="003E6772" w:rsidRDefault="00B10814" w:rsidP="009962F1">
      <w:pPr>
        <w:jc w:val="center"/>
        <w:rPr>
          <w:noProof/>
          <w:color w:val="000000"/>
          <w:spacing w:val="-4"/>
          <w:sz w:val="26"/>
          <w:szCs w:val="26"/>
          <w:lang w:val="vi-VN"/>
        </w:rPr>
      </w:pPr>
    </w:p>
    <w:p w14:paraId="49756334" w14:textId="77777777" w:rsidR="00D81967" w:rsidRPr="003E6772" w:rsidRDefault="009962F1" w:rsidP="00153E3F">
      <w:pPr>
        <w:jc w:val="center"/>
        <w:rPr>
          <w:bCs/>
          <w:noProof/>
          <w:lang w:val="vi-VN"/>
        </w:rPr>
      </w:pPr>
      <w:r w:rsidRPr="003E6772">
        <w:rPr>
          <w:noProof/>
          <w:color w:val="000000"/>
          <w:spacing w:val="-4"/>
          <w:sz w:val="26"/>
          <w:szCs w:val="26"/>
          <w:lang w:val="vi-VN"/>
        </w:rPr>
        <w:t xml:space="preserve">TP. HỒ CHÍ MINH, tháng </w:t>
      </w:r>
      <w:r w:rsidR="00B10814" w:rsidRPr="003E6772">
        <w:rPr>
          <w:noProof/>
          <w:color w:val="000000"/>
          <w:spacing w:val="-4"/>
          <w:sz w:val="26"/>
          <w:szCs w:val="26"/>
          <w:lang w:val="vi-VN"/>
        </w:rPr>
        <w:t>06</w:t>
      </w:r>
      <w:r w:rsidRPr="003E6772">
        <w:rPr>
          <w:noProof/>
          <w:color w:val="000000"/>
          <w:spacing w:val="-4"/>
          <w:sz w:val="26"/>
          <w:szCs w:val="26"/>
          <w:lang w:val="vi-VN"/>
        </w:rPr>
        <w:t xml:space="preserve"> năm </w:t>
      </w:r>
      <w:r w:rsidR="00B10814" w:rsidRPr="003E6772">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3E6772" w14:paraId="2A08724A" w14:textId="77777777">
        <w:trPr>
          <w:trHeight w:val="13110"/>
        </w:trPr>
        <w:tc>
          <w:tcPr>
            <w:tcW w:w="8733" w:type="dxa"/>
          </w:tcPr>
          <w:p w14:paraId="376B8C38" w14:textId="77777777" w:rsidR="001862EB" w:rsidRPr="003E6772" w:rsidRDefault="001862EB" w:rsidP="006A32FF">
            <w:pPr>
              <w:widowControl w:val="0"/>
              <w:autoSpaceDE w:val="0"/>
              <w:autoSpaceDN w:val="0"/>
              <w:adjustRightInd w:val="0"/>
              <w:jc w:val="center"/>
              <w:rPr>
                <w:noProof/>
                <w:color w:val="000000"/>
                <w:spacing w:val="-5"/>
                <w:sz w:val="26"/>
                <w:szCs w:val="26"/>
                <w:lang w:val="vi-VN"/>
              </w:rPr>
            </w:pPr>
            <w:r w:rsidRPr="003E6772">
              <w:rPr>
                <w:noProof/>
                <w:color w:val="000000"/>
                <w:spacing w:val="-5"/>
                <w:sz w:val="26"/>
                <w:szCs w:val="26"/>
                <w:lang w:val="vi-VN"/>
              </w:rPr>
              <w:lastRenderedPageBreak/>
              <w:t>CÔNG TRÌNH ĐƯỢC HOÀN THÀNH TẠI</w:t>
            </w:r>
          </w:p>
          <w:p w14:paraId="33EF2160" w14:textId="77777777" w:rsidR="001862EB" w:rsidRPr="003E6772" w:rsidRDefault="001862EB" w:rsidP="006A32FF">
            <w:pPr>
              <w:widowControl w:val="0"/>
              <w:autoSpaceDE w:val="0"/>
              <w:autoSpaceDN w:val="0"/>
              <w:adjustRightInd w:val="0"/>
              <w:jc w:val="center"/>
              <w:rPr>
                <w:b/>
                <w:noProof/>
                <w:color w:val="000000"/>
                <w:spacing w:val="-5"/>
                <w:sz w:val="26"/>
                <w:szCs w:val="26"/>
                <w:lang w:val="vi-VN"/>
              </w:rPr>
            </w:pPr>
            <w:r w:rsidRPr="003E6772">
              <w:rPr>
                <w:b/>
                <w:noProof/>
                <w:color w:val="000000"/>
                <w:spacing w:val="-5"/>
                <w:sz w:val="26"/>
                <w:szCs w:val="26"/>
                <w:lang w:val="vi-VN"/>
              </w:rPr>
              <w:t xml:space="preserve">TRƯỜNG ĐẠI HỌC CÔNG NGHỆ TP. HCM </w:t>
            </w:r>
            <w:r w:rsidRPr="003E6772">
              <w:rPr>
                <w:b/>
                <w:noProof/>
                <w:color w:val="000000"/>
                <w:spacing w:val="-5"/>
                <w:sz w:val="26"/>
                <w:szCs w:val="26"/>
                <w:lang w:val="vi-VN"/>
              </w:rPr>
              <w:br/>
            </w:r>
          </w:p>
          <w:p w14:paraId="77E04254" w14:textId="77777777" w:rsidR="001862EB" w:rsidRPr="003E6772"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3E6772"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3E6772"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3E6772">
              <w:rPr>
                <w:noProof/>
                <w:color w:val="000000"/>
                <w:spacing w:val="-4"/>
                <w:sz w:val="26"/>
                <w:szCs w:val="26"/>
                <w:lang w:val="vi-VN"/>
              </w:rPr>
              <w:t xml:space="preserve">Cán bộ hướng dẫn khoa học : </w:t>
            </w:r>
            <w:r w:rsidR="00614784" w:rsidRPr="003E6772">
              <w:rPr>
                <w:noProof/>
                <w:color w:val="000000"/>
                <w:spacing w:val="-4"/>
                <w:sz w:val="26"/>
                <w:szCs w:val="26"/>
                <w:lang w:val="vi-VN"/>
              </w:rPr>
              <w:t>TS</w:t>
            </w:r>
            <w:r w:rsidR="001A37D4" w:rsidRPr="00131658">
              <w:rPr>
                <w:noProof/>
                <w:color w:val="000000"/>
                <w:spacing w:val="-4"/>
                <w:sz w:val="26"/>
                <w:szCs w:val="26"/>
                <w:lang w:val="vi-VN"/>
              </w:rPr>
              <w:t>.</w:t>
            </w:r>
            <w:r w:rsidR="00614784" w:rsidRPr="003E6772">
              <w:rPr>
                <w:noProof/>
                <w:color w:val="000000"/>
                <w:spacing w:val="-4"/>
                <w:sz w:val="26"/>
                <w:szCs w:val="26"/>
                <w:lang w:val="vi-VN"/>
              </w:rPr>
              <w:t xml:space="preserve"> Lê Thị Ngọc Thơ</w:t>
            </w:r>
            <w:r w:rsidRPr="003E6772">
              <w:rPr>
                <w:noProof/>
                <w:color w:val="000000"/>
                <w:spacing w:val="-4"/>
                <w:sz w:val="26"/>
                <w:szCs w:val="26"/>
                <w:lang w:val="vi-VN"/>
              </w:rPr>
              <w:t xml:space="preserve"> </w:t>
            </w:r>
          </w:p>
          <w:p w14:paraId="7BC53B6F" w14:textId="77777777" w:rsidR="001862EB" w:rsidRPr="003E6772"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3E6772"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3E6772"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3E6772"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3E6772"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7777777" w:rsidR="001862EB" w:rsidRPr="003E6772"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3E6772">
              <w:rPr>
                <w:noProof/>
                <w:color w:val="000000"/>
                <w:spacing w:val="-2"/>
                <w:sz w:val="26"/>
                <w:szCs w:val="26"/>
                <w:lang w:val="vi-VN"/>
              </w:rPr>
              <w:t xml:space="preserve">Luận văn Thạc sĩ được bảo vệ tại Trường Đại học Công nghệ TP. HCM </w:t>
            </w:r>
            <w:r w:rsidR="00D81967" w:rsidRPr="003E6772">
              <w:rPr>
                <w:noProof/>
                <w:color w:val="000000"/>
                <w:spacing w:val="-2"/>
                <w:sz w:val="26"/>
                <w:szCs w:val="26"/>
                <w:lang w:val="vi-VN"/>
              </w:rPr>
              <w:br/>
            </w:r>
            <w:r w:rsidRPr="003E6772">
              <w:rPr>
                <w:noProof/>
                <w:color w:val="000000"/>
                <w:spacing w:val="-2"/>
                <w:sz w:val="26"/>
                <w:szCs w:val="26"/>
                <w:lang w:val="vi-VN"/>
              </w:rPr>
              <w:t>ngày</w:t>
            </w:r>
            <w:r w:rsidRPr="003E6772">
              <w:rPr>
                <w:noProof/>
                <w:color w:val="000000"/>
                <w:spacing w:val="-6"/>
                <w:sz w:val="26"/>
                <w:szCs w:val="26"/>
                <w:lang w:val="vi-VN"/>
              </w:rPr>
              <w:t xml:space="preserve"> …  tháng </w:t>
            </w:r>
            <w:r w:rsidR="00614784" w:rsidRPr="003E6772">
              <w:rPr>
                <w:noProof/>
                <w:color w:val="000000"/>
                <w:spacing w:val="-6"/>
                <w:sz w:val="26"/>
                <w:szCs w:val="26"/>
                <w:lang w:val="vi-VN"/>
              </w:rPr>
              <w:t>06</w:t>
            </w:r>
            <w:r w:rsidRPr="003E6772">
              <w:rPr>
                <w:noProof/>
                <w:color w:val="000000"/>
                <w:spacing w:val="-6"/>
                <w:sz w:val="26"/>
                <w:szCs w:val="26"/>
                <w:lang w:val="vi-VN"/>
              </w:rPr>
              <w:t xml:space="preserve"> </w:t>
            </w:r>
            <w:r w:rsidRPr="003E6772">
              <w:rPr>
                <w:noProof/>
                <w:color w:val="000000"/>
                <w:spacing w:val="-3"/>
                <w:sz w:val="26"/>
                <w:szCs w:val="26"/>
                <w:lang w:val="vi-VN"/>
              </w:rPr>
              <w:t xml:space="preserve">năm </w:t>
            </w:r>
            <w:r w:rsidR="00614784" w:rsidRPr="003E6772">
              <w:rPr>
                <w:noProof/>
                <w:color w:val="000000"/>
                <w:spacing w:val="-3"/>
                <w:sz w:val="26"/>
                <w:szCs w:val="26"/>
                <w:lang w:val="vi-VN"/>
              </w:rPr>
              <w:t>2020</w:t>
            </w:r>
            <w:r w:rsidRPr="003E6772">
              <w:rPr>
                <w:noProof/>
                <w:color w:val="000000"/>
                <w:spacing w:val="-3"/>
                <w:sz w:val="26"/>
                <w:szCs w:val="26"/>
                <w:lang w:val="vi-VN"/>
              </w:rPr>
              <w:t xml:space="preserve"> </w:t>
            </w:r>
            <w:r w:rsidRPr="003E6772">
              <w:rPr>
                <w:noProof/>
                <w:color w:val="000000"/>
                <w:spacing w:val="-5"/>
                <w:sz w:val="26"/>
                <w:szCs w:val="26"/>
                <w:lang w:val="vi-VN"/>
              </w:rPr>
              <w:t xml:space="preserve"> </w:t>
            </w:r>
          </w:p>
          <w:p w14:paraId="3DDD72C8" w14:textId="77777777" w:rsidR="001862EB" w:rsidRPr="003E6772"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3E6772"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3E6772">
              <w:rPr>
                <w:noProof/>
                <w:color w:val="000000"/>
                <w:spacing w:val="-5"/>
                <w:sz w:val="26"/>
                <w:szCs w:val="26"/>
                <w:lang w:val="vi-VN"/>
              </w:rPr>
              <w:t xml:space="preserve">Thành phần Hội đồng đánh giá Luận văn Thạc sĩ gồm: </w:t>
            </w:r>
          </w:p>
          <w:p w14:paraId="7292296D" w14:textId="77777777" w:rsidR="001862EB" w:rsidRPr="003E6772"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3E6772">
              <w:rPr>
                <w:i/>
                <w:noProof/>
                <w:color w:val="000000"/>
                <w:spacing w:val="-4"/>
                <w:sz w:val="26"/>
                <w:szCs w:val="26"/>
                <w:lang w:val="vi-VN"/>
              </w:rPr>
              <w:t>(Ghi  rõ họ, tên, học hàm, học vị của Hội đồng chấm bảo vệ Luận văn Thạc sĩ)</w:t>
            </w:r>
          </w:p>
          <w:p w14:paraId="6C4C3ACC" w14:textId="77777777" w:rsidR="001862EB" w:rsidRPr="003E6772" w:rsidRDefault="001862EB" w:rsidP="006A32FF">
            <w:pPr>
              <w:widowControl w:val="0"/>
              <w:autoSpaceDE w:val="0"/>
              <w:autoSpaceDN w:val="0"/>
              <w:adjustRightInd w:val="0"/>
              <w:spacing w:line="288" w:lineRule="auto"/>
              <w:rPr>
                <w:noProof/>
                <w:color w:val="000000"/>
                <w:spacing w:val="-2"/>
                <w:sz w:val="26"/>
                <w:szCs w:val="26"/>
                <w:lang w:val="vi-VN"/>
              </w:rPr>
            </w:pPr>
            <w:r w:rsidRPr="003E6772">
              <w:rPr>
                <w:noProof/>
                <w:color w:val="000000"/>
                <w:spacing w:val="-2"/>
                <w:sz w:val="26"/>
                <w:szCs w:val="26"/>
                <w:lang w:val="vi-VN"/>
              </w:rPr>
              <w:t xml:space="preserve">               </w:t>
            </w:r>
          </w:p>
          <w:p w14:paraId="43789C38" w14:textId="77777777" w:rsidR="00EE6E9C" w:rsidRPr="003E6772"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3E6772">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9073B6" w14:paraId="2960185E" w14:textId="77777777" w:rsidTr="00914049">
              <w:trPr>
                <w:jc w:val="center"/>
              </w:trPr>
              <w:tc>
                <w:tcPr>
                  <w:tcW w:w="673" w:type="dxa"/>
                  <w:shd w:val="clear" w:color="auto" w:fill="auto"/>
                </w:tcPr>
                <w:p w14:paraId="050DF0C8"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3E6772">
                    <w:rPr>
                      <w:b/>
                      <w:noProof/>
                      <w:color w:val="000000"/>
                      <w:spacing w:val="-2"/>
                      <w:sz w:val="26"/>
                      <w:szCs w:val="26"/>
                      <w:lang w:val="vi-VN"/>
                    </w:rPr>
                    <w:t>TT</w:t>
                  </w:r>
                </w:p>
              </w:tc>
              <w:tc>
                <w:tcPr>
                  <w:tcW w:w="3732" w:type="dxa"/>
                  <w:shd w:val="clear" w:color="auto" w:fill="auto"/>
                </w:tcPr>
                <w:p w14:paraId="02DAD35F"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3E6772">
                    <w:rPr>
                      <w:b/>
                      <w:noProof/>
                      <w:color w:val="000000"/>
                      <w:spacing w:val="-2"/>
                      <w:sz w:val="26"/>
                      <w:szCs w:val="26"/>
                      <w:lang w:val="vi-VN"/>
                    </w:rPr>
                    <w:t>Họ và tên</w:t>
                  </w:r>
                </w:p>
              </w:tc>
              <w:tc>
                <w:tcPr>
                  <w:tcW w:w="3510" w:type="dxa"/>
                  <w:shd w:val="clear" w:color="auto" w:fill="auto"/>
                </w:tcPr>
                <w:p w14:paraId="1FEB8528"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3E6772">
                    <w:rPr>
                      <w:b/>
                      <w:noProof/>
                      <w:color w:val="000000"/>
                      <w:spacing w:val="-2"/>
                      <w:sz w:val="26"/>
                      <w:szCs w:val="26"/>
                      <w:lang w:val="vi-VN"/>
                    </w:rPr>
                    <w:t>Chức danh Hội đồng</w:t>
                  </w:r>
                </w:p>
              </w:tc>
            </w:tr>
            <w:tr w:rsidR="00EE6E9C" w:rsidRPr="009073B6" w14:paraId="6FC083BE" w14:textId="77777777" w:rsidTr="00914049">
              <w:trPr>
                <w:jc w:val="center"/>
              </w:trPr>
              <w:tc>
                <w:tcPr>
                  <w:tcW w:w="673" w:type="dxa"/>
                  <w:shd w:val="clear" w:color="auto" w:fill="auto"/>
                </w:tcPr>
                <w:p w14:paraId="6693878B"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1</w:t>
                  </w:r>
                </w:p>
              </w:tc>
              <w:tc>
                <w:tcPr>
                  <w:tcW w:w="3732" w:type="dxa"/>
                  <w:shd w:val="clear" w:color="auto" w:fill="auto"/>
                </w:tcPr>
                <w:p w14:paraId="44C3BE95"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Chủ tịch</w:t>
                  </w:r>
                </w:p>
              </w:tc>
            </w:tr>
            <w:tr w:rsidR="00EE6E9C" w:rsidRPr="009073B6" w14:paraId="3F6D603D" w14:textId="77777777" w:rsidTr="00914049">
              <w:trPr>
                <w:jc w:val="center"/>
              </w:trPr>
              <w:tc>
                <w:tcPr>
                  <w:tcW w:w="673" w:type="dxa"/>
                  <w:shd w:val="clear" w:color="auto" w:fill="auto"/>
                </w:tcPr>
                <w:p w14:paraId="478AF879"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2</w:t>
                  </w:r>
                </w:p>
              </w:tc>
              <w:tc>
                <w:tcPr>
                  <w:tcW w:w="3732" w:type="dxa"/>
                  <w:shd w:val="clear" w:color="auto" w:fill="auto"/>
                </w:tcPr>
                <w:p w14:paraId="396B1BE4"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Phản biện 1</w:t>
                  </w:r>
                </w:p>
              </w:tc>
            </w:tr>
            <w:tr w:rsidR="00EE6E9C" w:rsidRPr="009073B6" w14:paraId="0D1AC7DA" w14:textId="77777777" w:rsidTr="00914049">
              <w:trPr>
                <w:jc w:val="center"/>
              </w:trPr>
              <w:tc>
                <w:tcPr>
                  <w:tcW w:w="673" w:type="dxa"/>
                  <w:shd w:val="clear" w:color="auto" w:fill="auto"/>
                </w:tcPr>
                <w:p w14:paraId="6211D47B"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3</w:t>
                  </w:r>
                </w:p>
              </w:tc>
              <w:tc>
                <w:tcPr>
                  <w:tcW w:w="3732" w:type="dxa"/>
                  <w:shd w:val="clear" w:color="auto" w:fill="auto"/>
                </w:tcPr>
                <w:p w14:paraId="61116818"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Phản biện 2</w:t>
                  </w:r>
                </w:p>
              </w:tc>
            </w:tr>
            <w:tr w:rsidR="00EE6E9C" w:rsidRPr="009073B6" w14:paraId="2F6EEA60" w14:textId="77777777" w:rsidTr="00914049">
              <w:trPr>
                <w:jc w:val="center"/>
              </w:trPr>
              <w:tc>
                <w:tcPr>
                  <w:tcW w:w="673" w:type="dxa"/>
                  <w:shd w:val="clear" w:color="auto" w:fill="auto"/>
                </w:tcPr>
                <w:p w14:paraId="5771B4E9"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4</w:t>
                  </w:r>
                </w:p>
              </w:tc>
              <w:tc>
                <w:tcPr>
                  <w:tcW w:w="3732" w:type="dxa"/>
                  <w:shd w:val="clear" w:color="auto" w:fill="auto"/>
                </w:tcPr>
                <w:p w14:paraId="403629C2"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Ủy viên</w:t>
                  </w:r>
                </w:p>
              </w:tc>
            </w:tr>
            <w:tr w:rsidR="00EE6E9C" w:rsidRPr="009073B6" w14:paraId="7D671F62" w14:textId="77777777" w:rsidTr="00914049">
              <w:trPr>
                <w:jc w:val="center"/>
              </w:trPr>
              <w:tc>
                <w:tcPr>
                  <w:tcW w:w="673" w:type="dxa"/>
                  <w:shd w:val="clear" w:color="auto" w:fill="auto"/>
                </w:tcPr>
                <w:p w14:paraId="4D22399E"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5</w:t>
                  </w:r>
                </w:p>
              </w:tc>
              <w:tc>
                <w:tcPr>
                  <w:tcW w:w="3732" w:type="dxa"/>
                  <w:shd w:val="clear" w:color="auto" w:fill="auto"/>
                </w:tcPr>
                <w:p w14:paraId="35094CF3"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3E6772" w:rsidRDefault="00EE6E9C" w:rsidP="00403DF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Ủy viên, Thư ký</w:t>
                  </w:r>
                </w:p>
              </w:tc>
            </w:tr>
          </w:tbl>
          <w:p w14:paraId="782BEE01" w14:textId="77777777" w:rsidR="001862EB" w:rsidRPr="003E6772"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3E6772">
              <w:rPr>
                <w:noProof/>
                <w:color w:val="000000"/>
                <w:spacing w:val="-4"/>
                <w:sz w:val="26"/>
                <w:szCs w:val="26"/>
                <w:lang w:val="vi-VN"/>
              </w:rPr>
              <w:t xml:space="preserve">                 </w:t>
            </w:r>
          </w:p>
          <w:p w14:paraId="4856A2DC" w14:textId="77777777" w:rsidR="001862EB" w:rsidRPr="003E6772"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3E6772">
              <w:rPr>
                <w:noProof/>
                <w:color w:val="000000"/>
                <w:spacing w:val="-4"/>
                <w:sz w:val="26"/>
                <w:szCs w:val="26"/>
                <w:lang w:val="vi-VN"/>
              </w:rPr>
              <w:t xml:space="preserve">Xác nhận của Chủ tịch Hội đồng đánh giá Luận sau </w:t>
            </w:r>
            <w:r w:rsidRPr="003E6772">
              <w:rPr>
                <w:noProof/>
                <w:color w:val="000000"/>
                <w:spacing w:val="-5"/>
                <w:sz w:val="26"/>
                <w:szCs w:val="26"/>
                <w:lang w:val="vi-VN"/>
              </w:rPr>
              <w:t xml:space="preserve">khi Luận văn đã được </w:t>
            </w:r>
            <w:r w:rsidR="007245BA" w:rsidRPr="003E6772">
              <w:rPr>
                <w:noProof/>
                <w:color w:val="000000"/>
                <w:spacing w:val="-5"/>
                <w:sz w:val="26"/>
                <w:szCs w:val="26"/>
                <w:lang w:val="vi-VN"/>
              </w:rPr>
              <w:br/>
            </w:r>
            <w:r w:rsidRPr="003E6772">
              <w:rPr>
                <w:noProof/>
                <w:color w:val="000000"/>
                <w:spacing w:val="-5"/>
                <w:sz w:val="26"/>
                <w:szCs w:val="26"/>
                <w:lang w:val="vi-VN"/>
              </w:rPr>
              <w:t xml:space="preserve">sửa chữa (nếu có). </w:t>
            </w:r>
          </w:p>
          <w:p w14:paraId="3EB2AD8F" w14:textId="77777777" w:rsidR="001862EB" w:rsidRPr="003E6772"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3E6772" w:rsidRDefault="007245BA" w:rsidP="006A32FF">
            <w:pPr>
              <w:widowControl w:val="0"/>
              <w:autoSpaceDE w:val="0"/>
              <w:autoSpaceDN w:val="0"/>
              <w:adjustRightInd w:val="0"/>
              <w:spacing w:line="288" w:lineRule="auto"/>
              <w:ind w:right="-4" w:firstLine="561"/>
              <w:rPr>
                <w:noProof/>
                <w:color w:val="000000"/>
                <w:spacing w:val="-5"/>
                <w:lang w:val="vi-VN"/>
              </w:rPr>
            </w:pPr>
            <w:r w:rsidRPr="003E6772">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3E6772" w:rsidRDefault="00D81967" w:rsidP="00D81967">
            <w:pPr>
              <w:rPr>
                <w:noProof/>
                <w:lang w:val="vi-VN"/>
              </w:rPr>
            </w:pPr>
          </w:p>
          <w:p w14:paraId="2ABB7347" w14:textId="77777777" w:rsidR="00D81967" w:rsidRPr="003E6772" w:rsidRDefault="00D81967" w:rsidP="00D81967">
            <w:pPr>
              <w:rPr>
                <w:noProof/>
                <w:lang w:val="vi-VN"/>
              </w:rPr>
            </w:pPr>
          </w:p>
          <w:p w14:paraId="74422EC0" w14:textId="77777777" w:rsidR="001862EB" w:rsidRPr="003E6772" w:rsidRDefault="001862EB" w:rsidP="00D81967">
            <w:pPr>
              <w:tabs>
                <w:tab w:val="left" w:pos="4830"/>
              </w:tabs>
              <w:rPr>
                <w:noProof/>
                <w:lang w:val="vi-VN"/>
              </w:rPr>
            </w:pPr>
          </w:p>
        </w:tc>
      </w:tr>
    </w:tbl>
    <w:p w14:paraId="21154226" w14:textId="77777777" w:rsidR="00E952AF" w:rsidRPr="003E6772"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3E6772" w14:paraId="0C7914F7" w14:textId="77777777" w:rsidTr="00266F82">
        <w:trPr>
          <w:trHeight w:val="850"/>
        </w:trPr>
        <w:tc>
          <w:tcPr>
            <w:tcW w:w="4492" w:type="dxa"/>
          </w:tcPr>
          <w:p w14:paraId="4797674C" w14:textId="77777777" w:rsidR="00266F82" w:rsidRPr="003E6772" w:rsidRDefault="00266F82" w:rsidP="00266F82">
            <w:pPr>
              <w:widowControl w:val="0"/>
              <w:autoSpaceDE w:val="0"/>
              <w:autoSpaceDN w:val="0"/>
              <w:adjustRightInd w:val="0"/>
              <w:jc w:val="center"/>
              <w:rPr>
                <w:noProof/>
                <w:color w:val="000000"/>
                <w:spacing w:val="-3"/>
                <w:sz w:val="26"/>
                <w:szCs w:val="26"/>
                <w:lang w:val="vi-VN"/>
              </w:rPr>
            </w:pPr>
            <w:r w:rsidRPr="003E6772">
              <w:rPr>
                <w:noProof/>
                <w:color w:val="000000"/>
                <w:spacing w:val="-3"/>
                <w:sz w:val="26"/>
                <w:szCs w:val="26"/>
                <w:lang w:val="vi-VN"/>
              </w:rPr>
              <w:lastRenderedPageBreak/>
              <w:t xml:space="preserve">TRƯỜNG </w:t>
            </w:r>
            <w:r w:rsidR="00D81967" w:rsidRPr="003E6772">
              <w:rPr>
                <w:noProof/>
                <w:color w:val="000000"/>
                <w:spacing w:val="-3"/>
                <w:sz w:val="26"/>
                <w:szCs w:val="26"/>
                <w:lang w:val="vi-VN"/>
              </w:rPr>
              <w:t xml:space="preserve">ĐH </w:t>
            </w:r>
            <w:r w:rsidRPr="003E6772">
              <w:rPr>
                <w:noProof/>
                <w:color w:val="000000"/>
                <w:spacing w:val="-3"/>
                <w:sz w:val="26"/>
                <w:szCs w:val="26"/>
                <w:lang w:val="vi-VN"/>
              </w:rPr>
              <w:t>CÔNG NGHỆ TP. HCM</w:t>
            </w:r>
          </w:p>
          <w:p w14:paraId="1662B0FE" w14:textId="77777777" w:rsidR="00266F82" w:rsidRPr="003E6772" w:rsidRDefault="00D71B81" w:rsidP="00266F82">
            <w:pPr>
              <w:widowControl w:val="0"/>
              <w:autoSpaceDE w:val="0"/>
              <w:autoSpaceDN w:val="0"/>
              <w:adjustRightInd w:val="0"/>
              <w:jc w:val="center"/>
              <w:rPr>
                <w:b/>
                <w:noProof/>
                <w:color w:val="000000"/>
                <w:spacing w:val="-3"/>
                <w:sz w:val="26"/>
                <w:szCs w:val="26"/>
                <w:lang w:val="vi-VN"/>
              </w:rPr>
            </w:pPr>
            <w:r w:rsidRPr="003E6772">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ABCC3AE"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3E6772">
              <w:rPr>
                <w:b/>
                <w:noProof/>
                <w:color w:val="000000"/>
                <w:spacing w:val="-3"/>
                <w:sz w:val="26"/>
                <w:szCs w:val="26"/>
                <w:lang w:val="vi-VN"/>
              </w:rPr>
              <w:t>VIỆN ĐÀO TẠO SAU ĐẠI HỌC</w:t>
            </w:r>
          </w:p>
        </w:tc>
        <w:tc>
          <w:tcPr>
            <w:tcW w:w="5562" w:type="dxa"/>
          </w:tcPr>
          <w:p w14:paraId="632CC6B4" w14:textId="77777777" w:rsidR="001862EB" w:rsidRPr="003E6772" w:rsidRDefault="00266F82" w:rsidP="006A32FF">
            <w:pPr>
              <w:widowControl w:val="0"/>
              <w:autoSpaceDE w:val="0"/>
              <w:autoSpaceDN w:val="0"/>
              <w:adjustRightInd w:val="0"/>
              <w:jc w:val="center"/>
              <w:rPr>
                <w:b/>
                <w:noProof/>
                <w:color w:val="000000"/>
                <w:spacing w:val="-3"/>
                <w:sz w:val="26"/>
                <w:szCs w:val="26"/>
                <w:lang w:val="vi-VN"/>
              </w:rPr>
            </w:pPr>
            <w:r w:rsidRPr="003E6772">
              <w:rPr>
                <w:b/>
                <w:noProof/>
                <w:color w:val="000000"/>
                <w:spacing w:val="-3"/>
                <w:sz w:val="26"/>
                <w:szCs w:val="26"/>
                <w:lang w:val="vi-VN"/>
              </w:rPr>
              <w:t>CỘNG HÒA XÃ HỘI CHỦ NGHĨA VIỆT NAM</w:t>
            </w:r>
          </w:p>
          <w:p w14:paraId="47CFDDB4" w14:textId="77777777" w:rsidR="00266F82" w:rsidRPr="003E6772" w:rsidRDefault="00D71B81" w:rsidP="006A32FF">
            <w:pPr>
              <w:widowControl w:val="0"/>
              <w:autoSpaceDE w:val="0"/>
              <w:autoSpaceDN w:val="0"/>
              <w:adjustRightInd w:val="0"/>
              <w:jc w:val="center"/>
              <w:rPr>
                <w:b/>
                <w:noProof/>
                <w:color w:val="000000"/>
                <w:spacing w:val="-3"/>
                <w:sz w:val="26"/>
                <w:szCs w:val="26"/>
                <w:lang w:val="vi-VN"/>
              </w:rPr>
            </w:pPr>
            <w:r w:rsidRPr="003E6772">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5D56C3"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3E6772">
              <w:rPr>
                <w:b/>
                <w:noProof/>
                <w:color w:val="000000"/>
                <w:spacing w:val="-3"/>
                <w:sz w:val="26"/>
                <w:szCs w:val="26"/>
                <w:lang w:val="vi-VN"/>
              </w:rPr>
              <w:t>Độc lập – Tự do – Hạnh phúc</w:t>
            </w:r>
          </w:p>
        </w:tc>
      </w:tr>
    </w:tbl>
    <w:p w14:paraId="1C2601A7" w14:textId="77777777" w:rsidR="001862EB" w:rsidRPr="003E6772"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3E6772">
        <w:rPr>
          <w:i/>
          <w:noProof/>
          <w:color w:val="000000"/>
          <w:spacing w:val="-5"/>
          <w:sz w:val="26"/>
          <w:szCs w:val="26"/>
          <w:lang w:val="vi-VN"/>
        </w:rPr>
        <w:t xml:space="preserve">                                                                              TP. HCM, ngày</w:t>
      </w:r>
      <w:r w:rsidRPr="003E6772">
        <w:rPr>
          <w:noProof/>
          <w:color w:val="000000"/>
          <w:spacing w:val="-5"/>
          <w:sz w:val="26"/>
          <w:szCs w:val="26"/>
          <w:lang w:val="vi-VN"/>
        </w:rPr>
        <w:t>..</w:t>
      </w:r>
      <w:r w:rsidRPr="003E6772">
        <w:rPr>
          <w:i/>
          <w:noProof/>
          <w:color w:val="000000"/>
          <w:spacing w:val="-5"/>
          <w:sz w:val="26"/>
          <w:szCs w:val="26"/>
          <w:lang w:val="vi-VN"/>
        </w:rPr>
        <w:t>… tháng…</w:t>
      </w:r>
      <w:r w:rsidRPr="003E6772">
        <w:rPr>
          <w:noProof/>
          <w:color w:val="000000"/>
          <w:spacing w:val="-5"/>
          <w:sz w:val="26"/>
          <w:szCs w:val="26"/>
          <w:lang w:val="vi-VN"/>
        </w:rPr>
        <w:t>..</w:t>
      </w:r>
      <w:r w:rsidRPr="003E6772">
        <w:rPr>
          <w:i/>
          <w:noProof/>
          <w:color w:val="000000"/>
          <w:spacing w:val="-5"/>
          <w:sz w:val="26"/>
          <w:szCs w:val="26"/>
          <w:lang w:val="vi-VN"/>
        </w:rPr>
        <w:t xml:space="preserve"> năm 20</w:t>
      </w:r>
      <w:r w:rsidRPr="003E6772">
        <w:rPr>
          <w:noProof/>
          <w:color w:val="000000"/>
          <w:spacing w:val="-5"/>
          <w:sz w:val="26"/>
          <w:szCs w:val="26"/>
          <w:lang w:val="vi-VN"/>
        </w:rPr>
        <w:t>..</w:t>
      </w:r>
      <w:r w:rsidRPr="003E6772">
        <w:rPr>
          <w:i/>
          <w:noProof/>
          <w:color w:val="000000"/>
          <w:spacing w:val="-5"/>
          <w:sz w:val="26"/>
          <w:szCs w:val="26"/>
          <w:lang w:val="vi-VN"/>
        </w:rPr>
        <w:t>…</w:t>
      </w:r>
    </w:p>
    <w:p w14:paraId="791A26CD" w14:textId="77777777" w:rsidR="001862EB" w:rsidRPr="003E6772" w:rsidRDefault="001862EB" w:rsidP="001862EB">
      <w:pPr>
        <w:jc w:val="center"/>
        <w:rPr>
          <w:b/>
          <w:noProof/>
          <w:sz w:val="32"/>
          <w:szCs w:val="32"/>
          <w:lang w:val="vi-VN"/>
        </w:rPr>
      </w:pPr>
    </w:p>
    <w:p w14:paraId="7B4F7D15" w14:textId="77777777" w:rsidR="001862EB" w:rsidRPr="003E6772" w:rsidRDefault="001862EB" w:rsidP="001862EB">
      <w:pPr>
        <w:jc w:val="center"/>
        <w:rPr>
          <w:b/>
          <w:noProof/>
          <w:sz w:val="32"/>
          <w:szCs w:val="32"/>
          <w:lang w:val="vi-VN"/>
        </w:rPr>
      </w:pPr>
      <w:r w:rsidRPr="003E6772">
        <w:rPr>
          <w:b/>
          <w:noProof/>
          <w:sz w:val="32"/>
          <w:szCs w:val="32"/>
          <w:lang w:val="vi-VN"/>
        </w:rPr>
        <w:t>NHIỆM VỤ LUẬN VĂN THẠC SĨ</w:t>
      </w:r>
    </w:p>
    <w:p w14:paraId="337E7D26" w14:textId="77777777" w:rsidR="001862EB" w:rsidRPr="003E6772"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Họ tên học viên:</w:t>
      </w:r>
      <w:r w:rsidR="00C14C47" w:rsidRPr="003E6772">
        <w:rPr>
          <w:noProof/>
          <w:color w:val="000000"/>
          <w:spacing w:val="-4"/>
          <w:sz w:val="26"/>
          <w:szCs w:val="26"/>
          <w:lang w:val="vi-VN"/>
        </w:rPr>
        <w:t xml:space="preserve"> VÕ MINH QUÂN                                            </w:t>
      </w:r>
      <w:r w:rsidRPr="003E6772">
        <w:rPr>
          <w:noProof/>
          <w:color w:val="000000"/>
          <w:spacing w:val="-4"/>
          <w:sz w:val="26"/>
          <w:szCs w:val="26"/>
          <w:lang w:val="vi-VN"/>
        </w:rPr>
        <w:t>Giới tính:</w:t>
      </w:r>
      <w:r w:rsidR="00C14C47" w:rsidRPr="003E6772">
        <w:rPr>
          <w:noProof/>
          <w:color w:val="000000"/>
          <w:spacing w:val="-4"/>
          <w:sz w:val="26"/>
          <w:szCs w:val="26"/>
          <w:lang w:val="vi-VN"/>
        </w:rPr>
        <w:t xml:space="preserve"> Nam</w:t>
      </w:r>
    </w:p>
    <w:p w14:paraId="44AA34C9" w14:textId="77777777" w:rsidR="001862EB" w:rsidRPr="003E6772" w:rsidRDefault="00C14C47"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 xml:space="preserve">Ngày, tháng, năm sinh: 16/11/1995                                              </w:t>
      </w:r>
      <w:r w:rsidR="001862EB" w:rsidRPr="003E6772">
        <w:rPr>
          <w:noProof/>
          <w:color w:val="000000"/>
          <w:spacing w:val="-4"/>
          <w:sz w:val="26"/>
          <w:szCs w:val="26"/>
          <w:lang w:val="vi-VN"/>
        </w:rPr>
        <w:t>Nơi sinh:</w:t>
      </w:r>
      <w:r w:rsidRPr="003E6772">
        <w:rPr>
          <w:noProof/>
          <w:color w:val="000000"/>
          <w:spacing w:val="-4"/>
          <w:sz w:val="26"/>
          <w:szCs w:val="26"/>
          <w:lang w:val="vi-VN"/>
        </w:rPr>
        <w:t xml:space="preserve"> Vĩnh Long</w:t>
      </w:r>
    </w:p>
    <w:p w14:paraId="50B7E7CC" w14:textId="77777777" w:rsidR="001862EB" w:rsidRPr="003E6772" w:rsidRDefault="005D2A61"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 xml:space="preserve">Chuyên ngành: </w:t>
      </w:r>
      <w:r w:rsidR="00C14C47" w:rsidRPr="003E6772">
        <w:rPr>
          <w:noProof/>
          <w:color w:val="000000"/>
          <w:spacing w:val="-4"/>
          <w:sz w:val="26"/>
          <w:szCs w:val="26"/>
          <w:lang w:val="vi-VN"/>
        </w:rPr>
        <w:t xml:space="preserve">Công nghệ thông tin                                             </w:t>
      </w:r>
      <w:r w:rsidR="001862EB" w:rsidRPr="003E6772">
        <w:rPr>
          <w:noProof/>
          <w:color w:val="000000"/>
          <w:spacing w:val="-4"/>
          <w:sz w:val="26"/>
          <w:szCs w:val="26"/>
          <w:lang w:val="vi-VN"/>
        </w:rPr>
        <w:t>MSHV:</w:t>
      </w:r>
      <w:r w:rsidR="00C14C47" w:rsidRPr="003E6772">
        <w:rPr>
          <w:noProof/>
          <w:color w:val="000000"/>
          <w:spacing w:val="-4"/>
          <w:sz w:val="26"/>
          <w:szCs w:val="26"/>
          <w:lang w:val="vi-VN"/>
        </w:rPr>
        <w:t xml:space="preserve"> 1741860036</w:t>
      </w:r>
    </w:p>
    <w:p w14:paraId="3A4462B6" w14:textId="77777777" w:rsidR="001862EB" w:rsidRPr="003E6772" w:rsidRDefault="001862EB" w:rsidP="001862EB">
      <w:pPr>
        <w:spacing w:line="360" w:lineRule="auto"/>
        <w:ind w:right="-6"/>
        <w:rPr>
          <w:noProof/>
          <w:color w:val="000000"/>
          <w:spacing w:val="-4"/>
          <w:sz w:val="26"/>
          <w:szCs w:val="26"/>
          <w:lang w:val="vi-VN"/>
        </w:rPr>
      </w:pPr>
    </w:p>
    <w:p w14:paraId="6C8BC5A5" w14:textId="77777777" w:rsidR="001862EB" w:rsidRPr="003E6772" w:rsidRDefault="001862EB" w:rsidP="001862EB">
      <w:pPr>
        <w:spacing w:line="360" w:lineRule="auto"/>
        <w:ind w:right="-6"/>
        <w:rPr>
          <w:b/>
          <w:noProof/>
          <w:color w:val="000000"/>
          <w:spacing w:val="-4"/>
          <w:sz w:val="26"/>
          <w:szCs w:val="26"/>
          <w:lang w:val="vi-VN"/>
        </w:rPr>
      </w:pPr>
      <w:r w:rsidRPr="003E6772">
        <w:rPr>
          <w:b/>
          <w:noProof/>
          <w:color w:val="000000"/>
          <w:spacing w:val="-4"/>
          <w:sz w:val="26"/>
          <w:szCs w:val="26"/>
          <w:lang w:val="vi-VN"/>
        </w:rPr>
        <w:t xml:space="preserve">I- </w:t>
      </w:r>
      <w:r w:rsidR="00266F82" w:rsidRPr="003E6772">
        <w:rPr>
          <w:b/>
          <w:noProof/>
          <w:color w:val="000000"/>
          <w:spacing w:val="-4"/>
          <w:sz w:val="26"/>
          <w:szCs w:val="26"/>
          <w:lang w:val="vi-VN"/>
        </w:rPr>
        <w:t>Tên đề tài</w:t>
      </w:r>
      <w:r w:rsidRPr="003E6772">
        <w:rPr>
          <w:b/>
          <w:noProof/>
          <w:color w:val="000000"/>
          <w:spacing w:val="-4"/>
          <w:sz w:val="26"/>
          <w:szCs w:val="26"/>
          <w:lang w:val="vi-VN"/>
        </w:rPr>
        <w:t>:</w:t>
      </w:r>
    </w:p>
    <w:p w14:paraId="492A2980" w14:textId="77777777" w:rsidR="001862EB" w:rsidRPr="003E6772" w:rsidRDefault="00D11775"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ỨNG DỤNG KHAI THÁC DỮ LIỆU VÀO LĨNH VỰC GIÁO DỤC</w:t>
      </w:r>
    </w:p>
    <w:p w14:paraId="7186F654" w14:textId="77777777" w:rsidR="001862EB" w:rsidRPr="003E6772" w:rsidRDefault="001862EB" w:rsidP="001862EB">
      <w:pPr>
        <w:spacing w:line="360" w:lineRule="auto"/>
        <w:ind w:right="-6"/>
        <w:rPr>
          <w:b/>
          <w:noProof/>
          <w:color w:val="000000"/>
          <w:spacing w:val="-4"/>
          <w:sz w:val="26"/>
          <w:szCs w:val="26"/>
          <w:lang w:val="vi-VN"/>
        </w:rPr>
      </w:pPr>
      <w:r w:rsidRPr="003E6772">
        <w:rPr>
          <w:b/>
          <w:noProof/>
          <w:color w:val="000000"/>
          <w:spacing w:val="-4"/>
          <w:sz w:val="26"/>
          <w:szCs w:val="26"/>
          <w:lang w:val="vi-VN"/>
        </w:rPr>
        <w:t xml:space="preserve">II- </w:t>
      </w:r>
      <w:r w:rsidR="00266F82" w:rsidRPr="003E6772">
        <w:rPr>
          <w:b/>
          <w:noProof/>
          <w:color w:val="000000"/>
          <w:spacing w:val="-4"/>
          <w:sz w:val="26"/>
          <w:szCs w:val="26"/>
          <w:lang w:val="vi-VN"/>
        </w:rPr>
        <w:t>Nhiệm vụ và nội dung</w:t>
      </w:r>
      <w:r w:rsidRPr="003E6772">
        <w:rPr>
          <w:b/>
          <w:noProof/>
          <w:color w:val="000000"/>
          <w:spacing w:val="-4"/>
          <w:sz w:val="26"/>
          <w:szCs w:val="26"/>
          <w:lang w:val="vi-VN"/>
        </w:rPr>
        <w:t xml:space="preserve">: </w:t>
      </w:r>
    </w:p>
    <w:p w14:paraId="61A4E4C2"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ab/>
      </w:r>
    </w:p>
    <w:p w14:paraId="0DE8C437"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ab/>
      </w:r>
    </w:p>
    <w:p w14:paraId="35BC2E60"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ab/>
      </w:r>
    </w:p>
    <w:p w14:paraId="0F4BDBCA"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ab/>
      </w:r>
    </w:p>
    <w:p w14:paraId="6C3B8FB9" w14:textId="77777777" w:rsidR="001862EB" w:rsidRPr="003E6772" w:rsidRDefault="001862EB" w:rsidP="001862EB">
      <w:pPr>
        <w:spacing w:line="360" w:lineRule="auto"/>
        <w:ind w:right="-6"/>
        <w:rPr>
          <w:i/>
          <w:noProof/>
          <w:color w:val="000000"/>
          <w:spacing w:val="-4"/>
          <w:sz w:val="26"/>
          <w:szCs w:val="26"/>
          <w:lang w:val="vi-VN"/>
        </w:rPr>
      </w:pPr>
      <w:r w:rsidRPr="003E6772">
        <w:rPr>
          <w:b/>
          <w:noProof/>
          <w:color w:val="000000"/>
          <w:spacing w:val="-4"/>
          <w:sz w:val="26"/>
          <w:szCs w:val="26"/>
          <w:lang w:val="vi-VN"/>
        </w:rPr>
        <w:t xml:space="preserve">III- </w:t>
      </w:r>
      <w:r w:rsidR="00266F82" w:rsidRPr="003E6772">
        <w:rPr>
          <w:b/>
          <w:noProof/>
          <w:color w:val="000000"/>
          <w:spacing w:val="-4"/>
          <w:sz w:val="26"/>
          <w:szCs w:val="26"/>
          <w:lang w:val="vi-VN"/>
        </w:rPr>
        <w:t>Ngày giao nhiệm vụ</w:t>
      </w:r>
      <w:r w:rsidRPr="003E6772">
        <w:rPr>
          <w:b/>
          <w:noProof/>
          <w:color w:val="000000"/>
          <w:spacing w:val="-4"/>
          <w:sz w:val="26"/>
          <w:szCs w:val="26"/>
          <w:lang w:val="vi-VN"/>
        </w:rPr>
        <w:t>:</w:t>
      </w:r>
      <w:r w:rsidRPr="003E6772">
        <w:rPr>
          <w:noProof/>
          <w:color w:val="000000"/>
          <w:spacing w:val="-4"/>
          <w:sz w:val="26"/>
          <w:szCs w:val="26"/>
          <w:lang w:val="vi-VN"/>
        </w:rPr>
        <w:t xml:space="preserve"> </w:t>
      </w:r>
      <w:r w:rsidR="006C02E2" w:rsidRPr="003E6772">
        <w:rPr>
          <w:i/>
          <w:noProof/>
          <w:color w:val="000000"/>
          <w:spacing w:val="-4"/>
          <w:sz w:val="26"/>
          <w:szCs w:val="26"/>
          <w:lang w:val="vi-VN"/>
        </w:rPr>
        <w:t>20/03/2019</w:t>
      </w:r>
    </w:p>
    <w:p w14:paraId="4405A704" w14:textId="77777777" w:rsidR="001862EB" w:rsidRPr="003E6772" w:rsidRDefault="001862EB" w:rsidP="001862EB">
      <w:pPr>
        <w:tabs>
          <w:tab w:val="right" w:leader="dot" w:pos="8789"/>
        </w:tabs>
        <w:spacing w:line="360" w:lineRule="auto"/>
        <w:ind w:right="-6"/>
        <w:rPr>
          <w:b/>
          <w:noProof/>
          <w:color w:val="000000"/>
          <w:spacing w:val="-4"/>
          <w:sz w:val="26"/>
          <w:szCs w:val="26"/>
          <w:lang w:val="vi-VN"/>
        </w:rPr>
      </w:pPr>
      <w:r w:rsidRPr="003E6772">
        <w:rPr>
          <w:b/>
          <w:noProof/>
          <w:color w:val="000000"/>
          <w:spacing w:val="-4"/>
          <w:sz w:val="26"/>
          <w:szCs w:val="26"/>
          <w:lang w:val="vi-VN"/>
        </w:rPr>
        <w:t xml:space="preserve">IV- </w:t>
      </w:r>
      <w:r w:rsidR="00266F82" w:rsidRPr="003E6772">
        <w:rPr>
          <w:b/>
          <w:noProof/>
          <w:color w:val="000000"/>
          <w:spacing w:val="-4"/>
          <w:sz w:val="26"/>
          <w:szCs w:val="26"/>
          <w:lang w:val="vi-VN"/>
        </w:rPr>
        <w:t>Ngày hoàn thành nhiệm vụ</w:t>
      </w:r>
      <w:r w:rsidRPr="003E6772">
        <w:rPr>
          <w:b/>
          <w:noProof/>
          <w:color w:val="000000"/>
          <w:spacing w:val="-4"/>
          <w:sz w:val="26"/>
          <w:szCs w:val="26"/>
          <w:lang w:val="vi-VN"/>
        </w:rPr>
        <w:t xml:space="preserve">: </w:t>
      </w:r>
      <w:r w:rsidR="006C02E2" w:rsidRPr="003E6772">
        <w:rPr>
          <w:noProof/>
          <w:color w:val="000000"/>
          <w:spacing w:val="-4"/>
          <w:sz w:val="26"/>
          <w:szCs w:val="26"/>
          <w:lang w:val="vi-VN"/>
        </w:rPr>
        <w:t>dd/mm/yyyy</w:t>
      </w:r>
    </w:p>
    <w:p w14:paraId="27E51334" w14:textId="07320F19" w:rsidR="001862EB" w:rsidRPr="003E6772" w:rsidRDefault="001862EB" w:rsidP="006C02E2">
      <w:pPr>
        <w:tabs>
          <w:tab w:val="right" w:leader="dot" w:pos="8789"/>
        </w:tabs>
        <w:spacing w:line="360" w:lineRule="auto"/>
        <w:ind w:right="-6"/>
        <w:rPr>
          <w:b/>
          <w:noProof/>
          <w:color w:val="000000"/>
          <w:spacing w:val="-4"/>
          <w:sz w:val="26"/>
          <w:szCs w:val="26"/>
          <w:lang w:val="vi-VN"/>
        </w:rPr>
      </w:pPr>
      <w:r w:rsidRPr="003E6772">
        <w:rPr>
          <w:b/>
          <w:noProof/>
          <w:color w:val="000000"/>
          <w:spacing w:val="-4"/>
          <w:sz w:val="26"/>
          <w:szCs w:val="26"/>
          <w:lang w:val="vi-VN"/>
        </w:rPr>
        <w:t xml:space="preserve">V- </w:t>
      </w:r>
      <w:r w:rsidR="00266F82" w:rsidRPr="003E6772">
        <w:rPr>
          <w:b/>
          <w:noProof/>
          <w:color w:val="000000"/>
          <w:spacing w:val="-4"/>
          <w:sz w:val="26"/>
          <w:szCs w:val="26"/>
          <w:lang w:val="vi-VN"/>
        </w:rPr>
        <w:t>Cán bộ hướng dẫn:</w:t>
      </w:r>
      <w:r w:rsidRPr="003E6772">
        <w:rPr>
          <w:noProof/>
          <w:color w:val="000000"/>
          <w:spacing w:val="-4"/>
          <w:sz w:val="26"/>
          <w:szCs w:val="26"/>
          <w:lang w:val="vi-VN"/>
        </w:rPr>
        <w:t xml:space="preserve"> </w:t>
      </w:r>
      <w:r w:rsidR="006C02E2" w:rsidRPr="003E6772">
        <w:rPr>
          <w:i/>
          <w:noProof/>
          <w:color w:val="000000"/>
          <w:spacing w:val="-4"/>
          <w:sz w:val="26"/>
          <w:szCs w:val="26"/>
          <w:lang w:val="vi-VN"/>
        </w:rPr>
        <w:t xml:space="preserve"> </w:t>
      </w:r>
      <w:r w:rsidR="006C02E2" w:rsidRPr="003E6772">
        <w:rPr>
          <w:b/>
          <w:noProof/>
          <w:color w:val="000000"/>
          <w:spacing w:val="-4"/>
          <w:sz w:val="26"/>
          <w:szCs w:val="26"/>
          <w:lang w:val="vi-VN"/>
        </w:rPr>
        <w:t>TS</w:t>
      </w:r>
      <w:r w:rsidR="008C2A3B" w:rsidRPr="00131658">
        <w:rPr>
          <w:b/>
          <w:noProof/>
          <w:color w:val="000000"/>
          <w:spacing w:val="-4"/>
          <w:sz w:val="26"/>
          <w:szCs w:val="26"/>
          <w:lang w:val="vi-VN"/>
        </w:rPr>
        <w:t>.</w:t>
      </w:r>
      <w:r w:rsidR="006C02E2" w:rsidRPr="003E6772">
        <w:rPr>
          <w:b/>
          <w:noProof/>
          <w:color w:val="000000"/>
          <w:spacing w:val="-4"/>
          <w:sz w:val="26"/>
          <w:szCs w:val="26"/>
          <w:lang w:val="vi-VN"/>
        </w:rPr>
        <w:t xml:space="preserve"> Lê Thị Ngọc Thơ</w:t>
      </w:r>
    </w:p>
    <w:p w14:paraId="1A1E8810" w14:textId="77777777" w:rsidR="00146BD6" w:rsidRPr="003E6772"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3E6772" w:rsidRDefault="001862EB" w:rsidP="001862EB">
      <w:pPr>
        <w:spacing w:line="360" w:lineRule="auto"/>
        <w:ind w:right="-6"/>
        <w:rPr>
          <w:noProof/>
          <w:color w:val="000000"/>
          <w:spacing w:val="-4"/>
          <w:sz w:val="26"/>
          <w:szCs w:val="26"/>
          <w:lang w:val="vi-VN"/>
        </w:rPr>
      </w:pPr>
    </w:p>
    <w:p w14:paraId="31040D0F" w14:textId="77777777" w:rsidR="001862EB" w:rsidRPr="003E6772" w:rsidRDefault="001862EB" w:rsidP="001862EB">
      <w:pPr>
        <w:spacing w:line="360" w:lineRule="auto"/>
        <w:ind w:right="-6"/>
        <w:rPr>
          <w:b/>
          <w:noProof/>
          <w:color w:val="000000"/>
          <w:spacing w:val="-4"/>
          <w:sz w:val="26"/>
          <w:szCs w:val="26"/>
          <w:lang w:val="vi-VN"/>
        </w:rPr>
      </w:pPr>
      <w:r w:rsidRPr="003E6772">
        <w:rPr>
          <w:b/>
          <w:noProof/>
          <w:color w:val="000000"/>
          <w:spacing w:val="-4"/>
          <w:sz w:val="26"/>
          <w:szCs w:val="26"/>
          <w:lang w:val="vi-VN"/>
        </w:rPr>
        <w:t>CÁN BỘ HƯỚNG DẪN</w:t>
      </w:r>
      <w:r w:rsidRPr="003E6772">
        <w:rPr>
          <w:b/>
          <w:noProof/>
          <w:color w:val="000000"/>
          <w:spacing w:val="-4"/>
          <w:sz w:val="26"/>
          <w:szCs w:val="26"/>
          <w:lang w:val="vi-VN"/>
        </w:rPr>
        <w:tab/>
        <w:t xml:space="preserve">                             KHOA QUẢN LÝ CHUYÊN NGÀNH</w:t>
      </w:r>
    </w:p>
    <w:p w14:paraId="0375B452" w14:textId="77777777" w:rsidR="001862EB" w:rsidRPr="003E6772" w:rsidRDefault="001862EB" w:rsidP="001862EB">
      <w:pPr>
        <w:spacing w:line="360" w:lineRule="auto"/>
        <w:ind w:right="-6"/>
        <w:rPr>
          <w:noProof/>
          <w:color w:val="000000"/>
          <w:spacing w:val="-4"/>
          <w:sz w:val="26"/>
          <w:szCs w:val="26"/>
          <w:lang w:val="vi-VN"/>
        </w:rPr>
      </w:pPr>
      <w:r w:rsidRPr="003E6772">
        <w:rPr>
          <w:noProof/>
          <w:color w:val="000000"/>
          <w:spacing w:val="-4"/>
          <w:sz w:val="26"/>
          <w:szCs w:val="26"/>
          <w:lang w:val="vi-VN"/>
        </w:rPr>
        <w:t xml:space="preserve">     (Họ tên và chữ ký)</w:t>
      </w:r>
      <w:r w:rsidRPr="003E6772">
        <w:rPr>
          <w:noProof/>
          <w:color w:val="000000"/>
          <w:spacing w:val="-4"/>
          <w:sz w:val="26"/>
          <w:szCs w:val="26"/>
          <w:lang w:val="vi-VN"/>
        </w:rPr>
        <w:tab/>
        <w:t xml:space="preserve">                                                    (Họ tên và chữ ký)</w:t>
      </w:r>
    </w:p>
    <w:p w14:paraId="55936649" w14:textId="77777777" w:rsidR="00592B7D" w:rsidRPr="003E6772" w:rsidRDefault="00592B7D" w:rsidP="001862EB">
      <w:pPr>
        <w:spacing w:before="120"/>
        <w:ind w:firstLine="140"/>
        <w:jc w:val="both"/>
        <w:rPr>
          <w:b/>
          <w:noProof/>
          <w:lang w:val="vi-VN"/>
        </w:rPr>
      </w:pPr>
    </w:p>
    <w:p w14:paraId="12C7D6B7" w14:textId="77777777" w:rsidR="00592B7D" w:rsidRPr="003E6772" w:rsidRDefault="00592B7D" w:rsidP="001862EB">
      <w:pPr>
        <w:spacing w:before="120"/>
        <w:ind w:firstLine="140"/>
        <w:jc w:val="both"/>
        <w:rPr>
          <w:b/>
          <w:noProof/>
          <w:lang w:val="vi-VN"/>
        </w:rPr>
      </w:pPr>
    </w:p>
    <w:p w14:paraId="1784D5F1" w14:textId="77777777" w:rsidR="00592B7D" w:rsidRPr="003E6772" w:rsidRDefault="00592B7D" w:rsidP="001862EB">
      <w:pPr>
        <w:spacing w:before="120"/>
        <w:ind w:firstLine="140"/>
        <w:jc w:val="both"/>
        <w:rPr>
          <w:b/>
          <w:noProof/>
          <w:lang w:val="vi-VN"/>
        </w:rPr>
      </w:pPr>
    </w:p>
    <w:p w14:paraId="5E103F83" w14:textId="77777777" w:rsidR="00146BD6" w:rsidRPr="003E6772" w:rsidRDefault="00146BD6" w:rsidP="001862EB">
      <w:pPr>
        <w:spacing w:before="120"/>
        <w:ind w:firstLine="140"/>
        <w:jc w:val="both"/>
        <w:rPr>
          <w:b/>
          <w:noProof/>
          <w:lang w:val="vi-VN"/>
        </w:rPr>
      </w:pPr>
    </w:p>
    <w:p w14:paraId="306170F0" w14:textId="77777777" w:rsidR="00146BD6" w:rsidRPr="003E6772" w:rsidRDefault="00146BD6" w:rsidP="001862EB">
      <w:pPr>
        <w:spacing w:before="120"/>
        <w:ind w:firstLine="140"/>
        <w:jc w:val="both"/>
        <w:rPr>
          <w:b/>
          <w:noProof/>
          <w:lang w:val="vi-VN"/>
        </w:rPr>
      </w:pPr>
    </w:p>
    <w:p w14:paraId="253673B1" w14:textId="77777777" w:rsidR="00146BD6" w:rsidRPr="003E6772" w:rsidRDefault="00146BD6" w:rsidP="001862EB">
      <w:pPr>
        <w:spacing w:before="120"/>
        <w:ind w:firstLine="140"/>
        <w:jc w:val="both"/>
        <w:rPr>
          <w:b/>
          <w:noProof/>
          <w:lang w:val="vi-VN"/>
        </w:rPr>
      </w:pPr>
    </w:p>
    <w:p w14:paraId="3501123C" w14:textId="77777777" w:rsidR="009D74D0" w:rsidRPr="003E6772" w:rsidRDefault="009D74D0" w:rsidP="00A25B09">
      <w:pPr>
        <w:pStyle w:val="Heading1"/>
        <w:spacing w:before="120" w:line="360" w:lineRule="auto"/>
        <w:jc w:val="center"/>
        <w:rPr>
          <w:rFonts w:ascii="Times New Roman" w:hAnsi="Times New Roman"/>
          <w:noProof/>
          <w:lang w:val="vi-VN"/>
        </w:rPr>
        <w:sectPr w:rsidR="009D74D0" w:rsidRPr="003E6772" w:rsidSect="00153E3F">
          <w:footerReference w:type="even" r:id="rId10"/>
          <w:headerReference w:type="first" r:id="rId11"/>
          <w:pgSz w:w="12240" w:h="15840"/>
          <w:pgMar w:top="899" w:right="990" w:bottom="1440" w:left="1800" w:header="720" w:footer="720" w:gutter="0"/>
          <w:cols w:space="720"/>
          <w:docGrid w:linePitch="360"/>
        </w:sectPr>
      </w:pPr>
    </w:p>
    <w:p w14:paraId="052565D6" w14:textId="77777777" w:rsidR="001862EB" w:rsidRPr="003E6772" w:rsidRDefault="001862EB" w:rsidP="00A25B09">
      <w:pPr>
        <w:pStyle w:val="Heading1"/>
        <w:spacing w:before="120" w:line="360" w:lineRule="auto"/>
        <w:jc w:val="center"/>
        <w:rPr>
          <w:rFonts w:ascii="Times New Roman" w:hAnsi="Times New Roman"/>
          <w:noProof/>
          <w:lang w:val="vi-VN"/>
        </w:rPr>
      </w:pPr>
      <w:bookmarkStart w:id="0" w:name="_Toc47339648"/>
      <w:r w:rsidRPr="003E6772">
        <w:rPr>
          <w:rFonts w:ascii="Times New Roman" w:hAnsi="Times New Roman"/>
          <w:noProof/>
          <w:lang w:val="vi-VN"/>
        </w:rPr>
        <w:lastRenderedPageBreak/>
        <w:t>LỜI CAM ĐOAN</w:t>
      </w:r>
      <w:bookmarkEnd w:id="0"/>
    </w:p>
    <w:p w14:paraId="06C074A6" w14:textId="77777777" w:rsidR="001862EB" w:rsidRPr="003E6772"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3E6772">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3E6772"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3E6772">
        <w:rPr>
          <w:noProof/>
          <w:sz w:val="26"/>
          <w:szCs w:val="26"/>
          <w:lang w:val="vi-VN"/>
        </w:rPr>
        <w:t xml:space="preserve">Tôi xin cam đoan rằng mọi sự giúp đỡ cho việc thực hiện Luận văn này </w:t>
      </w:r>
      <w:r w:rsidR="00EE6E9C" w:rsidRPr="003E6772">
        <w:rPr>
          <w:noProof/>
          <w:sz w:val="26"/>
          <w:szCs w:val="26"/>
          <w:lang w:val="vi-VN"/>
        </w:rPr>
        <w:br/>
      </w:r>
      <w:r w:rsidRPr="003E6772">
        <w:rPr>
          <w:noProof/>
          <w:sz w:val="26"/>
          <w:szCs w:val="26"/>
          <w:lang w:val="vi-VN"/>
        </w:rPr>
        <w:t>đã được cảm ơn và các thông tin trích dẫn trong Luận văn đã được chỉ rõ nguồn gốc.</w:t>
      </w:r>
    </w:p>
    <w:p w14:paraId="7A3A0723" w14:textId="77777777" w:rsidR="001862EB" w:rsidRPr="003E6772"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b/>
          <w:noProof/>
          <w:sz w:val="26"/>
          <w:szCs w:val="26"/>
          <w:lang w:val="vi-VN"/>
        </w:rPr>
        <w:t>Học viên thực hiện Luận văn</w:t>
      </w:r>
    </w:p>
    <w:p w14:paraId="1F30B670" w14:textId="77777777" w:rsidR="0049689E" w:rsidRPr="003E6772"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i/>
          <w:noProof/>
          <w:sz w:val="26"/>
          <w:szCs w:val="26"/>
          <w:lang w:val="vi-VN"/>
        </w:rPr>
        <w:t xml:space="preserve">        </w:t>
      </w:r>
    </w:p>
    <w:p w14:paraId="2AD3AFBF" w14:textId="77777777" w:rsidR="001862EB" w:rsidRPr="003E6772"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3E6772"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3E6772">
        <w:rPr>
          <w:b/>
          <w:noProof/>
          <w:sz w:val="26"/>
          <w:szCs w:val="26"/>
          <w:lang w:val="vi-VN"/>
        </w:rPr>
        <w:t>Võ Minh Quân</w:t>
      </w:r>
    </w:p>
    <w:p w14:paraId="1556BA5D"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3E6772"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3E6772"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3E6772" w:rsidRDefault="000C1442">
      <w:pPr>
        <w:rPr>
          <w:b/>
          <w:bCs/>
          <w:noProof/>
          <w:color w:val="000000"/>
          <w:spacing w:val="-4"/>
          <w:kern w:val="32"/>
          <w:sz w:val="32"/>
          <w:szCs w:val="32"/>
          <w:lang w:val="vi-VN"/>
        </w:rPr>
      </w:pPr>
      <w:r w:rsidRPr="003E6772">
        <w:rPr>
          <w:noProof/>
          <w:color w:val="000000"/>
          <w:spacing w:val="-4"/>
          <w:lang w:val="vi-VN"/>
        </w:rPr>
        <w:br w:type="page"/>
      </w:r>
    </w:p>
    <w:p w14:paraId="13869483" w14:textId="77777777" w:rsidR="001862EB" w:rsidRPr="003E6772" w:rsidRDefault="00E94154" w:rsidP="00D74A7A">
      <w:pPr>
        <w:pStyle w:val="Heading1"/>
        <w:jc w:val="center"/>
        <w:rPr>
          <w:rFonts w:ascii="Times New Roman" w:hAnsi="Times New Roman"/>
          <w:noProof/>
          <w:color w:val="000000"/>
          <w:spacing w:val="-4"/>
          <w:lang w:val="vi-VN"/>
        </w:rPr>
      </w:pPr>
      <w:bookmarkStart w:id="1" w:name="_Toc47339649"/>
      <w:r w:rsidRPr="003E6772">
        <w:rPr>
          <w:rFonts w:ascii="Times New Roman" w:hAnsi="Times New Roman"/>
          <w:noProof/>
          <w:color w:val="000000"/>
          <w:spacing w:val="-4"/>
          <w:lang w:val="vi-VN"/>
        </w:rPr>
        <w:lastRenderedPageBreak/>
        <w:t>LỜI CẢ</w:t>
      </w:r>
      <w:r w:rsidR="001862EB" w:rsidRPr="003E6772">
        <w:rPr>
          <w:rFonts w:ascii="Times New Roman" w:hAnsi="Times New Roman"/>
          <w:noProof/>
          <w:color w:val="000000"/>
          <w:spacing w:val="-4"/>
          <w:lang w:val="vi-VN"/>
        </w:rPr>
        <w:t>M ƠN</w:t>
      </w:r>
      <w:bookmarkEnd w:id="1"/>
    </w:p>
    <w:p w14:paraId="2CFC1638" w14:textId="77777777" w:rsidR="00E94154" w:rsidRPr="003E6772" w:rsidRDefault="00E94154" w:rsidP="000F04C6">
      <w:pPr>
        <w:spacing w:line="360" w:lineRule="auto"/>
        <w:ind w:firstLine="284"/>
        <w:rPr>
          <w:b/>
          <w:bCs/>
          <w:noProof/>
          <w:sz w:val="26"/>
          <w:szCs w:val="26"/>
          <w:lang w:val="vi-VN"/>
        </w:rPr>
      </w:pPr>
      <w:r w:rsidRPr="003E6772">
        <w:rPr>
          <w:noProof/>
          <w:sz w:val="26"/>
          <w:szCs w:val="26"/>
          <w:lang w:val="vi-VN"/>
        </w:rPr>
        <w:t xml:space="preserve">Trải qua một thời gian dài tìm hiểu và nỗ lực nghiên cứu cuối cùng tôi đã hoàn thành được luận văn thạc sĩ với đề tài: </w:t>
      </w:r>
      <w:r w:rsidRPr="003E6772">
        <w:rPr>
          <w:b/>
          <w:i/>
          <w:noProof/>
          <w:sz w:val="26"/>
          <w:szCs w:val="26"/>
          <w:lang w:val="vi-VN"/>
        </w:rPr>
        <w:t>“</w:t>
      </w:r>
      <w:r w:rsidRPr="003E6772">
        <w:rPr>
          <w:b/>
          <w:bCs/>
          <w:noProof/>
          <w:sz w:val="26"/>
          <w:szCs w:val="26"/>
          <w:lang w:val="vi-VN"/>
        </w:rPr>
        <w:t>Ứng dụng khai thác dữ liệu vào lĩnh vực giáo dục</w:t>
      </w:r>
      <w:r w:rsidRPr="003E6772">
        <w:rPr>
          <w:b/>
          <w:i/>
          <w:noProof/>
          <w:sz w:val="26"/>
          <w:szCs w:val="26"/>
          <w:lang w:val="vi-VN"/>
        </w:rPr>
        <w:t>”.</w:t>
      </w:r>
    </w:p>
    <w:p w14:paraId="5DED37C3" w14:textId="5C0EAFF1" w:rsidR="00E94154" w:rsidRPr="003E6772" w:rsidRDefault="00E94154" w:rsidP="00B6090A">
      <w:pPr>
        <w:spacing w:before="120" w:line="360" w:lineRule="auto"/>
        <w:ind w:firstLine="284"/>
        <w:jc w:val="both"/>
        <w:rPr>
          <w:noProof/>
          <w:sz w:val="26"/>
          <w:szCs w:val="26"/>
          <w:lang w:val="vi-VN"/>
        </w:rPr>
      </w:pPr>
      <w:r w:rsidRPr="003E6772">
        <w:rPr>
          <w:noProof/>
          <w:sz w:val="26"/>
          <w:szCs w:val="26"/>
          <w:lang w:val="vi-VN"/>
        </w:rPr>
        <w:t>Để hoàn thành luận văn thạc sĩ này, lời đầu tiên tôi xin chân thành cảm ơn quý thầy/cô khoa Công nghệ thông tin trường Đại Học Công Nghệ TP</w:t>
      </w:r>
      <w:r w:rsidR="006424CE" w:rsidRPr="00131658">
        <w:rPr>
          <w:noProof/>
          <w:sz w:val="26"/>
          <w:szCs w:val="26"/>
          <w:lang w:val="vi-VN"/>
        </w:rPr>
        <w:t>.</w:t>
      </w:r>
      <w:r w:rsidRPr="003E6772">
        <w:rPr>
          <w:noProof/>
          <w:sz w:val="26"/>
          <w:szCs w:val="26"/>
          <w:lang w:val="vi-VN"/>
        </w:rPr>
        <w:t xml:space="preserve"> H</w:t>
      </w:r>
      <w:r w:rsidR="006424CE" w:rsidRPr="00131658">
        <w:rPr>
          <w:noProof/>
          <w:sz w:val="26"/>
          <w:szCs w:val="26"/>
          <w:lang w:val="vi-VN"/>
        </w:rPr>
        <w:t xml:space="preserve">ồ </w:t>
      </w:r>
      <w:r w:rsidRPr="003E6772">
        <w:rPr>
          <w:noProof/>
          <w:sz w:val="26"/>
          <w:szCs w:val="26"/>
          <w:lang w:val="vi-VN"/>
        </w:rPr>
        <w:t>C</w:t>
      </w:r>
      <w:r w:rsidR="006424CE" w:rsidRPr="00131658">
        <w:rPr>
          <w:noProof/>
          <w:sz w:val="26"/>
          <w:szCs w:val="26"/>
          <w:lang w:val="vi-VN"/>
        </w:rPr>
        <w:t xml:space="preserve">hí </w:t>
      </w:r>
      <w:r w:rsidRPr="003E6772">
        <w:rPr>
          <w:noProof/>
          <w:sz w:val="26"/>
          <w:szCs w:val="26"/>
          <w:lang w:val="vi-VN"/>
        </w:rPr>
        <w:t>M</w:t>
      </w:r>
      <w:r w:rsidR="006424CE" w:rsidRPr="00131658">
        <w:rPr>
          <w:noProof/>
          <w:sz w:val="26"/>
          <w:szCs w:val="26"/>
          <w:lang w:val="vi-VN"/>
        </w:rPr>
        <w:t>inh</w:t>
      </w:r>
      <w:r w:rsidRPr="003E6772">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3E6772" w:rsidRDefault="00E94154" w:rsidP="00B6090A">
      <w:pPr>
        <w:spacing w:before="120" w:line="360" w:lineRule="auto"/>
        <w:ind w:firstLine="284"/>
        <w:jc w:val="both"/>
        <w:rPr>
          <w:noProof/>
          <w:sz w:val="26"/>
          <w:szCs w:val="26"/>
          <w:lang w:val="vi-VN"/>
        </w:rPr>
      </w:pPr>
      <w:r w:rsidRPr="003E6772">
        <w:rPr>
          <w:noProof/>
          <w:sz w:val="26"/>
          <w:szCs w:val="26"/>
          <w:lang w:val="vi-VN"/>
        </w:rPr>
        <w:t xml:space="preserve">Và đặc biệt </w:t>
      </w:r>
      <w:r w:rsidR="00A627D5" w:rsidRPr="003E6772">
        <w:rPr>
          <w:noProof/>
          <w:sz w:val="26"/>
          <w:szCs w:val="26"/>
          <w:lang w:val="vi-VN"/>
        </w:rPr>
        <w:t>tôi</w:t>
      </w:r>
      <w:r w:rsidRPr="003E6772">
        <w:rPr>
          <w:noProof/>
          <w:sz w:val="26"/>
          <w:szCs w:val="26"/>
          <w:lang w:val="vi-VN"/>
        </w:rPr>
        <w:t xml:space="preserve"> xin gửi một lời cảm ơn sâu sắc đến </w:t>
      </w:r>
      <w:r w:rsidR="003302BA" w:rsidRPr="003E6772">
        <w:rPr>
          <w:b/>
          <w:i/>
          <w:noProof/>
          <w:sz w:val="26"/>
          <w:szCs w:val="26"/>
          <w:lang w:val="vi-VN"/>
        </w:rPr>
        <w:t>T</w:t>
      </w:r>
      <w:r w:rsidR="003302BA" w:rsidRPr="00131658">
        <w:rPr>
          <w:b/>
          <w:i/>
          <w:noProof/>
          <w:sz w:val="26"/>
          <w:szCs w:val="26"/>
          <w:lang w:val="vi-VN"/>
        </w:rPr>
        <w:t>S.</w:t>
      </w:r>
      <w:r w:rsidR="003302BA" w:rsidRPr="003E6772">
        <w:rPr>
          <w:b/>
          <w:i/>
          <w:noProof/>
          <w:sz w:val="26"/>
          <w:szCs w:val="26"/>
          <w:lang w:val="vi-VN"/>
        </w:rPr>
        <w:t xml:space="preserve"> </w:t>
      </w:r>
      <w:r w:rsidRPr="003E6772">
        <w:rPr>
          <w:b/>
          <w:i/>
          <w:noProof/>
          <w:sz w:val="26"/>
          <w:szCs w:val="26"/>
          <w:lang w:val="vi-VN"/>
        </w:rPr>
        <w:t>Lê Thị Ngọc Thơ</w:t>
      </w:r>
      <w:r w:rsidRPr="003E6772">
        <w:rPr>
          <w:noProof/>
          <w:sz w:val="26"/>
          <w:szCs w:val="26"/>
          <w:lang w:val="vi-VN"/>
        </w:rPr>
        <w:t>, cô đã là người trực tiếp hướng dẫn tôi trong suốt quá trình học tập và nghiên cứu xây dựng luận</w:t>
      </w:r>
      <w:r w:rsidR="004C7880" w:rsidRPr="003E6772">
        <w:rPr>
          <w:noProof/>
          <w:sz w:val="26"/>
          <w:szCs w:val="26"/>
          <w:lang w:val="vi-VN"/>
        </w:rPr>
        <w:t xml:space="preserve"> này</w:t>
      </w:r>
      <w:r w:rsidRPr="003E6772">
        <w:rPr>
          <w:noProof/>
          <w:sz w:val="26"/>
          <w:szCs w:val="26"/>
          <w:lang w:val="vi-VN"/>
        </w:rPr>
        <w:t>. Cô đã tận tình quan tâm, giúp đỡ tôi trong quá trình học tập, giải đáp những thắc mắc kịp thời và rõ ràng trong</w:t>
      </w:r>
      <w:r w:rsidR="004C7880" w:rsidRPr="003E6772">
        <w:rPr>
          <w:noProof/>
          <w:sz w:val="26"/>
          <w:szCs w:val="26"/>
          <w:lang w:val="vi-VN"/>
        </w:rPr>
        <w:t xml:space="preserve"> suốt </w:t>
      </w:r>
      <w:r w:rsidRPr="003E6772">
        <w:rPr>
          <w:noProof/>
          <w:sz w:val="26"/>
          <w:szCs w:val="26"/>
          <w:lang w:val="vi-VN"/>
        </w:rPr>
        <w:t>quá trình làm luận văn. Nhờ đó tôi mới có thể hoàn thành được luận văn này theo kịp tiến độ.</w:t>
      </w:r>
    </w:p>
    <w:p w14:paraId="225E193B" w14:textId="50D79D64" w:rsidR="005B2C0C" w:rsidRPr="003E6772" w:rsidRDefault="005B2C0C" w:rsidP="00B6090A">
      <w:pPr>
        <w:spacing w:before="120" w:line="360" w:lineRule="auto"/>
        <w:ind w:firstLine="284"/>
        <w:jc w:val="both"/>
        <w:rPr>
          <w:noProof/>
          <w:sz w:val="26"/>
          <w:szCs w:val="26"/>
          <w:lang w:val="vi-VN"/>
        </w:rPr>
      </w:pPr>
      <w:r w:rsidRPr="003E6772">
        <w:rPr>
          <w:noProof/>
          <w:sz w:val="26"/>
          <w:szCs w:val="26"/>
          <w:lang w:val="vi-VN"/>
        </w:rPr>
        <w:t xml:space="preserve">Tôi xin cảm ơn tập thể lớp 17SCT21, </w:t>
      </w:r>
      <w:r w:rsidR="00037FD0" w:rsidRPr="003E6772">
        <w:rPr>
          <w:noProof/>
          <w:sz w:val="26"/>
          <w:szCs w:val="26"/>
          <w:lang w:val="vi-VN"/>
        </w:rPr>
        <w:t xml:space="preserve">Trường </w:t>
      </w:r>
      <w:r w:rsidRPr="003E6772">
        <w:rPr>
          <w:noProof/>
          <w:sz w:val="26"/>
          <w:szCs w:val="26"/>
          <w:lang w:val="vi-VN"/>
        </w:rPr>
        <w:t xml:space="preserve">Đại học Công nghệ TP. Hồ Chí Minh đã cung cấp, hỗ trợ nguồn tài liệu, </w:t>
      </w:r>
      <w:r w:rsidR="004C33BD" w:rsidRPr="00131658">
        <w:rPr>
          <w:noProof/>
          <w:sz w:val="26"/>
          <w:szCs w:val="26"/>
          <w:lang w:val="vi-VN"/>
        </w:rPr>
        <w:t xml:space="preserve">và </w:t>
      </w:r>
      <w:r w:rsidRPr="003E6772">
        <w:rPr>
          <w:noProof/>
          <w:sz w:val="26"/>
          <w:szCs w:val="26"/>
          <w:lang w:val="vi-VN"/>
        </w:rPr>
        <w:t>đóng góp ý kiến trong quá trình học tập nghiên cứu luận văn này.</w:t>
      </w:r>
    </w:p>
    <w:p w14:paraId="0EFAA4B5" w14:textId="77777777" w:rsidR="00E94154" w:rsidRPr="003E6772" w:rsidRDefault="00E94154" w:rsidP="00A0414A">
      <w:pPr>
        <w:spacing w:before="120" w:line="360" w:lineRule="auto"/>
        <w:ind w:firstLine="284"/>
        <w:jc w:val="both"/>
        <w:rPr>
          <w:noProof/>
          <w:sz w:val="26"/>
          <w:szCs w:val="26"/>
          <w:lang w:val="vi-VN"/>
        </w:rPr>
      </w:pPr>
      <w:r w:rsidRPr="003E6772">
        <w:rPr>
          <w:noProof/>
          <w:sz w:val="26"/>
          <w:szCs w:val="26"/>
          <w:lang w:val="vi-VN"/>
        </w:rPr>
        <w:t xml:space="preserve">Và cuối cùng cũng xin bày tỏ lòng biết ơn sâu sắc đến cha mẹ, những người đã sinh thành, dưỡng dục </w:t>
      </w:r>
      <w:r w:rsidR="005B2C0C" w:rsidRPr="003E6772">
        <w:rPr>
          <w:noProof/>
          <w:sz w:val="26"/>
          <w:szCs w:val="26"/>
          <w:lang w:val="vi-VN"/>
        </w:rPr>
        <w:t xml:space="preserve">tôi </w:t>
      </w:r>
      <w:r w:rsidRPr="003E6772">
        <w:rPr>
          <w:noProof/>
          <w:sz w:val="26"/>
          <w:szCs w:val="26"/>
          <w:lang w:val="vi-VN"/>
        </w:rPr>
        <w:t>nên người và tạo điều kiện để đạt được kết quả ngày hôm nay .</w:t>
      </w:r>
    </w:p>
    <w:p w14:paraId="408D770A" w14:textId="77777777" w:rsidR="004C7880" w:rsidRPr="003E6772" w:rsidRDefault="00E94154" w:rsidP="00A0414A">
      <w:pPr>
        <w:spacing w:before="120" w:line="360" w:lineRule="auto"/>
        <w:ind w:firstLine="284"/>
        <w:jc w:val="both"/>
        <w:rPr>
          <w:noProof/>
          <w:sz w:val="26"/>
          <w:szCs w:val="26"/>
          <w:lang w:val="vi-VN"/>
        </w:rPr>
      </w:pPr>
      <w:r w:rsidRPr="003E6772">
        <w:rPr>
          <w:noProof/>
          <w:sz w:val="26"/>
          <w:szCs w:val="26"/>
          <w:lang w:val="vi-VN"/>
        </w:rPr>
        <w:t xml:space="preserve">Tuy có nhiều cố gắng trong quá trình thực hiện khóa luận không thể tránh khỏi những thiếu sót, </w:t>
      </w:r>
      <w:r w:rsidR="004C7880" w:rsidRPr="003E6772">
        <w:rPr>
          <w:noProof/>
          <w:sz w:val="26"/>
          <w:szCs w:val="26"/>
          <w:lang w:val="vi-VN"/>
        </w:rPr>
        <w:t>tôi</w:t>
      </w:r>
      <w:r w:rsidRPr="003E6772">
        <w:rPr>
          <w:noProof/>
          <w:sz w:val="26"/>
          <w:szCs w:val="26"/>
          <w:lang w:val="vi-VN"/>
        </w:rPr>
        <w:t xml:space="preserve"> mong được sự góp ý </w:t>
      </w:r>
      <w:r w:rsidR="004C7880" w:rsidRPr="003E6772">
        <w:rPr>
          <w:noProof/>
          <w:sz w:val="26"/>
          <w:szCs w:val="26"/>
          <w:lang w:val="vi-VN"/>
        </w:rPr>
        <w:t>từ quý</w:t>
      </w:r>
      <w:r w:rsidRPr="003E6772">
        <w:rPr>
          <w:noProof/>
          <w:sz w:val="26"/>
          <w:szCs w:val="26"/>
          <w:lang w:val="vi-VN"/>
        </w:rPr>
        <w:t xml:space="preserve"> thầy cô cũng như tất cả bạn bè để đạt kết quả hoàn thiện hơn.</w:t>
      </w:r>
    </w:p>
    <w:p w14:paraId="0E1C98D2" w14:textId="77777777" w:rsidR="007A6AC6" w:rsidRPr="003E6772" w:rsidRDefault="00E94154" w:rsidP="00E52A31">
      <w:pPr>
        <w:spacing w:before="120" w:line="360" w:lineRule="auto"/>
        <w:ind w:firstLine="284"/>
        <w:jc w:val="both"/>
        <w:rPr>
          <w:noProof/>
          <w:sz w:val="26"/>
          <w:szCs w:val="26"/>
          <w:lang w:val="vi-VN"/>
        </w:rPr>
      </w:pPr>
      <w:r w:rsidRPr="003E6772">
        <w:rPr>
          <w:noProof/>
          <w:sz w:val="26"/>
          <w:szCs w:val="26"/>
          <w:lang w:val="vi-VN"/>
        </w:rPr>
        <w:t xml:space="preserve">Một lần nữa </w:t>
      </w:r>
      <w:r w:rsidR="004C7880" w:rsidRPr="003E6772">
        <w:rPr>
          <w:noProof/>
          <w:sz w:val="26"/>
          <w:szCs w:val="26"/>
          <w:lang w:val="vi-VN"/>
        </w:rPr>
        <w:t>tôi</w:t>
      </w:r>
      <w:r w:rsidRPr="003E6772">
        <w:rPr>
          <w:noProof/>
          <w:sz w:val="26"/>
          <w:szCs w:val="26"/>
          <w:lang w:val="vi-VN"/>
        </w:rPr>
        <w:t xml:space="preserve"> xin chân thành cảm ơn.</w:t>
      </w:r>
    </w:p>
    <w:p w14:paraId="7A1F7020" w14:textId="77777777" w:rsidR="004C7880" w:rsidRPr="003E6772"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3E6772"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3E6772">
        <w:rPr>
          <w:b/>
          <w:noProof/>
          <w:sz w:val="26"/>
          <w:szCs w:val="26"/>
          <w:lang w:val="vi-VN"/>
        </w:rPr>
        <w:t>Võ Minh Quân</w:t>
      </w:r>
    </w:p>
    <w:p w14:paraId="3BBFD5CD" w14:textId="77777777" w:rsidR="00FE75DA" w:rsidRPr="003E6772"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3E6772" w:rsidRDefault="00891DC7">
      <w:pPr>
        <w:rPr>
          <w:b/>
          <w:bCs/>
          <w:noProof/>
          <w:color w:val="000000"/>
          <w:spacing w:val="-4"/>
          <w:kern w:val="32"/>
          <w:sz w:val="32"/>
          <w:szCs w:val="32"/>
          <w:lang w:val="vi-VN"/>
        </w:rPr>
      </w:pPr>
      <w:r w:rsidRPr="003E6772">
        <w:rPr>
          <w:noProof/>
          <w:color w:val="000000"/>
          <w:spacing w:val="-4"/>
          <w:lang w:val="vi-VN"/>
        </w:rPr>
        <w:br w:type="page"/>
      </w:r>
    </w:p>
    <w:p w14:paraId="6389D77D" w14:textId="77777777" w:rsidR="001862EB" w:rsidRPr="003E6772" w:rsidRDefault="001862EB" w:rsidP="00AC20DC">
      <w:pPr>
        <w:pStyle w:val="Heading1"/>
        <w:spacing w:before="120" w:line="360" w:lineRule="auto"/>
        <w:jc w:val="center"/>
        <w:rPr>
          <w:rFonts w:ascii="Times New Roman" w:hAnsi="Times New Roman"/>
          <w:noProof/>
          <w:color w:val="000000"/>
          <w:spacing w:val="-4"/>
          <w:lang w:val="vi-VN"/>
        </w:rPr>
      </w:pPr>
      <w:bookmarkStart w:id="2" w:name="_Toc47339650"/>
      <w:r w:rsidRPr="003E6772">
        <w:rPr>
          <w:rFonts w:ascii="Times New Roman" w:hAnsi="Times New Roman"/>
          <w:noProof/>
          <w:color w:val="000000"/>
          <w:spacing w:val="-4"/>
          <w:lang w:val="vi-VN"/>
        </w:rPr>
        <w:lastRenderedPageBreak/>
        <w:t>TÓM TẮT</w:t>
      </w:r>
      <w:bookmarkEnd w:id="2"/>
    </w:p>
    <w:p w14:paraId="1ADAA290" w14:textId="2D055FAA" w:rsidR="00D23217" w:rsidRPr="00403DF7" w:rsidRDefault="00D23217" w:rsidP="00211DCE">
      <w:pPr>
        <w:spacing w:before="120" w:line="360" w:lineRule="auto"/>
        <w:ind w:firstLine="360"/>
        <w:jc w:val="both"/>
        <w:rPr>
          <w:noProof/>
          <w:sz w:val="26"/>
          <w:szCs w:val="26"/>
          <w:lang w:val="vi-VN"/>
        </w:rPr>
      </w:pPr>
      <w:r w:rsidRPr="003E6772">
        <w:rPr>
          <w:noProof/>
          <w:sz w:val="26"/>
          <w:szCs w:val="26"/>
          <w:lang w:val="vi-VN"/>
        </w:rPr>
        <w:t>Ngày nay cùng với sự phát triển mạnh mẽ của công nghệ</w:t>
      </w:r>
      <w:r w:rsidR="00014DF4" w:rsidRPr="00131658">
        <w:rPr>
          <w:noProof/>
          <w:sz w:val="26"/>
          <w:szCs w:val="26"/>
          <w:lang w:val="vi-VN"/>
        </w:rPr>
        <w:t>,</w:t>
      </w:r>
      <w:r w:rsidRPr="003E6772">
        <w:rPr>
          <w:noProof/>
          <w:sz w:val="26"/>
          <w:szCs w:val="26"/>
          <w:lang w:val="vi-VN"/>
        </w:rPr>
        <w:t xml:space="preserve"> mọi nguồn dữ liệu trong các lĩnh vực </w:t>
      </w:r>
      <w:r w:rsidR="007C3C2E" w:rsidRPr="003E6772">
        <w:rPr>
          <w:noProof/>
          <w:sz w:val="26"/>
          <w:szCs w:val="26"/>
          <w:lang w:val="vi-VN"/>
        </w:rPr>
        <w:t>dần</w:t>
      </w:r>
      <w:r w:rsidRPr="003E6772">
        <w:rPr>
          <w:noProof/>
          <w:sz w:val="26"/>
          <w:szCs w:val="26"/>
          <w:lang w:val="vi-VN"/>
        </w:rPr>
        <w:t xml:space="preserve"> được số hóa </w:t>
      </w:r>
      <w:r w:rsidR="000637B9" w:rsidRPr="003E6772">
        <w:rPr>
          <w:noProof/>
          <w:sz w:val="26"/>
          <w:szCs w:val="26"/>
          <w:lang w:val="vi-VN"/>
        </w:rPr>
        <w:t xml:space="preserve">và </w:t>
      </w:r>
      <w:r w:rsidR="007C3C2E" w:rsidRPr="003E6772">
        <w:rPr>
          <w:noProof/>
          <w:sz w:val="26"/>
          <w:szCs w:val="26"/>
          <w:lang w:val="vi-VN"/>
        </w:rPr>
        <w:t xml:space="preserve">mang lại </w:t>
      </w:r>
      <w:r w:rsidRPr="003E6772">
        <w:rPr>
          <w:noProof/>
          <w:sz w:val="26"/>
          <w:szCs w:val="26"/>
          <w:lang w:val="vi-VN"/>
        </w:rPr>
        <w:t>cho chúng ta một nguồn tài nguyên phong phú</w:t>
      </w:r>
      <w:r w:rsidR="000637B9" w:rsidRPr="003E6772">
        <w:rPr>
          <w:noProof/>
          <w:sz w:val="26"/>
          <w:szCs w:val="26"/>
          <w:lang w:val="vi-VN"/>
        </w:rPr>
        <w:t xml:space="preserve"> để</w:t>
      </w:r>
      <w:r w:rsidRPr="003E6772">
        <w:rPr>
          <w:noProof/>
          <w:sz w:val="26"/>
          <w:szCs w:val="26"/>
          <w:lang w:val="vi-VN"/>
        </w:rPr>
        <w:t xml:space="preserve"> có thể</w:t>
      </w:r>
      <w:r w:rsidR="005052E3" w:rsidRPr="003E6772">
        <w:rPr>
          <w:noProof/>
          <w:sz w:val="26"/>
          <w:szCs w:val="26"/>
          <w:lang w:val="vi-VN"/>
        </w:rPr>
        <w:t xml:space="preserve"> tận dụ</w:t>
      </w:r>
      <w:r w:rsidR="007C3C2E" w:rsidRPr="003E6772">
        <w:rPr>
          <w:noProof/>
          <w:sz w:val="26"/>
          <w:szCs w:val="26"/>
          <w:lang w:val="vi-VN"/>
        </w:rPr>
        <w:t>ng</w:t>
      </w:r>
      <w:r w:rsidRPr="003E6772">
        <w:rPr>
          <w:noProof/>
          <w:sz w:val="26"/>
          <w:szCs w:val="26"/>
          <w:lang w:val="vi-VN"/>
        </w:rPr>
        <w:t xml:space="preserve"> khai thác. </w:t>
      </w:r>
      <w:r w:rsidR="007C3C2E" w:rsidRPr="003E6772">
        <w:rPr>
          <w:noProof/>
          <w:sz w:val="26"/>
          <w:szCs w:val="26"/>
          <w:lang w:val="vi-VN"/>
        </w:rPr>
        <w:t>Vì vậy</w:t>
      </w:r>
      <w:r w:rsidR="00014DF4" w:rsidRPr="00131658">
        <w:rPr>
          <w:noProof/>
          <w:sz w:val="26"/>
          <w:szCs w:val="26"/>
          <w:lang w:val="vi-VN"/>
        </w:rPr>
        <w:t>,</w:t>
      </w:r>
      <w:r w:rsidR="000637B9" w:rsidRPr="003E6772">
        <w:rPr>
          <w:noProof/>
          <w:sz w:val="26"/>
          <w:szCs w:val="26"/>
          <w:lang w:val="vi-VN"/>
        </w:rPr>
        <w:t xml:space="preserve"> những năm gần đây</w:t>
      </w:r>
      <w:r w:rsidR="007C3C2E" w:rsidRPr="003E6772">
        <w:rPr>
          <w:noProof/>
          <w:sz w:val="26"/>
          <w:szCs w:val="26"/>
          <w:lang w:val="vi-VN"/>
        </w:rPr>
        <w:t xml:space="preserve"> </w:t>
      </w:r>
      <w:r w:rsidR="005052E3" w:rsidRPr="003E6772">
        <w:rPr>
          <w:noProof/>
          <w:sz w:val="26"/>
          <w:szCs w:val="26"/>
          <w:lang w:val="vi-VN"/>
        </w:rPr>
        <w:t>việc</w:t>
      </w:r>
      <w:r w:rsidR="00BC3435" w:rsidRPr="003E6772">
        <w:rPr>
          <w:noProof/>
          <w:sz w:val="26"/>
          <w:szCs w:val="26"/>
          <w:lang w:val="vi-VN"/>
        </w:rPr>
        <w:t xml:space="preserve"> phân tích</w:t>
      </w:r>
      <w:r w:rsidR="007C3C2E" w:rsidRPr="003E6772">
        <w:rPr>
          <w:noProof/>
          <w:sz w:val="26"/>
          <w:szCs w:val="26"/>
          <w:lang w:val="vi-VN"/>
        </w:rPr>
        <w:t xml:space="preserve"> khai thác dữ liệu ngày </w:t>
      </w:r>
      <w:r w:rsidR="00014DF4" w:rsidRPr="00131658">
        <w:rPr>
          <w:noProof/>
          <w:sz w:val="26"/>
          <w:szCs w:val="26"/>
          <w:lang w:val="vi-VN"/>
        </w:rPr>
        <w:t xml:space="preserve">càng </w:t>
      </w:r>
      <w:r w:rsidR="007C3C2E" w:rsidRPr="003E6772">
        <w:rPr>
          <w:noProof/>
          <w:sz w:val="26"/>
          <w:szCs w:val="26"/>
          <w:lang w:val="vi-VN"/>
        </w:rPr>
        <w:t>được chú trọng và phát triển</w:t>
      </w:r>
      <w:r w:rsidR="000637B9" w:rsidRPr="003E6772">
        <w:rPr>
          <w:noProof/>
          <w:sz w:val="26"/>
          <w:szCs w:val="26"/>
          <w:lang w:val="vi-VN"/>
        </w:rPr>
        <w:t xml:space="preserve"> hơn</w:t>
      </w:r>
      <w:r w:rsidR="00BC3435" w:rsidRPr="003E6772">
        <w:rPr>
          <w:noProof/>
          <w:sz w:val="26"/>
          <w:szCs w:val="26"/>
          <w:lang w:val="vi-VN"/>
        </w:rPr>
        <w:t>, các đề tài nghiên cứu ra đời ngày càng nhiều. Tuy nhiên số lượng các nghiên cứu</w:t>
      </w:r>
      <w:r w:rsidR="000637B9" w:rsidRPr="003E6772">
        <w:rPr>
          <w:noProof/>
          <w:sz w:val="26"/>
          <w:szCs w:val="26"/>
          <w:lang w:val="vi-VN"/>
        </w:rPr>
        <w:t xml:space="preserve"> tại Việt Nam </w:t>
      </w:r>
      <w:r w:rsidR="00BC3435" w:rsidRPr="003E6772">
        <w:rPr>
          <w:noProof/>
          <w:sz w:val="26"/>
          <w:szCs w:val="26"/>
          <w:lang w:val="vi-VN"/>
        </w:rPr>
        <w:t xml:space="preserve">vẫn còn hạn chế đặc biệt là ở lĩnh vực giáo dục, vì vậy </w:t>
      </w:r>
      <w:r w:rsidR="00014DF4" w:rsidRPr="00131658">
        <w:rPr>
          <w:noProof/>
          <w:sz w:val="26"/>
          <w:szCs w:val="26"/>
          <w:lang w:val="vi-VN"/>
        </w:rPr>
        <w:t xml:space="preserve">chúng </w:t>
      </w:r>
      <w:r w:rsidR="00BC3435" w:rsidRPr="003E6772">
        <w:rPr>
          <w:noProof/>
          <w:sz w:val="26"/>
          <w:szCs w:val="26"/>
          <w:lang w:val="vi-VN"/>
        </w:rPr>
        <w:t>tôi quyết định chọn hướng nghiên cứu này cho luận văn của mình.</w:t>
      </w:r>
      <w:r w:rsidR="00DD3FBF" w:rsidRPr="003C483C">
        <w:rPr>
          <w:noProof/>
          <w:sz w:val="26"/>
          <w:szCs w:val="26"/>
          <w:lang w:val="vi-VN"/>
        </w:rPr>
        <w:t xml:space="preserve"> Luận văn sau khi hoàn thành sẽ góp phần đóng góp một nghiên cứu về khai thác dữ liệu tại Việt Nam</w:t>
      </w:r>
      <w:r w:rsidR="002632D8" w:rsidRPr="00131658">
        <w:rPr>
          <w:noProof/>
          <w:sz w:val="26"/>
          <w:szCs w:val="26"/>
          <w:lang w:val="vi-VN"/>
        </w:rPr>
        <w:t>,</w:t>
      </w:r>
      <w:r w:rsidR="00DD3FBF" w:rsidRPr="003C483C">
        <w:rPr>
          <w:noProof/>
          <w:sz w:val="26"/>
          <w:szCs w:val="26"/>
          <w:lang w:val="vi-VN"/>
        </w:rPr>
        <w:t xml:space="preserve"> </w:t>
      </w:r>
      <w:r w:rsidR="00C147E4" w:rsidRPr="003C483C">
        <w:rPr>
          <w:noProof/>
          <w:sz w:val="26"/>
          <w:szCs w:val="26"/>
          <w:lang w:val="vi-VN"/>
        </w:rPr>
        <w:t>bên cạnh đó</w:t>
      </w:r>
      <w:r w:rsidR="00DD3FBF" w:rsidRPr="003C483C">
        <w:rPr>
          <w:noProof/>
          <w:sz w:val="26"/>
          <w:szCs w:val="26"/>
          <w:lang w:val="vi-VN"/>
        </w:rPr>
        <w:t xml:space="preserve"> có thể áp dụng bộ phân lớp cảm xúc trong luận văn vào các ứng dụng thực tế</w:t>
      </w:r>
      <w:r w:rsidR="00363FEA" w:rsidRPr="00363FEA">
        <w:rPr>
          <w:noProof/>
          <w:sz w:val="26"/>
          <w:szCs w:val="26"/>
          <w:lang w:val="vi-VN"/>
        </w:rPr>
        <w:t xml:space="preserve"> như phần mềm khảo sát ý kiến sinh viên tại các trường đại học hiện nay</w:t>
      </w:r>
      <w:r w:rsidR="00363FEA" w:rsidRPr="00403DF7">
        <w:rPr>
          <w:noProof/>
          <w:sz w:val="26"/>
          <w:szCs w:val="26"/>
          <w:lang w:val="vi-VN"/>
        </w:rPr>
        <w:t>.</w:t>
      </w:r>
    </w:p>
    <w:p w14:paraId="509B39B1" w14:textId="64AD8BFC" w:rsidR="008329E1" w:rsidRPr="003E6772" w:rsidRDefault="00FE5A35" w:rsidP="00211DCE">
      <w:pPr>
        <w:spacing w:before="120" w:line="360" w:lineRule="auto"/>
        <w:ind w:firstLine="360"/>
        <w:jc w:val="both"/>
        <w:rPr>
          <w:noProof/>
          <w:sz w:val="26"/>
          <w:szCs w:val="26"/>
          <w:lang w:val="vi-VN"/>
        </w:rPr>
      </w:pPr>
      <w:r w:rsidRPr="003E0C21">
        <w:rPr>
          <w:noProof/>
          <w:sz w:val="26"/>
          <w:szCs w:val="26"/>
          <w:lang w:val="vi-VN"/>
        </w:rPr>
        <w:t>M</w:t>
      </w:r>
      <w:r w:rsidR="00162EE2" w:rsidRPr="003C483C">
        <w:rPr>
          <w:noProof/>
          <w:sz w:val="26"/>
          <w:szCs w:val="26"/>
          <w:lang w:val="vi-VN"/>
        </w:rPr>
        <w:t>ục tiêu chính của l</w:t>
      </w:r>
      <w:r w:rsidR="008329E1" w:rsidRPr="003E6772">
        <w:rPr>
          <w:noProof/>
          <w:sz w:val="26"/>
          <w:szCs w:val="26"/>
          <w:lang w:val="vi-VN"/>
        </w:rPr>
        <w:t>uận văn</w:t>
      </w:r>
      <w:r w:rsidR="00F45F43" w:rsidRPr="003E6772">
        <w:rPr>
          <w:noProof/>
          <w:sz w:val="26"/>
          <w:szCs w:val="26"/>
          <w:lang w:val="vi-VN"/>
        </w:rPr>
        <w:t xml:space="preserve"> này</w:t>
      </w:r>
      <w:r w:rsidR="00162EE2" w:rsidRPr="003C483C">
        <w:rPr>
          <w:noProof/>
          <w:sz w:val="26"/>
          <w:szCs w:val="26"/>
          <w:lang w:val="vi-VN"/>
        </w:rPr>
        <w:t xml:space="preserve"> </w:t>
      </w:r>
      <w:r w:rsidRPr="003E0C21">
        <w:rPr>
          <w:noProof/>
          <w:sz w:val="26"/>
          <w:szCs w:val="26"/>
          <w:lang w:val="vi-VN"/>
        </w:rPr>
        <w:t>bao gồm</w:t>
      </w:r>
      <w:r w:rsidRPr="003E6772">
        <w:rPr>
          <w:noProof/>
          <w:sz w:val="26"/>
          <w:szCs w:val="26"/>
          <w:lang w:val="vi-VN"/>
        </w:rPr>
        <w:t xml:space="preserve"> </w:t>
      </w:r>
      <w:r w:rsidR="008329E1" w:rsidRPr="003E6772">
        <w:rPr>
          <w:noProof/>
          <w:sz w:val="26"/>
          <w:szCs w:val="26"/>
          <w:lang w:val="vi-VN"/>
        </w:rPr>
        <w:t>nghiên cứu</w:t>
      </w:r>
      <w:r w:rsidR="00E10C99" w:rsidRPr="003C483C">
        <w:rPr>
          <w:noProof/>
          <w:sz w:val="26"/>
          <w:szCs w:val="26"/>
          <w:lang w:val="vi-VN"/>
        </w:rPr>
        <w:t xml:space="preserve"> các lý thuyết</w:t>
      </w:r>
      <w:r w:rsidR="008329E1" w:rsidRPr="003E6772">
        <w:rPr>
          <w:noProof/>
          <w:sz w:val="26"/>
          <w:szCs w:val="26"/>
          <w:lang w:val="vi-VN"/>
        </w:rPr>
        <w:t xml:space="preserve"> về </w:t>
      </w:r>
      <w:r w:rsidR="00545717" w:rsidRPr="003E6772">
        <w:rPr>
          <w:noProof/>
          <w:sz w:val="26"/>
          <w:szCs w:val="26"/>
          <w:lang w:val="vi-VN"/>
        </w:rPr>
        <w:t>khai thác dữ liệu bằng các phương pháp khác nhau</w:t>
      </w:r>
      <w:r w:rsidR="000E7C96" w:rsidRPr="003E0C21">
        <w:rPr>
          <w:noProof/>
          <w:sz w:val="26"/>
          <w:szCs w:val="26"/>
          <w:lang w:val="vi-VN"/>
        </w:rPr>
        <w:t>,</w:t>
      </w:r>
      <w:r w:rsidR="00545717" w:rsidRPr="003E6772">
        <w:rPr>
          <w:noProof/>
          <w:sz w:val="26"/>
          <w:szCs w:val="26"/>
          <w:lang w:val="vi-VN"/>
        </w:rPr>
        <w:t xml:space="preserve"> </w:t>
      </w:r>
      <w:r w:rsidR="00162EE2" w:rsidRPr="003C483C">
        <w:rPr>
          <w:noProof/>
          <w:sz w:val="26"/>
          <w:szCs w:val="26"/>
          <w:lang w:val="vi-VN"/>
        </w:rPr>
        <w:t>sau đó</w:t>
      </w:r>
      <w:r w:rsidR="00545717" w:rsidRPr="003E6772">
        <w:rPr>
          <w:noProof/>
          <w:sz w:val="26"/>
          <w:szCs w:val="26"/>
          <w:lang w:val="vi-VN"/>
        </w:rPr>
        <w:t xml:space="preserve"> ứng dụng vào bài toán thực tế trong lĩnh vực giáo dục</w:t>
      </w:r>
      <w:r w:rsidR="008329E1" w:rsidRPr="003E6772">
        <w:rPr>
          <w:noProof/>
          <w:sz w:val="26"/>
          <w:szCs w:val="26"/>
          <w:lang w:val="vi-VN"/>
        </w:rPr>
        <w:t xml:space="preserve">. </w:t>
      </w:r>
      <w:r w:rsidR="004F5105" w:rsidRPr="003E0C21">
        <w:rPr>
          <w:noProof/>
          <w:sz w:val="26"/>
          <w:szCs w:val="26"/>
          <w:lang w:val="vi-VN"/>
        </w:rPr>
        <w:t>Cụ thể là, chúng tôi</w:t>
      </w:r>
      <w:r w:rsidR="00162EE2" w:rsidRPr="003C483C">
        <w:rPr>
          <w:noProof/>
          <w:sz w:val="26"/>
          <w:szCs w:val="26"/>
          <w:lang w:val="vi-VN"/>
        </w:rPr>
        <w:t xml:space="preserve"> </w:t>
      </w:r>
      <w:r w:rsidR="00904125" w:rsidRPr="003E0C21">
        <w:rPr>
          <w:noProof/>
          <w:sz w:val="26"/>
          <w:szCs w:val="26"/>
          <w:lang w:val="vi-VN"/>
        </w:rPr>
        <w:t xml:space="preserve">áp dụng các phương pháp xử lý ngôn ngữ tự nhiên vào </w:t>
      </w:r>
      <w:r w:rsidR="00162EE2" w:rsidRPr="003C483C">
        <w:rPr>
          <w:noProof/>
          <w:sz w:val="26"/>
          <w:szCs w:val="26"/>
          <w:lang w:val="vi-VN"/>
        </w:rPr>
        <w:t xml:space="preserve">xây dựng một bộ phân lớp cảm xúc dựa trên dữ liệu về </w:t>
      </w:r>
      <w:r w:rsidR="00162EE2" w:rsidRPr="003E6772">
        <w:rPr>
          <w:noProof/>
          <w:sz w:val="26"/>
          <w:szCs w:val="26"/>
          <w:lang w:val="vi-VN"/>
        </w:rPr>
        <w:t xml:space="preserve">ý kiến khảo sát </w:t>
      </w:r>
      <w:r w:rsidR="00120F38" w:rsidRPr="003E0C21">
        <w:rPr>
          <w:noProof/>
          <w:sz w:val="26"/>
          <w:szCs w:val="26"/>
          <w:lang w:val="vi-VN"/>
        </w:rPr>
        <w:t xml:space="preserve">sinh viên trong việc </w:t>
      </w:r>
      <w:r w:rsidR="00162EE2" w:rsidRPr="003E6772">
        <w:rPr>
          <w:noProof/>
          <w:sz w:val="26"/>
          <w:szCs w:val="26"/>
          <w:lang w:val="vi-VN"/>
        </w:rPr>
        <w:t xml:space="preserve">đánh giá </w:t>
      </w:r>
      <w:r w:rsidR="00605F75" w:rsidRPr="003E0C21">
        <w:rPr>
          <w:noProof/>
          <w:sz w:val="26"/>
          <w:szCs w:val="26"/>
          <w:lang w:val="vi-VN"/>
        </w:rPr>
        <w:t xml:space="preserve">chất lượng giảng dạy của </w:t>
      </w:r>
      <w:r w:rsidR="00162EE2" w:rsidRPr="003E6772">
        <w:rPr>
          <w:noProof/>
          <w:sz w:val="26"/>
          <w:szCs w:val="26"/>
          <w:lang w:val="vi-VN"/>
        </w:rPr>
        <w:t>giảng viên tại trường Đại học Công nghệ TP.</w:t>
      </w:r>
      <w:r w:rsidR="00C33943" w:rsidRPr="003E0C21">
        <w:rPr>
          <w:noProof/>
          <w:sz w:val="26"/>
          <w:szCs w:val="26"/>
          <w:lang w:val="vi-VN"/>
        </w:rPr>
        <w:t xml:space="preserve"> </w:t>
      </w:r>
      <w:r w:rsidR="00C33943" w:rsidRPr="003E6772">
        <w:rPr>
          <w:noProof/>
          <w:sz w:val="26"/>
          <w:szCs w:val="26"/>
          <w:lang w:val="vi-VN"/>
        </w:rPr>
        <w:t>H</w:t>
      </w:r>
      <w:r w:rsidR="00C33943" w:rsidRPr="003E0C21">
        <w:rPr>
          <w:noProof/>
          <w:sz w:val="26"/>
          <w:szCs w:val="26"/>
          <w:lang w:val="vi-VN"/>
        </w:rPr>
        <w:t>ồ Chí Minh</w:t>
      </w:r>
      <w:r w:rsidR="00162EE2" w:rsidRPr="003C483C">
        <w:rPr>
          <w:noProof/>
          <w:sz w:val="26"/>
          <w:szCs w:val="26"/>
          <w:lang w:val="vi-VN"/>
        </w:rPr>
        <w:t>.</w:t>
      </w:r>
    </w:p>
    <w:p w14:paraId="6E010ACC" w14:textId="70E01F75" w:rsidR="008329E1" w:rsidRPr="003E6772" w:rsidRDefault="00D35B93" w:rsidP="00211DCE">
      <w:pPr>
        <w:spacing w:before="120" w:line="360" w:lineRule="auto"/>
        <w:ind w:firstLine="360"/>
        <w:jc w:val="both"/>
        <w:rPr>
          <w:noProof/>
          <w:sz w:val="26"/>
          <w:szCs w:val="26"/>
          <w:lang w:val="vi-VN"/>
        </w:rPr>
      </w:pPr>
      <w:r w:rsidRPr="003C483C">
        <w:rPr>
          <w:noProof/>
          <w:sz w:val="26"/>
          <w:szCs w:val="26"/>
          <w:lang w:val="vi-VN"/>
        </w:rPr>
        <w:t>Hướng</w:t>
      </w:r>
      <w:r w:rsidR="008329E1" w:rsidRPr="003E6772">
        <w:rPr>
          <w:noProof/>
          <w:sz w:val="26"/>
          <w:szCs w:val="26"/>
          <w:lang w:val="vi-VN"/>
        </w:rPr>
        <w:t xml:space="preserve"> tiếp cận</w:t>
      </w:r>
      <w:r w:rsidRPr="003C483C">
        <w:rPr>
          <w:noProof/>
          <w:sz w:val="26"/>
          <w:szCs w:val="26"/>
          <w:lang w:val="vi-VN"/>
        </w:rPr>
        <w:t xml:space="preserve"> </w:t>
      </w:r>
      <w:r w:rsidR="00265FF4" w:rsidRPr="003E0C21">
        <w:rPr>
          <w:noProof/>
          <w:sz w:val="26"/>
          <w:szCs w:val="26"/>
          <w:lang w:val="vi-VN"/>
        </w:rPr>
        <w:t xml:space="preserve">bài trong </w:t>
      </w:r>
      <w:r w:rsidRPr="003C483C">
        <w:rPr>
          <w:noProof/>
          <w:sz w:val="26"/>
          <w:szCs w:val="26"/>
          <w:lang w:val="vi-VN"/>
        </w:rPr>
        <w:t xml:space="preserve">luận văn gồm </w:t>
      </w:r>
      <w:r w:rsidR="005035A4" w:rsidRPr="003E0C21">
        <w:rPr>
          <w:noProof/>
          <w:sz w:val="26"/>
          <w:szCs w:val="26"/>
          <w:lang w:val="vi-VN"/>
        </w:rPr>
        <w:t>hai</w:t>
      </w:r>
      <w:r w:rsidR="005035A4" w:rsidRPr="003C483C">
        <w:rPr>
          <w:noProof/>
          <w:sz w:val="26"/>
          <w:szCs w:val="26"/>
          <w:lang w:val="vi-VN"/>
        </w:rPr>
        <w:t xml:space="preserve"> </w:t>
      </w:r>
      <w:r w:rsidRPr="003C483C">
        <w:rPr>
          <w:noProof/>
          <w:sz w:val="26"/>
          <w:szCs w:val="26"/>
          <w:lang w:val="vi-VN"/>
        </w:rPr>
        <w:t>giai đoạn chính là tập trung nghiên cứu tìm hiểu các lý thuyết liên quan sau đó lựa chọn những giải pháp phù hợp áp dụng vào bài toán luận văn. Về hướng tiếp cận của</w:t>
      </w:r>
      <w:r w:rsidR="008329E1" w:rsidRPr="003E6772">
        <w:rPr>
          <w:noProof/>
          <w:sz w:val="26"/>
          <w:szCs w:val="26"/>
          <w:lang w:val="vi-VN"/>
        </w:rPr>
        <w:t xml:space="preserve"> bài </w:t>
      </w:r>
      <w:r w:rsidRPr="003C483C">
        <w:rPr>
          <w:noProof/>
          <w:sz w:val="26"/>
          <w:szCs w:val="26"/>
          <w:lang w:val="vi-VN"/>
        </w:rPr>
        <w:t xml:space="preserve">toán phân lớp cảm xúc ý kiến đánh giá </w:t>
      </w:r>
      <w:r w:rsidR="005E2AA1" w:rsidRPr="003E0C21">
        <w:rPr>
          <w:noProof/>
          <w:sz w:val="26"/>
          <w:szCs w:val="26"/>
          <w:lang w:val="vi-VN"/>
        </w:rPr>
        <w:t xml:space="preserve">chúng </w:t>
      </w:r>
      <w:r w:rsidR="000637B9" w:rsidRPr="003E6772">
        <w:rPr>
          <w:noProof/>
          <w:sz w:val="26"/>
          <w:szCs w:val="26"/>
          <w:lang w:val="vi-VN"/>
        </w:rPr>
        <w:t>tôi trải qua các bước</w:t>
      </w:r>
      <w:r w:rsidRPr="003C483C">
        <w:rPr>
          <w:noProof/>
          <w:sz w:val="26"/>
          <w:szCs w:val="26"/>
          <w:lang w:val="vi-VN"/>
        </w:rPr>
        <w:t xml:space="preserve"> thực hiện</w:t>
      </w:r>
      <w:r w:rsidR="000637B9" w:rsidRPr="003E6772">
        <w:rPr>
          <w:noProof/>
          <w:sz w:val="26"/>
          <w:szCs w:val="26"/>
          <w:lang w:val="vi-VN"/>
        </w:rPr>
        <w:t xml:space="preserve"> </w:t>
      </w:r>
      <w:r w:rsidR="008329E1" w:rsidRPr="003E6772">
        <w:rPr>
          <w:noProof/>
          <w:sz w:val="26"/>
          <w:szCs w:val="26"/>
          <w:lang w:val="vi-VN"/>
        </w:rPr>
        <w:t>sau:</w:t>
      </w:r>
    </w:p>
    <w:p w14:paraId="39082999" w14:textId="77777777" w:rsidR="008329E1" w:rsidRPr="003E6772" w:rsidRDefault="008329E1" w:rsidP="00211DCE">
      <w:pPr>
        <w:spacing w:before="120" w:line="360" w:lineRule="auto"/>
        <w:ind w:left="567"/>
        <w:jc w:val="both"/>
        <w:rPr>
          <w:noProof/>
          <w:sz w:val="26"/>
          <w:szCs w:val="26"/>
          <w:lang w:val="vi-VN"/>
        </w:rPr>
      </w:pPr>
      <w:r w:rsidRPr="003E6772">
        <w:rPr>
          <w:noProof/>
          <w:sz w:val="26"/>
          <w:szCs w:val="26"/>
          <w:lang w:val="vi-VN"/>
        </w:rPr>
        <w:t>Bước 1: Thực hiện việc tách</w:t>
      </w:r>
      <w:r w:rsidR="005F3D98" w:rsidRPr="003E6772">
        <w:rPr>
          <w:noProof/>
          <w:sz w:val="26"/>
          <w:szCs w:val="26"/>
          <w:lang w:val="vi-VN"/>
        </w:rPr>
        <w:t xml:space="preserve"> câu</w:t>
      </w:r>
      <w:r w:rsidRPr="003E6772">
        <w:rPr>
          <w:noProof/>
          <w:sz w:val="26"/>
          <w:szCs w:val="26"/>
          <w:lang w:val="vi-VN"/>
        </w:rPr>
        <w:t xml:space="preserve"> từ</w:t>
      </w:r>
      <w:r w:rsidR="000637B9" w:rsidRPr="003E6772">
        <w:rPr>
          <w:noProof/>
          <w:sz w:val="26"/>
          <w:szCs w:val="26"/>
          <w:lang w:val="vi-VN"/>
        </w:rPr>
        <w:t xml:space="preserve"> </w:t>
      </w:r>
      <w:r w:rsidR="005F3D98" w:rsidRPr="003E6772">
        <w:rPr>
          <w:noProof/>
          <w:sz w:val="26"/>
          <w:szCs w:val="26"/>
          <w:lang w:val="vi-VN"/>
        </w:rPr>
        <w:t>từ các tập dữ liệu.</w:t>
      </w:r>
    </w:p>
    <w:p w14:paraId="0930A53B" w14:textId="77777777" w:rsidR="008329E1" w:rsidRPr="003E6772" w:rsidRDefault="008329E1" w:rsidP="00211DCE">
      <w:pPr>
        <w:spacing w:before="120" w:line="360" w:lineRule="auto"/>
        <w:ind w:left="567"/>
        <w:jc w:val="both"/>
        <w:rPr>
          <w:noProof/>
          <w:sz w:val="26"/>
          <w:szCs w:val="26"/>
          <w:lang w:val="vi-VN"/>
        </w:rPr>
      </w:pPr>
      <w:r w:rsidRPr="003E6772">
        <w:rPr>
          <w:noProof/>
          <w:sz w:val="26"/>
          <w:szCs w:val="26"/>
          <w:lang w:val="vi-VN"/>
        </w:rPr>
        <w:t xml:space="preserve">Bước 2: </w:t>
      </w:r>
      <w:r w:rsidR="005F3D98" w:rsidRPr="003E6772">
        <w:rPr>
          <w:noProof/>
          <w:sz w:val="26"/>
          <w:szCs w:val="26"/>
          <w:lang w:val="vi-VN"/>
        </w:rPr>
        <w:t>Mô hình hóa các câu từ thành vector.</w:t>
      </w:r>
    </w:p>
    <w:p w14:paraId="2A3F8953" w14:textId="77777777" w:rsidR="008329E1" w:rsidRPr="003E6772" w:rsidRDefault="008329E1" w:rsidP="00211DCE">
      <w:pPr>
        <w:spacing w:before="120" w:line="360" w:lineRule="auto"/>
        <w:ind w:left="567"/>
        <w:jc w:val="both"/>
        <w:rPr>
          <w:noProof/>
          <w:sz w:val="26"/>
          <w:szCs w:val="26"/>
          <w:lang w:val="vi-VN"/>
        </w:rPr>
      </w:pPr>
      <w:r w:rsidRPr="003E6772">
        <w:rPr>
          <w:noProof/>
          <w:sz w:val="26"/>
          <w:szCs w:val="26"/>
          <w:lang w:val="vi-VN"/>
        </w:rPr>
        <w:t xml:space="preserve">Bước 3: </w:t>
      </w:r>
      <w:r w:rsidR="005F3D98" w:rsidRPr="003E6772">
        <w:rPr>
          <w:noProof/>
          <w:sz w:val="26"/>
          <w:szCs w:val="26"/>
          <w:lang w:val="vi-VN"/>
        </w:rPr>
        <w:t>Chạy huấn luyện và phân lớp dữ liệu qua các phương pháp phân lớp khác nhau.</w:t>
      </w:r>
    </w:p>
    <w:p w14:paraId="6283F42A" w14:textId="76A0388A" w:rsidR="008329E1" w:rsidRPr="003E6772" w:rsidRDefault="008329E1" w:rsidP="00211DCE">
      <w:pPr>
        <w:spacing w:before="120" w:line="360" w:lineRule="auto"/>
        <w:ind w:firstLine="360"/>
        <w:jc w:val="both"/>
        <w:rPr>
          <w:noProof/>
          <w:color w:val="0000FF"/>
          <w:sz w:val="26"/>
          <w:szCs w:val="26"/>
          <w:lang w:val="vi-VN"/>
        </w:rPr>
      </w:pPr>
      <w:r w:rsidRPr="003E6772">
        <w:rPr>
          <w:noProof/>
          <w:sz w:val="26"/>
          <w:szCs w:val="26"/>
          <w:lang w:val="vi-VN"/>
        </w:rPr>
        <w:t>Với cách tiếp cận trên</w:t>
      </w:r>
      <w:r w:rsidR="00054742" w:rsidRPr="001D3714">
        <w:rPr>
          <w:noProof/>
          <w:sz w:val="26"/>
          <w:szCs w:val="26"/>
          <w:lang w:val="vi-VN"/>
        </w:rPr>
        <w:t>,</w:t>
      </w:r>
      <w:r w:rsidRPr="003E6772">
        <w:rPr>
          <w:noProof/>
          <w:sz w:val="26"/>
          <w:szCs w:val="26"/>
          <w:lang w:val="vi-VN"/>
        </w:rPr>
        <w:t xml:space="preserve"> </w:t>
      </w:r>
      <w:r w:rsidR="00054742" w:rsidRPr="001D3714">
        <w:rPr>
          <w:noProof/>
          <w:sz w:val="26"/>
          <w:szCs w:val="26"/>
          <w:lang w:val="vi-VN"/>
        </w:rPr>
        <w:t xml:space="preserve">chúng tôi </w:t>
      </w:r>
      <w:r w:rsidR="005F3D98" w:rsidRPr="003E6772">
        <w:rPr>
          <w:noProof/>
          <w:sz w:val="26"/>
          <w:szCs w:val="26"/>
          <w:lang w:val="vi-VN"/>
        </w:rPr>
        <w:t xml:space="preserve">áp dụng trực tiếp vào bài toán phân tích ý kiến khảo sát đánh giá giảng viên tại trường Đại học Công nghệ TP.HCM </w:t>
      </w:r>
      <w:r w:rsidR="001263BD" w:rsidRPr="001D3714">
        <w:rPr>
          <w:noProof/>
          <w:sz w:val="26"/>
          <w:szCs w:val="26"/>
          <w:lang w:val="vi-VN"/>
        </w:rPr>
        <w:t>và</w:t>
      </w:r>
      <w:r w:rsidR="001263BD" w:rsidRPr="003E6772">
        <w:rPr>
          <w:noProof/>
          <w:sz w:val="26"/>
          <w:szCs w:val="26"/>
          <w:lang w:val="vi-VN"/>
        </w:rPr>
        <w:t xml:space="preserve"> </w:t>
      </w:r>
      <w:r w:rsidR="005F3D98" w:rsidRPr="003E6772">
        <w:rPr>
          <w:noProof/>
          <w:sz w:val="26"/>
          <w:szCs w:val="26"/>
          <w:lang w:val="vi-VN"/>
        </w:rPr>
        <w:t>đã thu về một số kết quả nhất định. Sau quá trình thực nghiệm bài toán</w:t>
      </w:r>
      <w:r w:rsidR="004C2B69" w:rsidRPr="001D3714">
        <w:rPr>
          <w:noProof/>
          <w:sz w:val="26"/>
          <w:szCs w:val="26"/>
          <w:lang w:val="vi-VN"/>
        </w:rPr>
        <w:t>, chúng</w:t>
      </w:r>
      <w:r w:rsidR="005F3D98" w:rsidRPr="003E6772">
        <w:rPr>
          <w:noProof/>
          <w:sz w:val="26"/>
          <w:szCs w:val="26"/>
          <w:lang w:val="vi-VN"/>
        </w:rPr>
        <w:t xml:space="preserve"> tôi đã xây dựng một bộ phân lớp </w:t>
      </w:r>
      <w:r w:rsidR="005F3D98" w:rsidRPr="003E6772">
        <w:rPr>
          <w:noProof/>
          <w:sz w:val="26"/>
          <w:szCs w:val="26"/>
          <w:lang w:val="vi-VN"/>
        </w:rPr>
        <w:lastRenderedPageBreak/>
        <w:t xml:space="preserve">dữ liệu đánh giá giảng viên đáng tin cậy với độ chính xác </w:t>
      </w:r>
      <w:r w:rsidR="00D20FA5" w:rsidRPr="001D3714">
        <w:rPr>
          <w:noProof/>
          <w:sz w:val="26"/>
          <w:szCs w:val="26"/>
          <w:lang w:val="vi-VN"/>
        </w:rPr>
        <w:t xml:space="preserve">khoảng </w:t>
      </w:r>
      <w:r w:rsidR="00D35B93" w:rsidRPr="003C483C">
        <w:rPr>
          <w:noProof/>
          <w:sz w:val="26"/>
          <w:szCs w:val="26"/>
          <w:lang w:val="vi-VN"/>
        </w:rPr>
        <w:t>83</w:t>
      </w:r>
      <w:r w:rsidR="005F3D98" w:rsidRPr="003E6772">
        <w:rPr>
          <w:noProof/>
          <w:sz w:val="26"/>
          <w:szCs w:val="26"/>
          <w:lang w:val="vi-VN"/>
        </w:rPr>
        <w:t xml:space="preserve">% và </w:t>
      </w:r>
      <w:r w:rsidR="00D35B93" w:rsidRPr="003C483C">
        <w:rPr>
          <w:noProof/>
          <w:sz w:val="26"/>
          <w:szCs w:val="26"/>
          <w:lang w:val="vi-VN"/>
        </w:rPr>
        <w:t>đưa</w:t>
      </w:r>
      <w:r w:rsidR="005F3D98" w:rsidRPr="003E6772">
        <w:rPr>
          <w:noProof/>
          <w:sz w:val="26"/>
          <w:szCs w:val="26"/>
          <w:lang w:val="vi-VN"/>
        </w:rPr>
        <w:t xml:space="preserve"> ra được những </w:t>
      </w:r>
      <w:r w:rsidR="00D35B93" w:rsidRPr="003C483C">
        <w:rPr>
          <w:noProof/>
          <w:sz w:val="26"/>
          <w:szCs w:val="26"/>
          <w:lang w:val="vi-VN"/>
        </w:rPr>
        <w:t>co sánh về hiệu quả của các phương pháp phân lớp khác nhau</w:t>
      </w:r>
      <w:r w:rsidR="00ED2FD0" w:rsidRPr="003E6772">
        <w:rPr>
          <w:noProof/>
          <w:sz w:val="26"/>
          <w:szCs w:val="26"/>
          <w:lang w:val="vi-VN"/>
        </w:rPr>
        <w:t>.</w:t>
      </w:r>
    </w:p>
    <w:p w14:paraId="7B3AE63E" w14:textId="41A98D7F" w:rsidR="008329E1" w:rsidRPr="003E6772" w:rsidRDefault="008F6D80" w:rsidP="00211DCE">
      <w:pPr>
        <w:spacing w:before="120" w:line="360" w:lineRule="auto"/>
        <w:ind w:right="20" w:firstLine="360"/>
        <w:jc w:val="both"/>
        <w:rPr>
          <w:noProof/>
          <w:sz w:val="26"/>
          <w:szCs w:val="26"/>
          <w:lang w:val="vi-VN"/>
        </w:rPr>
      </w:pPr>
      <w:r w:rsidRPr="003E6772">
        <w:rPr>
          <w:noProof/>
          <w:sz w:val="26"/>
          <w:szCs w:val="26"/>
          <w:lang w:val="vi-VN"/>
        </w:rPr>
        <w:t>Kết</w:t>
      </w:r>
      <w:r w:rsidR="00ED2FD0" w:rsidRPr="003E6772">
        <w:rPr>
          <w:noProof/>
          <w:sz w:val="26"/>
          <w:szCs w:val="26"/>
          <w:lang w:val="vi-VN"/>
        </w:rPr>
        <w:t xml:space="preserve"> quả này</w:t>
      </w:r>
      <w:r w:rsidR="008329E1" w:rsidRPr="003E6772">
        <w:rPr>
          <w:noProof/>
          <w:sz w:val="26"/>
          <w:szCs w:val="26"/>
          <w:lang w:val="vi-VN"/>
        </w:rPr>
        <w:t xml:space="preserve"> </w:t>
      </w:r>
      <w:r w:rsidR="00ED2FD0" w:rsidRPr="003E6772">
        <w:rPr>
          <w:noProof/>
          <w:sz w:val="26"/>
          <w:szCs w:val="26"/>
          <w:lang w:val="vi-VN"/>
        </w:rPr>
        <w:t>luận văn</w:t>
      </w:r>
      <w:r w:rsidR="008329E1" w:rsidRPr="003E6772">
        <w:rPr>
          <w:noProof/>
          <w:sz w:val="26"/>
          <w:szCs w:val="26"/>
          <w:lang w:val="vi-VN"/>
        </w:rPr>
        <w:t xml:space="preserve"> đã đóng góp </w:t>
      </w:r>
      <w:r w:rsidR="00ED2FD0" w:rsidRPr="003E6772">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3E6772">
        <w:rPr>
          <w:noProof/>
          <w:sz w:val="26"/>
          <w:szCs w:val="26"/>
          <w:lang w:val="vi-VN"/>
        </w:rPr>
        <w:t>.</w:t>
      </w:r>
      <w:r w:rsidR="00ED2FD0" w:rsidRPr="003E6772">
        <w:rPr>
          <w:noProof/>
          <w:sz w:val="26"/>
          <w:szCs w:val="26"/>
          <w:lang w:val="vi-VN"/>
        </w:rPr>
        <w:t xml:space="preserve"> </w:t>
      </w:r>
      <w:r w:rsidR="001D3714" w:rsidRPr="00403DF7">
        <w:rPr>
          <w:noProof/>
          <w:sz w:val="26"/>
          <w:szCs w:val="26"/>
          <w:lang w:val="vi-VN"/>
        </w:rPr>
        <w:t xml:space="preserve">Luận văn cũng đã trình bày chi tiết một quy trình phân tích ý kiến đánh giá ý kiến cũng như khai thác dữ liệu, có sự so sánh chọn lọc các kỷ thuật và phương pháp khác nhau. </w:t>
      </w:r>
      <w:r w:rsidR="00ED2FD0" w:rsidRPr="003E6772">
        <w:rPr>
          <w:noProof/>
          <w:sz w:val="26"/>
          <w:szCs w:val="26"/>
          <w:lang w:val="vi-VN"/>
        </w:rPr>
        <w:t xml:space="preserve">Bên cạnh đó luận văn còn là nguồn tài liệu tham khảo về </w:t>
      </w:r>
      <w:r w:rsidR="003436EF" w:rsidRPr="003C483C">
        <w:rPr>
          <w:noProof/>
          <w:sz w:val="26"/>
          <w:szCs w:val="26"/>
          <w:lang w:val="vi-VN"/>
        </w:rPr>
        <w:t>hiệu quả</w:t>
      </w:r>
      <w:r w:rsidR="00ED2FD0" w:rsidRPr="003E6772">
        <w:rPr>
          <w:noProof/>
          <w:sz w:val="26"/>
          <w:szCs w:val="26"/>
          <w:lang w:val="vi-VN"/>
        </w:rPr>
        <w:t xml:space="preserve"> của một số phương pháp phân lớp trên cùng tập dữ liệu qua đó</w:t>
      </w:r>
      <w:r w:rsidR="003436EF" w:rsidRPr="003C483C">
        <w:rPr>
          <w:noProof/>
          <w:sz w:val="26"/>
          <w:szCs w:val="26"/>
          <w:lang w:val="vi-VN"/>
        </w:rPr>
        <w:t xml:space="preserve"> làm</w:t>
      </w:r>
      <w:r w:rsidR="00ED2FD0" w:rsidRPr="003E6772">
        <w:rPr>
          <w:noProof/>
          <w:sz w:val="26"/>
          <w:szCs w:val="26"/>
          <w:lang w:val="vi-VN"/>
        </w:rPr>
        <w:t xml:space="preserve"> quyết định lựa chọn phương pháp phù hợp</w:t>
      </w:r>
      <w:r w:rsidR="003436EF" w:rsidRPr="003C483C">
        <w:rPr>
          <w:noProof/>
          <w:sz w:val="26"/>
          <w:szCs w:val="26"/>
          <w:lang w:val="vi-VN"/>
        </w:rPr>
        <w:t xml:space="preserve"> trong những đề tài nghiên cứu liên quan</w:t>
      </w:r>
      <w:r w:rsidR="00ED2FD0" w:rsidRPr="003E6772">
        <w:rPr>
          <w:noProof/>
          <w:sz w:val="26"/>
          <w:szCs w:val="26"/>
          <w:lang w:val="vi-VN"/>
        </w:rPr>
        <w:t>.</w:t>
      </w:r>
    </w:p>
    <w:p w14:paraId="263EFADE" w14:textId="3D66AB81" w:rsidR="00B86E94" w:rsidRDefault="008329E1">
      <w:pPr>
        <w:rPr>
          <w:b/>
          <w:bCs/>
          <w:noProof/>
          <w:color w:val="000000"/>
          <w:spacing w:val="-4"/>
          <w:kern w:val="32"/>
          <w:sz w:val="32"/>
          <w:szCs w:val="32"/>
          <w:lang w:val="vi-VN"/>
        </w:rPr>
      </w:pPr>
      <w:r w:rsidRPr="003E6772">
        <w:rPr>
          <w:noProof/>
          <w:sz w:val="26"/>
          <w:szCs w:val="26"/>
          <w:lang w:val="vi-VN"/>
        </w:rPr>
        <w:t>Luận văn này bao gồm 5 chương – trình bày chi tiết các ý tưởng, phương thức thực hiện, các thực nghiệm và kết luận cũng như hướng phát triển tiếp theo cho đề tài.</w:t>
      </w:r>
    </w:p>
    <w:p w14:paraId="1DFDDD9B" w14:textId="77777777" w:rsidR="00B86E94" w:rsidRDefault="00B86E94">
      <w:pPr>
        <w:rPr>
          <w:b/>
          <w:bCs/>
          <w:noProof/>
          <w:color w:val="000000"/>
          <w:spacing w:val="-4"/>
          <w:kern w:val="32"/>
          <w:sz w:val="32"/>
          <w:szCs w:val="32"/>
          <w:lang w:val="vi-VN"/>
        </w:rPr>
      </w:pPr>
      <w:r>
        <w:rPr>
          <w:noProof/>
          <w:color w:val="000000"/>
          <w:spacing w:val="-4"/>
          <w:lang w:val="vi-VN"/>
        </w:rPr>
        <w:br w:type="page"/>
      </w:r>
    </w:p>
    <w:p w14:paraId="62E0DCE9" w14:textId="5CB81B58" w:rsidR="001862EB" w:rsidRPr="003E6772" w:rsidRDefault="001862EB" w:rsidP="003D4649">
      <w:pPr>
        <w:pStyle w:val="Heading1"/>
        <w:spacing w:before="120" w:after="0" w:line="360" w:lineRule="auto"/>
        <w:jc w:val="center"/>
        <w:rPr>
          <w:rFonts w:ascii="Times New Roman" w:hAnsi="Times New Roman"/>
          <w:noProof/>
          <w:color w:val="000000"/>
          <w:spacing w:val="-4"/>
          <w:lang w:val="vi-VN"/>
        </w:rPr>
      </w:pPr>
      <w:bookmarkStart w:id="3" w:name="_Toc47339651"/>
      <w:r w:rsidRPr="003E6772">
        <w:rPr>
          <w:rFonts w:ascii="Times New Roman" w:hAnsi="Times New Roman"/>
          <w:noProof/>
          <w:color w:val="000000"/>
          <w:spacing w:val="-4"/>
          <w:lang w:val="vi-VN"/>
        </w:rPr>
        <w:lastRenderedPageBreak/>
        <w:t>ABSTRACT</w:t>
      </w:r>
      <w:bookmarkEnd w:id="3"/>
    </w:p>
    <w:p w14:paraId="6787BC2C"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Nowadays, along with the nonstop development of technology, all data in the fields are gradually digitalized and bringing us the rich information to be mined. Therefore, in recent years, the analysis of data mining has been focused and developed, research projects have been launched more and more. Nevertheless, the number of studies in Vietnam is still limited, especially in the field of education, so I decide to choose this research for my thesis.</w:t>
      </w:r>
    </w:p>
    <w:p w14:paraId="5D4AC28B"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This thesis researchs different methods of data mining and applies them to practical problems in the field of education. Specifically, I have focused on the field of text processing concepts, summarization, classification, and investigate different methods of text analyzer and text classification to apply in thesis problem, especially in researching techniques of text processing and data classification.</w:t>
      </w:r>
    </w:p>
    <w:p w14:paraId="1816312E"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To approach the problem of text processing analysis and data classification, this thesis include the following steps:</w:t>
      </w:r>
    </w:p>
    <w:p w14:paraId="26696DA8"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Step 1: Perform the sentence segmentation from the datasets.</w:t>
      </w:r>
    </w:p>
    <w:p w14:paraId="35A0857F"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Step 2: Model the sentences into vector.</w:t>
      </w:r>
    </w:p>
    <w:p w14:paraId="6A2E2D34"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Step 3: Training and data classification through different classification methods.</w:t>
      </w:r>
    </w:p>
    <w:p w14:paraId="08891C74"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With my approach and applying it directly to the problem of analyzing the lecturer evaluation survey at Ho Chi Minh City University of Technology, I have collected some results. After experimenting with the problem, I built a reliable lecturer evaluation classifier with the accuracy at ~ 75% and pointed out comments on the advantages and disadvantages of the classification methods.</w:t>
      </w:r>
    </w:p>
    <w:p w14:paraId="0F154B96"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As a result, this thesis has contributed a new classifier in the education field that specifically is the classification of lecturers evaluation opinions and can be applied to practical applications. Besides, the thesis is also a reference source for advantages and disadvantages of several classification methods on the same dataset, which help to decide the appropriate method.</w:t>
      </w:r>
    </w:p>
    <w:p w14:paraId="3F016ADF" w14:textId="77777777" w:rsidR="001862EB" w:rsidRPr="003E6772" w:rsidRDefault="003D4649" w:rsidP="003D4649">
      <w:pPr>
        <w:spacing w:before="120" w:line="360" w:lineRule="auto"/>
        <w:ind w:firstLine="284"/>
        <w:jc w:val="both"/>
        <w:rPr>
          <w:b/>
          <w:noProof/>
          <w:color w:val="000000"/>
          <w:spacing w:val="-4"/>
          <w:lang w:val="vi-VN"/>
        </w:rPr>
      </w:pPr>
      <w:r w:rsidRPr="003E6772">
        <w:rPr>
          <w:noProof/>
          <w:sz w:val="26"/>
          <w:szCs w:val="26"/>
          <w:lang w:val="vi-VN"/>
        </w:rPr>
        <w:lastRenderedPageBreak/>
        <w:t>This thesis consists of 5 chapters - detailed ideas, implementation methods, experiments and conclusions and the next development for the topic.</w:t>
      </w:r>
      <w:r w:rsidRPr="003E6772">
        <w:rPr>
          <w:b/>
          <w:noProof/>
          <w:color w:val="000000"/>
          <w:spacing w:val="-4"/>
          <w:lang w:val="vi-VN"/>
        </w:rPr>
        <w:t xml:space="preserve"> </w:t>
      </w:r>
    </w:p>
    <w:p w14:paraId="346DBB63"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0BA9EA7"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3E6772"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3E6772"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F2C5205" w14:textId="77777777" w:rsidR="00142808" w:rsidRPr="003E6772"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2534563"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F99A9F3"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519B7F5" w14:textId="77777777" w:rsidR="00592B7D" w:rsidRPr="003E6772"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B2DBF7" w14:textId="77777777" w:rsidR="00511D2E" w:rsidRPr="003E6772"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56AD61C7" w14:textId="77777777" w:rsidR="001862EB" w:rsidRPr="003E6772" w:rsidRDefault="001862EB" w:rsidP="00961FAF">
      <w:pPr>
        <w:pStyle w:val="Heading1"/>
        <w:jc w:val="center"/>
        <w:rPr>
          <w:rFonts w:ascii="Times New Roman" w:hAnsi="Times New Roman"/>
          <w:noProof/>
          <w:color w:val="000000"/>
          <w:spacing w:val="-4"/>
          <w:lang w:val="vi-VN"/>
        </w:rPr>
      </w:pPr>
      <w:bookmarkStart w:id="4" w:name="_Toc47339652"/>
      <w:r w:rsidRPr="003E6772">
        <w:rPr>
          <w:rFonts w:ascii="Times New Roman" w:hAnsi="Times New Roman"/>
          <w:noProof/>
          <w:color w:val="000000"/>
          <w:spacing w:val="-4"/>
          <w:lang w:val="vi-VN"/>
        </w:rPr>
        <w:lastRenderedPageBreak/>
        <w:t>MỤC LỤC</w:t>
      </w:r>
      <w:bookmarkEnd w:id="4"/>
    </w:p>
    <w:p w14:paraId="5D8C93FD" w14:textId="6F1AD09F" w:rsidR="006C3A48" w:rsidRPr="006C3A48" w:rsidRDefault="00C67EFD" w:rsidP="006C3A48">
      <w:pPr>
        <w:pStyle w:val="TOC1"/>
        <w:tabs>
          <w:tab w:val="right" w:leader="dot" w:pos="9440"/>
        </w:tabs>
        <w:spacing w:line="360" w:lineRule="auto"/>
        <w:rPr>
          <w:rFonts w:asciiTheme="minorHAnsi" w:eastAsiaTheme="minorEastAsia" w:hAnsiTheme="minorHAnsi" w:cstheme="minorBidi"/>
          <w:noProof/>
          <w:sz w:val="22"/>
          <w:szCs w:val="22"/>
          <w:lang w:val="vi-VN"/>
        </w:rPr>
      </w:pPr>
      <w:r w:rsidRPr="00403DF7">
        <w:rPr>
          <w:noProof/>
          <w:sz w:val="26"/>
          <w:szCs w:val="26"/>
          <w:lang w:val="vi-VN"/>
        </w:rPr>
        <w:fldChar w:fldCharType="begin"/>
      </w:r>
      <w:r w:rsidRPr="00403DF7">
        <w:rPr>
          <w:noProof/>
          <w:sz w:val="26"/>
          <w:szCs w:val="26"/>
          <w:lang w:val="vi-VN"/>
        </w:rPr>
        <w:instrText xml:space="preserve"> TOC \o "1-3" \h \z \u </w:instrText>
      </w:r>
      <w:r w:rsidRPr="00403DF7">
        <w:rPr>
          <w:noProof/>
          <w:sz w:val="26"/>
          <w:szCs w:val="26"/>
          <w:lang w:val="vi-VN"/>
        </w:rPr>
        <w:fldChar w:fldCharType="separate"/>
      </w:r>
      <w:hyperlink w:anchor="_Toc47339648" w:history="1">
        <w:r w:rsidR="006C3A48" w:rsidRPr="006C3A48">
          <w:rPr>
            <w:rStyle w:val="Hyperlink"/>
            <w:noProof/>
            <w:lang w:val="vi-VN"/>
          </w:rPr>
          <w:t>LỜI CAM ĐOAN</w:t>
        </w:r>
        <w:r w:rsidR="006C3A48" w:rsidRPr="006C3A48">
          <w:rPr>
            <w:noProof/>
            <w:webHidden/>
            <w:lang w:val="vi-VN"/>
          </w:rPr>
          <w:tab/>
        </w:r>
        <w:r w:rsidR="006C3A48" w:rsidRPr="006C3A48">
          <w:rPr>
            <w:noProof/>
            <w:webHidden/>
            <w:lang w:val="vi-VN"/>
          </w:rPr>
          <w:fldChar w:fldCharType="begin"/>
        </w:r>
        <w:r w:rsidR="006C3A48" w:rsidRPr="006C3A48">
          <w:rPr>
            <w:noProof/>
            <w:webHidden/>
            <w:lang w:val="vi-VN"/>
          </w:rPr>
          <w:instrText xml:space="preserve"> PAGEREF _Toc47339648 \h </w:instrText>
        </w:r>
        <w:r w:rsidR="006C3A48" w:rsidRPr="006C3A48">
          <w:rPr>
            <w:noProof/>
            <w:webHidden/>
            <w:lang w:val="vi-VN"/>
          </w:rPr>
        </w:r>
        <w:r w:rsidR="006C3A48" w:rsidRPr="006C3A48">
          <w:rPr>
            <w:noProof/>
            <w:webHidden/>
            <w:lang w:val="vi-VN"/>
          </w:rPr>
          <w:fldChar w:fldCharType="separate"/>
        </w:r>
        <w:r w:rsidR="006C3A48" w:rsidRPr="006C3A48">
          <w:rPr>
            <w:noProof/>
            <w:webHidden/>
            <w:lang w:val="vi-VN"/>
          </w:rPr>
          <w:t>i</w:t>
        </w:r>
        <w:r w:rsidR="006C3A48" w:rsidRPr="006C3A48">
          <w:rPr>
            <w:noProof/>
            <w:webHidden/>
            <w:lang w:val="vi-VN"/>
          </w:rPr>
          <w:fldChar w:fldCharType="end"/>
        </w:r>
      </w:hyperlink>
    </w:p>
    <w:p w14:paraId="751644F9" w14:textId="77777777" w:rsidR="006C3A48" w:rsidRPr="006C3A48" w:rsidRDefault="006C3A48" w:rsidP="006C3A48">
      <w:pPr>
        <w:pStyle w:val="TOC1"/>
        <w:tabs>
          <w:tab w:val="right" w:leader="dot" w:pos="9440"/>
        </w:tabs>
        <w:spacing w:line="360" w:lineRule="auto"/>
        <w:rPr>
          <w:rFonts w:asciiTheme="minorHAnsi" w:eastAsiaTheme="minorEastAsia" w:hAnsiTheme="minorHAnsi" w:cstheme="minorBidi"/>
          <w:noProof/>
          <w:sz w:val="22"/>
          <w:szCs w:val="22"/>
          <w:lang w:val="vi-VN"/>
        </w:rPr>
      </w:pPr>
      <w:hyperlink w:anchor="_Toc47339649" w:history="1">
        <w:r w:rsidRPr="006C3A48">
          <w:rPr>
            <w:rStyle w:val="Hyperlink"/>
            <w:noProof/>
            <w:spacing w:val="-4"/>
            <w:lang w:val="vi-VN"/>
          </w:rPr>
          <w:t>LỜI CẢM ƠN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_Toc47339649 \h </w:instrText>
        </w:r>
        <w:r w:rsidRPr="006C3A48">
          <w:rPr>
            <w:noProof/>
            <w:webHidden/>
            <w:lang w:val="vi-VN"/>
          </w:rPr>
        </w:r>
        <w:r w:rsidRPr="006C3A48">
          <w:rPr>
            <w:noProof/>
            <w:webHidden/>
            <w:lang w:val="vi-VN"/>
          </w:rPr>
          <w:fldChar w:fldCharType="separate"/>
        </w:r>
        <w:r w:rsidRPr="006C3A48">
          <w:rPr>
            <w:noProof/>
            <w:webHidden/>
            <w:lang w:val="vi-VN"/>
          </w:rPr>
          <w:t>ii</w:t>
        </w:r>
        <w:r w:rsidRPr="006C3A48">
          <w:rPr>
            <w:noProof/>
            <w:webHidden/>
            <w:lang w:val="vi-VN"/>
          </w:rPr>
          <w:fldChar w:fldCharType="end"/>
        </w:r>
      </w:hyperlink>
    </w:p>
    <w:p w14:paraId="7260EC28" w14:textId="77777777" w:rsidR="006C3A48" w:rsidRPr="006C3A48" w:rsidRDefault="006C3A48" w:rsidP="006C3A48">
      <w:pPr>
        <w:pStyle w:val="TOC1"/>
        <w:tabs>
          <w:tab w:val="right" w:leader="dot" w:pos="9440"/>
        </w:tabs>
        <w:spacing w:line="360" w:lineRule="auto"/>
        <w:rPr>
          <w:rFonts w:asciiTheme="minorHAnsi" w:eastAsiaTheme="minorEastAsia" w:hAnsiTheme="minorHAnsi" w:cstheme="minorBidi"/>
          <w:noProof/>
          <w:sz w:val="22"/>
          <w:szCs w:val="22"/>
          <w:lang w:val="vi-VN"/>
        </w:rPr>
      </w:pPr>
      <w:hyperlink w:anchor="_Toc47339650" w:history="1">
        <w:r w:rsidRPr="006C3A48">
          <w:rPr>
            <w:rStyle w:val="Hyperlink"/>
            <w:noProof/>
            <w:spacing w:val="-4"/>
            <w:lang w:val="vi-VN"/>
          </w:rPr>
          <w:t>TÓM TẮT</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_Toc47339650 \h </w:instrText>
        </w:r>
        <w:r w:rsidRPr="006C3A48">
          <w:rPr>
            <w:noProof/>
            <w:webHidden/>
            <w:lang w:val="vi-VN"/>
          </w:rPr>
        </w:r>
        <w:r w:rsidRPr="006C3A48">
          <w:rPr>
            <w:noProof/>
            <w:webHidden/>
            <w:lang w:val="vi-VN"/>
          </w:rPr>
          <w:fldChar w:fldCharType="separate"/>
        </w:r>
        <w:r w:rsidRPr="006C3A48">
          <w:rPr>
            <w:noProof/>
            <w:webHidden/>
            <w:lang w:val="vi-VN"/>
          </w:rPr>
          <w:t>iii</w:t>
        </w:r>
        <w:r w:rsidRPr="006C3A48">
          <w:rPr>
            <w:noProof/>
            <w:webHidden/>
            <w:lang w:val="vi-VN"/>
          </w:rPr>
          <w:fldChar w:fldCharType="end"/>
        </w:r>
      </w:hyperlink>
    </w:p>
    <w:p w14:paraId="0B50A35C" w14:textId="77777777" w:rsidR="006C3A48" w:rsidRPr="006C3A48" w:rsidRDefault="006C3A48" w:rsidP="006C3A48">
      <w:pPr>
        <w:pStyle w:val="TOC1"/>
        <w:tabs>
          <w:tab w:val="right" w:leader="dot" w:pos="9440"/>
        </w:tabs>
        <w:spacing w:line="360" w:lineRule="auto"/>
        <w:rPr>
          <w:rFonts w:asciiTheme="minorHAnsi" w:eastAsiaTheme="minorEastAsia" w:hAnsiTheme="minorHAnsi" w:cstheme="minorBidi"/>
          <w:noProof/>
          <w:sz w:val="22"/>
          <w:szCs w:val="22"/>
          <w:lang w:val="vi-VN"/>
        </w:rPr>
      </w:pPr>
      <w:hyperlink w:anchor="_Toc47339651" w:history="1">
        <w:r w:rsidRPr="006C3A48">
          <w:rPr>
            <w:rStyle w:val="Hyperlink"/>
            <w:noProof/>
            <w:spacing w:val="-4"/>
            <w:lang w:val="vi-VN"/>
          </w:rPr>
          <w:t>ABSTRACT</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_Toc47339651 \h </w:instrText>
        </w:r>
        <w:r w:rsidRPr="006C3A48">
          <w:rPr>
            <w:noProof/>
            <w:webHidden/>
            <w:lang w:val="vi-VN"/>
          </w:rPr>
        </w:r>
        <w:r w:rsidRPr="006C3A48">
          <w:rPr>
            <w:noProof/>
            <w:webHidden/>
            <w:lang w:val="vi-VN"/>
          </w:rPr>
          <w:fldChar w:fldCharType="separate"/>
        </w:r>
        <w:r w:rsidRPr="006C3A48">
          <w:rPr>
            <w:noProof/>
            <w:webHidden/>
            <w:lang w:val="vi-VN"/>
          </w:rPr>
          <w:t>v</w:t>
        </w:r>
        <w:r w:rsidRPr="006C3A48">
          <w:rPr>
            <w:noProof/>
            <w:webHidden/>
            <w:lang w:val="vi-VN"/>
          </w:rPr>
          <w:fldChar w:fldCharType="end"/>
        </w:r>
      </w:hyperlink>
    </w:p>
    <w:p w14:paraId="2F97B865" w14:textId="77777777" w:rsidR="006C3A48" w:rsidRPr="006C3A48" w:rsidRDefault="006C3A48" w:rsidP="006C3A48">
      <w:pPr>
        <w:pStyle w:val="TOC1"/>
        <w:tabs>
          <w:tab w:val="right" w:leader="dot" w:pos="9440"/>
        </w:tabs>
        <w:spacing w:line="360" w:lineRule="auto"/>
        <w:rPr>
          <w:rFonts w:asciiTheme="minorHAnsi" w:eastAsiaTheme="minorEastAsia" w:hAnsiTheme="minorHAnsi" w:cstheme="minorBidi"/>
          <w:noProof/>
          <w:sz w:val="22"/>
          <w:szCs w:val="22"/>
          <w:lang w:val="vi-VN"/>
        </w:rPr>
      </w:pPr>
      <w:hyperlink w:anchor="_Toc47339652" w:history="1">
        <w:r w:rsidRPr="006C3A48">
          <w:rPr>
            <w:rStyle w:val="Hyperlink"/>
            <w:noProof/>
            <w:spacing w:val="-4"/>
            <w:lang w:val="vi-VN"/>
          </w:rPr>
          <w:t>MỤC LỤC</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_Toc47339652 \h </w:instrText>
        </w:r>
        <w:r w:rsidRPr="006C3A48">
          <w:rPr>
            <w:noProof/>
            <w:webHidden/>
            <w:lang w:val="vi-VN"/>
          </w:rPr>
        </w:r>
        <w:r w:rsidRPr="006C3A48">
          <w:rPr>
            <w:noProof/>
            <w:webHidden/>
            <w:lang w:val="vi-VN"/>
          </w:rPr>
          <w:fldChar w:fldCharType="separate"/>
        </w:r>
        <w:r w:rsidRPr="006C3A48">
          <w:rPr>
            <w:noProof/>
            <w:webHidden/>
            <w:lang w:val="vi-VN"/>
          </w:rPr>
          <w:t>vii</w:t>
        </w:r>
        <w:r w:rsidRPr="006C3A48">
          <w:rPr>
            <w:noProof/>
            <w:webHidden/>
            <w:lang w:val="vi-VN"/>
          </w:rPr>
          <w:fldChar w:fldCharType="end"/>
        </w:r>
      </w:hyperlink>
    </w:p>
    <w:p w14:paraId="6A89C877" w14:textId="77777777" w:rsidR="006C3A48" w:rsidRPr="006C3A48" w:rsidRDefault="006C3A48" w:rsidP="006C3A48">
      <w:pPr>
        <w:pStyle w:val="TOC1"/>
        <w:tabs>
          <w:tab w:val="right" w:leader="dot" w:pos="9440"/>
        </w:tabs>
        <w:spacing w:line="360" w:lineRule="auto"/>
        <w:rPr>
          <w:rFonts w:asciiTheme="minorHAnsi" w:eastAsiaTheme="minorEastAsia" w:hAnsiTheme="minorHAnsi" w:cstheme="minorBidi"/>
          <w:noProof/>
          <w:sz w:val="22"/>
          <w:szCs w:val="22"/>
          <w:lang w:val="vi-VN"/>
        </w:rPr>
      </w:pPr>
      <w:hyperlink w:anchor="_Toc47339653" w:history="1">
        <w:r w:rsidRPr="006C3A48">
          <w:rPr>
            <w:rStyle w:val="Hyperlink"/>
            <w:noProof/>
            <w:lang w:val="vi-VN"/>
          </w:rPr>
          <w:t>DANH MỤC CÁC TỪ VIẾT TẮT</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_Toc47339653 \h </w:instrText>
        </w:r>
        <w:r w:rsidRPr="006C3A48">
          <w:rPr>
            <w:noProof/>
            <w:webHidden/>
            <w:lang w:val="vi-VN"/>
          </w:rPr>
        </w:r>
        <w:r w:rsidRPr="006C3A48">
          <w:rPr>
            <w:noProof/>
            <w:webHidden/>
            <w:lang w:val="vi-VN"/>
          </w:rPr>
          <w:fldChar w:fldCharType="separate"/>
        </w:r>
        <w:r w:rsidRPr="006C3A48">
          <w:rPr>
            <w:noProof/>
            <w:webHidden/>
            <w:lang w:val="vi-VN"/>
          </w:rPr>
          <w:t>ix</w:t>
        </w:r>
        <w:r w:rsidRPr="006C3A48">
          <w:rPr>
            <w:noProof/>
            <w:webHidden/>
            <w:lang w:val="vi-VN"/>
          </w:rPr>
          <w:fldChar w:fldCharType="end"/>
        </w:r>
      </w:hyperlink>
    </w:p>
    <w:p w14:paraId="42DC6BE6" w14:textId="77777777" w:rsidR="006C3A48" w:rsidRPr="006C3A48" w:rsidRDefault="006C3A48" w:rsidP="006C3A48">
      <w:pPr>
        <w:pStyle w:val="TOC1"/>
        <w:tabs>
          <w:tab w:val="right" w:leader="dot" w:pos="9440"/>
        </w:tabs>
        <w:spacing w:line="360" w:lineRule="auto"/>
        <w:rPr>
          <w:rFonts w:asciiTheme="minorHAnsi" w:eastAsiaTheme="minorEastAsia" w:hAnsiTheme="minorHAnsi" w:cstheme="minorBidi"/>
          <w:noProof/>
          <w:sz w:val="22"/>
          <w:szCs w:val="22"/>
          <w:lang w:val="vi-VN"/>
        </w:rPr>
      </w:pPr>
      <w:hyperlink w:anchor="_Toc47339654" w:history="1">
        <w:r w:rsidRPr="006C3A48">
          <w:rPr>
            <w:rStyle w:val="Hyperlink"/>
            <w:noProof/>
            <w:lang w:val="vi-VN"/>
          </w:rPr>
          <w:t>DANH MỤC CÁC BẢNG</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_Toc47339654 \h </w:instrText>
        </w:r>
        <w:r w:rsidRPr="006C3A48">
          <w:rPr>
            <w:noProof/>
            <w:webHidden/>
            <w:lang w:val="vi-VN"/>
          </w:rPr>
        </w:r>
        <w:r w:rsidRPr="006C3A48">
          <w:rPr>
            <w:noProof/>
            <w:webHidden/>
            <w:lang w:val="vi-VN"/>
          </w:rPr>
          <w:fldChar w:fldCharType="separate"/>
        </w:r>
        <w:r w:rsidRPr="006C3A48">
          <w:rPr>
            <w:noProof/>
            <w:webHidden/>
            <w:lang w:val="vi-VN"/>
          </w:rPr>
          <w:t>x</w:t>
        </w:r>
        <w:r w:rsidRPr="006C3A48">
          <w:rPr>
            <w:noProof/>
            <w:webHidden/>
            <w:lang w:val="vi-VN"/>
          </w:rPr>
          <w:fldChar w:fldCharType="end"/>
        </w:r>
      </w:hyperlink>
    </w:p>
    <w:p w14:paraId="1D243B43" w14:textId="77777777" w:rsidR="006C3A48" w:rsidRPr="006C3A48" w:rsidRDefault="006C3A48" w:rsidP="006C3A48">
      <w:pPr>
        <w:pStyle w:val="TOC1"/>
        <w:tabs>
          <w:tab w:val="right" w:leader="dot" w:pos="9440"/>
        </w:tabs>
        <w:spacing w:line="360" w:lineRule="auto"/>
        <w:rPr>
          <w:rFonts w:asciiTheme="minorHAnsi" w:eastAsiaTheme="minorEastAsia" w:hAnsiTheme="minorHAnsi" w:cstheme="minorBidi"/>
          <w:noProof/>
          <w:sz w:val="22"/>
          <w:szCs w:val="22"/>
          <w:lang w:val="vi-VN"/>
        </w:rPr>
      </w:pPr>
      <w:hyperlink w:anchor="_Toc47339655" w:history="1">
        <w:r w:rsidRPr="006C3A48">
          <w:rPr>
            <w:rStyle w:val="Hyperlink"/>
            <w:noProof/>
            <w:lang w:val="vi-VN"/>
          </w:rPr>
          <w:t>DANH MỤC CÁC HÌNH</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_Toc47339655 \h </w:instrText>
        </w:r>
        <w:r w:rsidRPr="006C3A48">
          <w:rPr>
            <w:noProof/>
            <w:webHidden/>
            <w:lang w:val="vi-VN"/>
          </w:rPr>
        </w:r>
        <w:r w:rsidRPr="006C3A48">
          <w:rPr>
            <w:noProof/>
            <w:webHidden/>
            <w:lang w:val="vi-VN"/>
          </w:rPr>
          <w:fldChar w:fldCharType="separate"/>
        </w:r>
        <w:r w:rsidRPr="006C3A48">
          <w:rPr>
            <w:noProof/>
            <w:webHidden/>
            <w:lang w:val="vi-VN"/>
          </w:rPr>
          <w:t>xi</w:t>
        </w:r>
        <w:r w:rsidRPr="006C3A48">
          <w:rPr>
            <w:noProof/>
            <w:webHidden/>
            <w:lang w:val="vi-VN"/>
          </w:rPr>
          <w:fldChar w:fldCharType="end"/>
        </w:r>
      </w:hyperlink>
    </w:p>
    <w:p w14:paraId="1202319D" w14:textId="77777777" w:rsidR="006C3A48" w:rsidRPr="006C3A48" w:rsidRDefault="006C3A48" w:rsidP="006C3A48">
      <w:pPr>
        <w:pStyle w:val="TOC1"/>
        <w:tabs>
          <w:tab w:val="right" w:leader="dot" w:pos="9440"/>
        </w:tabs>
        <w:spacing w:line="360" w:lineRule="auto"/>
        <w:rPr>
          <w:rFonts w:asciiTheme="minorHAnsi" w:eastAsiaTheme="minorEastAsia" w:hAnsiTheme="minorHAnsi" w:cstheme="minorBidi"/>
          <w:noProof/>
          <w:sz w:val="22"/>
          <w:szCs w:val="22"/>
          <w:lang w:val="vi-VN"/>
        </w:rPr>
      </w:pPr>
      <w:hyperlink w:anchor="_Toc47339656" w:history="1">
        <w:r w:rsidRPr="006C3A48">
          <w:rPr>
            <w:rStyle w:val="Hyperlink"/>
            <w:noProof/>
            <w:lang w:val="vi-VN"/>
          </w:rPr>
          <w:t>CHƯƠNG 1: GIỚI THIỆU</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_Toc47339656 \h </w:instrText>
        </w:r>
        <w:r w:rsidRPr="006C3A48">
          <w:rPr>
            <w:noProof/>
            <w:webHidden/>
            <w:lang w:val="vi-VN"/>
          </w:rPr>
        </w:r>
        <w:r w:rsidRPr="006C3A48">
          <w:rPr>
            <w:noProof/>
            <w:webHidden/>
            <w:lang w:val="vi-VN"/>
          </w:rPr>
          <w:fldChar w:fldCharType="separate"/>
        </w:r>
        <w:r w:rsidRPr="006C3A48">
          <w:rPr>
            <w:noProof/>
            <w:webHidden/>
            <w:lang w:val="vi-VN"/>
          </w:rPr>
          <w:t>1</w:t>
        </w:r>
        <w:r w:rsidRPr="006C3A48">
          <w:rPr>
            <w:noProof/>
            <w:webHidden/>
            <w:lang w:val="vi-VN"/>
          </w:rPr>
          <w:fldChar w:fldCharType="end"/>
        </w:r>
      </w:hyperlink>
    </w:p>
    <w:p w14:paraId="79361751"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57" w:history="1">
        <w:r w:rsidRPr="006C3A48">
          <w:rPr>
            <w:rStyle w:val="Hyperlink"/>
            <w:noProof/>
            <w:lang w:val="vi-VN"/>
          </w:rPr>
          <w:t>1.1</w:t>
        </w:r>
        <w:r w:rsidRPr="006C3A48">
          <w:rPr>
            <w:rFonts w:asciiTheme="minorHAnsi" w:eastAsiaTheme="minorEastAsia" w:hAnsiTheme="minorHAnsi" w:cstheme="minorBidi"/>
            <w:noProof/>
            <w:sz w:val="22"/>
            <w:szCs w:val="22"/>
            <w:lang w:val="vi-VN"/>
          </w:rPr>
          <w:tab/>
        </w:r>
        <w:r w:rsidRPr="006C3A48">
          <w:rPr>
            <w:rStyle w:val="Hyperlink"/>
            <w:noProof/>
            <w:lang w:val="vi-VN"/>
          </w:rPr>
          <w:t>Giới thiệu</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_Toc47339657 \h </w:instrText>
        </w:r>
        <w:r w:rsidRPr="006C3A48">
          <w:rPr>
            <w:noProof/>
            <w:webHidden/>
            <w:lang w:val="vi-VN"/>
          </w:rPr>
        </w:r>
        <w:r w:rsidRPr="006C3A48">
          <w:rPr>
            <w:noProof/>
            <w:webHidden/>
            <w:lang w:val="vi-VN"/>
          </w:rPr>
          <w:fldChar w:fldCharType="separate"/>
        </w:r>
        <w:r w:rsidRPr="006C3A48">
          <w:rPr>
            <w:noProof/>
            <w:webHidden/>
            <w:lang w:val="vi-VN"/>
          </w:rPr>
          <w:t>1</w:t>
        </w:r>
        <w:r w:rsidRPr="006C3A48">
          <w:rPr>
            <w:noProof/>
            <w:webHidden/>
            <w:lang w:val="vi-VN"/>
          </w:rPr>
          <w:fldChar w:fldCharType="end"/>
        </w:r>
      </w:hyperlink>
    </w:p>
    <w:p w14:paraId="2B2982FA"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58" w:history="1">
        <w:r w:rsidRPr="006C3A48">
          <w:rPr>
            <w:rStyle w:val="Hyperlink"/>
            <w:noProof/>
            <w:lang w:val="vi-VN"/>
          </w:rPr>
          <w:t>1.2</w:t>
        </w:r>
        <w:r w:rsidRPr="006C3A48">
          <w:rPr>
            <w:rFonts w:asciiTheme="minorHAnsi" w:eastAsiaTheme="minorEastAsia" w:hAnsiTheme="minorHAnsi" w:cstheme="minorBidi"/>
            <w:noProof/>
            <w:sz w:val="22"/>
            <w:szCs w:val="22"/>
            <w:lang w:val="vi-VN"/>
          </w:rPr>
          <w:tab/>
        </w:r>
        <w:r w:rsidRPr="006C3A48">
          <w:rPr>
            <w:rStyle w:val="Hyperlink"/>
            <w:noProof/>
            <w:lang w:val="vi-VN"/>
          </w:rPr>
          <w:t>Tính cấp thiết luận văn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_Toc47339658 \h </w:instrText>
        </w:r>
        <w:r w:rsidRPr="006C3A48">
          <w:rPr>
            <w:noProof/>
            <w:webHidden/>
            <w:lang w:val="vi-VN"/>
          </w:rPr>
        </w:r>
        <w:r w:rsidRPr="006C3A48">
          <w:rPr>
            <w:noProof/>
            <w:webHidden/>
            <w:lang w:val="vi-VN"/>
          </w:rPr>
          <w:fldChar w:fldCharType="separate"/>
        </w:r>
        <w:r w:rsidRPr="006C3A48">
          <w:rPr>
            <w:noProof/>
            <w:webHidden/>
            <w:lang w:val="vi-VN"/>
          </w:rPr>
          <w:t>2</w:t>
        </w:r>
        <w:r w:rsidRPr="006C3A48">
          <w:rPr>
            <w:noProof/>
            <w:webHidden/>
            <w:lang w:val="vi-VN"/>
          </w:rPr>
          <w:fldChar w:fldCharType="end"/>
        </w:r>
      </w:hyperlink>
    </w:p>
    <w:p w14:paraId="729270BB"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59" w:history="1">
        <w:r w:rsidRPr="006C3A48">
          <w:rPr>
            <w:rStyle w:val="Hyperlink"/>
            <w:noProof/>
            <w:lang w:val="vi-VN"/>
          </w:rPr>
          <w:t>1.3</w:t>
        </w:r>
        <w:r w:rsidRPr="006C3A48">
          <w:rPr>
            <w:rFonts w:asciiTheme="minorHAnsi" w:eastAsiaTheme="minorEastAsia" w:hAnsiTheme="minorHAnsi" w:cstheme="minorBidi"/>
            <w:noProof/>
            <w:sz w:val="22"/>
            <w:szCs w:val="22"/>
            <w:lang w:val="vi-VN"/>
          </w:rPr>
          <w:tab/>
        </w:r>
        <w:r w:rsidRPr="006C3A48">
          <w:rPr>
            <w:rStyle w:val="Hyperlink"/>
            <w:noProof/>
            <w:lang w:val="vi-VN"/>
          </w:rPr>
          <w:t>Mục tiêu luận văn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_Toc47339659 \h </w:instrText>
        </w:r>
        <w:r w:rsidRPr="006C3A48">
          <w:rPr>
            <w:noProof/>
            <w:webHidden/>
            <w:lang w:val="vi-VN"/>
          </w:rPr>
        </w:r>
        <w:r w:rsidRPr="006C3A48">
          <w:rPr>
            <w:noProof/>
            <w:webHidden/>
            <w:lang w:val="vi-VN"/>
          </w:rPr>
          <w:fldChar w:fldCharType="separate"/>
        </w:r>
        <w:r w:rsidRPr="006C3A48">
          <w:rPr>
            <w:noProof/>
            <w:webHidden/>
            <w:lang w:val="vi-VN"/>
          </w:rPr>
          <w:t>2</w:t>
        </w:r>
        <w:r w:rsidRPr="006C3A48">
          <w:rPr>
            <w:noProof/>
            <w:webHidden/>
            <w:lang w:val="vi-VN"/>
          </w:rPr>
          <w:fldChar w:fldCharType="end"/>
        </w:r>
      </w:hyperlink>
    </w:p>
    <w:p w14:paraId="76FBB3CF"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60" w:history="1">
        <w:r w:rsidRPr="006C3A48">
          <w:rPr>
            <w:rStyle w:val="Hyperlink"/>
            <w:noProof/>
            <w:lang w:val="vi-VN"/>
          </w:rPr>
          <w:t>1.4</w:t>
        </w:r>
        <w:r w:rsidRPr="006C3A48">
          <w:rPr>
            <w:rFonts w:asciiTheme="minorHAnsi" w:eastAsiaTheme="minorEastAsia" w:hAnsiTheme="minorHAnsi" w:cstheme="minorBidi"/>
            <w:noProof/>
            <w:sz w:val="22"/>
            <w:szCs w:val="22"/>
            <w:lang w:val="vi-VN"/>
          </w:rPr>
          <w:tab/>
        </w:r>
        <w:r w:rsidRPr="006C3A48">
          <w:rPr>
            <w:rStyle w:val="Hyperlink"/>
            <w:noProof/>
            <w:lang w:val="vi-VN"/>
          </w:rPr>
          <w:t>Nội dung nghiên cứu</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_Toc47339660 \h </w:instrText>
        </w:r>
        <w:r w:rsidRPr="006C3A48">
          <w:rPr>
            <w:noProof/>
            <w:webHidden/>
            <w:lang w:val="vi-VN"/>
          </w:rPr>
        </w:r>
        <w:r w:rsidRPr="006C3A48">
          <w:rPr>
            <w:noProof/>
            <w:webHidden/>
            <w:lang w:val="vi-VN"/>
          </w:rPr>
          <w:fldChar w:fldCharType="separate"/>
        </w:r>
        <w:r w:rsidRPr="006C3A48">
          <w:rPr>
            <w:noProof/>
            <w:webHidden/>
            <w:lang w:val="vi-VN"/>
          </w:rPr>
          <w:t>3</w:t>
        </w:r>
        <w:r w:rsidRPr="006C3A48">
          <w:rPr>
            <w:noProof/>
            <w:webHidden/>
            <w:lang w:val="vi-VN"/>
          </w:rPr>
          <w:fldChar w:fldCharType="end"/>
        </w:r>
      </w:hyperlink>
    </w:p>
    <w:p w14:paraId="312E1266"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61" w:history="1">
        <w:r w:rsidRPr="006C3A48">
          <w:rPr>
            <w:rStyle w:val="Hyperlink"/>
            <w:noProof/>
            <w:lang w:val="vi-VN"/>
          </w:rPr>
          <w:t>1.5</w:t>
        </w:r>
        <w:r w:rsidRPr="006C3A48">
          <w:rPr>
            <w:rFonts w:asciiTheme="minorHAnsi" w:eastAsiaTheme="minorEastAsia" w:hAnsiTheme="minorHAnsi" w:cstheme="minorBidi"/>
            <w:noProof/>
            <w:sz w:val="22"/>
            <w:szCs w:val="22"/>
            <w:lang w:val="vi-VN"/>
          </w:rPr>
          <w:tab/>
        </w:r>
        <w:r w:rsidRPr="006C3A48">
          <w:rPr>
            <w:rStyle w:val="Hyperlink"/>
            <w:noProof/>
            <w:lang w:val="vi-VN"/>
          </w:rPr>
          <w:t>Phương pháp nghiên cứu</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_Toc47339661 \h </w:instrText>
        </w:r>
        <w:r w:rsidRPr="006C3A48">
          <w:rPr>
            <w:noProof/>
            <w:webHidden/>
            <w:lang w:val="vi-VN"/>
          </w:rPr>
        </w:r>
        <w:r w:rsidRPr="006C3A48">
          <w:rPr>
            <w:noProof/>
            <w:webHidden/>
            <w:lang w:val="vi-VN"/>
          </w:rPr>
          <w:fldChar w:fldCharType="separate"/>
        </w:r>
        <w:r w:rsidRPr="006C3A48">
          <w:rPr>
            <w:noProof/>
            <w:webHidden/>
            <w:lang w:val="vi-VN"/>
          </w:rPr>
          <w:t>3</w:t>
        </w:r>
        <w:r w:rsidRPr="006C3A48">
          <w:rPr>
            <w:noProof/>
            <w:webHidden/>
            <w:lang w:val="vi-VN"/>
          </w:rPr>
          <w:fldChar w:fldCharType="end"/>
        </w:r>
      </w:hyperlink>
    </w:p>
    <w:p w14:paraId="4F8492D1"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62" w:history="1">
        <w:r w:rsidRPr="006C3A48">
          <w:rPr>
            <w:rStyle w:val="Hyperlink"/>
            <w:noProof/>
            <w:lang w:val="vi-VN"/>
          </w:rPr>
          <w:t>1.6</w:t>
        </w:r>
        <w:r w:rsidRPr="006C3A48">
          <w:rPr>
            <w:rFonts w:asciiTheme="minorHAnsi" w:eastAsiaTheme="minorEastAsia" w:hAnsiTheme="minorHAnsi" w:cstheme="minorBidi"/>
            <w:noProof/>
            <w:sz w:val="22"/>
            <w:szCs w:val="22"/>
            <w:lang w:val="vi-VN"/>
          </w:rPr>
          <w:tab/>
        </w:r>
        <w:r w:rsidRPr="006C3A48">
          <w:rPr>
            <w:rStyle w:val="Hyperlink"/>
            <w:noProof/>
            <w:lang w:val="vi-VN"/>
          </w:rPr>
          <w:t>Nghiên cứu liên quan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_Toc47339662 \h </w:instrText>
        </w:r>
        <w:r w:rsidRPr="006C3A48">
          <w:rPr>
            <w:noProof/>
            <w:webHidden/>
            <w:lang w:val="vi-VN"/>
          </w:rPr>
        </w:r>
        <w:r w:rsidRPr="006C3A48">
          <w:rPr>
            <w:noProof/>
            <w:webHidden/>
            <w:lang w:val="vi-VN"/>
          </w:rPr>
          <w:fldChar w:fldCharType="separate"/>
        </w:r>
        <w:r w:rsidRPr="006C3A48">
          <w:rPr>
            <w:noProof/>
            <w:webHidden/>
            <w:lang w:val="vi-VN"/>
          </w:rPr>
          <w:t>4</w:t>
        </w:r>
        <w:r w:rsidRPr="006C3A48">
          <w:rPr>
            <w:noProof/>
            <w:webHidden/>
            <w:lang w:val="vi-VN"/>
          </w:rPr>
          <w:fldChar w:fldCharType="end"/>
        </w:r>
      </w:hyperlink>
    </w:p>
    <w:p w14:paraId="2C014BDF"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63" w:history="1">
        <w:r w:rsidRPr="006C3A48">
          <w:rPr>
            <w:rStyle w:val="Hyperlink"/>
            <w:noProof/>
            <w:lang w:val="vi-VN"/>
          </w:rPr>
          <w:t>1.7</w:t>
        </w:r>
        <w:r w:rsidRPr="006C3A48">
          <w:rPr>
            <w:rFonts w:asciiTheme="minorHAnsi" w:eastAsiaTheme="minorEastAsia" w:hAnsiTheme="minorHAnsi" w:cstheme="minorBidi"/>
            <w:noProof/>
            <w:sz w:val="22"/>
            <w:szCs w:val="22"/>
            <w:lang w:val="vi-VN"/>
          </w:rPr>
          <w:tab/>
        </w:r>
        <w:r w:rsidRPr="006C3A48">
          <w:rPr>
            <w:rStyle w:val="Hyperlink"/>
            <w:noProof/>
            <w:lang w:val="vi-VN"/>
          </w:rPr>
          <w:t>Bố cục luận văn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_Toc47339663 \h </w:instrText>
        </w:r>
        <w:r w:rsidRPr="006C3A48">
          <w:rPr>
            <w:noProof/>
            <w:webHidden/>
            <w:lang w:val="vi-VN"/>
          </w:rPr>
        </w:r>
        <w:r w:rsidRPr="006C3A48">
          <w:rPr>
            <w:noProof/>
            <w:webHidden/>
            <w:lang w:val="vi-VN"/>
          </w:rPr>
          <w:fldChar w:fldCharType="separate"/>
        </w:r>
        <w:r w:rsidRPr="006C3A48">
          <w:rPr>
            <w:noProof/>
            <w:webHidden/>
            <w:lang w:val="vi-VN"/>
          </w:rPr>
          <w:t>4</w:t>
        </w:r>
        <w:r w:rsidRPr="006C3A48">
          <w:rPr>
            <w:noProof/>
            <w:webHidden/>
            <w:lang w:val="vi-VN"/>
          </w:rPr>
          <w:fldChar w:fldCharType="end"/>
        </w:r>
      </w:hyperlink>
    </w:p>
    <w:p w14:paraId="48C86BB9" w14:textId="77777777" w:rsidR="006C3A48" w:rsidRPr="006C3A48" w:rsidRDefault="006C3A48" w:rsidP="006C3A48">
      <w:pPr>
        <w:pStyle w:val="TOC1"/>
        <w:tabs>
          <w:tab w:val="right" w:leader="dot" w:pos="9440"/>
        </w:tabs>
        <w:spacing w:line="360" w:lineRule="auto"/>
        <w:rPr>
          <w:rFonts w:asciiTheme="minorHAnsi" w:eastAsiaTheme="minorEastAsia" w:hAnsiTheme="minorHAnsi" w:cstheme="minorBidi"/>
          <w:noProof/>
          <w:sz w:val="22"/>
          <w:szCs w:val="22"/>
          <w:lang w:val="vi-VN"/>
        </w:rPr>
      </w:pPr>
      <w:hyperlink w:anchor="_Toc47339664" w:history="1">
        <w:r w:rsidRPr="006C3A48">
          <w:rPr>
            <w:rStyle w:val="Hyperlink"/>
            <w:noProof/>
            <w:lang w:val="vi-VN"/>
          </w:rPr>
          <w:t>CHƯƠNG 2: CƠ SỞ LÝ THUYẾT</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_Toc47339664 \h </w:instrText>
        </w:r>
        <w:r w:rsidRPr="006C3A48">
          <w:rPr>
            <w:noProof/>
            <w:webHidden/>
            <w:lang w:val="vi-VN"/>
          </w:rPr>
        </w:r>
        <w:r w:rsidRPr="006C3A48">
          <w:rPr>
            <w:noProof/>
            <w:webHidden/>
            <w:lang w:val="vi-VN"/>
          </w:rPr>
          <w:fldChar w:fldCharType="separate"/>
        </w:r>
        <w:r w:rsidRPr="006C3A48">
          <w:rPr>
            <w:noProof/>
            <w:webHidden/>
            <w:lang w:val="vi-VN"/>
          </w:rPr>
          <w:t>6</w:t>
        </w:r>
        <w:r w:rsidRPr="006C3A48">
          <w:rPr>
            <w:noProof/>
            <w:webHidden/>
            <w:lang w:val="vi-VN"/>
          </w:rPr>
          <w:fldChar w:fldCharType="end"/>
        </w:r>
      </w:hyperlink>
    </w:p>
    <w:p w14:paraId="4BD97D82"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65" w:history="1">
        <w:r w:rsidRPr="006C3A48">
          <w:rPr>
            <w:rStyle w:val="Hyperlink"/>
            <w:noProof/>
            <w:lang w:val="vi-VN"/>
          </w:rPr>
          <w:t>2.1</w:t>
        </w:r>
        <w:r w:rsidRPr="006C3A48">
          <w:rPr>
            <w:rFonts w:asciiTheme="minorHAnsi" w:eastAsiaTheme="minorEastAsia" w:hAnsiTheme="minorHAnsi" w:cstheme="minorBidi"/>
            <w:noProof/>
            <w:sz w:val="22"/>
            <w:szCs w:val="22"/>
            <w:lang w:val="vi-VN"/>
          </w:rPr>
          <w:tab/>
        </w:r>
        <w:r w:rsidRPr="006C3A48">
          <w:rPr>
            <w:rStyle w:val="Hyperlink"/>
            <w:noProof/>
            <w:lang w:val="vi-VN"/>
          </w:rPr>
          <w:t>Phân tích ý kiến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_Toc47339665 \h </w:instrText>
        </w:r>
        <w:r w:rsidRPr="006C3A48">
          <w:rPr>
            <w:noProof/>
            <w:webHidden/>
            <w:lang w:val="vi-VN"/>
          </w:rPr>
        </w:r>
        <w:r w:rsidRPr="006C3A48">
          <w:rPr>
            <w:noProof/>
            <w:webHidden/>
            <w:lang w:val="vi-VN"/>
          </w:rPr>
          <w:fldChar w:fldCharType="separate"/>
        </w:r>
        <w:r w:rsidRPr="006C3A48">
          <w:rPr>
            <w:noProof/>
            <w:webHidden/>
            <w:lang w:val="vi-VN"/>
          </w:rPr>
          <w:t>6</w:t>
        </w:r>
        <w:r w:rsidRPr="006C3A48">
          <w:rPr>
            <w:noProof/>
            <w:webHidden/>
            <w:lang w:val="vi-VN"/>
          </w:rPr>
          <w:fldChar w:fldCharType="end"/>
        </w:r>
      </w:hyperlink>
    </w:p>
    <w:p w14:paraId="71B0D43E"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66" w:history="1">
        <w:r w:rsidRPr="006C3A48">
          <w:rPr>
            <w:rStyle w:val="Hyperlink"/>
            <w:noProof/>
            <w:lang w:val="vi-VN"/>
          </w:rPr>
          <w:t>2.2</w:t>
        </w:r>
        <w:r w:rsidRPr="006C3A48">
          <w:rPr>
            <w:rFonts w:asciiTheme="minorHAnsi" w:eastAsiaTheme="minorEastAsia" w:hAnsiTheme="minorHAnsi" w:cstheme="minorBidi"/>
            <w:noProof/>
            <w:sz w:val="22"/>
            <w:szCs w:val="22"/>
            <w:lang w:val="vi-VN"/>
          </w:rPr>
          <w:tab/>
        </w:r>
        <w:r w:rsidRPr="006C3A48">
          <w:rPr>
            <w:rStyle w:val="Hyperlink"/>
            <w:noProof/>
            <w:lang w:val="vi-VN"/>
          </w:rPr>
          <w:t>Phân tích cảm xúc</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_Toc47339666 \h </w:instrText>
        </w:r>
        <w:r w:rsidRPr="006C3A48">
          <w:rPr>
            <w:noProof/>
            <w:webHidden/>
            <w:lang w:val="vi-VN"/>
          </w:rPr>
        </w:r>
        <w:r w:rsidRPr="006C3A48">
          <w:rPr>
            <w:noProof/>
            <w:webHidden/>
            <w:lang w:val="vi-VN"/>
          </w:rPr>
          <w:fldChar w:fldCharType="separate"/>
        </w:r>
        <w:r w:rsidRPr="006C3A48">
          <w:rPr>
            <w:noProof/>
            <w:webHidden/>
            <w:lang w:val="vi-VN"/>
          </w:rPr>
          <w:t>8</w:t>
        </w:r>
        <w:r w:rsidRPr="006C3A48">
          <w:rPr>
            <w:noProof/>
            <w:webHidden/>
            <w:lang w:val="vi-VN"/>
          </w:rPr>
          <w:fldChar w:fldCharType="end"/>
        </w:r>
      </w:hyperlink>
    </w:p>
    <w:p w14:paraId="27CB3D92"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67" w:history="1">
        <w:r w:rsidRPr="006C3A48">
          <w:rPr>
            <w:rStyle w:val="Hyperlink"/>
            <w:i/>
            <w:noProof/>
            <w:lang w:val="vi-VN"/>
          </w:rPr>
          <w:t>2.2.1</w:t>
        </w:r>
        <w:r w:rsidRPr="006C3A48">
          <w:rPr>
            <w:rFonts w:asciiTheme="minorHAnsi" w:eastAsiaTheme="minorEastAsia" w:hAnsiTheme="minorHAnsi" w:cstheme="minorBidi"/>
            <w:noProof/>
            <w:sz w:val="22"/>
            <w:szCs w:val="22"/>
            <w:lang w:val="vi-VN"/>
          </w:rPr>
          <w:tab/>
        </w:r>
        <w:r w:rsidRPr="006C3A48">
          <w:rPr>
            <w:rStyle w:val="Hyperlink"/>
            <w:i/>
            <w:noProof/>
            <w:lang w:val="vi-VN"/>
          </w:rPr>
          <w:t>Phương pháp phân lớp Naïve Bayes</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_Toc47339667 \h </w:instrText>
        </w:r>
        <w:r w:rsidRPr="006C3A48">
          <w:rPr>
            <w:noProof/>
            <w:webHidden/>
            <w:lang w:val="vi-VN"/>
          </w:rPr>
        </w:r>
        <w:r w:rsidRPr="006C3A48">
          <w:rPr>
            <w:noProof/>
            <w:webHidden/>
            <w:lang w:val="vi-VN"/>
          </w:rPr>
          <w:fldChar w:fldCharType="separate"/>
        </w:r>
        <w:r w:rsidRPr="006C3A48">
          <w:rPr>
            <w:noProof/>
            <w:webHidden/>
            <w:lang w:val="vi-VN"/>
          </w:rPr>
          <w:t>10</w:t>
        </w:r>
        <w:r w:rsidRPr="006C3A48">
          <w:rPr>
            <w:noProof/>
            <w:webHidden/>
            <w:lang w:val="vi-VN"/>
          </w:rPr>
          <w:fldChar w:fldCharType="end"/>
        </w:r>
      </w:hyperlink>
    </w:p>
    <w:p w14:paraId="3B05C4DC"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68" w:history="1">
        <w:r w:rsidRPr="006C3A48">
          <w:rPr>
            <w:rStyle w:val="Hyperlink"/>
            <w:i/>
            <w:noProof/>
            <w:lang w:val="vi-VN"/>
          </w:rPr>
          <w:t>2.2.2</w:t>
        </w:r>
        <w:r w:rsidRPr="006C3A48">
          <w:rPr>
            <w:rFonts w:asciiTheme="minorHAnsi" w:eastAsiaTheme="minorEastAsia" w:hAnsiTheme="minorHAnsi" w:cstheme="minorBidi"/>
            <w:noProof/>
            <w:sz w:val="22"/>
            <w:szCs w:val="22"/>
            <w:lang w:val="vi-VN"/>
          </w:rPr>
          <w:tab/>
        </w:r>
        <w:r w:rsidRPr="006C3A48">
          <w:rPr>
            <w:rStyle w:val="Hyperlink"/>
            <w:i/>
            <w:noProof/>
            <w:lang w:val="vi-VN"/>
          </w:rPr>
          <w:t>Phương pháp phân lớp SVM (support vector machines)</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_Toc47339668 \h </w:instrText>
        </w:r>
        <w:r w:rsidRPr="006C3A48">
          <w:rPr>
            <w:noProof/>
            <w:webHidden/>
            <w:lang w:val="vi-VN"/>
          </w:rPr>
        </w:r>
        <w:r w:rsidRPr="006C3A48">
          <w:rPr>
            <w:noProof/>
            <w:webHidden/>
            <w:lang w:val="vi-VN"/>
          </w:rPr>
          <w:fldChar w:fldCharType="separate"/>
        </w:r>
        <w:r w:rsidRPr="006C3A48">
          <w:rPr>
            <w:noProof/>
            <w:webHidden/>
            <w:lang w:val="vi-VN"/>
          </w:rPr>
          <w:t>11</w:t>
        </w:r>
        <w:r w:rsidRPr="006C3A48">
          <w:rPr>
            <w:noProof/>
            <w:webHidden/>
            <w:lang w:val="vi-VN"/>
          </w:rPr>
          <w:fldChar w:fldCharType="end"/>
        </w:r>
      </w:hyperlink>
    </w:p>
    <w:p w14:paraId="675DF5F3"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69" w:history="1">
        <w:r w:rsidRPr="006C3A48">
          <w:rPr>
            <w:rStyle w:val="Hyperlink"/>
            <w:i/>
            <w:noProof/>
            <w:lang w:val="vi-VN"/>
          </w:rPr>
          <w:t>2.2.3</w:t>
        </w:r>
        <w:r w:rsidRPr="006C3A48">
          <w:rPr>
            <w:rFonts w:asciiTheme="minorHAnsi" w:eastAsiaTheme="minorEastAsia" w:hAnsiTheme="minorHAnsi" w:cstheme="minorBidi"/>
            <w:noProof/>
            <w:sz w:val="22"/>
            <w:szCs w:val="22"/>
            <w:lang w:val="vi-VN"/>
          </w:rPr>
          <w:tab/>
        </w:r>
        <w:r w:rsidRPr="006C3A48">
          <w:rPr>
            <w:rStyle w:val="Hyperlink"/>
            <w:i/>
            <w:noProof/>
            <w:lang w:val="vi-VN"/>
          </w:rPr>
          <w:t>Phương pháp K-Nearest Neighbor</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_Toc47339669 \h </w:instrText>
        </w:r>
        <w:r w:rsidRPr="006C3A48">
          <w:rPr>
            <w:noProof/>
            <w:webHidden/>
            <w:lang w:val="vi-VN"/>
          </w:rPr>
        </w:r>
        <w:r w:rsidRPr="006C3A48">
          <w:rPr>
            <w:noProof/>
            <w:webHidden/>
            <w:lang w:val="vi-VN"/>
          </w:rPr>
          <w:fldChar w:fldCharType="separate"/>
        </w:r>
        <w:r w:rsidRPr="006C3A48">
          <w:rPr>
            <w:noProof/>
            <w:webHidden/>
            <w:lang w:val="vi-VN"/>
          </w:rPr>
          <w:t>14</w:t>
        </w:r>
        <w:r w:rsidRPr="006C3A48">
          <w:rPr>
            <w:noProof/>
            <w:webHidden/>
            <w:lang w:val="vi-VN"/>
          </w:rPr>
          <w:fldChar w:fldCharType="end"/>
        </w:r>
      </w:hyperlink>
    </w:p>
    <w:p w14:paraId="1AB156CD"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70" w:history="1">
        <w:r w:rsidRPr="006C3A48">
          <w:rPr>
            <w:rStyle w:val="Hyperlink"/>
            <w:i/>
            <w:noProof/>
            <w:lang w:val="vi-VN"/>
          </w:rPr>
          <w:t>2.2.4</w:t>
        </w:r>
        <w:r w:rsidRPr="006C3A48">
          <w:rPr>
            <w:rFonts w:asciiTheme="minorHAnsi" w:eastAsiaTheme="minorEastAsia" w:hAnsiTheme="minorHAnsi" w:cstheme="minorBidi"/>
            <w:noProof/>
            <w:sz w:val="22"/>
            <w:szCs w:val="22"/>
            <w:lang w:val="vi-VN"/>
          </w:rPr>
          <w:tab/>
        </w:r>
        <w:r w:rsidRPr="006C3A48">
          <w:rPr>
            <w:rStyle w:val="Hyperlink"/>
            <w:i/>
            <w:noProof/>
            <w:lang w:val="vi-VN"/>
          </w:rPr>
          <w:t>Phương pháp Phương pháp Linear Least Square Fit (LLSF)</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_Toc47339670 \h </w:instrText>
        </w:r>
        <w:r w:rsidRPr="006C3A48">
          <w:rPr>
            <w:noProof/>
            <w:webHidden/>
            <w:lang w:val="vi-VN"/>
          </w:rPr>
        </w:r>
        <w:r w:rsidRPr="006C3A48">
          <w:rPr>
            <w:noProof/>
            <w:webHidden/>
            <w:lang w:val="vi-VN"/>
          </w:rPr>
          <w:fldChar w:fldCharType="separate"/>
        </w:r>
        <w:r w:rsidRPr="006C3A48">
          <w:rPr>
            <w:noProof/>
            <w:webHidden/>
            <w:lang w:val="vi-VN"/>
          </w:rPr>
          <w:t>16</w:t>
        </w:r>
        <w:r w:rsidRPr="006C3A48">
          <w:rPr>
            <w:noProof/>
            <w:webHidden/>
            <w:lang w:val="vi-VN"/>
          </w:rPr>
          <w:fldChar w:fldCharType="end"/>
        </w:r>
      </w:hyperlink>
    </w:p>
    <w:p w14:paraId="205BC30D"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71" w:history="1">
        <w:r w:rsidRPr="006C3A48">
          <w:rPr>
            <w:rStyle w:val="Hyperlink"/>
            <w:i/>
            <w:noProof/>
            <w:lang w:val="vi-VN"/>
          </w:rPr>
          <w:t>2.2.5</w:t>
        </w:r>
        <w:r w:rsidRPr="006C3A48">
          <w:rPr>
            <w:rFonts w:asciiTheme="minorHAnsi" w:eastAsiaTheme="minorEastAsia" w:hAnsiTheme="minorHAnsi" w:cstheme="minorBidi"/>
            <w:noProof/>
            <w:sz w:val="22"/>
            <w:szCs w:val="22"/>
            <w:lang w:val="vi-VN"/>
          </w:rPr>
          <w:tab/>
        </w:r>
        <w:r w:rsidRPr="006C3A48">
          <w:rPr>
            <w:rStyle w:val="Hyperlink"/>
            <w:i/>
            <w:noProof/>
            <w:lang w:val="vi-VN"/>
          </w:rPr>
          <w:t>Phương pháp Entropy cực đại</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_Toc47339671 \h </w:instrText>
        </w:r>
        <w:r w:rsidRPr="006C3A48">
          <w:rPr>
            <w:noProof/>
            <w:webHidden/>
            <w:lang w:val="vi-VN"/>
          </w:rPr>
        </w:r>
        <w:r w:rsidRPr="006C3A48">
          <w:rPr>
            <w:noProof/>
            <w:webHidden/>
            <w:lang w:val="vi-VN"/>
          </w:rPr>
          <w:fldChar w:fldCharType="separate"/>
        </w:r>
        <w:r w:rsidRPr="006C3A48">
          <w:rPr>
            <w:noProof/>
            <w:webHidden/>
            <w:lang w:val="vi-VN"/>
          </w:rPr>
          <w:t>17</w:t>
        </w:r>
        <w:r w:rsidRPr="006C3A48">
          <w:rPr>
            <w:noProof/>
            <w:webHidden/>
            <w:lang w:val="vi-VN"/>
          </w:rPr>
          <w:fldChar w:fldCharType="end"/>
        </w:r>
      </w:hyperlink>
    </w:p>
    <w:p w14:paraId="7B56959F"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72" w:history="1">
        <w:r w:rsidRPr="006C3A48">
          <w:rPr>
            <w:rStyle w:val="Hyperlink"/>
            <w:i/>
            <w:noProof/>
            <w:lang w:val="vi-VN"/>
          </w:rPr>
          <w:t>2.2.6</w:t>
        </w:r>
        <w:r w:rsidRPr="006C3A48">
          <w:rPr>
            <w:rFonts w:asciiTheme="minorHAnsi" w:eastAsiaTheme="minorEastAsia" w:hAnsiTheme="minorHAnsi" w:cstheme="minorBidi"/>
            <w:noProof/>
            <w:sz w:val="22"/>
            <w:szCs w:val="22"/>
            <w:lang w:val="vi-VN"/>
          </w:rPr>
          <w:tab/>
        </w:r>
        <w:r w:rsidRPr="006C3A48">
          <w:rPr>
            <w:rStyle w:val="Hyperlink"/>
            <w:i/>
            <w:noProof/>
            <w:lang w:val="vi-VN"/>
          </w:rPr>
          <w:t>Phương pháp cây quyết định</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_Toc47339672 \h </w:instrText>
        </w:r>
        <w:r w:rsidRPr="006C3A48">
          <w:rPr>
            <w:noProof/>
            <w:webHidden/>
            <w:lang w:val="vi-VN"/>
          </w:rPr>
        </w:r>
        <w:r w:rsidRPr="006C3A48">
          <w:rPr>
            <w:noProof/>
            <w:webHidden/>
            <w:lang w:val="vi-VN"/>
          </w:rPr>
          <w:fldChar w:fldCharType="separate"/>
        </w:r>
        <w:r w:rsidRPr="006C3A48">
          <w:rPr>
            <w:noProof/>
            <w:webHidden/>
            <w:lang w:val="vi-VN"/>
          </w:rPr>
          <w:t>18</w:t>
        </w:r>
        <w:r w:rsidRPr="006C3A48">
          <w:rPr>
            <w:noProof/>
            <w:webHidden/>
            <w:lang w:val="vi-VN"/>
          </w:rPr>
          <w:fldChar w:fldCharType="end"/>
        </w:r>
      </w:hyperlink>
    </w:p>
    <w:p w14:paraId="43B6F50A"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73" w:history="1">
        <w:r w:rsidRPr="006C3A48">
          <w:rPr>
            <w:rStyle w:val="Hyperlink"/>
            <w:noProof/>
            <w:lang w:val="vi-VN"/>
          </w:rPr>
          <w:t>2.3</w:t>
        </w:r>
        <w:r w:rsidRPr="006C3A48">
          <w:rPr>
            <w:rFonts w:asciiTheme="minorHAnsi" w:eastAsiaTheme="minorEastAsia" w:hAnsiTheme="minorHAnsi" w:cstheme="minorBidi"/>
            <w:noProof/>
            <w:sz w:val="22"/>
            <w:szCs w:val="22"/>
            <w:lang w:val="vi-VN"/>
          </w:rPr>
          <w:tab/>
        </w:r>
        <w:r w:rsidRPr="006C3A48">
          <w:rPr>
            <w:rStyle w:val="Hyperlink"/>
            <w:noProof/>
            <w:lang w:val="vi-VN"/>
          </w:rPr>
          <w:t>Phân lớp câu chủ quan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_Toc47339673 \h </w:instrText>
        </w:r>
        <w:r w:rsidRPr="006C3A48">
          <w:rPr>
            <w:noProof/>
            <w:webHidden/>
            <w:lang w:val="vi-VN"/>
          </w:rPr>
        </w:r>
        <w:r w:rsidRPr="006C3A48">
          <w:rPr>
            <w:noProof/>
            <w:webHidden/>
            <w:lang w:val="vi-VN"/>
          </w:rPr>
          <w:fldChar w:fldCharType="separate"/>
        </w:r>
        <w:r w:rsidRPr="006C3A48">
          <w:rPr>
            <w:noProof/>
            <w:webHidden/>
            <w:lang w:val="vi-VN"/>
          </w:rPr>
          <w:t>19</w:t>
        </w:r>
        <w:r w:rsidRPr="006C3A48">
          <w:rPr>
            <w:noProof/>
            <w:webHidden/>
            <w:lang w:val="vi-VN"/>
          </w:rPr>
          <w:fldChar w:fldCharType="end"/>
        </w:r>
      </w:hyperlink>
    </w:p>
    <w:p w14:paraId="5CE35946"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74" w:history="1">
        <w:r w:rsidRPr="006C3A48">
          <w:rPr>
            <w:rStyle w:val="Hyperlink"/>
            <w:noProof/>
            <w:lang w:val="vi-VN"/>
          </w:rPr>
          <w:t>2.4</w:t>
        </w:r>
        <w:r w:rsidRPr="006C3A48">
          <w:rPr>
            <w:rFonts w:asciiTheme="minorHAnsi" w:eastAsiaTheme="minorEastAsia" w:hAnsiTheme="minorHAnsi" w:cstheme="minorBidi"/>
            <w:noProof/>
            <w:sz w:val="22"/>
            <w:szCs w:val="22"/>
            <w:lang w:val="vi-VN"/>
          </w:rPr>
          <w:tab/>
        </w:r>
        <w:r w:rsidRPr="006C3A48">
          <w:rPr>
            <w:rStyle w:val="Hyperlink"/>
            <w:noProof/>
            <w:lang w:val="vi-VN"/>
          </w:rPr>
          <w:t>Phương pháp biễu diễn văn bản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_Toc47339674 \h </w:instrText>
        </w:r>
        <w:r w:rsidRPr="006C3A48">
          <w:rPr>
            <w:noProof/>
            <w:webHidden/>
            <w:lang w:val="vi-VN"/>
          </w:rPr>
        </w:r>
        <w:r w:rsidRPr="006C3A48">
          <w:rPr>
            <w:noProof/>
            <w:webHidden/>
            <w:lang w:val="vi-VN"/>
          </w:rPr>
          <w:fldChar w:fldCharType="separate"/>
        </w:r>
        <w:r w:rsidRPr="006C3A48">
          <w:rPr>
            <w:noProof/>
            <w:webHidden/>
            <w:lang w:val="vi-VN"/>
          </w:rPr>
          <w:t>21</w:t>
        </w:r>
        <w:r w:rsidRPr="006C3A48">
          <w:rPr>
            <w:noProof/>
            <w:webHidden/>
            <w:lang w:val="vi-VN"/>
          </w:rPr>
          <w:fldChar w:fldCharType="end"/>
        </w:r>
      </w:hyperlink>
    </w:p>
    <w:p w14:paraId="18E4A7B3"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75" w:history="1">
        <w:r w:rsidRPr="006C3A48">
          <w:rPr>
            <w:rStyle w:val="Hyperlink"/>
            <w:i/>
            <w:noProof/>
            <w:lang w:val="vi-VN"/>
          </w:rPr>
          <w:t>2.4.1</w:t>
        </w:r>
        <w:r w:rsidRPr="006C3A48">
          <w:rPr>
            <w:rFonts w:asciiTheme="minorHAnsi" w:eastAsiaTheme="minorEastAsia" w:hAnsiTheme="minorHAnsi" w:cstheme="minorBidi"/>
            <w:noProof/>
            <w:sz w:val="22"/>
            <w:szCs w:val="22"/>
            <w:lang w:val="vi-VN"/>
          </w:rPr>
          <w:tab/>
        </w:r>
        <w:r w:rsidRPr="006C3A48">
          <w:rPr>
            <w:rStyle w:val="Hyperlink"/>
            <w:i/>
            <w:noProof/>
            <w:lang w:val="vi-VN"/>
          </w:rPr>
          <w:t>Mô hình logic</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_Toc47339675 \h </w:instrText>
        </w:r>
        <w:r w:rsidRPr="006C3A48">
          <w:rPr>
            <w:noProof/>
            <w:webHidden/>
            <w:lang w:val="vi-VN"/>
          </w:rPr>
        </w:r>
        <w:r w:rsidRPr="006C3A48">
          <w:rPr>
            <w:noProof/>
            <w:webHidden/>
            <w:lang w:val="vi-VN"/>
          </w:rPr>
          <w:fldChar w:fldCharType="separate"/>
        </w:r>
        <w:r w:rsidRPr="006C3A48">
          <w:rPr>
            <w:noProof/>
            <w:webHidden/>
            <w:lang w:val="vi-VN"/>
          </w:rPr>
          <w:t>21</w:t>
        </w:r>
        <w:r w:rsidRPr="006C3A48">
          <w:rPr>
            <w:noProof/>
            <w:webHidden/>
            <w:lang w:val="vi-VN"/>
          </w:rPr>
          <w:fldChar w:fldCharType="end"/>
        </w:r>
      </w:hyperlink>
    </w:p>
    <w:p w14:paraId="17024CA1"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76" w:history="1">
        <w:r w:rsidRPr="006C3A48">
          <w:rPr>
            <w:rStyle w:val="Hyperlink"/>
            <w:i/>
            <w:noProof/>
            <w:lang w:val="vi-VN"/>
          </w:rPr>
          <w:t>2.4.2</w:t>
        </w:r>
        <w:r w:rsidRPr="006C3A48">
          <w:rPr>
            <w:rFonts w:asciiTheme="minorHAnsi" w:eastAsiaTheme="minorEastAsia" w:hAnsiTheme="minorHAnsi" w:cstheme="minorBidi"/>
            <w:noProof/>
            <w:sz w:val="22"/>
            <w:szCs w:val="22"/>
            <w:lang w:val="vi-VN"/>
          </w:rPr>
          <w:tab/>
        </w:r>
        <w:r w:rsidRPr="006C3A48">
          <w:rPr>
            <w:rStyle w:val="Hyperlink"/>
            <w:i/>
            <w:noProof/>
            <w:lang w:val="vi-VN"/>
          </w:rPr>
          <w:t>Mô hình phân tích cú pháp</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_Toc47339676 \h </w:instrText>
        </w:r>
        <w:r w:rsidRPr="006C3A48">
          <w:rPr>
            <w:noProof/>
            <w:webHidden/>
            <w:lang w:val="vi-VN"/>
          </w:rPr>
        </w:r>
        <w:r w:rsidRPr="006C3A48">
          <w:rPr>
            <w:noProof/>
            <w:webHidden/>
            <w:lang w:val="vi-VN"/>
          </w:rPr>
          <w:fldChar w:fldCharType="separate"/>
        </w:r>
        <w:r w:rsidRPr="006C3A48">
          <w:rPr>
            <w:noProof/>
            <w:webHidden/>
            <w:lang w:val="vi-VN"/>
          </w:rPr>
          <w:t>23</w:t>
        </w:r>
        <w:r w:rsidRPr="006C3A48">
          <w:rPr>
            <w:noProof/>
            <w:webHidden/>
            <w:lang w:val="vi-VN"/>
          </w:rPr>
          <w:fldChar w:fldCharType="end"/>
        </w:r>
      </w:hyperlink>
    </w:p>
    <w:p w14:paraId="4E4284B8"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77" w:history="1">
        <w:r w:rsidRPr="006C3A48">
          <w:rPr>
            <w:rStyle w:val="Hyperlink"/>
            <w:i/>
            <w:noProof/>
            <w:lang w:val="vi-VN"/>
          </w:rPr>
          <w:t>2.4.3</w:t>
        </w:r>
        <w:r w:rsidRPr="006C3A48">
          <w:rPr>
            <w:rFonts w:asciiTheme="minorHAnsi" w:eastAsiaTheme="minorEastAsia" w:hAnsiTheme="minorHAnsi" w:cstheme="minorBidi"/>
            <w:noProof/>
            <w:sz w:val="22"/>
            <w:szCs w:val="22"/>
            <w:lang w:val="vi-VN"/>
          </w:rPr>
          <w:tab/>
        </w:r>
        <w:r w:rsidRPr="006C3A48">
          <w:rPr>
            <w:rStyle w:val="Hyperlink"/>
            <w:i/>
            <w:noProof/>
            <w:lang w:val="vi-VN"/>
          </w:rPr>
          <w:t>Mô hình không gian vector</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_Toc47339677 \h </w:instrText>
        </w:r>
        <w:r w:rsidRPr="006C3A48">
          <w:rPr>
            <w:noProof/>
            <w:webHidden/>
            <w:lang w:val="vi-VN"/>
          </w:rPr>
        </w:r>
        <w:r w:rsidRPr="006C3A48">
          <w:rPr>
            <w:noProof/>
            <w:webHidden/>
            <w:lang w:val="vi-VN"/>
          </w:rPr>
          <w:fldChar w:fldCharType="separate"/>
        </w:r>
        <w:r w:rsidRPr="006C3A48">
          <w:rPr>
            <w:noProof/>
            <w:webHidden/>
            <w:lang w:val="vi-VN"/>
          </w:rPr>
          <w:t>23</w:t>
        </w:r>
        <w:r w:rsidRPr="006C3A48">
          <w:rPr>
            <w:noProof/>
            <w:webHidden/>
            <w:lang w:val="vi-VN"/>
          </w:rPr>
          <w:fldChar w:fldCharType="end"/>
        </w:r>
      </w:hyperlink>
    </w:p>
    <w:p w14:paraId="68EA6494"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78" w:history="1">
        <w:r w:rsidRPr="006C3A48">
          <w:rPr>
            <w:rStyle w:val="Hyperlink"/>
            <w:i/>
            <w:noProof/>
            <w:lang w:val="vi-VN"/>
          </w:rPr>
          <w:t>2.4.4</w:t>
        </w:r>
        <w:r w:rsidRPr="006C3A48">
          <w:rPr>
            <w:rFonts w:asciiTheme="minorHAnsi" w:eastAsiaTheme="minorEastAsia" w:hAnsiTheme="minorHAnsi" w:cstheme="minorBidi"/>
            <w:noProof/>
            <w:sz w:val="22"/>
            <w:szCs w:val="22"/>
            <w:lang w:val="vi-VN"/>
          </w:rPr>
          <w:tab/>
        </w:r>
        <w:r w:rsidRPr="006C3A48">
          <w:rPr>
            <w:rStyle w:val="Hyperlink"/>
            <w:i/>
            <w:noProof/>
            <w:lang w:val="vi-VN"/>
          </w:rPr>
          <w:t>Mô hình đồ thị</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_Toc47339678 \h </w:instrText>
        </w:r>
        <w:r w:rsidRPr="006C3A48">
          <w:rPr>
            <w:noProof/>
            <w:webHidden/>
            <w:lang w:val="vi-VN"/>
          </w:rPr>
        </w:r>
        <w:r w:rsidRPr="006C3A48">
          <w:rPr>
            <w:noProof/>
            <w:webHidden/>
            <w:lang w:val="vi-VN"/>
          </w:rPr>
          <w:fldChar w:fldCharType="separate"/>
        </w:r>
        <w:r w:rsidRPr="006C3A48">
          <w:rPr>
            <w:noProof/>
            <w:webHidden/>
            <w:lang w:val="vi-VN"/>
          </w:rPr>
          <w:t>30</w:t>
        </w:r>
        <w:r w:rsidRPr="006C3A48">
          <w:rPr>
            <w:noProof/>
            <w:webHidden/>
            <w:lang w:val="vi-VN"/>
          </w:rPr>
          <w:fldChar w:fldCharType="end"/>
        </w:r>
      </w:hyperlink>
    </w:p>
    <w:p w14:paraId="03216486"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79" w:history="1">
        <w:r w:rsidRPr="006C3A48">
          <w:rPr>
            <w:rStyle w:val="Hyperlink"/>
            <w:noProof/>
            <w:lang w:val="vi-VN"/>
          </w:rPr>
          <w:t>2.5</w:t>
        </w:r>
        <w:r w:rsidRPr="006C3A48">
          <w:rPr>
            <w:rFonts w:asciiTheme="minorHAnsi" w:eastAsiaTheme="minorEastAsia" w:hAnsiTheme="minorHAnsi" w:cstheme="minorBidi"/>
            <w:noProof/>
            <w:sz w:val="22"/>
            <w:szCs w:val="22"/>
            <w:lang w:val="vi-VN"/>
          </w:rPr>
          <w:tab/>
        </w:r>
        <w:r w:rsidRPr="006C3A48">
          <w:rPr>
            <w:rStyle w:val="Hyperlink"/>
            <w:noProof/>
            <w:lang w:val="vi-VN"/>
          </w:rPr>
          <w:t>Các phương pháp tính độ tương đồng văn bản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_Toc47339679 \h </w:instrText>
        </w:r>
        <w:r w:rsidRPr="006C3A48">
          <w:rPr>
            <w:noProof/>
            <w:webHidden/>
            <w:lang w:val="vi-VN"/>
          </w:rPr>
        </w:r>
        <w:r w:rsidRPr="006C3A48">
          <w:rPr>
            <w:noProof/>
            <w:webHidden/>
            <w:lang w:val="vi-VN"/>
          </w:rPr>
          <w:fldChar w:fldCharType="separate"/>
        </w:r>
        <w:r w:rsidRPr="006C3A48">
          <w:rPr>
            <w:noProof/>
            <w:webHidden/>
            <w:lang w:val="vi-VN"/>
          </w:rPr>
          <w:t>31</w:t>
        </w:r>
        <w:r w:rsidRPr="006C3A48">
          <w:rPr>
            <w:noProof/>
            <w:webHidden/>
            <w:lang w:val="vi-VN"/>
          </w:rPr>
          <w:fldChar w:fldCharType="end"/>
        </w:r>
      </w:hyperlink>
    </w:p>
    <w:p w14:paraId="331A2B97"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80" w:history="1">
        <w:r w:rsidRPr="006C3A48">
          <w:rPr>
            <w:rStyle w:val="Hyperlink"/>
            <w:i/>
            <w:noProof/>
            <w:lang w:val="vi-VN"/>
          </w:rPr>
          <w:t>2.5.1</w:t>
        </w:r>
        <w:r w:rsidRPr="006C3A48">
          <w:rPr>
            <w:rFonts w:asciiTheme="minorHAnsi" w:eastAsiaTheme="minorEastAsia" w:hAnsiTheme="minorHAnsi" w:cstheme="minorBidi"/>
            <w:noProof/>
            <w:sz w:val="22"/>
            <w:szCs w:val="22"/>
            <w:lang w:val="vi-VN"/>
          </w:rPr>
          <w:tab/>
        </w:r>
        <w:r w:rsidRPr="006C3A48">
          <w:rPr>
            <w:rStyle w:val="Hyperlink"/>
            <w:i/>
            <w:noProof/>
            <w:lang w:val="vi-VN"/>
          </w:rPr>
          <w:t>Độ tương đồng Cosine</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_Toc47339680 \h </w:instrText>
        </w:r>
        <w:r w:rsidRPr="006C3A48">
          <w:rPr>
            <w:noProof/>
            <w:webHidden/>
            <w:lang w:val="vi-VN"/>
          </w:rPr>
        </w:r>
        <w:r w:rsidRPr="006C3A48">
          <w:rPr>
            <w:noProof/>
            <w:webHidden/>
            <w:lang w:val="vi-VN"/>
          </w:rPr>
          <w:fldChar w:fldCharType="separate"/>
        </w:r>
        <w:r w:rsidRPr="006C3A48">
          <w:rPr>
            <w:noProof/>
            <w:webHidden/>
            <w:lang w:val="vi-VN"/>
          </w:rPr>
          <w:t>32</w:t>
        </w:r>
        <w:r w:rsidRPr="006C3A48">
          <w:rPr>
            <w:noProof/>
            <w:webHidden/>
            <w:lang w:val="vi-VN"/>
          </w:rPr>
          <w:fldChar w:fldCharType="end"/>
        </w:r>
      </w:hyperlink>
    </w:p>
    <w:p w14:paraId="0E072191"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81" w:history="1">
        <w:r w:rsidRPr="006C3A48">
          <w:rPr>
            <w:rStyle w:val="Hyperlink"/>
            <w:i/>
            <w:noProof/>
            <w:lang w:val="vi-VN"/>
          </w:rPr>
          <w:t>2.5.2</w:t>
        </w:r>
        <w:r w:rsidRPr="006C3A48">
          <w:rPr>
            <w:rFonts w:asciiTheme="minorHAnsi" w:eastAsiaTheme="minorEastAsia" w:hAnsiTheme="minorHAnsi" w:cstheme="minorBidi"/>
            <w:noProof/>
            <w:sz w:val="22"/>
            <w:szCs w:val="22"/>
            <w:lang w:val="vi-VN"/>
          </w:rPr>
          <w:tab/>
        </w:r>
        <w:r w:rsidRPr="006C3A48">
          <w:rPr>
            <w:rStyle w:val="Hyperlink"/>
            <w:i/>
            <w:noProof/>
            <w:lang w:val="vi-VN"/>
          </w:rPr>
          <w:t>Độ tương đồng Manhattan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_Toc47339681 \h </w:instrText>
        </w:r>
        <w:r w:rsidRPr="006C3A48">
          <w:rPr>
            <w:noProof/>
            <w:webHidden/>
            <w:lang w:val="vi-VN"/>
          </w:rPr>
        </w:r>
        <w:r w:rsidRPr="006C3A48">
          <w:rPr>
            <w:noProof/>
            <w:webHidden/>
            <w:lang w:val="vi-VN"/>
          </w:rPr>
          <w:fldChar w:fldCharType="separate"/>
        </w:r>
        <w:r w:rsidRPr="006C3A48">
          <w:rPr>
            <w:noProof/>
            <w:webHidden/>
            <w:lang w:val="vi-VN"/>
          </w:rPr>
          <w:t>32</w:t>
        </w:r>
        <w:r w:rsidRPr="006C3A48">
          <w:rPr>
            <w:noProof/>
            <w:webHidden/>
            <w:lang w:val="vi-VN"/>
          </w:rPr>
          <w:fldChar w:fldCharType="end"/>
        </w:r>
      </w:hyperlink>
    </w:p>
    <w:p w14:paraId="429F7CC3"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82" w:history="1">
        <w:r w:rsidRPr="006C3A48">
          <w:rPr>
            <w:rStyle w:val="Hyperlink"/>
            <w:i/>
            <w:noProof/>
            <w:lang w:val="vi-VN"/>
          </w:rPr>
          <w:t>2.5.3</w:t>
        </w:r>
        <w:r w:rsidRPr="006C3A48">
          <w:rPr>
            <w:rFonts w:asciiTheme="minorHAnsi" w:eastAsiaTheme="minorEastAsia" w:hAnsiTheme="minorHAnsi" w:cstheme="minorBidi"/>
            <w:noProof/>
            <w:sz w:val="22"/>
            <w:szCs w:val="22"/>
            <w:lang w:val="vi-VN"/>
          </w:rPr>
          <w:tab/>
        </w:r>
        <w:r w:rsidRPr="006C3A48">
          <w:rPr>
            <w:rStyle w:val="Hyperlink"/>
            <w:i/>
            <w:noProof/>
            <w:lang w:val="vi-VN"/>
          </w:rPr>
          <w:t>Độ tương đồng Euclide</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_Toc47339682 \h </w:instrText>
        </w:r>
        <w:r w:rsidRPr="006C3A48">
          <w:rPr>
            <w:noProof/>
            <w:webHidden/>
            <w:lang w:val="vi-VN"/>
          </w:rPr>
        </w:r>
        <w:r w:rsidRPr="006C3A48">
          <w:rPr>
            <w:noProof/>
            <w:webHidden/>
            <w:lang w:val="vi-VN"/>
          </w:rPr>
          <w:fldChar w:fldCharType="separate"/>
        </w:r>
        <w:r w:rsidRPr="006C3A48">
          <w:rPr>
            <w:noProof/>
            <w:webHidden/>
            <w:lang w:val="vi-VN"/>
          </w:rPr>
          <w:t>33</w:t>
        </w:r>
        <w:r w:rsidRPr="006C3A48">
          <w:rPr>
            <w:noProof/>
            <w:webHidden/>
            <w:lang w:val="vi-VN"/>
          </w:rPr>
          <w:fldChar w:fldCharType="end"/>
        </w:r>
      </w:hyperlink>
    </w:p>
    <w:p w14:paraId="7B820A72"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83" w:history="1">
        <w:r w:rsidRPr="006C3A48">
          <w:rPr>
            <w:rStyle w:val="Hyperlink"/>
            <w:noProof/>
            <w:lang w:val="vi-VN"/>
          </w:rPr>
          <w:t>2.6</w:t>
        </w:r>
        <w:r w:rsidRPr="006C3A48">
          <w:rPr>
            <w:rFonts w:asciiTheme="minorHAnsi" w:eastAsiaTheme="minorEastAsia" w:hAnsiTheme="minorHAnsi" w:cstheme="minorBidi"/>
            <w:noProof/>
            <w:sz w:val="22"/>
            <w:szCs w:val="22"/>
            <w:lang w:val="vi-VN"/>
          </w:rPr>
          <w:tab/>
        </w:r>
        <w:r w:rsidRPr="006C3A48">
          <w:rPr>
            <w:rStyle w:val="Hyperlink"/>
            <w:noProof/>
            <w:lang w:val="vi-VN"/>
          </w:rPr>
          <w:t>Các phương pháp tiền xử lý văn bản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_Toc47339683 \h </w:instrText>
        </w:r>
        <w:r w:rsidRPr="006C3A48">
          <w:rPr>
            <w:noProof/>
            <w:webHidden/>
            <w:lang w:val="vi-VN"/>
          </w:rPr>
        </w:r>
        <w:r w:rsidRPr="006C3A48">
          <w:rPr>
            <w:noProof/>
            <w:webHidden/>
            <w:lang w:val="vi-VN"/>
          </w:rPr>
          <w:fldChar w:fldCharType="separate"/>
        </w:r>
        <w:r w:rsidRPr="006C3A48">
          <w:rPr>
            <w:noProof/>
            <w:webHidden/>
            <w:lang w:val="vi-VN"/>
          </w:rPr>
          <w:t>33</w:t>
        </w:r>
        <w:r w:rsidRPr="006C3A48">
          <w:rPr>
            <w:noProof/>
            <w:webHidden/>
            <w:lang w:val="vi-VN"/>
          </w:rPr>
          <w:fldChar w:fldCharType="end"/>
        </w:r>
      </w:hyperlink>
    </w:p>
    <w:p w14:paraId="46D7ADCD"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84" w:history="1">
        <w:r w:rsidRPr="006C3A48">
          <w:rPr>
            <w:rStyle w:val="Hyperlink"/>
            <w:i/>
            <w:noProof/>
            <w:lang w:val="vi-VN"/>
          </w:rPr>
          <w:t>2.6.1</w:t>
        </w:r>
        <w:r w:rsidRPr="006C3A48">
          <w:rPr>
            <w:rFonts w:asciiTheme="minorHAnsi" w:eastAsiaTheme="minorEastAsia" w:hAnsiTheme="minorHAnsi" w:cstheme="minorBidi"/>
            <w:noProof/>
            <w:sz w:val="22"/>
            <w:szCs w:val="22"/>
            <w:lang w:val="vi-VN"/>
          </w:rPr>
          <w:tab/>
        </w:r>
        <w:r w:rsidRPr="006C3A48">
          <w:rPr>
            <w:rStyle w:val="Hyperlink"/>
            <w:i/>
            <w:noProof/>
            <w:lang w:val="vi-VN"/>
          </w:rPr>
          <w:t>Tách từ</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_Toc47339684 \h </w:instrText>
        </w:r>
        <w:r w:rsidRPr="006C3A48">
          <w:rPr>
            <w:noProof/>
            <w:webHidden/>
            <w:lang w:val="vi-VN"/>
          </w:rPr>
        </w:r>
        <w:r w:rsidRPr="006C3A48">
          <w:rPr>
            <w:noProof/>
            <w:webHidden/>
            <w:lang w:val="vi-VN"/>
          </w:rPr>
          <w:fldChar w:fldCharType="separate"/>
        </w:r>
        <w:r w:rsidRPr="006C3A48">
          <w:rPr>
            <w:noProof/>
            <w:webHidden/>
            <w:lang w:val="vi-VN"/>
          </w:rPr>
          <w:t>33</w:t>
        </w:r>
        <w:r w:rsidRPr="006C3A48">
          <w:rPr>
            <w:noProof/>
            <w:webHidden/>
            <w:lang w:val="vi-VN"/>
          </w:rPr>
          <w:fldChar w:fldCharType="end"/>
        </w:r>
      </w:hyperlink>
    </w:p>
    <w:p w14:paraId="5B336B03"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85" w:history="1">
        <w:r w:rsidRPr="006C3A48">
          <w:rPr>
            <w:rStyle w:val="Hyperlink"/>
            <w:i/>
            <w:noProof/>
            <w:lang w:val="vi-VN"/>
          </w:rPr>
          <w:t>2.6.2</w:t>
        </w:r>
        <w:r w:rsidRPr="006C3A48">
          <w:rPr>
            <w:rFonts w:asciiTheme="minorHAnsi" w:eastAsiaTheme="minorEastAsia" w:hAnsiTheme="minorHAnsi" w:cstheme="minorBidi"/>
            <w:noProof/>
            <w:sz w:val="22"/>
            <w:szCs w:val="22"/>
            <w:lang w:val="vi-VN"/>
          </w:rPr>
          <w:tab/>
        </w:r>
        <w:r w:rsidRPr="006C3A48">
          <w:rPr>
            <w:rStyle w:val="Hyperlink"/>
            <w:i/>
            <w:noProof/>
            <w:lang w:val="vi-VN"/>
          </w:rPr>
          <w:t>Loại bỏ từ dừng</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_Toc47339685 \h </w:instrText>
        </w:r>
        <w:r w:rsidRPr="006C3A48">
          <w:rPr>
            <w:noProof/>
            <w:webHidden/>
            <w:lang w:val="vi-VN"/>
          </w:rPr>
        </w:r>
        <w:r w:rsidRPr="006C3A48">
          <w:rPr>
            <w:noProof/>
            <w:webHidden/>
            <w:lang w:val="vi-VN"/>
          </w:rPr>
          <w:fldChar w:fldCharType="separate"/>
        </w:r>
        <w:r w:rsidRPr="006C3A48">
          <w:rPr>
            <w:noProof/>
            <w:webHidden/>
            <w:lang w:val="vi-VN"/>
          </w:rPr>
          <w:t>36</w:t>
        </w:r>
        <w:r w:rsidRPr="006C3A48">
          <w:rPr>
            <w:noProof/>
            <w:webHidden/>
            <w:lang w:val="vi-VN"/>
          </w:rPr>
          <w:fldChar w:fldCharType="end"/>
        </w:r>
      </w:hyperlink>
    </w:p>
    <w:p w14:paraId="5E9D2E40" w14:textId="77777777" w:rsidR="006C3A48" w:rsidRPr="006C3A48" w:rsidRDefault="006C3A48" w:rsidP="006C3A48">
      <w:pPr>
        <w:pStyle w:val="TOC1"/>
        <w:tabs>
          <w:tab w:val="right" w:leader="dot" w:pos="9440"/>
        </w:tabs>
        <w:spacing w:line="360" w:lineRule="auto"/>
        <w:rPr>
          <w:rFonts w:asciiTheme="minorHAnsi" w:eastAsiaTheme="minorEastAsia" w:hAnsiTheme="minorHAnsi" w:cstheme="minorBidi"/>
          <w:noProof/>
          <w:sz w:val="22"/>
          <w:szCs w:val="22"/>
          <w:lang w:val="vi-VN"/>
        </w:rPr>
      </w:pPr>
      <w:hyperlink w:anchor="_Toc47339686" w:history="1">
        <w:r w:rsidRPr="006C3A48">
          <w:rPr>
            <w:rStyle w:val="Hyperlink"/>
            <w:noProof/>
            <w:lang w:val="vi-VN"/>
          </w:rPr>
          <w:t>CHƯƠNG 3: PHƯƠNG PHÁP THỰC HIỆN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_Toc47339686 \h </w:instrText>
        </w:r>
        <w:r w:rsidRPr="006C3A48">
          <w:rPr>
            <w:noProof/>
            <w:webHidden/>
            <w:lang w:val="vi-VN"/>
          </w:rPr>
        </w:r>
        <w:r w:rsidRPr="006C3A48">
          <w:rPr>
            <w:noProof/>
            <w:webHidden/>
            <w:lang w:val="vi-VN"/>
          </w:rPr>
          <w:fldChar w:fldCharType="separate"/>
        </w:r>
        <w:r w:rsidRPr="006C3A48">
          <w:rPr>
            <w:noProof/>
            <w:webHidden/>
            <w:lang w:val="vi-VN"/>
          </w:rPr>
          <w:t>37</w:t>
        </w:r>
        <w:r w:rsidRPr="006C3A48">
          <w:rPr>
            <w:noProof/>
            <w:webHidden/>
            <w:lang w:val="vi-VN"/>
          </w:rPr>
          <w:fldChar w:fldCharType="end"/>
        </w:r>
      </w:hyperlink>
    </w:p>
    <w:p w14:paraId="4F043720"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87" w:history="1">
        <w:r w:rsidRPr="006C3A48">
          <w:rPr>
            <w:rStyle w:val="Hyperlink"/>
            <w:noProof/>
            <w:lang w:val="vi-VN"/>
          </w:rPr>
          <w:t>3.1</w:t>
        </w:r>
        <w:r w:rsidRPr="006C3A48">
          <w:rPr>
            <w:rFonts w:asciiTheme="minorHAnsi" w:eastAsiaTheme="minorEastAsia" w:hAnsiTheme="minorHAnsi" w:cstheme="minorBidi"/>
            <w:noProof/>
            <w:sz w:val="22"/>
            <w:szCs w:val="22"/>
            <w:lang w:val="vi-VN"/>
          </w:rPr>
          <w:tab/>
        </w:r>
        <w:r w:rsidRPr="006C3A48">
          <w:rPr>
            <w:rStyle w:val="Hyperlink"/>
            <w:noProof/>
            <w:lang w:val="vi-VN"/>
          </w:rPr>
          <w:t>Giới thiệu</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_Toc47339687 \h </w:instrText>
        </w:r>
        <w:r w:rsidRPr="006C3A48">
          <w:rPr>
            <w:noProof/>
            <w:webHidden/>
            <w:lang w:val="vi-VN"/>
          </w:rPr>
        </w:r>
        <w:r w:rsidRPr="006C3A48">
          <w:rPr>
            <w:noProof/>
            <w:webHidden/>
            <w:lang w:val="vi-VN"/>
          </w:rPr>
          <w:fldChar w:fldCharType="separate"/>
        </w:r>
        <w:r w:rsidRPr="006C3A48">
          <w:rPr>
            <w:noProof/>
            <w:webHidden/>
            <w:lang w:val="vi-VN"/>
          </w:rPr>
          <w:t>37</w:t>
        </w:r>
        <w:r w:rsidRPr="006C3A48">
          <w:rPr>
            <w:noProof/>
            <w:webHidden/>
            <w:lang w:val="vi-VN"/>
          </w:rPr>
          <w:fldChar w:fldCharType="end"/>
        </w:r>
      </w:hyperlink>
    </w:p>
    <w:p w14:paraId="6FC39359"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88" w:history="1">
        <w:r w:rsidRPr="006C3A48">
          <w:rPr>
            <w:rStyle w:val="Hyperlink"/>
            <w:noProof/>
            <w:lang w:val="vi-VN"/>
          </w:rPr>
          <w:t>3.2</w:t>
        </w:r>
        <w:r w:rsidRPr="006C3A48">
          <w:rPr>
            <w:rFonts w:asciiTheme="minorHAnsi" w:eastAsiaTheme="minorEastAsia" w:hAnsiTheme="minorHAnsi" w:cstheme="minorBidi"/>
            <w:noProof/>
            <w:sz w:val="22"/>
            <w:szCs w:val="22"/>
            <w:lang w:val="vi-VN"/>
          </w:rPr>
          <w:tab/>
        </w:r>
        <w:r w:rsidRPr="006C3A48">
          <w:rPr>
            <w:rStyle w:val="Hyperlink"/>
            <w:noProof/>
            <w:lang w:val="vi-VN"/>
          </w:rPr>
          <w:t>Quy trình thực hiện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_Toc47339688 \h </w:instrText>
        </w:r>
        <w:r w:rsidRPr="006C3A48">
          <w:rPr>
            <w:noProof/>
            <w:webHidden/>
            <w:lang w:val="vi-VN"/>
          </w:rPr>
        </w:r>
        <w:r w:rsidRPr="006C3A48">
          <w:rPr>
            <w:noProof/>
            <w:webHidden/>
            <w:lang w:val="vi-VN"/>
          </w:rPr>
          <w:fldChar w:fldCharType="separate"/>
        </w:r>
        <w:r w:rsidRPr="006C3A48">
          <w:rPr>
            <w:noProof/>
            <w:webHidden/>
            <w:lang w:val="vi-VN"/>
          </w:rPr>
          <w:t>39</w:t>
        </w:r>
        <w:r w:rsidRPr="006C3A48">
          <w:rPr>
            <w:noProof/>
            <w:webHidden/>
            <w:lang w:val="vi-VN"/>
          </w:rPr>
          <w:fldChar w:fldCharType="end"/>
        </w:r>
      </w:hyperlink>
    </w:p>
    <w:p w14:paraId="3CF8BD89"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89" w:history="1">
        <w:r w:rsidRPr="006C3A48">
          <w:rPr>
            <w:rStyle w:val="Hyperlink"/>
            <w:i/>
            <w:noProof/>
            <w:lang w:val="vi-VN"/>
          </w:rPr>
          <w:t>3.3.1</w:t>
        </w:r>
        <w:r w:rsidRPr="006C3A48">
          <w:rPr>
            <w:rFonts w:asciiTheme="minorHAnsi" w:eastAsiaTheme="minorEastAsia" w:hAnsiTheme="minorHAnsi" w:cstheme="minorBidi"/>
            <w:noProof/>
            <w:sz w:val="22"/>
            <w:szCs w:val="22"/>
            <w:lang w:val="vi-VN"/>
          </w:rPr>
          <w:tab/>
        </w:r>
        <w:r w:rsidRPr="006C3A48">
          <w:rPr>
            <w:rStyle w:val="Hyperlink"/>
            <w:i/>
            <w:noProof/>
            <w:lang w:val="vi-VN"/>
          </w:rPr>
          <w:t>Tiền xử lý văn bản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_Toc47339689 \h </w:instrText>
        </w:r>
        <w:r w:rsidRPr="006C3A48">
          <w:rPr>
            <w:noProof/>
            <w:webHidden/>
            <w:lang w:val="vi-VN"/>
          </w:rPr>
        </w:r>
        <w:r w:rsidRPr="006C3A48">
          <w:rPr>
            <w:noProof/>
            <w:webHidden/>
            <w:lang w:val="vi-VN"/>
          </w:rPr>
          <w:fldChar w:fldCharType="separate"/>
        </w:r>
        <w:r w:rsidRPr="006C3A48">
          <w:rPr>
            <w:noProof/>
            <w:webHidden/>
            <w:lang w:val="vi-VN"/>
          </w:rPr>
          <w:t>39</w:t>
        </w:r>
        <w:r w:rsidRPr="006C3A48">
          <w:rPr>
            <w:noProof/>
            <w:webHidden/>
            <w:lang w:val="vi-VN"/>
          </w:rPr>
          <w:fldChar w:fldCharType="end"/>
        </w:r>
      </w:hyperlink>
    </w:p>
    <w:p w14:paraId="2D8C0285"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90" w:history="1">
        <w:r w:rsidRPr="006C3A48">
          <w:rPr>
            <w:rStyle w:val="Hyperlink"/>
            <w:i/>
            <w:noProof/>
            <w:lang w:val="vi-VN"/>
          </w:rPr>
          <w:t>3.3.2</w:t>
        </w:r>
        <w:r w:rsidRPr="006C3A48">
          <w:rPr>
            <w:rFonts w:asciiTheme="minorHAnsi" w:eastAsiaTheme="minorEastAsia" w:hAnsiTheme="minorHAnsi" w:cstheme="minorBidi"/>
            <w:noProof/>
            <w:sz w:val="22"/>
            <w:szCs w:val="22"/>
            <w:lang w:val="vi-VN"/>
          </w:rPr>
          <w:tab/>
        </w:r>
        <w:r w:rsidRPr="006C3A48">
          <w:rPr>
            <w:rStyle w:val="Hyperlink"/>
            <w:i/>
            <w:noProof/>
            <w:lang w:val="vi-VN"/>
          </w:rPr>
          <w:t>Biểu diễn văn bản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_Toc47339690 \h </w:instrText>
        </w:r>
        <w:r w:rsidRPr="006C3A48">
          <w:rPr>
            <w:noProof/>
            <w:webHidden/>
            <w:lang w:val="vi-VN"/>
          </w:rPr>
        </w:r>
        <w:r w:rsidRPr="006C3A48">
          <w:rPr>
            <w:noProof/>
            <w:webHidden/>
            <w:lang w:val="vi-VN"/>
          </w:rPr>
          <w:fldChar w:fldCharType="separate"/>
        </w:r>
        <w:r w:rsidRPr="006C3A48">
          <w:rPr>
            <w:noProof/>
            <w:webHidden/>
            <w:lang w:val="vi-VN"/>
          </w:rPr>
          <w:t>40</w:t>
        </w:r>
        <w:r w:rsidRPr="006C3A48">
          <w:rPr>
            <w:noProof/>
            <w:webHidden/>
            <w:lang w:val="vi-VN"/>
          </w:rPr>
          <w:fldChar w:fldCharType="end"/>
        </w:r>
      </w:hyperlink>
    </w:p>
    <w:p w14:paraId="6F49624F"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91" w:history="1">
        <w:r w:rsidRPr="006C3A48">
          <w:rPr>
            <w:rStyle w:val="Hyperlink"/>
            <w:i/>
            <w:noProof/>
            <w:lang w:val="vi-VN"/>
          </w:rPr>
          <w:t>3.3.3</w:t>
        </w:r>
        <w:r w:rsidRPr="006C3A48">
          <w:rPr>
            <w:rFonts w:asciiTheme="minorHAnsi" w:eastAsiaTheme="minorEastAsia" w:hAnsiTheme="minorHAnsi" w:cstheme="minorBidi"/>
            <w:noProof/>
            <w:sz w:val="22"/>
            <w:szCs w:val="22"/>
            <w:lang w:val="vi-VN"/>
          </w:rPr>
          <w:tab/>
        </w:r>
        <w:r w:rsidRPr="006C3A48">
          <w:rPr>
            <w:rStyle w:val="Hyperlink"/>
            <w:i/>
            <w:noProof/>
            <w:lang w:val="vi-VN"/>
          </w:rPr>
          <w:t>Phân lớp cảm xúc</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_Toc47339691 \h </w:instrText>
        </w:r>
        <w:r w:rsidRPr="006C3A48">
          <w:rPr>
            <w:noProof/>
            <w:webHidden/>
            <w:lang w:val="vi-VN"/>
          </w:rPr>
        </w:r>
        <w:r w:rsidRPr="006C3A48">
          <w:rPr>
            <w:noProof/>
            <w:webHidden/>
            <w:lang w:val="vi-VN"/>
          </w:rPr>
          <w:fldChar w:fldCharType="separate"/>
        </w:r>
        <w:r w:rsidRPr="006C3A48">
          <w:rPr>
            <w:noProof/>
            <w:webHidden/>
            <w:lang w:val="vi-VN"/>
          </w:rPr>
          <w:t>44</w:t>
        </w:r>
        <w:r w:rsidRPr="006C3A48">
          <w:rPr>
            <w:noProof/>
            <w:webHidden/>
            <w:lang w:val="vi-VN"/>
          </w:rPr>
          <w:fldChar w:fldCharType="end"/>
        </w:r>
      </w:hyperlink>
    </w:p>
    <w:p w14:paraId="6D4D612A" w14:textId="77777777" w:rsidR="006C3A48" w:rsidRPr="006C3A48" w:rsidRDefault="006C3A48" w:rsidP="006C3A48">
      <w:pPr>
        <w:pStyle w:val="TOC1"/>
        <w:tabs>
          <w:tab w:val="right" w:leader="dot" w:pos="9440"/>
        </w:tabs>
        <w:spacing w:line="360" w:lineRule="auto"/>
        <w:rPr>
          <w:rFonts w:asciiTheme="minorHAnsi" w:eastAsiaTheme="minorEastAsia" w:hAnsiTheme="minorHAnsi" w:cstheme="minorBidi"/>
          <w:noProof/>
          <w:sz w:val="22"/>
          <w:szCs w:val="22"/>
          <w:lang w:val="vi-VN"/>
        </w:rPr>
      </w:pPr>
      <w:hyperlink w:anchor="_Toc47339692" w:history="1">
        <w:r w:rsidRPr="006C3A48">
          <w:rPr>
            <w:rStyle w:val="Hyperlink"/>
            <w:noProof/>
            <w:lang w:val="vi-VN"/>
          </w:rPr>
          <w:t>CHƯƠNG 4: THỰC NGHIỆM VÀ ĐÁNH GIÁ</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_Toc47339692 \h </w:instrText>
        </w:r>
        <w:r w:rsidRPr="006C3A48">
          <w:rPr>
            <w:noProof/>
            <w:webHidden/>
            <w:lang w:val="vi-VN"/>
          </w:rPr>
        </w:r>
        <w:r w:rsidRPr="006C3A48">
          <w:rPr>
            <w:noProof/>
            <w:webHidden/>
            <w:lang w:val="vi-VN"/>
          </w:rPr>
          <w:fldChar w:fldCharType="separate"/>
        </w:r>
        <w:r w:rsidRPr="006C3A48">
          <w:rPr>
            <w:noProof/>
            <w:webHidden/>
            <w:lang w:val="vi-VN"/>
          </w:rPr>
          <w:t>46</w:t>
        </w:r>
        <w:r w:rsidRPr="006C3A48">
          <w:rPr>
            <w:noProof/>
            <w:webHidden/>
            <w:lang w:val="vi-VN"/>
          </w:rPr>
          <w:fldChar w:fldCharType="end"/>
        </w:r>
      </w:hyperlink>
    </w:p>
    <w:p w14:paraId="4C957AD3"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93" w:history="1">
        <w:r w:rsidRPr="006C3A48">
          <w:rPr>
            <w:rStyle w:val="Hyperlink"/>
            <w:noProof/>
            <w:lang w:val="vi-VN"/>
          </w:rPr>
          <w:t>4.1</w:t>
        </w:r>
        <w:r w:rsidRPr="006C3A48">
          <w:rPr>
            <w:rFonts w:asciiTheme="minorHAnsi" w:eastAsiaTheme="minorEastAsia" w:hAnsiTheme="minorHAnsi" w:cstheme="minorBidi"/>
            <w:noProof/>
            <w:sz w:val="22"/>
            <w:szCs w:val="22"/>
            <w:lang w:val="vi-VN"/>
          </w:rPr>
          <w:tab/>
        </w:r>
        <w:r w:rsidRPr="006C3A48">
          <w:rPr>
            <w:rStyle w:val="Hyperlink"/>
            <w:noProof/>
            <w:lang w:val="vi-VN"/>
          </w:rPr>
          <w:t>Môi trường và dữ liệu thực nghiệm</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_Toc47339693 \h </w:instrText>
        </w:r>
        <w:r w:rsidRPr="006C3A48">
          <w:rPr>
            <w:noProof/>
            <w:webHidden/>
            <w:lang w:val="vi-VN"/>
          </w:rPr>
        </w:r>
        <w:r w:rsidRPr="006C3A48">
          <w:rPr>
            <w:noProof/>
            <w:webHidden/>
            <w:lang w:val="vi-VN"/>
          </w:rPr>
          <w:fldChar w:fldCharType="separate"/>
        </w:r>
        <w:r w:rsidRPr="006C3A48">
          <w:rPr>
            <w:noProof/>
            <w:webHidden/>
            <w:lang w:val="vi-VN"/>
          </w:rPr>
          <w:t>46</w:t>
        </w:r>
        <w:r w:rsidRPr="006C3A48">
          <w:rPr>
            <w:noProof/>
            <w:webHidden/>
            <w:lang w:val="vi-VN"/>
          </w:rPr>
          <w:fldChar w:fldCharType="end"/>
        </w:r>
      </w:hyperlink>
    </w:p>
    <w:p w14:paraId="1D95C027"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94" w:history="1">
        <w:r w:rsidRPr="006C3A48">
          <w:rPr>
            <w:rStyle w:val="Hyperlink"/>
            <w:b/>
            <w:i/>
            <w:noProof/>
            <w:lang w:val="vi-VN"/>
          </w:rPr>
          <w:t>4.1.1</w:t>
        </w:r>
        <w:r w:rsidRPr="006C3A48">
          <w:rPr>
            <w:rFonts w:asciiTheme="minorHAnsi" w:eastAsiaTheme="minorEastAsia" w:hAnsiTheme="minorHAnsi" w:cstheme="minorBidi"/>
            <w:noProof/>
            <w:sz w:val="22"/>
            <w:szCs w:val="22"/>
            <w:lang w:val="vi-VN"/>
          </w:rPr>
          <w:tab/>
        </w:r>
        <w:r w:rsidRPr="006C3A48">
          <w:rPr>
            <w:rStyle w:val="Hyperlink"/>
            <w:b/>
            <w:i/>
            <w:noProof/>
            <w:lang w:val="vi-VN"/>
          </w:rPr>
          <w:t>Môi trường thực nghiệm</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_Toc47339694 \h </w:instrText>
        </w:r>
        <w:r w:rsidRPr="006C3A48">
          <w:rPr>
            <w:noProof/>
            <w:webHidden/>
            <w:lang w:val="vi-VN"/>
          </w:rPr>
        </w:r>
        <w:r w:rsidRPr="006C3A48">
          <w:rPr>
            <w:noProof/>
            <w:webHidden/>
            <w:lang w:val="vi-VN"/>
          </w:rPr>
          <w:fldChar w:fldCharType="separate"/>
        </w:r>
        <w:r w:rsidRPr="006C3A48">
          <w:rPr>
            <w:noProof/>
            <w:webHidden/>
            <w:lang w:val="vi-VN"/>
          </w:rPr>
          <w:t>46</w:t>
        </w:r>
        <w:r w:rsidRPr="006C3A48">
          <w:rPr>
            <w:noProof/>
            <w:webHidden/>
            <w:lang w:val="vi-VN"/>
          </w:rPr>
          <w:fldChar w:fldCharType="end"/>
        </w:r>
      </w:hyperlink>
    </w:p>
    <w:p w14:paraId="14F9674C"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95" w:history="1">
        <w:r w:rsidRPr="006C3A48">
          <w:rPr>
            <w:rStyle w:val="Hyperlink"/>
            <w:b/>
            <w:i/>
            <w:noProof/>
            <w:lang w:val="vi-VN"/>
          </w:rPr>
          <w:t>4.1.2</w:t>
        </w:r>
        <w:r w:rsidRPr="006C3A48">
          <w:rPr>
            <w:rFonts w:asciiTheme="minorHAnsi" w:eastAsiaTheme="minorEastAsia" w:hAnsiTheme="minorHAnsi" w:cstheme="minorBidi"/>
            <w:noProof/>
            <w:sz w:val="22"/>
            <w:szCs w:val="22"/>
            <w:lang w:val="vi-VN"/>
          </w:rPr>
          <w:tab/>
        </w:r>
        <w:r w:rsidRPr="006C3A48">
          <w:rPr>
            <w:rStyle w:val="Hyperlink"/>
            <w:b/>
            <w:i/>
            <w:noProof/>
            <w:lang w:val="vi-VN"/>
          </w:rPr>
          <w:t>Công cụ sử dụng</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_Toc47339695 \h </w:instrText>
        </w:r>
        <w:r w:rsidRPr="006C3A48">
          <w:rPr>
            <w:noProof/>
            <w:webHidden/>
            <w:lang w:val="vi-VN"/>
          </w:rPr>
        </w:r>
        <w:r w:rsidRPr="006C3A48">
          <w:rPr>
            <w:noProof/>
            <w:webHidden/>
            <w:lang w:val="vi-VN"/>
          </w:rPr>
          <w:fldChar w:fldCharType="separate"/>
        </w:r>
        <w:r w:rsidRPr="006C3A48">
          <w:rPr>
            <w:noProof/>
            <w:webHidden/>
            <w:lang w:val="vi-VN"/>
          </w:rPr>
          <w:t>46</w:t>
        </w:r>
        <w:r w:rsidRPr="006C3A48">
          <w:rPr>
            <w:noProof/>
            <w:webHidden/>
            <w:lang w:val="vi-VN"/>
          </w:rPr>
          <w:fldChar w:fldCharType="end"/>
        </w:r>
      </w:hyperlink>
    </w:p>
    <w:p w14:paraId="3EFC7AE4" w14:textId="77777777" w:rsidR="006C3A48" w:rsidRPr="006C3A48" w:rsidRDefault="006C3A48" w:rsidP="006C3A48">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47339696" w:history="1">
        <w:r w:rsidRPr="006C3A48">
          <w:rPr>
            <w:rStyle w:val="Hyperlink"/>
            <w:b/>
            <w:i/>
            <w:noProof/>
            <w:lang w:val="vi-VN"/>
          </w:rPr>
          <w:t>4.1.3</w:t>
        </w:r>
        <w:r w:rsidRPr="006C3A48">
          <w:rPr>
            <w:rFonts w:asciiTheme="minorHAnsi" w:eastAsiaTheme="minorEastAsia" w:hAnsiTheme="minorHAnsi" w:cstheme="minorBidi"/>
            <w:noProof/>
            <w:sz w:val="22"/>
            <w:szCs w:val="22"/>
            <w:lang w:val="vi-VN"/>
          </w:rPr>
          <w:tab/>
        </w:r>
        <w:r w:rsidRPr="006C3A48">
          <w:rPr>
            <w:rStyle w:val="Hyperlink"/>
            <w:b/>
            <w:i/>
            <w:noProof/>
            <w:lang w:val="vi-VN"/>
          </w:rPr>
          <w:t>Dữ liệu thực nghiệm</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_Toc47339696 \h </w:instrText>
        </w:r>
        <w:r w:rsidRPr="006C3A48">
          <w:rPr>
            <w:noProof/>
            <w:webHidden/>
            <w:lang w:val="vi-VN"/>
          </w:rPr>
        </w:r>
        <w:r w:rsidRPr="006C3A48">
          <w:rPr>
            <w:noProof/>
            <w:webHidden/>
            <w:lang w:val="vi-VN"/>
          </w:rPr>
          <w:fldChar w:fldCharType="separate"/>
        </w:r>
        <w:r w:rsidRPr="006C3A48">
          <w:rPr>
            <w:noProof/>
            <w:webHidden/>
            <w:lang w:val="vi-VN"/>
          </w:rPr>
          <w:t>46</w:t>
        </w:r>
        <w:r w:rsidRPr="006C3A48">
          <w:rPr>
            <w:noProof/>
            <w:webHidden/>
            <w:lang w:val="vi-VN"/>
          </w:rPr>
          <w:fldChar w:fldCharType="end"/>
        </w:r>
      </w:hyperlink>
    </w:p>
    <w:p w14:paraId="77036414"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97" w:history="1">
        <w:r w:rsidRPr="006C3A48">
          <w:rPr>
            <w:rStyle w:val="Hyperlink"/>
            <w:noProof/>
            <w:lang w:val="vi-VN"/>
          </w:rPr>
          <w:t>4.2</w:t>
        </w:r>
        <w:r w:rsidRPr="006C3A48">
          <w:rPr>
            <w:rFonts w:asciiTheme="minorHAnsi" w:eastAsiaTheme="minorEastAsia" w:hAnsiTheme="minorHAnsi" w:cstheme="minorBidi"/>
            <w:noProof/>
            <w:sz w:val="22"/>
            <w:szCs w:val="22"/>
            <w:lang w:val="vi-VN"/>
          </w:rPr>
          <w:tab/>
        </w:r>
        <w:r w:rsidRPr="006C3A48">
          <w:rPr>
            <w:rStyle w:val="Hyperlink"/>
            <w:noProof/>
            <w:lang w:val="vi-VN"/>
          </w:rPr>
          <w:t>Phương pháp đánh giá</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_Toc47339697 \h </w:instrText>
        </w:r>
        <w:r w:rsidRPr="006C3A48">
          <w:rPr>
            <w:noProof/>
            <w:webHidden/>
            <w:lang w:val="vi-VN"/>
          </w:rPr>
        </w:r>
        <w:r w:rsidRPr="006C3A48">
          <w:rPr>
            <w:noProof/>
            <w:webHidden/>
            <w:lang w:val="vi-VN"/>
          </w:rPr>
          <w:fldChar w:fldCharType="separate"/>
        </w:r>
        <w:r w:rsidRPr="006C3A48">
          <w:rPr>
            <w:noProof/>
            <w:webHidden/>
            <w:lang w:val="vi-VN"/>
          </w:rPr>
          <w:t>47</w:t>
        </w:r>
        <w:r w:rsidRPr="006C3A48">
          <w:rPr>
            <w:noProof/>
            <w:webHidden/>
            <w:lang w:val="vi-VN"/>
          </w:rPr>
          <w:fldChar w:fldCharType="end"/>
        </w:r>
      </w:hyperlink>
    </w:p>
    <w:p w14:paraId="582338A4"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98" w:history="1">
        <w:r w:rsidRPr="006C3A48">
          <w:rPr>
            <w:rStyle w:val="Hyperlink"/>
            <w:noProof/>
            <w:lang w:val="vi-VN"/>
          </w:rPr>
          <w:t>4.3</w:t>
        </w:r>
        <w:r w:rsidRPr="006C3A48">
          <w:rPr>
            <w:rFonts w:asciiTheme="minorHAnsi" w:eastAsiaTheme="minorEastAsia" w:hAnsiTheme="minorHAnsi" w:cstheme="minorBidi"/>
            <w:noProof/>
            <w:sz w:val="22"/>
            <w:szCs w:val="22"/>
            <w:lang w:val="vi-VN"/>
          </w:rPr>
          <w:tab/>
        </w:r>
        <w:r w:rsidRPr="006C3A48">
          <w:rPr>
            <w:rStyle w:val="Hyperlink"/>
            <w:noProof/>
            <w:lang w:val="vi-VN"/>
          </w:rPr>
          <w:t>Xây dựng bộ phân lớp cảm xúc</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_Toc47339698 \h </w:instrText>
        </w:r>
        <w:r w:rsidRPr="006C3A48">
          <w:rPr>
            <w:noProof/>
            <w:webHidden/>
            <w:lang w:val="vi-VN"/>
          </w:rPr>
        </w:r>
        <w:r w:rsidRPr="006C3A48">
          <w:rPr>
            <w:noProof/>
            <w:webHidden/>
            <w:lang w:val="vi-VN"/>
          </w:rPr>
          <w:fldChar w:fldCharType="separate"/>
        </w:r>
        <w:r w:rsidRPr="006C3A48">
          <w:rPr>
            <w:noProof/>
            <w:webHidden/>
            <w:lang w:val="vi-VN"/>
          </w:rPr>
          <w:t>49</w:t>
        </w:r>
        <w:r w:rsidRPr="006C3A48">
          <w:rPr>
            <w:noProof/>
            <w:webHidden/>
            <w:lang w:val="vi-VN"/>
          </w:rPr>
          <w:fldChar w:fldCharType="end"/>
        </w:r>
      </w:hyperlink>
    </w:p>
    <w:p w14:paraId="5A40E2A3"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699" w:history="1">
        <w:r w:rsidRPr="006C3A48">
          <w:rPr>
            <w:rStyle w:val="Hyperlink"/>
            <w:noProof/>
            <w:lang w:val="vi-VN"/>
          </w:rPr>
          <w:t>4.4</w:t>
        </w:r>
        <w:r w:rsidRPr="006C3A48">
          <w:rPr>
            <w:rFonts w:asciiTheme="minorHAnsi" w:eastAsiaTheme="minorEastAsia" w:hAnsiTheme="minorHAnsi" w:cstheme="minorBidi"/>
            <w:noProof/>
            <w:sz w:val="22"/>
            <w:szCs w:val="22"/>
            <w:lang w:val="vi-VN"/>
          </w:rPr>
          <w:tab/>
        </w:r>
        <w:r w:rsidRPr="006C3A48">
          <w:rPr>
            <w:rStyle w:val="Hyperlink"/>
            <w:noProof/>
            <w:lang w:val="vi-VN"/>
          </w:rPr>
          <w:t>Kết quả thực nghiệm</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_Toc47339699 \h </w:instrText>
        </w:r>
        <w:r w:rsidRPr="006C3A48">
          <w:rPr>
            <w:noProof/>
            <w:webHidden/>
            <w:lang w:val="vi-VN"/>
          </w:rPr>
        </w:r>
        <w:r w:rsidRPr="006C3A48">
          <w:rPr>
            <w:noProof/>
            <w:webHidden/>
            <w:lang w:val="vi-VN"/>
          </w:rPr>
          <w:fldChar w:fldCharType="separate"/>
        </w:r>
        <w:r w:rsidRPr="006C3A48">
          <w:rPr>
            <w:noProof/>
            <w:webHidden/>
            <w:lang w:val="vi-VN"/>
          </w:rPr>
          <w:t>51</w:t>
        </w:r>
        <w:r w:rsidRPr="006C3A48">
          <w:rPr>
            <w:noProof/>
            <w:webHidden/>
            <w:lang w:val="vi-VN"/>
          </w:rPr>
          <w:fldChar w:fldCharType="end"/>
        </w:r>
      </w:hyperlink>
    </w:p>
    <w:p w14:paraId="0643791C"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700" w:history="1">
        <w:r w:rsidRPr="006C3A48">
          <w:rPr>
            <w:rStyle w:val="Hyperlink"/>
            <w:noProof/>
            <w:lang w:val="vi-VN"/>
          </w:rPr>
          <w:t>4.5</w:t>
        </w:r>
        <w:r w:rsidRPr="006C3A48">
          <w:rPr>
            <w:rFonts w:asciiTheme="minorHAnsi" w:eastAsiaTheme="minorEastAsia" w:hAnsiTheme="minorHAnsi" w:cstheme="minorBidi"/>
            <w:noProof/>
            <w:sz w:val="22"/>
            <w:szCs w:val="22"/>
            <w:lang w:val="vi-VN"/>
          </w:rPr>
          <w:tab/>
        </w:r>
        <w:r w:rsidRPr="006C3A48">
          <w:rPr>
            <w:rStyle w:val="Hyperlink"/>
            <w:noProof/>
            <w:lang w:val="vi-VN"/>
          </w:rPr>
          <w:t>Đánh giá kết quả</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_Toc47339700 \h </w:instrText>
        </w:r>
        <w:r w:rsidRPr="006C3A48">
          <w:rPr>
            <w:noProof/>
            <w:webHidden/>
            <w:lang w:val="vi-VN"/>
          </w:rPr>
        </w:r>
        <w:r w:rsidRPr="006C3A48">
          <w:rPr>
            <w:noProof/>
            <w:webHidden/>
            <w:lang w:val="vi-VN"/>
          </w:rPr>
          <w:fldChar w:fldCharType="separate"/>
        </w:r>
        <w:r w:rsidRPr="006C3A48">
          <w:rPr>
            <w:noProof/>
            <w:webHidden/>
            <w:lang w:val="vi-VN"/>
          </w:rPr>
          <w:t>55</w:t>
        </w:r>
        <w:r w:rsidRPr="006C3A48">
          <w:rPr>
            <w:noProof/>
            <w:webHidden/>
            <w:lang w:val="vi-VN"/>
          </w:rPr>
          <w:fldChar w:fldCharType="end"/>
        </w:r>
      </w:hyperlink>
    </w:p>
    <w:p w14:paraId="6589DE3E" w14:textId="77777777" w:rsidR="006C3A48" w:rsidRPr="006C3A48" w:rsidRDefault="006C3A48" w:rsidP="006C3A48">
      <w:pPr>
        <w:pStyle w:val="TOC1"/>
        <w:tabs>
          <w:tab w:val="right" w:leader="dot" w:pos="9440"/>
        </w:tabs>
        <w:spacing w:line="360" w:lineRule="auto"/>
        <w:rPr>
          <w:rFonts w:asciiTheme="minorHAnsi" w:eastAsiaTheme="minorEastAsia" w:hAnsiTheme="minorHAnsi" w:cstheme="minorBidi"/>
          <w:noProof/>
          <w:sz w:val="22"/>
          <w:szCs w:val="22"/>
          <w:lang w:val="vi-VN"/>
        </w:rPr>
      </w:pPr>
      <w:hyperlink w:anchor="_Toc47339701" w:history="1">
        <w:r w:rsidRPr="006C3A48">
          <w:rPr>
            <w:rStyle w:val="Hyperlink"/>
            <w:noProof/>
            <w:lang w:val="vi-VN"/>
          </w:rPr>
          <w:t>CHƯƠNG 5: KẾT LUẬN VÀ HƯỚNG PHÁT TRIỂN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_Toc47339701 \h </w:instrText>
        </w:r>
        <w:r w:rsidRPr="006C3A48">
          <w:rPr>
            <w:noProof/>
            <w:webHidden/>
            <w:lang w:val="vi-VN"/>
          </w:rPr>
        </w:r>
        <w:r w:rsidRPr="006C3A48">
          <w:rPr>
            <w:noProof/>
            <w:webHidden/>
            <w:lang w:val="vi-VN"/>
          </w:rPr>
          <w:fldChar w:fldCharType="separate"/>
        </w:r>
        <w:r w:rsidRPr="006C3A48">
          <w:rPr>
            <w:noProof/>
            <w:webHidden/>
            <w:lang w:val="vi-VN"/>
          </w:rPr>
          <w:t>56</w:t>
        </w:r>
        <w:r w:rsidRPr="006C3A48">
          <w:rPr>
            <w:noProof/>
            <w:webHidden/>
            <w:lang w:val="vi-VN"/>
          </w:rPr>
          <w:fldChar w:fldCharType="end"/>
        </w:r>
      </w:hyperlink>
    </w:p>
    <w:p w14:paraId="751FDDC4"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702" w:history="1">
        <w:r w:rsidRPr="006C3A48">
          <w:rPr>
            <w:rStyle w:val="Hyperlink"/>
            <w:b/>
            <w:noProof/>
            <w:lang w:val="vi-VN"/>
          </w:rPr>
          <w:t>5.1</w:t>
        </w:r>
        <w:r w:rsidRPr="006C3A48">
          <w:rPr>
            <w:rFonts w:asciiTheme="minorHAnsi" w:eastAsiaTheme="minorEastAsia" w:hAnsiTheme="minorHAnsi" w:cstheme="minorBidi"/>
            <w:noProof/>
            <w:sz w:val="22"/>
            <w:szCs w:val="22"/>
            <w:lang w:val="vi-VN"/>
          </w:rPr>
          <w:tab/>
        </w:r>
        <w:r w:rsidRPr="006C3A48">
          <w:rPr>
            <w:rStyle w:val="Hyperlink"/>
            <w:b/>
            <w:noProof/>
            <w:lang w:val="vi-VN"/>
          </w:rPr>
          <w:t>Kết luận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_Toc47339702 \h </w:instrText>
        </w:r>
        <w:r w:rsidRPr="006C3A48">
          <w:rPr>
            <w:noProof/>
            <w:webHidden/>
            <w:lang w:val="vi-VN"/>
          </w:rPr>
        </w:r>
        <w:r w:rsidRPr="006C3A48">
          <w:rPr>
            <w:noProof/>
            <w:webHidden/>
            <w:lang w:val="vi-VN"/>
          </w:rPr>
          <w:fldChar w:fldCharType="separate"/>
        </w:r>
        <w:r w:rsidRPr="006C3A48">
          <w:rPr>
            <w:noProof/>
            <w:webHidden/>
            <w:lang w:val="vi-VN"/>
          </w:rPr>
          <w:t>56</w:t>
        </w:r>
        <w:r w:rsidRPr="006C3A48">
          <w:rPr>
            <w:noProof/>
            <w:webHidden/>
            <w:lang w:val="vi-VN"/>
          </w:rPr>
          <w:fldChar w:fldCharType="end"/>
        </w:r>
      </w:hyperlink>
    </w:p>
    <w:p w14:paraId="628BA1F6" w14:textId="77777777" w:rsidR="006C3A48" w:rsidRPr="006C3A48" w:rsidRDefault="006C3A48" w:rsidP="006C3A48">
      <w:pPr>
        <w:pStyle w:val="TOC2"/>
        <w:tabs>
          <w:tab w:val="left" w:pos="880"/>
          <w:tab w:val="right" w:leader="dot" w:pos="9440"/>
        </w:tabs>
        <w:spacing w:line="360" w:lineRule="auto"/>
        <w:rPr>
          <w:rFonts w:asciiTheme="minorHAnsi" w:eastAsiaTheme="minorEastAsia" w:hAnsiTheme="minorHAnsi" w:cstheme="minorBidi"/>
          <w:noProof/>
          <w:sz w:val="22"/>
          <w:szCs w:val="22"/>
          <w:lang w:val="vi-VN"/>
        </w:rPr>
      </w:pPr>
      <w:hyperlink w:anchor="_Toc47339703" w:history="1">
        <w:r w:rsidRPr="006C3A48">
          <w:rPr>
            <w:rStyle w:val="Hyperlink"/>
            <w:b/>
            <w:noProof/>
            <w:lang w:val="vi-VN"/>
          </w:rPr>
          <w:t>5.2</w:t>
        </w:r>
        <w:r w:rsidRPr="006C3A48">
          <w:rPr>
            <w:rFonts w:asciiTheme="minorHAnsi" w:eastAsiaTheme="minorEastAsia" w:hAnsiTheme="minorHAnsi" w:cstheme="minorBidi"/>
            <w:noProof/>
            <w:sz w:val="22"/>
            <w:szCs w:val="22"/>
            <w:lang w:val="vi-VN"/>
          </w:rPr>
          <w:tab/>
        </w:r>
        <w:r w:rsidRPr="006C3A48">
          <w:rPr>
            <w:rStyle w:val="Hyperlink"/>
            <w:b/>
            <w:noProof/>
            <w:lang w:val="vi-VN"/>
          </w:rPr>
          <w:t>Hướng phát triển</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_Toc47339703 \h </w:instrText>
        </w:r>
        <w:r w:rsidRPr="006C3A48">
          <w:rPr>
            <w:noProof/>
            <w:webHidden/>
            <w:lang w:val="vi-VN"/>
          </w:rPr>
        </w:r>
        <w:r w:rsidRPr="006C3A48">
          <w:rPr>
            <w:noProof/>
            <w:webHidden/>
            <w:lang w:val="vi-VN"/>
          </w:rPr>
          <w:fldChar w:fldCharType="separate"/>
        </w:r>
        <w:r w:rsidRPr="006C3A48">
          <w:rPr>
            <w:noProof/>
            <w:webHidden/>
            <w:lang w:val="vi-VN"/>
          </w:rPr>
          <w:t>56</w:t>
        </w:r>
        <w:r w:rsidRPr="006C3A48">
          <w:rPr>
            <w:noProof/>
            <w:webHidden/>
            <w:lang w:val="vi-VN"/>
          </w:rPr>
          <w:fldChar w:fldCharType="end"/>
        </w:r>
      </w:hyperlink>
    </w:p>
    <w:p w14:paraId="21D13AA7" w14:textId="77777777" w:rsidR="006C3A48" w:rsidRPr="006C3A48" w:rsidRDefault="006C3A48" w:rsidP="006C3A48">
      <w:pPr>
        <w:pStyle w:val="TOC1"/>
        <w:tabs>
          <w:tab w:val="right" w:leader="dot" w:pos="9440"/>
        </w:tabs>
        <w:spacing w:line="360" w:lineRule="auto"/>
        <w:rPr>
          <w:rFonts w:asciiTheme="minorHAnsi" w:eastAsiaTheme="minorEastAsia" w:hAnsiTheme="minorHAnsi" w:cstheme="minorBidi"/>
          <w:noProof/>
          <w:sz w:val="22"/>
          <w:szCs w:val="22"/>
          <w:lang w:val="vi-VN"/>
        </w:rPr>
      </w:pPr>
      <w:hyperlink w:anchor="_Toc47339704" w:history="1">
        <w:r w:rsidRPr="006C3A48">
          <w:rPr>
            <w:rStyle w:val="Hyperlink"/>
            <w:noProof/>
            <w:lang w:val="vi-VN"/>
          </w:rPr>
          <w:t>TÀI LIỆU THAM KHẢO</w:t>
        </w:r>
        <w:r w:rsidRPr="006C3A48">
          <w:rPr>
            <w:noProof/>
            <w:webHidden/>
            <w:lang w:val="vi-VN"/>
          </w:rPr>
          <w:tab/>
        </w:r>
        <w:r w:rsidRPr="006C3A48">
          <w:rPr>
            <w:noProof/>
            <w:webHidden/>
            <w:lang w:val="vi-VN"/>
          </w:rPr>
          <w:fldChar w:fldCharType="begin"/>
        </w:r>
        <w:r w:rsidRPr="006C3A48">
          <w:rPr>
            <w:noProof/>
            <w:webHidden/>
            <w:lang w:val="vi-VN"/>
          </w:rPr>
          <w:instrText xml:space="preserve"> PAGEREF _Toc47339704 \h </w:instrText>
        </w:r>
        <w:r w:rsidRPr="006C3A48">
          <w:rPr>
            <w:noProof/>
            <w:webHidden/>
            <w:lang w:val="vi-VN"/>
          </w:rPr>
        </w:r>
        <w:r w:rsidRPr="006C3A48">
          <w:rPr>
            <w:noProof/>
            <w:webHidden/>
            <w:lang w:val="vi-VN"/>
          </w:rPr>
          <w:fldChar w:fldCharType="separate"/>
        </w:r>
        <w:r w:rsidRPr="006C3A48">
          <w:rPr>
            <w:noProof/>
            <w:webHidden/>
            <w:lang w:val="vi-VN"/>
          </w:rPr>
          <w:t>58</w:t>
        </w:r>
        <w:r w:rsidRPr="006C3A48">
          <w:rPr>
            <w:noProof/>
            <w:webHidden/>
            <w:lang w:val="vi-VN"/>
          </w:rPr>
          <w:fldChar w:fldCharType="end"/>
        </w:r>
      </w:hyperlink>
    </w:p>
    <w:p w14:paraId="44ECA60C" w14:textId="5B0F4616" w:rsidR="001862EB" w:rsidRPr="006C3A48" w:rsidRDefault="00C67EFD" w:rsidP="00953734">
      <w:pPr>
        <w:widowControl w:val="0"/>
        <w:tabs>
          <w:tab w:val="left" w:pos="3120"/>
        </w:tabs>
        <w:autoSpaceDE w:val="0"/>
        <w:autoSpaceDN w:val="0"/>
        <w:adjustRightInd w:val="0"/>
        <w:spacing w:before="60" w:afterLines="60" w:after="144" w:line="360" w:lineRule="auto"/>
        <w:ind w:right="-4"/>
        <w:rPr>
          <w:noProof/>
          <w:color w:val="000000"/>
          <w:spacing w:val="-4"/>
        </w:rPr>
      </w:pPr>
      <w:r w:rsidRPr="00403DF7">
        <w:rPr>
          <w:b/>
          <w:bCs/>
          <w:noProof/>
          <w:sz w:val="26"/>
          <w:szCs w:val="26"/>
          <w:lang w:val="vi-VN"/>
        </w:rPr>
        <w:fldChar w:fldCharType="end"/>
      </w:r>
    </w:p>
    <w:p w14:paraId="376C16E9" w14:textId="7400B399" w:rsidR="00592B7D" w:rsidRPr="003B78AF" w:rsidRDefault="00592B7D" w:rsidP="00427D22">
      <w:pPr>
        <w:pStyle w:val="Heading1"/>
        <w:spacing w:line="360" w:lineRule="auto"/>
        <w:jc w:val="center"/>
        <w:rPr>
          <w:rFonts w:ascii="Times New Roman" w:hAnsi="Times New Roman"/>
          <w:noProof/>
          <w:sz w:val="28"/>
          <w:szCs w:val="28"/>
          <w:lang w:val="vi-VN"/>
        </w:rPr>
      </w:pPr>
      <w:bookmarkStart w:id="5" w:name="_Toc47339653"/>
      <w:r w:rsidRPr="003B78AF">
        <w:rPr>
          <w:rFonts w:ascii="Times New Roman" w:hAnsi="Times New Roman"/>
          <w:noProof/>
          <w:sz w:val="28"/>
          <w:szCs w:val="28"/>
          <w:lang w:val="vi-VN"/>
        </w:rPr>
        <w:lastRenderedPageBreak/>
        <w:t>DANH MỤC CÁC TỪ VIẾT TẮT</w:t>
      </w:r>
      <w:bookmarkEnd w:id="5"/>
    </w:p>
    <w:tbl>
      <w:tblPr>
        <w:tblStyle w:val="TableGrid"/>
        <w:tblW w:w="0" w:type="auto"/>
        <w:tblInd w:w="675" w:type="dxa"/>
        <w:tblLook w:val="04A0" w:firstRow="1" w:lastRow="0" w:firstColumn="1" w:lastColumn="0" w:noHBand="0" w:noVBand="1"/>
      </w:tblPr>
      <w:tblGrid>
        <w:gridCol w:w="851"/>
        <w:gridCol w:w="1276"/>
        <w:gridCol w:w="3543"/>
        <w:gridCol w:w="2835"/>
      </w:tblGrid>
      <w:tr w:rsidR="00537602" w:rsidRPr="003E6772" w14:paraId="11F486FF" w14:textId="77777777" w:rsidTr="00B62F5A">
        <w:tc>
          <w:tcPr>
            <w:tcW w:w="851" w:type="dxa"/>
          </w:tcPr>
          <w:p w14:paraId="492C0911" w14:textId="77777777" w:rsidR="00537602" w:rsidRPr="003E6772" w:rsidRDefault="00537602" w:rsidP="001016C7">
            <w:pPr>
              <w:tabs>
                <w:tab w:val="num" w:pos="1260"/>
              </w:tabs>
              <w:autoSpaceDE w:val="0"/>
              <w:autoSpaceDN w:val="0"/>
              <w:spacing w:line="360" w:lineRule="auto"/>
              <w:rPr>
                <w:b/>
                <w:noProof/>
                <w:sz w:val="26"/>
                <w:szCs w:val="26"/>
                <w:lang w:val="vi-VN"/>
              </w:rPr>
            </w:pPr>
            <w:r w:rsidRPr="003E6772">
              <w:rPr>
                <w:b/>
                <w:noProof/>
                <w:sz w:val="26"/>
                <w:szCs w:val="26"/>
                <w:lang w:val="vi-VN"/>
              </w:rPr>
              <w:t>STT</w:t>
            </w:r>
          </w:p>
        </w:tc>
        <w:tc>
          <w:tcPr>
            <w:tcW w:w="1276" w:type="dxa"/>
          </w:tcPr>
          <w:p w14:paraId="3964BE59" w14:textId="77777777" w:rsidR="00537602" w:rsidRPr="003E6772" w:rsidRDefault="00537602" w:rsidP="001016C7">
            <w:pPr>
              <w:tabs>
                <w:tab w:val="num" w:pos="1260"/>
              </w:tabs>
              <w:autoSpaceDE w:val="0"/>
              <w:autoSpaceDN w:val="0"/>
              <w:spacing w:line="360" w:lineRule="auto"/>
              <w:rPr>
                <w:b/>
                <w:noProof/>
                <w:sz w:val="26"/>
                <w:szCs w:val="26"/>
                <w:lang w:val="vi-VN"/>
              </w:rPr>
            </w:pPr>
            <w:r w:rsidRPr="003E6772">
              <w:rPr>
                <w:b/>
                <w:noProof/>
                <w:sz w:val="26"/>
                <w:szCs w:val="26"/>
                <w:lang w:val="vi-VN"/>
              </w:rPr>
              <w:t>Viết tắt</w:t>
            </w:r>
          </w:p>
        </w:tc>
        <w:tc>
          <w:tcPr>
            <w:tcW w:w="3543" w:type="dxa"/>
          </w:tcPr>
          <w:p w14:paraId="68E728C2" w14:textId="77777777" w:rsidR="00537602" w:rsidRPr="003E6772" w:rsidRDefault="00537602" w:rsidP="001016C7">
            <w:pPr>
              <w:tabs>
                <w:tab w:val="num" w:pos="1260"/>
              </w:tabs>
              <w:autoSpaceDE w:val="0"/>
              <w:autoSpaceDN w:val="0"/>
              <w:spacing w:line="360" w:lineRule="auto"/>
              <w:rPr>
                <w:b/>
                <w:noProof/>
                <w:sz w:val="26"/>
                <w:szCs w:val="26"/>
                <w:lang w:val="vi-VN"/>
              </w:rPr>
            </w:pPr>
            <w:r w:rsidRPr="003E6772">
              <w:rPr>
                <w:b/>
                <w:noProof/>
                <w:sz w:val="26"/>
                <w:szCs w:val="26"/>
                <w:lang w:val="vi-VN"/>
              </w:rPr>
              <w:t>Tiếng Anh</w:t>
            </w:r>
          </w:p>
        </w:tc>
        <w:tc>
          <w:tcPr>
            <w:tcW w:w="2835" w:type="dxa"/>
          </w:tcPr>
          <w:p w14:paraId="07137ECF" w14:textId="77777777" w:rsidR="00537602" w:rsidRPr="003E6772" w:rsidRDefault="00537602" w:rsidP="001016C7">
            <w:pPr>
              <w:tabs>
                <w:tab w:val="num" w:pos="1260"/>
              </w:tabs>
              <w:autoSpaceDE w:val="0"/>
              <w:autoSpaceDN w:val="0"/>
              <w:spacing w:line="360" w:lineRule="auto"/>
              <w:rPr>
                <w:b/>
                <w:noProof/>
                <w:sz w:val="26"/>
                <w:szCs w:val="26"/>
                <w:lang w:val="vi-VN"/>
              </w:rPr>
            </w:pPr>
            <w:r w:rsidRPr="003E6772">
              <w:rPr>
                <w:b/>
                <w:noProof/>
                <w:sz w:val="26"/>
                <w:szCs w:val="26"/>
                <w:lang w:val="vi-VN"/>
              </w:rPr>
              <w:t>Tiếng Việt</w:t>
            </w:r>
          </w:p>
        </w:tc>
      </w:tr>
      <w:tr w:rsidR="00537602" w:rsidRPr="003E6772" w14:paraId="74A949C7" w14:textId="77777777" w:rsidTr="00B62F5A">
        <w:tc>
          <w:tcPr>
            <w:tcW w:w="851" w:type="dxa"/>
          </w:tcPr>
          <w:p w14:paraId="6CEB9629"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sz w:val="26"/>
                <w:szCs w:val="26"/>
                <w:lang w:val="vi-VN"/>
              </w:rPr>
              <w:t>1</w:t>
            </w:r>
          </w:p>
        </w:tc>
        <w:tc>
          <w:tcPr>
            <w:tcW w:w="1276" w:type="dxa"/>
          </w:tcPr>
          <w:p w14:paraId="24ECA592"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sz w:val="26"/>
                <w:szCs w:val="26"/>
                <w:lang w:val="vi-VN"/>
              </w:rPr>
              <w:t>CSDL</w:t>
            </w:r>
          </w:p>
        </w:tc>
        <w:tc>
          <w:tcPr>
            <w:tcW w:w="3543" w:type="dxa"/>
          </w:tcPr>
          <w:p w14:paraId="2598A37D"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w w:val="99"/>
                <w:sz w:val="26"/>
                <w:szCs w:val="26"/>
                <w:lang w:val="vi-VN"/>
              </w:rPr>
              <w:t>Database</w:t>
            </w:r>
          </w:p>
        </w:tc>
        <w:tc>
          <w:tcPr>
            <w:tcW w:w="2835" w:type="dxa"/>
          </w:tcPr>
          <w:p w14:paraId="6BC4B6E4"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w w:val="99"/>
                <w:sz w:val="26"/>
                <w:szCs w:val="26"/>
                <w:lang w:val="vi-VN"/>
              </w:rPr>
              <w:t>Cơ sở dữ liệu</w:t>
            </w:r>
          </w:p>
        </w:tc>
      </w:tr>
      <w:tr w:rsidR="00537602" w:rsidRPr="003E6772" w14:paraId="3912361F" w14:textId="77777777" w:rsidTr="00B62F5A">
        <w:tc>
          <w:tcPr>
            <w:tcW w:w="851" w:type="dxa"/>
          </w:tcPr>
          <w:p w14:paraId="1D80485D"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sz w:val="26"/>
                <w:szCs w:val="26"/>
                <w:lang w:val="vi-VN"/>
              </w:rPr>
              <w:t>2</w:t>
            </w:r>
          </w:p>
        </w:tc>
        <w:tc>
          <w:tcPr>
            <w:tcW w:w="1276" w:type="dxa"/>
          </w:tcPr>
          <w:p w14:paraId="5D64CF01"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sz w:val="26"/>
                <w:szCs w:val="26"/>
                <w:lang w:val="vi-VN"/>
              </w:rPr>
              <w:t>SVM</w:t>
            </w:r>
          </w:p>
        </w:tc>
        <w:tc>
          <w:tcPr>
            <w:tcW w:w="3543" w:type="dxa"/>
          </w:tcPr>
          <w:p w14:paraId="7F66548B"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sz w:val="26"/>
                <w:szCs w:val="26"/>
                <w:lang w:val="vi-VN"/>
              </w:rPr>
              <w:t>Support Vector Machines</w:t>
            </w:r>
          </w:p>
        </w:tc>
        <w:tc>
          <w:tcPr>
            <w:tcW w:w="2835" w:type="dxa"/>
          </w:tcPr>
          <w:p w14:paraId="13C64A04" w14:textId="77777777" w:rsidR="00537602" w:rsidRPr="003E6772" w:rsidRDefault="00BE3841" w:rsidP="001016C7">
            <w:pPr>
              <w:tabs>
                <w:tab w:val="num" w:pos="1260"/>
              </w:tabs>
              <w:autoSpaceDE w:val="0"/>
              <w:autoSpaceDN w:val="0"/>
              <w:spacing w:line="360" w:lineRule="auto"/>
              <w:rPr>
                <w:noProof/>
                <w:sz w:val="26"/>
                <w:szCs w:val="26"/>
                <w:lang w:val="vi-VN"/>
              </w:rPr>
            </w:pPr>
            <w:r w:rsidRPr="003E6772">
              <w:rPr>
                <w:noProof/>
                <w:sz w:val="26"/>
                <w:szCs w:val="26"/>
                <w:lang w:val="vi-VN"/>
              </w:rPr>
              <w:t>Máy vector hỗ trợ</w:t>
            </w:r>
          </w:p>
        </w:tc>
      </w:tr>
      <w:tr w:rsidR="00537602" w:rsidRPr="003E6772" w14:paraId="07C5465D" w14:textId="77777777" w:rsidTr="00B62F5A">
        <w:tc>
          <w:tcPr>
            <w:tcW w:w="851" w:type="dxa"/>
          </w:tcPr>
          <w:p w14:paraId="0AB325B9"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sz w:val="26"/>
                <w:szCs w:val="26"/>
                <w:lang w:val="vi-VN"/>
              </w:rPr>
              <w:t>3</w:t>
            </w:r>
          </w:p>
        </w:tc>
        <w:tc>
          <w:tcPr>
            <w:tcW w:w="1276" w:type="dxa"/>
          </w:tcPr>
          <w:p w14:paraId="15BAD13F"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sz w:val="26"/>
                <w:szCs w:val="26"/>
                <w:lang w:val="vi-VN"/>
              </w:rPr>
              <w:t>NB</w:t>
            </w:r>
          </w:p>
        </w:tc>
        <w:tc>
          <w:tcPr>
            <w:tcW w:w="3543" w:type="dxa"/>
          </w:tcPr>
          <w:p w14:paraId="3AFA29B7" w14:textId="77777777" w:rsidR="00537602" w:rsidRPr="003E6772" w:rsidRDefault="00537602" w:rsidP="001016C7">
            <w:pPr>
              <w:tabs>
                <w:tab w:val="num" w:pos="1260"/>
              </w:tabs>
              <w:autoSpaceDE w:val="0"/>
              <w:autoSpaceDN w:val="0"/>
              <w:spacing w:line="360" w:lineRule="auto"/>
              <w:rPr>
                <w:noProof/>
                <w:sz w:val="26"/>
                <w:szCs w:val="26"/>
                <w:lang w:val="vi-VN"/>
              </w:rPr>
            </w:pPr>
            <w:r w:rsidRPr="003E6772">
              <w:rPr>
                <w:noProof/>
                <w:sz w:val="26"/>
                <w:szCs w:val="26"/>
                <w:lang w:val="vi-VN"/>
              </w:rPr>
              <w:t>Naïve Bayes</w:t>
            </w:r>
          </w:p>
        </w:tc>
        <w:tc>
          <w:tcPr>
            <w:tcW w:w="2835" w:type="dxa"/>
          </w:tcPr>
          <w:p w14:paraId="2A1F246E" w14:textId="77777777" w:rsidR="00537602" w:rsidRPr="003E6772" w:rsidRDefault="00537602" w:rsidP="001016C7">
            <w:pPr>
              <w:tabs>
                <w:tab w:val="num" w:pos="1260"/>
              </w:tabs>
              <w:autoSpaceDE w:val="0"/>
              <w:autoSpaceDN w:val="0"/>
              <w:spacing w:line="360" w:lineRule="auto"/>
              <w:rPr>
                <w:noProof/>
                <w:sz w:val="26"/>
                <w:szCs w:val="26"/>
                <w:lang w:val="vi-VN"/>
              </w:rPr>
            </w:pPr>
          </w:p>
        </w:tc>
      </w:tr>
      <w:tr w:rsidR="00537602" w:rsidRPr="003E6772" w14:paraId="3A35D532" w14:textId="77777777" w:rsidTr="00B62F5A">
        <w:tc>
          <w:tcPr>
            <w:tcW w:w="851" w:type="dxa"/>
          </w:tcPr>
          <w:p w14:paraId="36290C51" w14:textId="77777777" w:rsidR="00537602" w:rsidRPr="003E6772" w:rsidRDefault="00511DAE" w:rsidP="001016C7">
            <w:pPr>
              <w:tabs>
                <w:tab w:val="num" w:pos="1260"/>
              </w:tabs>
              <w:autoSpaceDE w:val="0"/>
              <w:autoSpaceDN w:val="0"/>
              <w:spacing w:line="360" w:lineRule="auto"/>
              <w:rPr>
                <w:noProof/>
                <w:sz w:val="26"/>
                <w:szCs w:val="26"/>
                <w:lang w:val="vi-VN"/>
              </w:rPr>
            </w:pPr>
            <w:r w:rsidRPr="003E6772">
              <w:rPr>
                <w:noProof/>
                <w:sz w:val="26"/>
                <w:szCs w:val="26"/>
                <w:lang w:val="vi-VN"/>
              </w:rPr>
              <w:t>4</w:t>
            </w:r>
          </w:p>
        </w:tc>
        <w:tc>
          <w:tcPr>
            <w:tcW w:w="1276" w:type="dxa"/>
          </w:tcPr>
          <w:p w14:paraId="5FCA518C" w14:textId="77777777" w:rsidR="00537602" w:rsidRPr="003E6772" w:rsidRDefault="00602931" w:rsidP="001016C7">
            <w:pPr>
              <w:tabs>
                <w:tab w:val="num" w:pos="1260"/>
              </w:tabs>
              <w:autoSpaceDE w:val="0"/>
              <w:autoSpaceDN w:val="0"/>
              <w:spacing w:line="360" w:lineRule="auto"/>
              <w:rPr>
                <w:noProof/>
                <w:sz w:val="26"/>
                <w:szCs w:val="26"/>
                <w:lang w:val="vi-VN"/>
              </w:rPr>
            </w:pPr>
            <w:r w:rsidRPr="003E6772">
              <w:rPr>
                <w:noProof/>
                <w:sz w:val="26"/>
                <w:szCs w:val="26"/>
                <w:lang w:val="vi-VN"/>
              </w:rPr>
              <w:t>KNN</w:t>
            </w:r>
          </w:p>
        </w:tc>
        <w:tc>
          <w:tcPr>
            <w:tcW w:w="3543" w:type="dxa"/>
          </w:tcPr>
          <w:p w14:paraId="6FA744B1" w14:textId="77777777" w:rsidR="00537602" w:rsidRPr="003E6772" w:rsidRDefault="00BE3841" w:rsidP="001016C7">
            <w:pPr>
              <w:tabs>
                <w:tab w:val="num" w:pos="1260"/>
              </w:tabs>
              <w:autoSpaceDE w:val="0"/>
              <w:autoSpaceDN w:val="0"/>
              <w:spacing w:line="360" w:lineRule="auto"/>
              <w:rPr>
                <w:noProof/>
                <w:sz w:val="26"/>
                <w:szCs w:val="26"/>
                <w:lang w:val="vi-VN"/>
              </w:rPr>
            </w:pPr>
            <w:r w:rsidRPr="003E6772">
              <w:rPr>
                <w:noProof/>
                <w:sz w:val="26"/>
                <w:szCs w:val="26"/>
                <w:lang w:val="vi-VN"/>
              </w:rPr>
              <w:t>k-Nearest Neighbors</w:t>
            </w:r>
          </w:p>
        </w:tc>
        <w:tc>
          <w:tcPr>
            <w:tcW w:w="2835" w:type="dxa"/>
          </w:tcPr>
          <w:p w14:paraId="7F033C86" w14:textId="77777777" w:rsidR="00537602" w:rsidRPr="003E6772" w:rsidRDefault="00BE3841" w:rsidP="001016C7">
            <w:pPr>
              <w:tabs>
                <w:tab w:val="num" w:pos="1260"/>
              </w:tabs>
              <w:autoSpaceDE w:val="0"/>
              <w:autoSpaceDN w:val="0"/>
              <w:spacing w:line="360" w:lineRule="auto"/>
              <w:rPr>
                <w:noProof/>
                <w:sz w:val="26"/>
                <w:szCs w:val="26"/>
                <w:lang w:val="vi-VN"/>
              </w:rPr>
            </w:pPr>
            <w:r w:rsidRPr="003E6772">
              <w:rPr>
                <w:noProof/>
                <w:sz w:val="26"/>
                <w:szCs w:val="26"/>
                <w:lang w:val="vi-VN"/>
              </w:rPr>
              <w:t>k-láng giềng gần</w:t>
            </w:r>
          </w:p>
        </w:tc>
      </w:tr>
      <w:tr w:rsidR="006B697F" w:rsidRPr="003E6772" w14:paraId="764F3031" w14:textId="77777777" w:rsidTr="00B62F5A">
        <w:tc>
          <w:tcPr>
            <w:tcW w:w="851" w:type="dxa"/>
          </w:tcPr>
          <w:p w14:paraId="3E40A406" w14:textId="77777777" w:rsidR="006B697F" w:rsidRPr="003E6772" w:rsidRDefault="003B67EC" w:rsidP="001016C7">
            <w:pPr>
              <w:tabs>
                <w:tab w:val="num" w:pos="1260"/>
              </w:tabs>
              <w:autoSpaceDE w:val="0"/>
              <w:autoSpaceDN w:val="0"/>
              <w:spacing w:line="360" w:lineRule="auto"/>
              <w:rPr>
                <w:noProof/>
                <w:sz w:val="26"/>
                <w:szCs w:val="26"/>
                <w:lang w:val="vi-VN"/>
              </w:rPr>
            </w:pPr>
            <w:r w:rsidRPr="003E6772">
              <w:rPr>
                <w:noProof/>
                <w:sz w:val="26"/>
                <w:szCs w:val="26"/>
                <w:lang w:val="vi-VN"/>
              </w:rPr>
              <w:t>5</w:t>
            </w:r>
          </w:p>
        </w:tc>
        <w:tc>
          <w:tcPr>
            <w:tcW w:w="1276" w:type="dxa"/>
          </w:tcPr>
          <w:p w14:paraId="50E1513F" w14:textId="77777777" w:rsidR="006B697F" w:rsidRPr="003E6772" w:rsidRDefault="006B697F" w:rsidP="001016C7">
            <w:pPr>
              <w:tabs>
                <w:tab w:val="num" w:pos="1260"/>
              </w:tabs>
              <w:autoSpaceDE w:val="0"/>
              <w:autoSpaceDN w:val="0"/>
              <w:spacing w:line="360" w:lineRule="auto"/>
              <w:rPr>
                <w:noProof/>
                <w:sz w:val="26"/>
                <w:szCs w:val="26"/>
                <w:lang w:val="vi-VN"/>
              </w:rPr>
            </w:pPr>
            <w:r w:rsidRPr="003E6772">
              <w:rPr>
                <w:noProof/>
                <w:sz w:val="26"/>
                <w:szCs w:val="26"/>
                <w:lang w:val="vi-VN"/>
              </w:rPr>
              <w:t>TF</w:t>
            </w:r>
          </w:p>
        </w:tc>
        <w:tc>
          <w:tcPr>
            <w:tcW w:w="3543" w:type="dxa"/>
          </w:tcPr>
          <w:p w14:paraId="6EF6BA45" w14:textId="77777777" w:rsidR="006B697F" w:rsidRPr="003E6772" w:rsidRDefault="006B697F" w:rsidP="001016C7">
            <w:pPr>
              <w:tabs>
                <w:tab w:val="num" w:pos="1260"/>
              </w:tabs>
              <w:autoSpaceDE w:val="0"/>
              <w:autoSpaceDN w:val="0"/>
              <w:spacing w:line="360" w:lineRule="auto"/>
              <w:rPr>
                <w:noProof/>
                <w:sz w:val="26"/>
                <w:szCs w:val="26"/>
                <w:lang w:val="vi-VN"/>
              </w:rPr>
            </w:pPr>
            <w:r w:rsidRPr="003E6772">
              <w:rPr>
                <w:noProof/>
                <w:sz w:val="26"/>
                <w:szCs w:val="26"/>
                <w:lang w:val="vi-VN"/>
              </w:rPr>
              <w:t>Term Frequency</w:t>
            </w:r>
          </w:p>
        </w:tc>
        <w:tc>
          <w:tcPr>
            <w:tcW w:w="2835" w:type="dxa"/>
          </w:tcPr>
          <w:p w14:paraId="0A54E7D9" w14:textId="77777777" w:rsidR="006B697F" w:rsidRPr="003E6772" w:rsidRDefault="006B697F" w:rsidP="001016C7">
            <w:pPr>
              <w:tabs>
                <w:tab w:val="num" w:pos="1260"/>
              </w:tabs>
              <w:autoSpaceDE w:val="0"/>
              <w:autoSpaceDN w:val="0"/>
              <w:spacing w:line="360" w:lineRule="auto"/>
              <w:rPr>
                <w:noProof/>
                <w:sz w:val="26"/>
                <w:szCs w:val="26"/>
                <w:lang w:val="vi-VN"/>
              </w:rPr>
            </w:pPr>
          </w:p>
        </w:tc>
      </w:tr>
      <w:tr w:rsidR="00E01FFC" w:rsidRPr="003E6772" w14:paraId="3C8D3D88" w14:textId="77777777" w:rsidTr="00B62F5A">
        <w:tc>
          <w:tcPr>
            <w:tcW w:w="851" w:type="dxa"/>
          </w:tcPr>
          <w:p w14:paraId="56F8C920" w14:textId="77777777" w:rsidR="00E01FFC" w:rsidRPr="003E6772" w:rsidRDefault="003B67EC" w:rsidP="001016C7">
            <w:pPr>
              <w:tabs>
                <w:tab w:val="num" w:pos="1260"/>
              </w:tabs>
              <w:autoSpaceDE w:val="0"/>
              <w:autoSpaceDN w:val="0"/>
              <w:spacing w:line="360" w:lineRule="auto"/>
              <w:rPr>
                <w:noProof/>
                <w:sz w:val="26"/>
                <w:szCs w:val="26"/>
                <w:lang w:val="vi-VN"/>
              </w:rPr>
            </w:pPr>
            <w:r w:rsidRPr="003E6772">
              <w:rPr>
                <w:noProof/>
                <w:sz w:val="26"/>
                <w:szCs w:val="26"/>
                <w:lang w:val="vi-VN"/>
              </w:rPr>
              <w:t>6</w:t>
            </w:r>
          </w:p>
        </w:tc>
        <w:tc>
          <w:tcPr>
            <w:tcW w:w="1276" w:type="dxa"/>
          </w:tcPr>
          <w:p w14:paraId="2148BE3F" w14:textId="77777777" w:rsidR="00E01FFC" w:rsidRPr="003E6772" w:rsidRDefault="00E01FFC" w:rsidP="001016C7">
            <w:pPr>
              <w:tabs>
                <w:tab w:val="num" w:pos="1260"/>
              </w:tabs>
              <w:autoSpaceDE w:val="0"/>
              <w:autoSpaceDN w:val="0"/>
              <w:spacing w:line="360" w:lineRule="auto"/>
              <w:rPr>
                <w:noProof/>
                <w:sz w:val="26"/>
                <w:szCs w:val="26"/>
                <w:lang w:val="vi-VN"/>
              </w:rPr>
            </w:pPr>
            <w:r w:rsidRPr="003E6772">
              <w:rPr>
                <w:noProof/>
                <w:sz w:val="26"/>
                <w:szCs w:val="26"/>
                <w:lang w:val="vi-VN"/>
              </w:rPr>
              <w:t>IDF</w:t>
            </w:r>
          </w:p>
        </w:tc>
        <w:tc>
          <w:tcPr>
            <w:tcW w:w="3543" w:type="dxa"/>
          </w:tcPr>
          <w:p w14:paraId="7EB746C2" w14:textId="77777777" w:rsidR="00E01FFC" w:rsidRPr="003E6772" w:rsidRDefault="00E01FFC" w:rsidP="001016C7">
            <w:pPr>
              <w:tabs>
                <w:tab w:val="num" w:pos="1260"/>
              </w:tabs>
              <w:autoSpaceDE w:val="0"/>
              <w:autoSpaceDN w:val="0"/>
              <w:spacing w:line="360" w:lineRule="auto"/>
              <w:rPr>
                <w:noProof/>
                <w:sz w:val="26"/>
                <w:szCs w:val="26"/>
                <w:lang w:val="vi-VN"/>
              </w:rPr>
            </w:pPr>
            <w:r w:rsidRPr="003E6772">
              <w:rPr>
                <w:noProof/>
                <w:sz w:val="26"/>
                <w:szCs w:val="26"/>
                <w:lang w:val="vi-VN"/>
              </w:rPr>
              <w:t>Inverse Document Frequency</w:t>
            </w:r>
          </w:p>
        </w:tc>
        <w:tc>
          <w:tcPr>
            <w:tcW w:w="2835" w:type="dxa"/>
          </w:tcPr>
          <w:p w14:paraId="58227271" w14:textId="77777777" w:rsidR="00E01FFC" w:rsidRPr="003E6772" w:rsidRDefault="00E01FFC" w:rsidP="001016C7">
            <w:pPr>
              <w:tabs>
                <w:tab w:val="num" w:pos="1260"/>
              </w:tabs>
              <w:autoSpaceDE w:val="0"/>
              <w:autoSpaceDN w:val="0"/>
              <w:spacing w:line="360" w:lineRule="auto"/>
              <w:rPr>
                <w:noProof/>
                <w:sz w:val="26"/>
                <w:szCs w:val="26"/>
                <w:lang w:val="vi-VN"/>
              </w:rPr>
            </w:pPr>
          </w:p>
        </w:tc>
      </w:tr>
      <w:tr w:rsidR="00CC6587" w:rsidRPr="003E6772" w14:paraId="41249ECC" w14:textId="77777777" w:rsidTr="00B62F5A">
        <w:tc>
          <w:tcPr>
            <w:tcW w:w="851" w:type="dxa"/>
          </w:tcPr>
          <w:p w14:paraId="117E5424" w14:textId="77777777" w:rsidR="00CC6587" w:rsidRPr="003E6772" w:rsidRDefault="003B67EC" w:rsidP="001016C7">
            <w:pPr>
              <w:tabs>
                <w:tab w:val="num" w:pos="1260"/>
              </w:tabs>
              <w:autoSpaceDE w:val="0"/>
              <w:autoSpaceDN w:val="0"/>
              <w:spacing w:line="360" w:lineRule="auto"/>
              <w:rPr>
                <w:noProof/>
                <w:sz w:val="26"/>
                <w:szCs w:val="26"/>
                <w:lang w:val="vi-VN"/>
              </w:rPr>
            </w:pPr>
            <w:r w:rsidRPr="003E6772">
              <w:rPr>
                <w:noProof/>
                <w:sz w:val="26"/>
                <w:szCs w:val="26"/>
                <w:lang w:val="vi-VN"/>
              </w:rPr>
              <w:t>7</w:t>
            </w:r>
          </w:p>
        </w:tc>
        <w:tc>
          <w:tcPr>
            <w:tcW w:w="1276" w:type="dxa"/>
          </w:tcPr>
          <w:p w14:paraId="366E925D" w14:textId="77777777" w:rsidR="00CC6587" w:rsidRPr="003E6772" w:rsidRDefault="00CC6587" w:rsidP="001016C7">
            <w:pPr>
              <w:tabs>
                <w:tab w:val="num" w:pos="1260"/>
              </w:tabs>
              <w:autoSpaceDE w:val="0"/>
              <w:autoSpaceDN w:val="0"/>
              <w:spacing w:line="360" w:lineRule="auto"/>
              <w:rPr>
                <w:noProof/>
                <w:sz w:val="26"/>
                <w:szCs w:val="26"/>
                <w:lang w:val="vi-VN"/>
              </w:rPr>
            </w:pPr>
            <w:r w:rsidRPr="003E6772">
              <w:rPr>
                <w:noProof/>
                <w:sz w:val="26"/>
                <w:szCs w:val="26"/>
                <w:lang w:val="vi-VN"/>
              </w:rPr>
              <w:t>CGs</w:t>
            </w:r>
          </w:p>
        </w:tc>
        <w:tc>
          <w:tcPr>
            <w:tcW w:w="3543" w:type="dxa"/>
          </w:tcPr>
          <w:p w14:paraId="4AF1D6D9" w14:textId="77777777" w:rsidR="00CC6587" w:rsidRPr="003E6772" w:rsidRDefault="00CC6587" w:rsidP="001016C7">
            <w:pPr>
              <w:tabs>
                <w:tab w:val="num" w:pos="1260"/>
              </w:tabs>
              <w:autoSpaceDE w:val="0"/>
              <w:autoSpaceDN w:val="0"/>
              <w:spacing w:line="360" w:lineRule="auto"/>
              <w:rPr>
                <w:noProof/>
                <w:sz w:val="26"/>
                <w:szCs w:val="26"/>
                <w:lang w:val="vi-VN"/>
              </w:rPr>
            </w:pPr>
            <w:r w:rsidRPr="003E6772">
              <w:rPr>
                <w:noProof/>
                <w:sz w:val="26"/>
                <w:szCs w:val="26"/>
                <w:lang w:val="vi-VN"/>
              </w:rPr>
              <w:t>Conceptual Graphs</w:t>
            </w:r>
          </w:p>
        </w:tc>
        <w:tc>
          <w:tcPr>
            <w:tcW w:w="2835" w:type="dxa"/>
          </w:tcPr>
          <w:p w14:paraId="3ACC0D3D" w14:textId="77777777" w:rsidR="00CC6587" w:rsidRPr="003E6772" w:rsidRDefault="00CC6587" w:rsidP="001016C7">
            <w:pPr>
              <w:tabs>
                <w:tab w:val="num" w:pos="1260"/>
              </w:tabs>
              <w:autoSpaceDE w:val="0"/>
              <w:autoSpaceDN w:val="0"/>
              <w:spacing w:line="360" w:lineRule="auto"/>
              <w:rPr>
                <w:noProof/>
                <w:sz w:val="26"/>
                <w:szCs w:val="26"/>
                <w:lang w:val="vi-VN"/>
              </w:rPr>
            </w:pPr>
          </w:p>
        </w:tc>
      </w:tr>
      <w:tr w:rsidR="007B45A3" w:rsidRPr="003E6772" w14:paraId="2BB9D52C" w14:textId="77777777" w:rsidTr="00B62F5A">
        <w:tc>
          <w:tcPr>
            <w:tcW w:w="851" w:type="dxa"/>
          </w:tcPr>
          <w:p w14:paraId="34ECD672" w14:textId="77777777" w:rsidR="007B45A3" w:rsidRPr="003E6772" w:rsidRDefault="003B67EC" w:rsidP="001016C7">
            <w:pPr>
              <w:tabs>
                <w:tab w:val="num" w:pos="1260"/>
              </w:tabs>
              <w:autoSpaceDE w:val="0"/>
              <w:autoSpaceDN w:val="0"/>
              <w:spacing w:line="360" w:lineRule="auto"/>
              <w:rPr>
                <w:noProof/>
                <w:sz w:val="26"/>
                <w:szCs w:val="26"/>
                <w:lang w:val="vi-VN"/>
              </w:rPr>
            </w:pPr>
            <w:r w:rsidRPr="003E6772">
              <w:rPr>
                <w:noProof/>
                <w:sz w:val="26"/>
                <w:szCs w:val="26"/>
                <w:lang w:val="vi-VN"/>
              </w:rPr>
              <w:t>8</w:t>
            </w:r>
          </w:p>
        </w:tc>
        <w:tc>
          <w:tcPr>
            <w:tcW w:w="1276" w:type="dxa"/>
          </w:tcPr>
          <w:p w14:paraId="7CEBA130" w14:textId="77777777" w:rsidR="007B45A3" w:rsidRPr="003E6772" w:rsidRDefault="007B45A3" w:rsidP="001016C7">
            <w:pPr>
              <w:tabs>
                <w:tab w:val="num" w:pos="1260"/>
              </w:tabs>
              <w:autoSpaceDE w:val="0"/>
              <w:autoSpaceDN w:val="0"/>
              <w:spacing w:line="360" w:lineRule="auto"/>
              <w:rPr>
                <w:noProof/>
                <w:sz w:val="26"/>
                <w:szCs w:val="26"/>
                <w:lang w:val="vi-VN"/>
              </w:rPr>
            </w:pPr>
            <w:r w:rsidRPr="003E6772">
              <w:rPr>
                <w:noProof/>
                <w:sz w:val="26"/>
                <w:szCs w:val="26"/>
                <w:lang w:val="vi-VN"/>
              </w:rPr>
              <w:t>BOW</w:t>
            </w:r>
          </w:p>
        </w:tc>
        <w:tc>
          <w:tcPr>
            <w:tcW w:w="3543" w:type="dxa"/>
          </w:tcPr>
          <w:p w14:paraId="76939D1B" w14:textId="405D60FD" w:rsidR="007B45A3" w:rsidRPr="00341F3D" w:rsidRDefault="007B45A3" w:rsidP="001016C7">
            <w:pPr>
              <w:tabs>
                <w:tab w:val="num" w:pos="1260"/>
              </w:tabs>
              <w:autoSpaceDE w:val="0"/>
              <w:autoSpaceDN w:val="0"/>
              <w:spacing w:line="360" w:lineRule="auto"/>
              <w:rPr>
                <w:noProof/>
                <w:sz w:val="26"/>
                <w:szCs w:val="26"/>
              </w:rPr>
            </w:pPr>
            <w:r w:rsidRPr="003E6772">
              <w:rPr>
                <w:noProof/>
                <w:sz w:val="26"/>
                <w:szCs w:val="26"/>
                <w:lang w:val="vi-VN"/>
              </w:rPr>
              <w:t>Bag of word</w:t>
            </w:r>
            <w:r w:rsidR="002166DA">
              <w:rPr>
                <w:noProof/>
                <w:sz w:val="26"/>
                <w:szCs w:val="26"/>
              </w:rPr>
              <w:t>s</w:t>
            </w:r>
          </w:p>
        </w:tc>
        <w:tc>
          <w:tcPr>
            <w:tcW w:w="2835" w:type="dxa"/>
          </w:tcPr>
          <w:p w14:paraId="17FEF997" w14:textId="77777777" w:rsidR="007B45A3" w:rsidRPr="003E6772" w:rsidRDefault="007B45A3" w:rsidP="001016C7">
            <w:pPr>
              <w:tabs>
                <w:tab w:val="num" w:pos="1260"/>
              </w:tabs>
              <w:autoSpaceDE w:val="0"/>
              <w:autoSpaceDN w:val="0"/>
              <w:spacing w:line="360" w:lineRule="auto"/>
              <w:rPr>
                <w:noProof/>
                <w:sz w:val="26"/>
                <w:szCs w:val="26"/>
                <w:lang w:val="vi-VN"/>
              </w:rPr>
            </w:pPr>
            <w:r w:rsidRPr="003E6772">
              <w:rPr>
                <w:noProof/>
                <w:sz w:val="26"/>
                <w:szCs w:val="26"/>
                <w:lang w:val="vi-VN"/>
              </w:rPr>
              <w:t>Túi từ</w:t>
            </w:r>
          </w:p>
        </w:tc>
      </w:tr>
      <w:tr w:rsidR="00444F2A" w:rsidRPr="003E6772" w14:paraId="7379A754" w14:textId="77777777" w:rsidTr="00B62F5A">
        <w:tc>
          <w:tcPr>
            <w:tcW w:w="851" w:type="dxa"/>
          </w:tcPr>
          <w:p w14:paraId="1DCDDE2C" w14:textId="1D1524CC" w:rsidR="00444F2A" w:rsidRPr="00444F2A" w:rsidRDefault="00444F2A" w:rsidP="001016C7">
            <w:pPr>
              <w:tabs>
                <w:tab w:val="num" w:pos="1260"/>
              </w:tabs>
              <w:autoSpaceDE w:val="0"/>
              <w:autoSpaceDN w:val="0"/>
              <w:spacing w:line="360" w:lineRule="auto"/>
              <w:rPr>
                <w:noProof/>
                <w:sz w:val="26"/>
                <w:szCs w:val="26"/>
                <w:lang w:val="vi-VN"/>
              </w:rPr>
            </w:pPr>
            <w:r w:rsidRPr="00444F2A">
              <w:rPr>
                <w:noProof/>
                <w:sz w:val="26"/>
                <w:szCs w:val="26"/>
                <w:lang w:val="vi-VN"/>
              </w:rPr>
              <w:t>9</w:t>
            </w:r>
          </w:p>
        </w:tc>
        <w:tc>
          <w:tcPr>
            <w:tcW w:w="1276" w:type="dxa"/>
          </w:tcPr>
          <w:p w14:paraId="7DD110B4" w14:textId="4F317382" w:rsidR="00444F2A" w:rsidRPr="00444F2A" w:rsidRDefault="00444F2A" w:rsidP="001016C7">
            <w:pPr>
              <w:tabs>
                <w:tab w:val="num" w:pos="1260"/>
              </w:tabs>
              <w:autoSpaceDE w:val="0"/>
              <w:autoSpaceDN w:val="0"/>
              <w:spacing w:line="360" w:lineRule="auto"/>
              <w:rPr>
                <w:noProof/>
                <w:sz w:val="26"/>
                <w:szCs w:val="26"/>
                <w:lang w:val="vi-VN"/>
              </w:rPr>
            </w:pPr>
            <w:r w:rsidRPr="00444F2A">
              <w:rPr>
                <w:noProof/>
                <w:sz w:val="26"/>
                <w:szCs w:val="26"/>
                <w:lang w:val="vi-VN"/>
              </w:rPr>
              <w:t>POS</w:t>
            </w:r>
          </w:p>
        </w:tc>
        <w:tc>
          <w:tcPr>
            <w:tcW w:w="3543" w:type="dxa"/>
          </w:tcPr>
          <w:p w14:paraId="587AB79C" w14:textId="42CCBFD1" w:rsidR="00444F2A" w:rsidRPr="00444F2A" w:rsidRDefault="00444F2A" w:rsidP="001016C7">
            <w:pPr>
              <w:tabs>
                <w:tab w:val="num" w:pos="1260"/>
              </w:tabs>
              <w:autoSpaceDE w:val="0"/>
              <w:autoSpaceDN w:val="0"/>
              <w:spacing w:line="360" w:lineRule="auto"/>
              <w:rPr>
                <w:noProof/>
                <w:sz w:val="26"/>
                <w:szCs w:val="26"/>
                <w:lang w:val="vi-VN"/>
              </w:rPr>
            </w:pPr>
            <w:r w:rsidRPr="00444F2A">
              <w:rPr>
                <w:noProof/>
                <w:sz w:val="26"/>
                <w:szCs w:val="26"/>
                <w:lang w:val="vi-VN"/>
              </w:rPr>
              <w:t>Positive</w:t>
            </w:r>
          </w:p>
        </w:tc>
        <w:tc>
          <w:tcPr>
            <w:tcW w:w="2835" w:type="dxa"/>
          </w:tcPr>
          <w:p w14:paraId="76E2BD00" w14:textId="25CCE1D5" w:rsidR="00444F2A" w:rsidRPr="00444F2A" w:rsidRDefault="00444F2A" w:rsidP="001016C7">
            <w:pPr>
              <w:tabs>
                <w:tab w:val="num" w:pos="1260"/>
              </w:tabs>
              <w:autoSpaceDE w:val="0"/>
              <w:autoSpaceDN w:val="0"/>
              <w:spacing w:line="360" w:lineRule="auto"/>
              <w:rPr>
                <w:noProof/>
                <w:sz w:val="26"/>
                <w:szCs w:val="26"/>
                <w:lang w:val="vi-VN"/>
              </w:rPr>
            </w:pPr>
            <w:r w:rsidRPr="00444F2A">
              <w:rPr>
                <w:noProof/>
                <w:sz w:val="26"/>
                <w:szCs w:val="26"/>
                <w:lang w:val="vi-VN"/>
              </w:rPr>
              <w:t>Tích cực</w:t>
            </w:r>
          </w:p>
        </w:tc>
      </w:tr>
      <w:tr w:rsidR="00444F2A" w:rsidRPr="003E6772" w14:paraId="05BB9B9F" w14:textId="77777777" w:rsidTr="00B62F5A">
        <w:tc>
          <w:tcPr>
            <w:tcW w:w="851" w:type="dxa"/>
          </w:tcPr>
          <w:p w14:paraId="5C537477" w14:textId="094DC6F5" w:rsidR="00444F2A" w:rsidRPr="00444F2A" w:rsidRDefault="00444F2A" w:rsidP="001016C7">
            <w:pPr>
              <w:tabs>
                <w:tab w:val="num" w:pos="1260"/>
              </w:tabs>
              <w:autoSpaceDE w:val="0"/>
              <w:autoSpaceDN w:val="0"/>
              <w:spacing w:line="360" w:lineRule="auto"/>
              <w:rPr>
                <w:noProof/>
                <w:sz w:val="26"/>
                <w:szCs w:val="26"/>
                <w:lang w:val="vi-VN"/>
              </w:rPr>
            </w:pPr>
            <w:r w:rsidRPr="00444F2A">
              <w:rPr>
                <w:noProof/>
                <w:sz w:val="26"/>
                <w:szCs w:val="26"/>
                <w:lang w:val="vi-VN"/>
              </w:rPr>
              <w:t>10</w:t>
            </w:r>
          </w:p>
        </w:tc>
        <w:tc>
          <w:tcPr>
            <w:tcW w:w="1276" w:type="dxa"/>
          </w:tcPr>
          <w:p w14:paraId="08A7E50E" w14:textId="60072239" w:rsidR="00444F2A" w:rsidRPr="00444F2A" w:rsidRDefault="00444F2A" w:rsidP="001016C7">
            <w:pPr>
              <w:tabs>
                <w:tab w:val="num" w:pos="1260"/>
              </w:tabs>
              <w:autoSpaceDE w:val="0"/>
              <w:autoSpaceDN w:val="0"/>
              <w:spacing w:line="360" w:lineRule="auto"/>
              <w:rPr>
                <w:noProof/>
                <w:sz w:val="26"/>
                <w:szCs w:val="26"/>
                <w:lang w:val="vi-VN"/>
              </w:rPr>
            </w:pPr>
            <w:r w:rsidRPr="00444F2A">
              <w:rPr>
                <w:noProof/>
                <w:sz w:val="26"/>
                <w:szCs w:val="26"/>
                <w:lang w:val="vi-VN"/>
              </w:rPr>
              <w:t>NEG</w:t>
            </w:r>
          </w:p>
        </w:tc>
        <w:tc>
          <w:tcPr>
            <w:tcW w:w="3543" w:type="dxa"/>
          </w:tcPr>
          <w:p w14:paraId="2C0B0C2D" w14:textId="27A664B2" w:rsidR="00444F2A" w:rsidRPr="00444F2A" w:rsidRDefault="00444F2A" w:rsidP="001016C7">
            <w:pPr>
              <w:tabs>
                <w:tab w:val="num" w:pos="1260"/>
              </w:tabs>
              <w:autoSpaceDE w:val="0"/>
              <w:autoSpaceDN w:val="0"/>
              <w:spacing w:line="360" w:lineRule="auto"/>
              <w:rPr>
                <w:noProof/>
                <w:sz w:val="26"/>
                <w:szCs w:val="26"/>
                <w:lang w:val="vi-VN"/>
              </w:rPr>
            </w:pPr>
            <w:r w:rsidRPr="00444F2A">
              <w:rPr>
                <w:noProof/>
                <w:sz w:val="26"/>
                <w:szCs w:val="26"/>
                <w:lang w:val="vi-VN"/>
              </w:rPr>
              <w:t>Negative</w:t>
            </w:r>
          </w:p>
        </w:tc>
        <w:tc>
          <w:tcPr>
            <w:tcW w:w="2835" w:type="dxa"/>
          </w:tcPr>
          <w:p w14:paraId="3EDED5C4" w14:textId="68EFDA07" w:rsidR="00444F2A" w:rsidRPr="00444F2A" w:rsidRDefault="00444F2A" w:rsidP="001016C7">
            <w:pPr>
              <w:tabs>
                <w:tab w:val="num" w:pos="1260"/>
              </w:tabs>
              <w:autoSpaceDE w:val="0"/>
              <w:autoSpaceDN w:val="0"/>
              <w:spacing w:line="360" w:lineRule="auto"/>
              <w:rPr>
                <w:noProof/>
                <w:sz w:val="26"/>
                <w:szCs w:val="26"/>
                <w:lang w:val="vi-VN"/>
              </w:rPr>
            </w:pPr>
            <w:r w:rsidRPr="00444F2A">
              <w:rPr>
                <w:noProof/>
                <w:sz w:val="26"/>
                <w:szCs w:val="26"/>
                <w:lang w:val="vi-VN"/>
              </w:rPr>
              <w:t>Tiêu cực</w:t>
            </w:r>
          </w:p>
        </w:tc>
      </w:tr>
    </w:tbl>
    <w:p w14:paraId="1333BF1F" w14:textId="77777777" w:rsidR="00592B7D" w:rsidRPr="003E6772" w:rsidRDefault="00592B7D" w:rsidP="001016C7">
      <w:pPr>
        <w:pStyle w:val="Heading1"/>
        <w:spacing w:before="0" w:after="0" w:line="360" w:lineRule="auto"/>
        <w:jc w:val="center"/>
        <w:rPr>
          <w:rFonts w:ascii="Times New Roman" w:hAnsi="Times New Roman"/>
          <w:noProof/>
          <w:lang w:val="vi-VN"/>
        </w:rPr>
      </w:pPr>
      <w:r w:rsidRPr="003E6772">
        <w:rPr>
          <w:b w:val="0"/>
          <w:noProof/>
          <w:szCs w:val="26"/>
          <w:lang w:val="vi-VN"/>
        </w:rPr>
        <w:br w:type="page"/>
      </w:r>
      <w:bookmarkStart w:id="6" w:name="_Toc47339654"/>
      <w:r w:rsidRPr="003E6772">
        <w:rPr>
          <w:rFonts w:ascii="Times New Roman" w:hAnsi="Times New Roman"/>
          <w:noProof/>
          <w:lang w:val="vi-VN"/>
        </w:rPr>
        <w:lastRenderedPageBreak/>
        <w:t>DANH MỤC CÁC BẢNG</w:t>
      </w:r>
      <w:bookmarkEnd w:id="6"/>
    </w:p>
    <w:p w14:paraId="48B13481" w14:textId="77777777" w:rsidR="000A6597" w:rsidRPr="00AA1EA7" w:rsidRDefault="00B21FB8" w:rsidP="00AA1EA7">
      <w:pPr>
        <w:pStyle w:val="TableofFigures"/>
        <w:tabs>
          <w:tab w:val="right" w:leader="dot" w:pos="9440"/>
        </w:tabs>
        <w:spacing w:line="360" w:lineRule="auto"/>
        <w:rPr>
          <w:rFonts w:asciiTheme="minorHAnsi" w:eastAsiaTheme="minorEastAsia" w:hAnsiTheme="minorHAnsi" w:cstheme="minorBidi"/>
          <w:i/>
          <w:noProof/>
          <w:sz w:val="26"/>
          <w:szCs w:val="26"/>
        </w:rPr>
      </w:pPr>
      <w:r w:rsidRPr="003F17CB">
        <w:rPr>
          <w:b/>
          <w:i/>
          <w:noProof/>
          <w:sz w:val="26"/>
          <w:szCs w:val="26"/>
          <w:lang w:val="vi-VN"/>
        </w:rPr>
        <w:fldChar w:fldCharType="begin"/>
      </w:r>
      <w:r w:rsidRPr="00AA1EA7">
        <w:rPr>
          <w:b/>
          <w:i/>
          <w:noProof/>
          <w:sz w:val="26"/>
          <w:szCs w:val="26"/>
          <w:lang w:val="vi-VN"/>
        </w:rPr>
        <w:instrText xml:space="preserve"> TOC \h \z \c "Bảng" </w:instrText>
      </w:r>
      <w:r w:rsidRPr="003F17CB">
        <w:rPr>
          <w:b/>
          <w:i/>
          <w:noProof/>
          <w:sz w:val="26"/>
          <w:szCs w:val="26"/>
          <w:lang w:val="vi-VN"/>
        </w:rPr>
        <w:fldChar w:fldCharType="separate"/>
      </w:r>
      <w:hyperlink w:anchor="_Toc47274266" w:history="1">
        <w:r w:rsidR="000A6597" w:rsidRPr="00AA1EA7">
          <w:rPr>
            <w:rStyle w:val="Hyperlink"/>
            <w:i/>
            <w:noProof/>
            <w:sz w:val="26"/>
            <w:szCs w:val="26"/>
            <w:lang w:val="vi-VN"/>
          </w:rPr>
          <w:t>Bảng 2.1 Biễu diễn văn bản trong mô hình logic.</w:t>
        </w:r>
        <w:r w:rsidR="000A6597" w:rsidRPr="00AA1EA7">
          <w:rPr>
            <w:i/>
            <w:noProof/>
            <w:webHidden/>
            <w:sz w:val="26"/>
            <w:szCs w:val="26"/>
          </w:rPr>
          <w:tab/>
        </w:r>
        <w:r w:rsidR="000A6597" w:rsidRPr="00AA1EA7">
          <w:rPr>
            <w:i/>
            <w:noProof/>
            <w:webHidden/>
            <w:sz w:val="26"/>
            <w:szCs w:val="26"/>
          </w:rPr>
          <w:fldChar w:fldCharType="begin"/>
        </w:r>
        <w:r w:rsidR="000A6597" w:rsidRPr="00AA1EA7">
          <w:rPr>
            <w:i/>
            <w:noProof/>
            <w:webHidden/>
            <w:sz w:val="26"/>
            <w:szCs w:val="26"/>
          </w:rPr>
          <w:instrText xml:space="preserve"> PAGEREF _Toc47274266 \h </w:instrText>
        </w:r>
        <w:r w:rsidR="000A6597" w:rsidRPr="00AA1EA7">
          <w:rPr>
            <w:i/>
            <w:noProof/>
            <w:webHidden/>
            <w:sz w:val="26"/>
            <w:szCs w:val="26"/>
          </w:rPr>
        </w:r>
        <w:r w:rsidR="000A6597" w:rsidRPr="00AA1EA7">
          <w:rPr>
            <w:i/>
            <w:noProof/>
            <w:webHidden/>
            <w:sz w:val="26"/>
            <w:szCs w:val="26"/>
          </w:rPr>
          <w:fldChar w:fldCharType="separate"/>
        </w:r>
        <w:r w:rsidR="000A6597" w:rsidRPr="00AA1EA7">
          <w:rPr>
            <w:i/>
            <w:noProof/>
            <w:webHidden/>
            <w:sz w:val="26"/>
            <w:szCs w:val="26"/>
          </w:rPr>
          <w:t>22</w:t>
        </w:r>
        <w:r w:rsidR="000A6597" w:rsidRPr="00AA1EA7">
          <w:rPr>
            <w:i/>
            <w:noProof/>
            <w:webHidden/>
            <w:sz w:val="26"/>
            <w:szCs w:val="26"/>
          </w:rPr>
          <w:fldChar w:fldCharType="end"/>
        </w:r>
      </w:hyperlink>
    </w:p>
    <w:p w14:paraId="51382343" w14:textId="77777777" w:rsidR="000A6597" w:rsidRPr="00AA1EA7" w:rsidRDefault="00163CC8" w:rsidP="00AA1EA7">
      <w:pPr>
        <w:pStyle w:val="TableofFigures"/>
        <w:tabs>
          <w:tab w:val="right" w:leader="dot" w:pos="9440"/>
        </w:tabs>
        <w:spacing w:line="360" w:lineRule="auto"/>
        <w:rPr>
          <w:rFonts w:asciiTheme="minorHAnsi" w:eastAsiaTheme="minorEastAsia" w:hAnsiTheme="minorHAnsi" w:cstheme="minorBidi"/>
          <w:i/>
          <w:noProof/>
          <w:sz w:val="26"/>
          <w:szCs w:val="26"/>
        </w:rPr>
      </w:pPr>
      <w:hyperlink w:anchor="_Toc47274267" w:history="1">
        <w:r w:rsidR="000A6597" w:rsidRPr="00AA1EA7">
          <w:rPr>
            <w:rStyle w:val="Hyperlink"/>
            <w:i/>
            <w:noProof/>
            <w:sz w:val="26"/>
            <w:szCs w:val="26"/>
            <w:lang w:val="vi-VN"/>
          </w:rPr>
          <w:t>Bảng 2.2 Biểu diễn văn bản dạng nhị phân.</w:t>
        </w:r>
        <w:r w:rsidR="000A6597" w:rsidRPr="00AA1EA7">
          <w:rPr>
            <w:i/>
            <w:noProof/>
            <w:webHidden/>
            <w:sz w:val="26"/>
            <w:szCs w:val="26"/>
          </w:rPr>
          <w:tab/>
        </w:r>
        <w:r w:rsidR="000A6597" w:rsidRPr="00AA1EA7">
          <w:rPr>
            <w:i/>
            <w:noProof/>
            <w:webHidden/>
            <w:sz w:val="26"/>
            <w:szCs w:val="26"/>
          </w:rPr>
          <w:fldChar w:fldCharType="begin"/>
        </w:r>
        <w:r w:rsidR="000A6597" w:rsidRPr="00AA1EA7">
          <w:rPr>
            <w:i/>
            <w:noProof/>
            <w:webHidden/>
            <w:sz w:val="26"/>
            <w:szCs w:val="26"/>
          </w:rPr>
          <w:instrText xml:space="preserve"> PAGEREF _Toc47274267 \h </w:instrText>
        </w:r>
        <w:r w:rsidR="000A6597" w:rsidRPr="00AA1EA7">
          <w:rPr>
            <w:i/>
            <w:noProof/>
            <w:webHidden/>
            <w:sz w:val="26"/>
            <w:szCs w:val="26"/>
          </w:rPr>
        </w:r>
        <w:r w:rsidR="000A6597" w:rsidRPr="00AA1EA7">
          <w:rPr>
            <w:i/>
            <w:noProof/>
            <w:webHidden/>
            <w:sz w:val="26"/>
            <w:szCs w:val="26"/>
          </w:rPr>
          <w:fldChar w:fldCharType="separate"/>
        </w:r>
        <w:r w:rsidR="000A6597" w:rsidRPr="00AA1EA7">
          <w:rPr>
            <w:i/>
            <w:noProof/>
            <w:webHidden/>
            <w:sz w:val="26"/>
            <w:szCs w:val="26"/>
          </w:rPr>
          <w:t>25</w:t>
        </w:r>
        <w:r w:rsidR="000A6597" w:rsidRPr="00AA1EA7">
          <w:rPr>
            <w:i/>
            <w:noProof/>
            <w:webHidden/>
            <w:sz w:val="26"/>
            <w:szCs w:val="26"/>
          </w:rPr>
          <w:fldChar w:fldCharType="end"/>
        </w:r>
      </w:hyperlink>
    </w:p>
    <w:p w14:paraId="5AF253F7" w14:textId="64EB9182" w:rsidR="00AA3517" w:rsidRPr="00AA1EA7" w:rsidRDefault="00B21FB8" w:rsidP="00AA1EA7">
      <w:pPr>
        <w:pStyle w:val="TableofFigures"/>
        <w:tabs>
          <w:tab w:val="right" w:leader="dot" w:pos="9440"/>
        </w:tabs>
        <w:spacing w:line="360" w:lineRule="auto"/>
        <w:rPr>
          <w:rFonts w:asciiTheme="minorHAnsi" w:eastAsiaTheme="minorEastAsia" w:hAnsiTheme="minorHAnsi" w:cstheme="minorBidi"/>
          <w:i/>
          <w:noProof/>
          <w:sz w:val="26"/>
          <w:szCs w:val="26"/>
        </w:rPr>
      </w:pPr>
      <w:r w:rsidRPr="003F17CB">
        <w:rPr>
          <w:b/>
          <w:i/>
          <w:noProof/>
          <w:sz w:val="26"/>
          <w:szCs w:val="26"/>
          <w:lang w:val="vi-VN"/>
        </w:rPr>
        <w:fldChar w:fldCharType="end"/>
      </w:r>
      <w:r w:rsidR="000D5F6E" w:rsidRPr="00AA1EA7">
        <w:rPr>
          <w:b/>
          <w:i/>
          <w:noProof/>
          <w:sz w:val="26"/>
          <w:szCs w:val="26"/>
          <w:lang w:val="vi-VN"/>
        </w:rPr>
        <w:fldChar w:fldCharType="begin"/>
      </w:r>
      <w:r w:rsidR="000D5F6E" w:rsidRPr="00AA1EA7">
        <w:rPr>
          <w:b/>
          <w:i/>
          <w:noProof/>
          <w:sz w:val="26"/>
          <w:szCs w:val="26"/>
          <w:lang w:val="vi-VN"/>
        </w:rPr>
        <w:instrText xml:space="preserve"> TOC \h \z \c "Bảng 4." </w:instrText>
      </w:r>
      <w:r w:rsidR="000D5F6E" w:rsidRPr="00AA1EA7">
        <w:rPr>
          <w:b/>
          <w:i/>
          <w:noProof/>
          <w:sz w:val="26"/>
          <w:szCs w:val="26"/>
          <w:lang w:val="vi-VN"/>
        </w:rPr>
        <w:fldChar w:fldCharType="separate"/>
      </w:r>
      <w:hyperlink w:anchor="_Toc47274199" w:history="1">
        <w:r w:rsidR="00AA3517" w:rsidRPr="00AA1EA7">
          <w:rPr>
            <w:rStyle w:val="Hyperlink"/>
            <w:i/>
            <w:noProof/>
            <w:sz w:val="26"/>
            <w:szCs w:val="26"/>
            <w:lang w:val="vi-VN"/>
          </w:rPr>
          <w:t>Bảng 4.1 Mô hình confusion matrix.</w:t>
        </w:r>
        <w:r w:rsidR="00AA3517" w:rsidRPr="00AA1EA7">
          <w:rPr>
            <w:i/>
            <w:noProof/>
            <w:webHidden/>
            <w:sz w:val="26"/>
            <w:szCs w:val="26"/>
          </w:rPr>
          <w:tab/>
        </w:r>
        <w:r w:rsidR="00AA3517" w:rsidRPr="00AA1EA7">
          <w:rPr>
            <w:i/>
            <w:noProof/>
            <w:webHidden/>
            <w:sz w:val="26"/>
            <w:szCs w:val="26"/>
          </w:rPr>
          <w:fldChar w:fldCharType="begin"/>
        </w:r>
        <w:r w:rsidR="00AA3517" w:rsidRPr="00AA1EA7">
          <w:rPr>
            <w:i/>
            <w:noProof/>
            <w:webHidden/>
            <w:sz w:val="26"/>
            <w:szCs w:val="26"/>
          </w:rPr>
          <w:instrText xml:space="preserve"> PAGEREF _Toc47274199 \h </w:instrText>
        </w:r>
        <w:r w:rsidR="00AA3517" w:rsidRPr="00AA1EA7">
          <w:rPr>
            <w:i/>
            <w:noProof/>
            <w:webHidden/>
            <w:sz w:val="26"/>
            <w:szCs w:val="26"/>
          </w:rPr>
        </w:r>
        <w:r w:rsidR="00AA3517" w:rsidRPr="00AA1EA7">
          <w:rPr>
            <w:i/>
            <w:noProof/>
            <w:webHidden/>
            <w:sz w:val="26"/>
            <w:szCs w:val="26"/>
          </w:rPr>
          <w:fldChar w:fldCharType="separate"/>
        </w:r>
        <w:r w:rsidR="00AA3517" w:rsidRPr="00AA1EA7">
          <w:rPr>
            <w:i/>
            <w:noProof/>
            <w:webHidden/>
            <w:sz w:val="26"/>
            <w:szCs w:val="26"/>
          </w:rPr>
          <w:t>49</w:t>
        </w:r>
        <w:r w:rsidR="00AA3517" w:rsidRPr="00AA1EA7">
          <w:rPr>
            <w:i/>
            <w:noProof/>
            <w:webHidden/>
            <w:sz w:val="26"/>
            <w:szCs w:val="26"/>
          </w:rPr>
          <w:fldChar w:fldCharType="end"/>
        </w:r>
      </w:hyperlink>
    </w:p>
    <w:p w14:paraId="1D8C022D" w14:textId="77777777" w:rsidR="00AA3517" w:rsidRPr="00AA1EA7" w:rsidRDefault="00163CC8" w:rsidP="00AA1EA7">
      <w:pPr>
        <w:pStyle w:val="TableofFigures"/>
        <w:tabs>
          <w:tab w:val="right" w:leader="dot" w:pos="9440"/>
        </w:tabs>
        <w:spacing w:line="360" w:lineRule="auto"/>
        <w:rPr>
          <w:rFonts w:asciiTheme="minorHAnsi" w:eastAsiaTheme="minorEastAsia" w:hAnsiTheme="minorHAnsi" w:cstheme="minorBidi"/>
          <w:i/>
          <w:noProof/>
          <w:sz w:val="26"/>
          <w:szCs w:val="26"/>
        </w:rPr>
      </w:pPr>
      <w:hyperlink w:anchor="_Toc47274200" w:history="1">
        <w:r w:rsidR="00AA3517" w:rsidRPr="00AA1EA7">
          <w:rPr>
            <w:rStyle w:val="Hyperlink"/>
            <w:i/>
            <w:noProof/>
            <w:sz w:val="26"/>
            <w:szCs w:val="26"/>
          </w:rPr>
          <w:t>Bảng 4. 2  Bảng dữ liệu sau khi được tiền xử lý</w:t>
        </w:r>
        <w:r w:rsidR="00AA3517" w:rsidRPr="00AA1EA7">
          <w:rPr>
            <w:rStyle w:val="Hyperlink"/>
            <w:i/>
            <w:noProof/>
            <w:sz w:val="26"/>
            <w:szCs w:val="26"/>
            <w:lang w:val="vi-VN"/>
          </w:rPr>
          <w:t>.</w:t>
        </w:r>
        <w:r w:rsidR="00AA3517" w:rsidRPr="00AA1EA7">
          <w:rPr>
            <w:i/>
            <w:noProof/>
            <w:webHidden/>
            <w:sz w:val="26"/>
            <w:szCs w:val="26"/>
          </w:rPr>
          <w:tab/>
        </w:r>
        <w:r w:rsidR="00AA3517" w:rsidRPr="00AA1EA7">
          <w:rPr>
            <w:i/>
            <w:noProof/>
            <w:webHidden/>
            <w:sz w:val="26"/>
            <w:szCs w:val="26"/>
          </w:rPr>
          <w:fldChar w:fldCharType="begin"/>
        </w:r>
        <w:r w:rsidR="00AA3517" w:rsidRPr="00AA1EA7">
          <w:rPr>
            <w:i/>
            <w:noProof/>
            <w:webHidden/>
            <w:sz w:val="26"/>
            <w:szCs w:val="26"/>
          </w:rPr>
          <w:instrText xml:space="preserve"> PAGEREF _Toc47274200 \h </w:instrText>
        </w:r>
        <w:r w:rsidR="00AA3517" w:rsidRPr="00AA1EA7">
          <w:rPr>
            <w:i/>
            <w:noProof/>
            <w:webHidden/>
            <w:sz w:val="26"/>
            <w:szCs w:val="26"/>
          </w:rPr>
        </w:r>
        <w:r w:rsidR="00AA3517" w:rsidRPr="00AA1EA7">
          <w:rPr>
            <w:i/>
            <w:noProof/>
            <w:webHidden/>
            <w:sz w:val="26"/>
            <w:szCs w:val="26"/>
          </w:rPr>
          <w:fldChar w:fldCharType="separate"/>
        </w:r>
        <w:r w:rsidR="00AA3517" w:rsidRPr="00AA1EA7">
          <w:rPr>
            <w:i/>
            <w:noProof/>
            <w:webHidden/>
            <w:sz w:val="26"/>
            <w:szCs w:val="26"/>
          </w:rPr>
          <w:t>51</w:t>
        </w:r>
        <w:r w:rsidR="00AA3517" w:rsidRPr="00AA1EA7">
          <w:rPr>
            <w:i/>
            <w:noProof/>
            <w:webHidden/>
            <w:sz w:val="26"/>
            <w:szCs w:val="26"/>
          </w:rPr>
          <w:fldChar w:fldCharType="end"/>
        </w:r>
      </w:hyperlink>
    </w:p>
    <w:p w14:paraId="1F3C2ADA" w14:textId="77777777" w:rsidR="00AA3517" w:rsidRPr="00AA1EA7" w:rsidRDefault="00163CC8" w:rsidP="00AA1EA7">
      <w:pPr>
        <w:pStyle w:val="TableofFigures"/>
        <w:tabs>
          <w:tab w:val="right" w:leader="dot" w:pos="9440"/>
        </w:tabs>
        <w:spacing w:line="360" w:lineRule="auto"/>
        <w:rPr>
          <w:rFonts w:asciiTheme="minorHAnsi" w:eastAsiaTheme="minorEastAsia" w:hAnsiTheme="minorHAnsi" w:cstheme="minorBidi"/>
          <w:i/>
          <w:noProof/>
          <w:sz w:val="26"/>
          <w:szCs w:val="26"/>
        </w:rPr>
      </w:pPr>
      <w:hyperlink w:anchor="_Toc47274201" w:history="1">
        <w:r w:rsidR="00AA3517" w:rsidRPr="00AA1EA7">
          <w:rPr>
            <w:rStyle w:val="Hyperlink"/>
            <w:i/>
            <w:noProof/>
            <w:sz w:val="26"/>
            <w:szCs w:val="26"/>
            <w:lang w:val="vi-VN"/>
          </w:rPr>
          <w:t>Bảng 4.3 Thực nghiệm phân lớp cảm xúc với kỷ thuật 10-fold.</w:t>
        </w:r>
        <w:r w:rsidR="00AA3517" w:rsidRPr="00AA1EA7">
          <w:rPr>
            <w:i/>
            <w:noProof/>
            <w:webHidden/>
            <w:sz w:val="26"/>
            <w:szCs w:val="26"/>
          </w:rPr>
          <w:tab/>
        </w:r>
        <w:r w:rsidR="00AA3517" w:rsidRPr="00AA1EA7">
          <w:rPr>
            <w:i/>
            <w:noProof/>
            <w:webHidden/>
            <w:sz w:val="26"/>
            <w:szCs w:val="26"/>
          </w:rPr>
          <w:fldChar w:fldCharType="begin"/>
        </w:r>
        <w:r w:rsidR="00AA3517" w:rsidRPr="00AA1EA7">
          <w:rPr>
            <w:i/>
            <w:noProof/>
            <w:webHidden/>
            <w:sz w:val="26"/>
            <w:szCs w:val="26"/>
          </w:rPr>
          <w:instrText xml:space="preserve"> PAGEREF _Toc47274201 \h </w:instrText>
        </w:r>
        <w:r w:rsidR="00AA3517" w:rsidRPr="00AA1EA7">
          <w:rPr>
            <w:i/>
            <w:noProof/>
            <w:webHidden/>
            <w:sz w:val="26"/>
            <w:szCs w:val="26"/>
          </w:rPr>
        </w:r>
        <w:r w:rsidR="00AA3517" w:rsidRPr="00AA1EA7">
          <w:rPr>
            <w:i/>
            <w:noProof/>
            <w:webHidden/>
            <w:sz w:val="26"/>
            <w:szCs w:val="26"/>
          </w:rPr>
          <w:fldChar w:fldCharType="separate"/>
        </w:r>
        <w:r w:rsidR="00AA3517" w:rsidRPr="00AA1EA7">
          <w:rPr>
            <w:i/>
            <w:noProof/>
            <w:webHidden/>
            <w:sz w:val="26"/>
            <w:szCs w:val="26"/>
          </w:rPr>
          <w:t>53</w:t>
        </w:r>
        <w:r w:rsidR="00AA3517" w:rsidRPr="00AA1EA7">
          <w:rPr>
            <w:i/>
            <w:noProof/>
            <w:webHidden/>
            <w:sz w:val="26"/>
            <w:szCs w:val="26"/>
          </w:rPr>
          <w:fldChar w:fldCharType="end"/>
        </w:r>
      </w:hyperlink>
    </w:p>
    <w:p w14:paraId="6244B101" w14:textId="77777777" w:rsidR="00AA3517" w:rsidRPr="00AA1EA7" w:rsidRDefault="00163CC8" w:rsidP="00AA1EA7">
      <w:pPr>
        <w:pStyle w:val="TableofFigures"/>
        <w:tabs>
          <w:tab w:val="right" w:leader="dot" w:pos="9440"/>
        </w:tabs>
        <w:spacing w:line="360" w:lineRule="auto"/>
        <w:rPr>
          <w:rFonts w:asciiTheme="minorHAnsi" w:eastAsiaTheme="minorEastAsia" w:hAnsiTheme="minorHAnsi" w:cstheme="minorBidi"/>
          <w:i/>
          <w:noProof/>
          <w:sz w:val="26"/>
          <w:szCs w:val="26"/>
        </w:rPr>
      </w:pPr>
      <w:hyperlink w:anchor="_Toc47274202" w:history="1">
        <w:r w:rsidR="00AA3517" w:rsidRPr="00AA1EA7">
          <w:rPr>
            <w:rStyle w:val="Hyperlink"/>
            <w:i/>
            <w:noProof/>
            <w:sz w:val="26"/>
            <w:szCs w:val="26"/>
            <w:lang w:val="vi-VN"/>
          </w:rPr>
          <w:t>Bảng 4.4 Thực nghiệm phân lớp cảm xúc SVM trong 5 lần thực nghiệm.</w:t>
        </w:r>
        <w:r w:rsidR="00AA3517" w:rsidRPr="00AA1EA7">
          <w:rPr>
            <w:i/>
            <w:noProof/>
            <w:webHidden/>
            <w:sz w:val="26"/>
            <w:szCs w:val="26"/>
          </w:rPr>
          <w:tab/>
        </w:r>
        <w:r w:rsidR="00AA3517" w:rsidRPr="00AA1EA7">
          <w:rPr>
            <w:i/>
            <w:noProof/>
            <w:webHidden/>
            <w:sz w:val="26"/>
            <w:szCs w:val="26"/>
          </w:rPr>
          <w:fldChar w:fldCharType="begin"/>
        </w:r>
        <w:r w:rsidR="00AA3517" w:rsidRPr="00AA1EA7">
          <w:rPr>
            <w:i/>
            <w:noProof/>
            <w:webHidden/>
            <w:sz w:val="26"/>
            <w:szCs w:val="26"/>
          </w:rPr>
          <w:instrText xml:space="preserve"> PAGEREF _Toc47274202 \h </w:instrText>
        </w:r>
        <w:r w:rsidR="00AA3517" w:rsidRPr="00AA1EA7">
          <w:rPr>
            <w:i/>
            <w:noProof/>
            <w:webHidden/>
            <w:sz w:val="26"/>
            <w:szCs w:val="26"/>
          </w:rPr>
        </w:r>
        <w:r w:rsidR="00AA3517" w:rsidRPr="00AA1EA7">
          <w:rPr>
            <w:i/>
            <w:noProof/>
            <w:webHidden/>
            <w:sz w:val="26"/>
            <w:szCs w:val="26"/>
          </w:rPr>
          <w:fldChar w:fldCharType="separate"/>
        </w:r>
        <w:r w:rsidR="00AA3517" w:rsidRPr="00AA1EA7">
          <w:rPr>
            <w:i/>
            <w:noProof/>
            <w:webHidden/>
            <w:sz w:val="26"/>
            <w:szCs w:val="26"/>
          </w:rPr>
          <w:t>54</w:t>
        </w:r>
        <w:r w:rsidR="00AA3517" w:rsidRPr="00AA1EA7">
          <w:rPr>
            <w:i/>
            <w:noProof/>
            <w:webHidden/>
            <w:sz w:val="26"/>
            <w:szCs w:val="26"/>
          </w:rPr>
          <w:fldChar w:fldCharType="end"/>
        </w:r>
      </w:hyperlink>
    </w:p>
    <w:p w14:paraId="00475BF8" w14:textId="77777777" w:rsidR="00AA3517" w:rsidRPr="00AA1EA7" w:rsidRDefault="00163CC8" w:rsidP="00AA1EA7">
      <w:pPr>
        <w:pStyle w:val="TableofFigures"/>
        <w:tabs>
          <w:tab w:val="right" w:leader="dot" w:pos="9440"/>
        </w:tabs>
        <w:spacing w:line="360" w:lineRule="auto"/>
        <w:rPr>
          <w:rFonts w:asciiTheme="minorHAnsi" w:eastAsiaTheme="minorEastAsia" w:hAnsiTheme="minorHAnsi" w:cstheme="minorBidi"/>
          <w:i/>
          <w:noProof/>
          <w:sz w:val="26"/>
          <w:szCs w:val="26"/>
        </w:rPr>
      </w:pPr>
      <w:hyperlink w:anchor="_Toc47274203" w:history="1">
        <w:r w:rsidR="00AA3517" w:rsidRPr="00AA1EA7">
          <w:rPr>
            <w:rStyle w:val="Hyperlink"/>
            <w:i/>
            <w:noProof/>
            <w:sz w:val="26"/>
            <w:szCs w:val="26"/>
            <w:lang w:val="vi-VN"/>
          </w:rPr>
          <w:t>Bảng 4.5 So sánh độ hiệu quả giữa các phương pháp phân lớp.</w:t>
        </w:r>
        <w:r w:rsidR="00AA3517" w:rsidRPr="00AA1EA7">
          <w:rPr>
            <w:i/>
            <w:noProof/>
            <w:webHidden/>
            <w:sz w:val="26"/>
            <w:szCs w:val="26"/>
          </w:rPr>
          <w:tab/>
        </w:r>
        <w:r w:rsidR="00AA3517" w:rsidRPr="00AA1EA7">
          <w:rPr>
            <w:i/>
            <w:noProof/>
            <w:webHidden/>
            <w:sz w:val="26"/>
            <w:szCs w:val="26"/>
          </w:rPr>
          <w:fldChar w:fldCharType="begin"/>
        </w:r>
        <w:r w:rsidR="00AA3517" w:rsidRPr="00AA1EA7">
          <w:rPr>
            <w:i/>
            <w:noProof/>
            <w:webHidden/>
            <w:sz w:val="26"/>
            <w:szCs w:val="26"/>
          </w:rPr>
          <w:instrText xml:space="preserve"> PAGEREF _Toc47274203 \h </w:instrText>
        </w:r>
        <w:r w:rsidR="00AA3517" w:rsidRPr="00AA1EA7">
          <w:rPr>
            <w:i/>
            <w:noProof/>
            <w:webHidden/>
            <w:sz w:val="26"/>
            <w:szCs w:val="26"/>
          </w:rPr>
        </w:r>
        <w:r w:rsidR="00AA3517" w:rsidRPr="00AA1EA7">
          <w:rPr>
            <w:i/>
            <w:noProof/>
            <w:webHidden/>
            <w:sz w:val="26"/>
            <w:szCs w:val="26"/>
          </w:rPr>
          <w:fldChar w:fldCharType="separate"/>
        </w:r>
        <w:r w:rsidR="00AA3517" w:rsidRPr="00AA1EA7">
          <w:rPr>
            <w:i/>
            <w:noProof/>
            <w:webHidden/>
            <w:sz w:val="26"/>
            <w:szCs w:val="26"/>
          </w:rPr>
          <w:t>55</w:t>
        </w:r>
        <w:r w:rsidR="00AA3517" w:rsidRPr="00AA1EA7">
          <w:rPr>
            <w:i/>
            <w:noProof/>
            <w:webHidden/>
            <w:sz w:val="26"/>
            <w:szCs w:val="26"/>
          </w:rPr>
          <w:fldChar w:fldCharType="end"/>
        </w:r>
      </w:hyperlink>
    </w:p>
    <w:p w14:paraId="02A4EEF1" w14:textId="77777777" w:rsidR="00D30625" w:rsidRPr="003E6772" w:rsidRDefault="000D5F6E" w:rsidP="00AA1EA7">
      <w:pPr>
        <w:spacing w:before="120" w:line="360" w:lineRule="auto"/>
        <w:rPr>
          <w:b/>
          <w:noProof/>
          <w:szCs w:val="26"/>
          <w:lang w:val="vi-VN"/>
        </w:rPr>
      </w:pPr>
      <w:r w:rsidRPr="00AA1EA7">
        <w:rPr>
          <w:b/>
          <w:i/>
          <w:noProof/>
          <w:sz w:val="26"/>
          <w:szCs w:val="26"/>
          <w:lang w:val="vi-VN"/>
        </w:rPr>
        <w:fldChar w:fldCharType="end"/>
      </w:r>
    </w:p>
    <w:p w14:paraId="0C6F4E4C" w14:textId="77777777" w:rsidR="00D30625" w:rsidRPr="003E6772" w:rsidRDefault="00D30625" w:rsidP="00631ACD">
      <w:pPr>
        <w:spacing w:before="120"/>
        <w:rPr>
          <w:rFonts w:ascii="Cambria" w:hAnsi="Cambria"/>
          <w:noProof/>
          <w:kern w:val="32"/>
          <w:sz w:val="32"/>
          <w:lang w:val="vi-VN"/>
        </w:rPr>
      </w:pPr>
      <w:r w:rsidRPr="003E6772">
        <w:rPr>
          <w:noProof/>
          <w:lang w:val="vi-VN"/>
        </w:rPr>
        <w:br w:type="page"/>
      </w:r>
    </w:p>
    <w:p w14:paraId="251B7CAD" w14:textId="77777777" w:rsidR="007A5812" w:rsidRPr="003E6772" w:rsidRDefault="00592B7D" w:rsidP="00631ACD">
      <w:pPr>
        <w:pStyle w:val="Heading1"/>
        <w:spacing w:before="120" w:after="0" w:line="360" w:lineRule="auto"/>
        <w:jc w:val="center"/>
        <w:rPr>
          <w:rFonts w:ascii="Times New Roman" w:hAnsi="Times New Roman"/>
          <w:noProof/>
          <w:lang w:val="vi-VN"/>
        </w:rPr>
      </w:pPr>
      <w:bookmarkStart w:id="7" w:name="_Toc47339655"/>
      <w:r w:rsidRPr="003E6772">
        <w:rPr>
          <w:rFonts w:ascii="Times New Roman" w:hAnsi="Times New Roman"/>
          <w:noProof/>
          <w:lang w:val="vi-VN"/>
        </w:rPr>
        <w:lastRenderedPageBreak/>
        <w:t>DANH MỤC CÁC HÌNH</w:t>
      </w:r>
      <w:bookmarkEnd w:id="7"/>
    </w:p>
    <w:p w14:paraId="0CB8AF99" w14:textId="77777777" w:rsidR="00405C81" w:rsidRPr="00AA1EA7" w:rsidRDefault="00B87BE4"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r w:rsidRPr="00AA1EA7">
        <w:rPr>
          <w:i/>
          <w:noProof/>
          <w:sz w:val="26"/>
          <w:szCs w:val="26"/>
          <w:lang w:val="vi-VN"/>
        </w:rPr>
        <w:fldChar w:fldCharType="begin"/>
      </w:r>
      <w:r w:rsidRPr="00AA1EA7">
        <w:rPr>
          <w:i/>
          <w:noProof/>
          <w:sz w:val="26"/>
          <w:szCs w:val="26"/>
          <w:lang w:val="vi-VN"/>
        </w:rPr>
        <w:instrText xml:space="preserve"> TOC \h \z \c "Hình" </w:instrText>
      </w:r>
      <w:r w:rsidRPr="00AA1EA7">
        <w:rPr>
          <w:i/>
          <w:noProof/>
          <w:sz w:val="26"/>
          <w:szCs w:val="26"/>
          <w:lang w:val="vi-VN"/>
        </w:rPr>
        <w:fldChar w:fldCharType="separate"/>
      </w:r>
      <w:hyperlink w:anchor="_Toc47274350" w:history="1">
        <w:r w:rsidR="00405C81" w:rsidRPr="00AA1EA7">
          <w:rPr>
            <w:rStyle w:val="Hyperlink"/>
            <w:i/>
            <w:noProof/>
            <w:sz w:val="26"/>
            <w:szCs w:val="26"/>
            <w:lang w:val="vi-VN"/>
          </w:rPr>
          <w:t>Hình 2–1 Mô hình xử lý Sentiment Analysis Vietnamese (SAV).</w:t>
        </w:r>
        <w:r w:rsidR="00405C81" w:rsidRPr="00AA1EA7">
          <w:rPr>
            <w:i/>
            <w:noProof/>
            <w:webHidden/>
            <w:sz w:val="26"/>
            <w:szCs w:val="26"/>
          </w:rPr>
          <w:tab/>
        </w:r>
        <w:r w:rsidR="00405C81" w:rsidRPr="00AA1EA7">
          <w:rPr>
            <w:i/>
            <w:noProof/>
            <w:webHidden/>
            <w:sz w:val="26"/>
            <w:szCs w:val="26"/>
          </w:rPr>
          <w:fldChar w:fldCharType="begin"/>
        </w:r>
        <w:r w:rsidR="00405C81" w:rsidRPr="00AA1EA7">
          <w:rPr>
            <w:i/>
            <w:noProof/>
            <w:webHidden/>
            <w:sz w:val="26"/>
            <w:szCs w:val="26"/>
          </w:rPr>
          <w:instrText xml:space="preserve"> PAGEREF _Toc47274350 \h </w:instrText>
        </w:r>
        <w:r w:rsidR="00405C81" w:rsidRPr="00AA1EA7">
          <w:rPr>
            <w:i/>
            <w:noProof/>
            <w:webHidden/>
            <w:sz w:val="26"/>
            <w:szCs w:val="26"/>
          </w:rPr>
        </w:r>
        <w:r w:rsidR="00405C81" w:rsidRPr="00AA1EA7">
          <w:rPr>
            <w:i/>
            <w:noProof/>
            <w:webHidden/>
            <w:sz w:val="26"/>
            <w:szCs w:val="26"/>
          </w:rPr>
          <w:fldChar w:fldCharType="separate"/>
        </w:r>
        <w:r w:rsidR="00405C81" w:rsidRPr="00AA1EA7">
          <w:rPr>
            <w:i/>
            <w:noProof/>
            <w:webHidden/>
            <w:sz w:val="26"/>
            <w:szCs w:val="26"/>
          </w:rPr>
          <w:t>9</w:t>
        </w:r>
        <w:r w:rsidR="00405C81" w:rsidRPr="00AA1EA7">
          <w:rPr>
            <w:i/>
            <w:noProof/>
            <w:webHidden/>
            <w:sz w:val="26"/>
            <w:szCs w:val="26"/>
          </w:rPr>
          <w:fldChar w:fldCharType="end"/>
        </w:r>
      </w:hyperlink>
    </w:p>
    <w:p w14:paraId="24352A8B" w14:textId="77777777" w:rsidR="00405C81" w:rsidRPr="00AA1EA7" w:rsidRDefault="00163CC8"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1" w:history="1">
        <w:r w:rsidR="00405C81" w:rsidRPr="00AA1EA7">
          <w:rPr>
            <w:rStyle w:val="Hyperlink"/>
            <w:i/>
            <w:noProof/>
            <w:sz w:val="26"/>
            <w:szCs w:val="26"/>
            <w:lang w:val="vi-VN"/>
          </w:rPr>
          <w:t>Hình 2–2 Mô hình biễu diễn SVM [12].</w:t>
        </w:r>
        <w:r w:rsidR="00405C81" w:rsidRPr="00AA1EA7">
          <w:rPr>
            <w:i/>
            <w:noProof/>
            <w:webHidden/>
            <w:sz w:val="26"/>
            <w:szCs w:val="26"/>
          </w:rPr>
          <w:tab/>
        </w:r>
        <w:r w:rsidR="00405C81" w:rsidRPr="00AA1EA7">
          <w:rPr>
            <w:i/>
            <w:noProof/>
            <w:webHidden/>
            <w:sz w:val="26"/>
            <w:szCs w:val="26"/>
          </w:rPr>
          <w:fldChar w:fldCharType="begin"/>
        </w:r>
        <w:r w:rsidR="00405C81" w:rsidRPr="00AA1EA7">
          <w:rPr>
            <w:i/>
            <w:noProof/>
            <w:webHidden/>
            <w:sz w:val="26"/>
            <w:szCs w:val="26"/>
          </w:rPr>
          <w:instrText xml:space="preserve"> PAGEREF _Toc47274351 \h </w:instrText>
        </w:r>
        <w:r w:rsidR="00405C81" w:rsidRPr="00AA1EA7">
          <w:rPr>
            <w:i/>
            <w:noProof/>
            <w:webHidden/>
            <w:sz w:val="26"/>
            <w:szCs w:val="26"/>
          </w:rPr>
        </w:r>
        <w:r w:rsidR="00405C81" w:rsidRPr="00AA1EA7">
          <w:rPr>
            <w:i/>
            <w:noProof/>
            <w:webHidden/>
            <w:sz w:val="26"/>
            <w:szCs w:val="26"/>
          </w:rPr>
          <w:fldChar w:fldCharType="separate"/>
        </w:r>
        <w:r w:rsidR="00405C81" w:rsidRPr="00AA1EA7">
          <w:rPr>
            <w:i/>
            <w:noProof/>
            <w:webHidden/>
            <w:sz w:val="26"/>
            <w:szCs w:val="26"/>
          </w:rPr>
          <w:t>11</w:t>
        </w:r>
        <w:r w:rsidR="00405C81" w:rsidRPr="00AA1EA7">
          <w:rPr>
            <w:i/>
            <w:noProof/>
            <w:webHidden/>
            <w:sz w:val="26"/>
            <w:szCs w:val="26"/>
          </w:rPr>
          <w:fldChar w:fldCharType="end"/>
        </w:r>
      </w:hyperlink>
    </w:p>
    <w:p w14:paraId="26ADE58C" w14:textId="77777777" w:rsidR="00405C81" w:rsidRPr="00AA1EA7" w:rsidRDefault="00163CC8"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2" w:history="1">
        <w:r w:rsidR="00405C81" w:rsidRPr="00AA1EA7">
          <w:rPr>
            <w:rStyle w:val="Hyperlink"/>
            <w:i/>
            <w:noProof/>
            <w:sz w:val="26"/>
            <w:szCs w:val="26"/>
            <w:lang w:val="vi-VN"/>
          </w:rPr>
          <w:t>Hình 2–3 Minh họa các hàm kernel trong SVM [25].</w:t>
        </w:r>
        <w:r w:rsidR="00405C81" w:rsidRPr="00AA1EA7">
          <w:rPr>
            <w:i/>
            <w:noProof/>
            <w:webHidden/>
            <w:sz w:val="26"/>
            <w:szCs w:val="26"/>
          </w:rPr>
          <w:tab/>
        </w:r>
        <w:r w:rsidR="00405C81" w:rsidRPr="00AA1EA7">
          <w:rPr>
            <w:i/>
            <w:noProof/>
            <w:webHidden/>
            <w:sz w:val="26"/>
            <w:szCs w:val="26"/>
          </w:rPr>
          <w:fldChar w:fldCharType="begin"/>
        </w:r>
        <w:r w:rsidR="00405C81" w:rsidRPr="00AA1EA7">
          <w:rPr>
            <w:i/>
            <w:noProof/>
            <w:webHidden/>
            <w:sz w:val="26"/>
            <w:szCs w:val="26"/>
          </w:rPr>
          <w:instrText xml:space="preserve"> PAGEREF _Toc47274352 \h </w:instrText>
        </w:r>
        <w:r w:rsidR="00405C81" w:rsidRPr="00AA1EA7">
          <w:rPr>
            <w:i/>
            <w:noProof/>
            <w:webHidden/>
            <w:sz w:val="26"/>
            <w:szCs w:val="26"/>
          </w:rPr>
        </w:r>
        <w:r w:rsidR="00405C81" w:rsidRPr="00AA1EA7">
          <w:rPr>
            <w:i/>
            <w:noProof/>
            <w:webHidden/>
            <w:sz w:val="26"/>
            <w:szCs w:val="26"/>
          </w:rPr>
          <w:fldChar w:fldCharType="separate"/>
        </w:r>
        <w:r w:rsidR="00405C81" w:rsidRPr="00AA1EA7">
          <w:rPr>
            <w:i/>
            <w:noProof/>
            <w:webHidden/>
            <w:sz w:val="26"/>
            <w:szCs w:val="26"/>
          </w:rPr>
          <w:t>14</w:t>
        </w:r>
        <w:r w:rsidR="00405C81" w:rsidRPr="00AA1EA7">
          <w:rPr>
            <w:i/>
            <w:noProof/>
            <w:webHidden/>
            <w:sz w:val="26"/>
            <w:szCs w:val="26"/>
          </w:rPr>
          <w:fldChar w:fldCharType="end"/>
        </w:r>
      </w:hyperlink>
    </w:p>
    <w:p w14:paraId="784BF789" w14:textId="77777777" w:rsidR="00405C81" w:rsidRPr="00AA1EA7" w:rsidRDefault="00163CC8"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3" w:history="1">
        <w:r w:rsidR="00405C81" w:rsidRPr="00AA1EA7">
          <w:rPr>
            <w:rStyle w:val="Hyperlink"/>
            <w:i/>
            <w:noProof/>
            <w:sz w:val="26"/>
            <w:szCs w:val="26"/>
            <w:lang w:val="vi-VN"/>
          </w:rPr>
          <w:t>Hình 2–</w:t>
        </w:r>
        <w:r w:rsidR="00405C81" w:rsidRPr="00AA1EA7">
          <w:rPr>
            <w:rStyle w:val="Hyperlink"/>
            <w:i/>
            <w:noProof/>
            <w:sz w:val="26"/>
            <w:szCs w:val="26"/>
          </w:rPr>
          <w:t>4</w:t>
        </w:r>
        <w:r w:rsidR="00405C81" w:rsidRPr="00AA1EA7">
          <w:rPr>
            <w:rStyle w:val="Hyperlink"/>
            <w:i/>
            <w:noProof/>
            <w:sz w:val="26"/>
            <w:szCs w:val="26"/>
            <w:lang w:val="vi-VN"/>
          </w:rPr>
          <w:t xml:space="preserve"> Ví dụ về cây quyết định [26].</w:t>
        </w:r>
        <w:r w:rsidR="00405C81" w:rsidRPr="00AA1EA7">
          <w:rPr>
            <w:i/>
            <w:noProof/>
            <w:webHidden/>
            <w:sz w:val="26"/>
            <w:szCs w:val="26"/>
          </w:rPr>
          <w:tab/>
        </w:r>
        <w:r w:rsidR="00405C81" w:rsidRPr="00AA1EA7">
          <w:rPr>
            <w:i/>
            <w:noProof/>
            <w:webHidden/>
            <w:sz w:val="26"/>
            <w:szCs w:val="26"/>
          </w:rPr>
          <w:fldChar w:fldCharType="begin"/>
        </w:r>
        <w:r w:rsidR="00405C81" w:rsidRPr="00AA1EA7">
          <w:rPr>
            <w:i/>
            <w:noProof/>
            <w:webHidden/>
            <w:sz w:val="26"/>
            <w:szCs w:val="26"/>
          </w:rPr>
          <w:instrText xml:space="preserve"> PAGEREF _Toc47274353 \h </w:instrText>
        </w:r>
        <w:r w:rsidR="00405C81" w:rsidRPr="00AA1EA7">
          <w:rPr>
            <w:i/>
            <w:noProof/>
            <w:webHidden/>
            <w:sz w:val="26"/>
            <w:szCs w:val="26"/>
          </w:rPr>
        </w:r>
        <w:r w:rsidR="00405C81" w:rsidRPr="00AA1EA7">
          <w:rPr>
            <w:i/>
            <w:noProof/>
            <w:webHidden/>
            <w:sz w:val="26"/>
            <w:szCs w:val="26"/>
          </w:rPr>
          <w:fldChar w:fldCharType="separate"/>
        </w:r>
        <w:r w:rsidR="00405C81" w:rsidRPr="00AA1EA7">
          <w:rPr>
            <w:i/>
            <w:noProof/>
            <w:webHidden/>
            <w:sz w:val="26"/>
            <w:szCs w:val="26"/>
          </w:rPr>
          <w:t>18</w:t>
        </w:r>
        <w:r w:rsidR="00405C81" w:rsidRPr="00AA1EA7">
          <w:rPr>
            <w:i/>
            <w:noProof/>
            <w:webHidden/>
            <w:sz w:val="26"/>
            <w:szCs w:val="26"/>
          </w:rPr>
          <w:fldChar w:fldCharType="end"/>
        </w:r>
      </w:hyperlink>
    </w:p>
    <w:p w14:paraId="15642E25" w14:textId="77777777" w:rsidR="00405C81" w:rsidRPr="00AA1EA7" w:rsidRDefault="00163CC8"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4" w:history="1">
        <w:r w:rsidR="00405C81" w:rsidRPr="00AA1EA7">
          <w:rPr>
            <w:rStyle w:val="Hyperlink"/>
            <w:i/>
            <w:noProof/>
            <w:sz w:val="26"/>
            <w:szCs w:val="26"/>
            <w:lang w:val="vi-VN"/>
          </w:rPr>
          <w:t>Hình 2–</w:t>
        </w:r>
        <w:r w:rsidR="00405C81" w:rsidRPr="00AA1EA7">
          <w:rPr>
            <w:rStyle w:val="Hyperlink"/>
            <w:i/>
            <w:noProof/>
            <w:sz w:val="26"/>
            <w:szCs w:val="26"/>
          </w:rPr>
          <w:t>5</w:t>
        </w:r>
        <w:r w:rsidR="00405C81" w:rsidRPr="00AA1EA7">
          <w:rPr>
            <w:rStyle w:val="Hyperlink"/>
            <w:i/>
            <w:noProof/>
            <w:sz w:val="26"/>
            <w:szCs w:val="26"/>
            <w:lang w:val="vi-VN"/>
          </w:rPr>
          <w:t xml:space="preserve"> Mô hình phân lớp câu chủ quan cho Tiếng Việt [17].</w:t>
        </w:r>
        <w:r w:rsidR="00405C81" w:rsidRPr="00AA1EA7">
          <w:rPr>
            <w:i/>
            <w:noProof/>
            <w:webHidden/>
            <w:sz w:val="26"/>
            <w:szCs w:val="26"/>
          </w:rPr>
          <w:tab/>
        </w:r>
        <w:r w:rsidR="00405C81" w:rsidRPr="00AA1EA7">
          <w:rPr>
            <w:i/>
            <w:noProof/>
            <w:webHidden/>
            <w:sz w:val="26"/>
            <w:szCs w:val="26"/>
          </w:rPr>
          <w:fldChar w:fldCharType="begin"/>
        </w:r>
        <w:r w:rsidR="00405C81" w:rsidRPr="00AA1EA7">
          <w:rPr>
            <w:i/>
            <w:noProof/>
            <w:webHidden/>
            <w:sz w:val="26"/>
            <w:szCs w:val="26"/>
          </w:rPr>
          <w:instrText xml:space="preserve"> PAGEREF _Toc47274354 \h </w:instrText>
        </w:r>
        <w:r w:rsidR="00405C81" w:rsidRPr="00AA1EA7">
          <w:rPr>
            <w:i/>
            <w:noProof/>
            <w:webHidden/>
            <w:sz w:val="26"/>
            <w:szCs w:val="26"/>
          </w:rPr>
        </w:r>
        <w:r w:rsidR="00405C81" w:rsidRPr="00AA1EA7">
          <w:rPr>
            <w:i/>
            <w:noProof/>
            <w:webHidden/>
            <w:sz w:val="26"/>
            <w:szCs w:val="26"/>
          </w:rPr>
          <w:fldChar w:fldCharType="separate"/>
        </w:r>
        <w:r w:rsidR="00405C81" w:rsidRPr="00AA1EA7">
          <w:rPr>
            <w:i/>
            <w:noProof/>
            <w:webHidden/>
            <w:sz w:val="26"/>
            <w:szCs w:val="26"/>
          </w:rPr>
          <w:t>20</w:t>
        </w:r>
        <w:r w:rsidR="00405C81" w:rsidRPr="00AA1EA7">
          <w:rPr>
            <w:i/>
            <w:noProof/>
            <w:webHidden/>
            <w:sz w:val="26"/>
            <w:szCs w:val="26"/>
          </w:rPr>
          <w:fldChar w:fldCharType="end"/>
        </w:r>
      </w:hyperlink>
    </w:p>
    <w:p w14:paraId="3F4B0028" w14:textId="77777777" w:rsidR="00405C81" w:rsidRPr="00AA1EA7" w:rsidRDefault="00163CC8"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5" w:history="1">
        <w:r w:rsidR="00405C81" w:rsidRPr="00AA1EA7">
          <w:rPr>
            <w:rStyle w:val="Hyperlink"/>
            <w:i/>
            <w:noProof/>
            <w:sz w:val="26"/>
            <w:szCs w:val="26"/>
            <w:lang w:val="vi-VN"/>
          </w:rPr>
          <w:t>Hình 2–</w:t>
        </w:r>
        <w:r w:rsidR="00405C81" w:rsidRPr="00AA1EA7">
          <w:rPr>
            <w:rStyle w:val="Hyperlink"/>
            <w:i/>
            <w:noProof/>
            <w:sz w:val="26"/>
            <w:szCs w:val="26"/>
          </w:rPr>
          <w:t>6</w:t>
        </w:r>
        <w:r w:rsidR="00405C81" w:rsidRPr="00AA1EA7">
          <w:rPr>
            <w:rStyle w:val="Hyperlink"/>
            <w:i/>
            <w:noProof/>
            <w:sz w:val="26"/>
            <w:szCs w:val="26"/>
            <w:lang w:val="vi-VN"/>
          </w:rPr>
          <w:t xml:space="preserve"> Mô hình không gian vector [27].</w:t>
        </w:r>
        <w:r w:rsidR="00405C81" w:rsidRPr="00AA1EA7">
          <w:rPr>
            <w:i/>
            <w:noProof/>
            <w:webHidden/>
            <w:sz w:val="26"/>
            <w:szCs w:val="26"/>
          </w:rPr>
          <w:tab/>
        </w:r>
        <w:r w:rsidR="00405C81" w:rsidRPr="00AA1EA7">
          <w:rPr>
            <w:i/>
            <w:noProof/>
            <w:webHidden/>
            <w:sz w:val="26"/>
            <w:szCs w:val="26"/>
          </w:rPr>
          <w:fldChar w:fldCharType="begin"/>
        </w:r>
        <w:r w:rsidR="00405C81" w:rsidRPr="00AA1EA7">
          <w:rPr>
            <w:i/>
            <w:noProof/>
            <w:webHidden/>
            <w:sz w:val="26"/>
            <w:szCs w:val="26"/>
          </w:rPr>
          <w:instrText xml:space="preserve"> PAGEREF _Toc47274355 \h </w:instrText>
        </w:r>
        <w:r w:rsidR="00405C81" w:rsidRPr="00AA1EA7">
          <w:rPr>
            <w:i/>
            <w:noProof/>
            <w:webHidden/>
            <w:sz w:val="26"/>
            <w:szCs w:val="26"/>
          </w:rPr>
        </w:r>
        <w:r w:rsidR="00405C81" w:rsidRPr="00AA1EA7">
          <w:rPr>
            <w:i/>
            <w:noProof/>
            <w:webHidden/>
            <w:sz w:val="26"/>
            <w:szCs w:val="26"/>
          </w:rPr>
          <w:fldChar w:fldCharType="separate"/>
        </w:r>
        <w:r w:rsidR="00405C81" w:rsidRPr="00AA1EA7">
          <w:rPr>
            <w:i/>
            <w:noProof/>
            <w:webHidden/>
            <w:sz w:val="26"/>
            <w:szCs w:val="26"/>
          </w:rPr>
          <w:t>24</w:t>
        </w:r>
        <w:r w:rsidR="00405C81" w:rsidRPr="00AA1EA7">
          <w:rPr>
            <w:i/>
            <w:noProof/>
            <w:webHidden/>
            <w:sz w:val="26"/>
            <w:szCs w:val="26"/>
          </w:rPr>
          <w:fldChar w:fldCharType="end"/>
        </w:r>
      </w:hyperlink>
    </w:p>
    <w:p w14:paraId="3B51D9A5" w14:textId="77777777" w:rsidR="00405C81" w:rsidRPr="00AA1EA7" w:rsidRDefault="00163CC8"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6" w:history="1">
        <w:r w:rsidR="00405C81" w:rsidRPr="00AA1EA7">
          <w:rPr>
            <w:rStyle w:val="Hyperlink"/>
            <w:i/>
            <w:noProof/>
            <w:sz w:val="26"/>
            <w:szCs w:val="26"/>
            <w:lang w:val="vi-VN"/>
          </w:rPr>
          <w:t>Hình 2–</w:t>
        </w:r>
        <w:r w:rsidR="00405C81" w:rsidRPr="00AA1EA7">
          <w:rPr>
            <w:rStyle w:val="Hyperlink"/>
            <w:i/>
            <w:noProof/>
            <w:sz w:val="26"/>
            <w:szCs w:val="26"/>
          </w:rPr>
          <w:t>7</w:t>
        </w:r>
        <w:r w:rsidR="00405C81" w:rsidRPr="00AA1EA7">
          <w:rPr>
            <w:rStyle w:val="Hyperlink"/>
            <w:i/>
            <w:noProof/>
            <w:sz w:val="26"/>
            <w:szCs w:val="26"/>
            <w:lang w:val="vi-VN"/>
          </w:rPr>
          <w:t xml:space="preserve"> Mô hình CBOW và  Skip-gram  trong Word2vec [21].</w:t>
        </w:r>
        <w:r w:rsidR="00405C81" w:rsidRPr="00AA1EA7">
          <w:rPr>
            <w:i/>
            <w:noProof/>
            <w:webHidden/>
            <w:sz w:val="26"/>
            <w:szCs w:val="26"/>
          </w:rPr>
          <w:tab/>
        </w:r>
        <w:r w:rsidR="00405C81" w:rsidRPr="00AA1EA7">
          <w:rPr>
            <w:i/>
            <w:noProof/>
            <w:webHidden/>
            <w:sz w:val="26"/>
            <w:szCs w:val="26"/>
          </w:rPr>
          <w:fldChar w:fldCharType="begin"/>
        </w:r>
        <w:r w:rsidR="00405C81" w:rsidRPr="00AA1EA7">
          <w:rPr>
            <w:i/>
            <w:noProof/>
            <w:webHidden/>
            <w:sz w:val="26"/>
            <w:szCs w:val="26"/>
          </w:rPr>
          <w:instrText xml:space="preserve"> PAGEREF _Toc47274356 \h </w:instrText>
        </w:r>
        <w:r w:rsidR="00405C81" w:rsidRPr="00AA1EA7">
          <w:rPr>
            <w:i/>
            <w:noProof/>
            <w:webHidden/>
            <w:sz w:val="26"/>
            <w:szCs w:val="26"/>
          </w:rPr>
        </w:r>
        <w:r w:rsidR="00405C81" w:rsidRPr="00AA1EA7">
          <w:rPr>
            <w:i/>
            <w:noProof/>
            <w:webHidden/>
            <w:sz w:val="26"/>
            <w:szCs w:val="26"/>
          </w:rPr>
          <w:fldChar w:fldCharType="separate"/>
        </w:r>
        <w:r w:rsidR="00405C81" w:rsidRPr="00AA1EA7">
          <w:rPr>
            <w:i/>
            <w:noProof/>
            <w:webHidden/>
            <w:sz w:val="26"/>
            <w:szCs w:val="26"/>
          </w:rPr>
          <w:t>29</w:t>
        </w:r>
        <w:r w:rsidR="00405C81" w:rsidRPr="00AA1EA7">
          <w:rPr>
            <w:i/>
            <w:noProof/>
            <w:webHidden/>
            <w:sz w:val="26"/>
            <w:szCs w:val="26"/>
          </w:rPr>
          <w:fldChar w:fldCharType="end"/>
        </w:r>
      </w:hyperlink>
    </w:p>
    <w:p w14:paraId="4E1763FC" w14:textId="77777777" w:rsidR="00405C81" w:rsidRPr="00AA1EA7" w:rsidRDefault="00163CC8"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7" w:history="1">
        <w:r w:rsidR="00405C81" w:rsidRPr="00AA1EA7">
          <w:rPr>
            <w:rStyle w:val="Hyperlink"/>
            <w:i/>
            <w:noProof/>
            <w:sz w:val="26"/>
            <w:szCs w:val="26"/>
            <w:lang w:val="vi-VN"/>
          </w:rPr>
          <w:t>Hình 2–</w:t>
        </w:r>
        <w:r w:rsidR="00405C81" w:rsidRPr="00AA1EA7">
          <w:rPr>
            <w:rStyle w:val="Hyperlink"/>
            <w:i/>
            <w:noProof/>
            <w:sz w:val="26"/>
            <w:szCs w:val="26"/>
          </w:rPr>
          <w:t>8</w:t>
        </w:r>
        <w:r w:rsidR="00405C81" w:rsidRPr="00AA1EA7">
          <w:rPr>
            <w:rStyle w:val="Hyperlink"/>
            <w:i/>
            <w:noProof/>
            <w:sz w:val="26"/>
            <w:szCs w:val="26"/>
            <w:lang w:val="vi-VN"/>
          </w:rPr>
          <w:t xml:space="preserve"> Các phương pháp tiếp cận trong tách từ [23].</w:t>
        </w:r>
        <w:r w:rsidR="00405C81" w:rsidRPr="00AA1EA7">
          <w:rPr>
            <w:i/>
            <w:noProof/>
            <w:webHidden/>
            <w:sz w:val="26"/>
            <w:szCs w:val="26"/>
          </w:rPr>
          <w:tab/>
        </w:r>
        <w:r w:rsidR="00405C81" w:rsidRPr="00AA1EA7">
          <w:rPr>
            <w:i/>
            <w:noProof/>
            <w:webHidden/>
            <w:sz w:val="26"/>
            <w:szCs w:val="26"/>
          </w:rPr>
          <w:fldChar w:fldCharType="begin"/>
        </w:r>
        <w:r w:rsidR="00405C81" w:rsidRPr="00AA1EA7">
          <w:rPr>
            <w:i/>
            <w:noProof/>
            <w:webHidden/>
            <w:sz w:val="26"/>
            <w:szCs w:val="26"/>
          </w:rPr>
          <w:instrText xml:space="preserve"> PAGEREF _Toc47274357 \h </w:instrText>
        </w:r>
        <w:r w:rsidR="00405C81" w:rsidRPr="00AA1EA7">
          <w:rPr>
            <w:i/>
            <w:noProof/>
            <w:webHidden/>
            <w:sz w:val="26"/>
            <w:szCs w:val="26"/>
          </w:rPr>
        </w:r>
        <w:r w:rsidR="00405C81" w:rsidRPr="00AA1EA7">
          <w:rPr>
            <w:i/>
            <w:noProof/>
            <w:webHidden/>
            <w:sz w:val="26"/>
            <w:szCs w:val="26"/>
          </w:rPr>
          <w:fldChar w:fldCharType="separate"/>
        </w:r>
        <w:r w:rsidR="00405C81" w:rsidRPr="00AA1EA7">
          <w:rPr>
            <w:i/>
            <w:noProof/>
            <w:webHidden/>
            <w:sz w:val="26"/>
            <w:szCs w:val="26"/>
          </w:rPr>
          <w:t>37</w:t>
        </w:r>
        <w:r w:rsidR="00405C81" w:rsidRPr="00AA1EA7">
          <w:rPr>
            <w:i/>
            <w:noProof/>
            <w:webHidden/>
            <w:sz w:val="26"/>
            <w:szCs w:val="26"/>
          </w:rPr>
          <w:fldChar w:fldCharType="end"/>
        </w:r>
      </w:hyperlink>
    </w:p>
    <w:p w14:paraId="7F5B85C2" w14:textId="77777777" w:rsidR="00BE1644" w:rsidRPr="00AA1EA7" w:rsidRDefault="00B87BE4"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r w:rsidRPr="00AA1EA7">
        <w:rPr>
          <w:i/>
          <w:noProof/>
          <w:sz w:val="26"/>
          <w:szCs w:val="26"/>
          <w:lang w:val="vi-VN"/>
        </w:rPr>
        <w:fldChar w:fldCharType="end"/>
      </w:r>
      <w:r w:rsidR="00CC36FF" w:rsidRPr="00AA1EA7">
        <w:rPr>
          <w:i/>
          <w:noProof/>
          <w:sz w:val="26"/>
          <w:szCs w:val="26"/>
          <w:lang w:val="vi-VN"/>
        </w:rPr>
        <w:fldChar w:fldCharType="begin"/>
      </w:r>
      <w:r w:rsidR="00CC36FF" w:rsidRPr="00AA1EA7">
        <w:rPr>
          <w:i/>
          <w:noProof/>
          <w:sz w:val="26"/>
          <w:szCs w:val="26"/>
          <w:lang w:val="vi-VN"/>
        </w:rPr>
        <w:instrText xml:space="preserve"> TOC \h \z \c "Hình 3-" </w:instrText>
      </w:r>
      <w:r w:rsidR="00CC36FF" w:rsidRPr="00AA1EA7">
        <w:rPr>
          <w:i/>
          <w:noProof/>
          <w:sz w:val="26"/>
          <w:szCs w:val="26"/>
          <w:lang w:val="vi-VN"/>
        </w:rPr>
        <w:fldChar w:fldCharType="separate"/>
      </w:r>
      <w:hyperlink w:anchor="_Toc47274391" w:history="1">
        <w:r w:rsidR="00BE1644" w:rsidRPr="00AA1EA7">
          <w:rPr>
            <w:rStyle w:val="Hyperlink"/>
            <w:i/>
            <w:noProof/>
            <w:sz w:val="26"/>
            <w:szCs w:val="26"/>
          </w:rPr>
          <w:t>Hình 3-1 Quy trình thực hiện phân lớp dữ liệu ý kiến đánh giá.</w:t>
        </w:r>
        <w:r w:rsidR="00BE1644" w:rsidRPr="00AA1EA7">
          <w:rPr>
            <w:i/>
            <w:noProof/>
            <w:webHidden/>
            <w:sz w:val="26"/>
            <w:szCs w:val="26"/>
          </w:rPr>
          <w:tab/>
        </w:r>
        <w:r w:rsidR="00BE1644" w:rsidRPr="00AA1EA7">
          <w:rPr>
            <w:i/>
            <w:noProof/>
            <w:webHidden/>
            <w:sz w:val="26"/>
            <w:szCs w:val="26"/>
          </w:rPr>
          <w:fldChar w:fldCharType="begin"/>
        </w:r>
        <w:r w:rsidR="00BE1644" w:rsidRPr="00AA1EA7">
          <w:rPr>
            <w:i/>
            <w:noProof/>
            <w:webHidden/>
            <w:sz w:val="26"/>
            <w:szCs w:val="26"/>
          </w:rPr>
          <w:instrText xml:space="preserve"> PAGEREF _Toc47274391 \h </w:instrText>
        </w:r>
        <w:r w:rsidR="00BE1644" w:rsidRPr="00AA1EA7">
          <w:rPr>
            <w:i/>
            <w:noProof/>
            <w:webHidden/>
            <w:sz w:val="26"/>
            <w:szCs w:val="26"/>
          </w:rPr>
        </w:r>
        <w:r w:rsidR="00BE1644" w:rsidRPr="00AA1EA7">
          <w:rPr>
            <w:i/>
            <w:noProof/>
            <w:webHidden/>
            <w:sz w:val="26"/>
            <w:szCs w:val="26"/>
          </w:rPr>
          <w:fldChar w:fldCharType="separate"/>
        </w:r>
        <w:r w:rsidR="00BE1644" w:rsidRPr="00AA1EA7">
          <w:rPr>
            <w:i/>
            <w:noProof/>
            <w:webHidden/>
            <w:sz w:val="26"/>
            <w:szCs w:val="26"/>
          </w:rPr>
          <w:t>39</w:t>
        </w:r>
        <w:r w:rsidR="00BE1644" w:rsidRPr="00AA1EA7">
          <w:rPr>
            <w:i/>
            <w:noProof/>
            <w:webHidden/>
            <w:sz w:val="26"/>
            <w:szCs w:val="26"/>
          </w:rPr>
          <w:fldChar w:fldCharType="end"/>
        </w:r>
      </w:hyperlink>
    </w:p>
    <w:p w14:paraId="752763AD" w14:textId="77777777" w:rsidR="00BE1644" w:rsidRPr="00AA1EA7" w:rsidRDefault="00163CC8"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92" w:history="1">
        <w:r w:rsidR="00BE1644" w:rsidRPr="00AA1EA7">
          <w:rPr>
            <w:rStyle w:val="Hyperlink"/>
            <w:i/>
            <w:noProof/>
            <w:sz w:val="26"/>
            <w:szCs w:val="26"/>
            <w:lang w:val="vi-VN"/>
          </w:rPr>
          <w:t>Hình 3-</w:t>
        </w:r>
        <w:r w:rsidR="00BE1644" w:rsidRPr="00AA1EA7">
          <w:rPr>
            <w:rStyle w:val="Hyperlink"/>
            <w:i/>
            <w:noProof/>
            <w:sz w:val="26"/>
            <w:szCs w:val="26"/>
          </w:rPr>
          <w:t>2</w:t>
        </w:r>
        <w:r w:rsidR="00BE1644" w:rsidRPr="00AA1EA7">
          <w:rPr>
            <w:rStyle w:val="Hyperlink"/>
            <w:i/>
            <w:noProof/>
            <w:sz w:val="26"/>
            <w:szCs w:val="26"/>
            <w:lang w:val="vi-VN"/>
          </w:rPr>
          <w:t xml:space="preserve"> Tổng hợp danh sách dữ liệu pretrained word embedding.</w:t>
        </w:r>
        <w:r w:rsidR="00BE1644" w:rsidRPr="00AA1EA7">
          <w:rPr>
            <w:i/>
            <w:noProof/>
            <w:webHidden/>
            <w:sz w:val="26"/>
            <w:szCs w:val="26"/>
          </w:rPr>
          <w:tab/>
        </w:r>
        <w:r w:rsidR="00BE1644" w:rsidRPr="00AA1EA7">
          <w:rPr>
            <w:i/>
            <w:noProof/>
            <w:webHidden/>
            <w:sz w:val="26"/>
            <w:szCs w:val="26"/>
          </w:rPr>
          <w:fldChar w:fldCharType="begin"/>
        </w:r>
        <w:r w:rsidR="00BE1644" w:rsidRPr="00AA1EA7">
          <w:rPr>
            <w:i/>
            <w:noProof/>
            <w:webHidden/>
            <w:sz w:val="26"/>
            <w:szCs w:val="26"/>
          </w:rPr>
          <w:instrText xml:space="preserve"> PAGEREF _Toc47274392 \h </w:instrText>
        </w:r>
        <w:r w:rsidR="00BE1644" w:rsidRPr="00AA1EA7">
          <w:rPr>
            <w:i/>
            <w:noProof/>
            <w:webHidden/>
            <w:sz w:val="26"/>
            <w:szCs w:val="26"/>
          </w:rPr>
        </w:r>
        <w:r w:rsidR="00BE1644" w:rsidRPr="00AA1EA7">
          <w:rPr>
            <w:i/>
            <w:noProof/>
            <w:webHidden/>
            <w:sz w:val="26"/>
            <w:szCs w:val="26"/>
          </w:rPr>
          <w:fldChar w:fldCharType="separate"/>
        </w:r>
        <w:r w:rsidR="00BE1644" w:rsidRPr="00AA1EA7">
          <w:rPr>
            <w:i/>
            <w:noProof/>
            <w:webHidden/>
            <w:sz w:val="26"/>
            <w:szCs w:val="26"/>
          </w:rPr>
          <w:t>43</w:t>
        </w:r>
        <w:r w:rsidR="00BE1644" w:rsidRPr="00AA1EA7">
          <w:rPr>
            <w:i/>
            <w:noProof/>
            <w:webHidden/>
            <w:sz w:val="26"/>
            <w:szCs w:val="26"/>
          </w:rPr>
          <w:fldChar w:fldCharType="end"/>
        </w:r>
      </w:hyperlink>
    </w:p>
    <w:p w14:paraId="0327E75A" w14:textId="77777777" w:rsidR="00BE1644" w:rsidRPr="00AA1EA7" w:rsidRDefault="00163CC8"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93" w:history="1">
        <w:r w:rsidR="00BE1644" w:rsidRPr="00AA1EA7">
          <w:rPr>
            <w:rStyle w:val="Hyperlink"/>
            <w:i/>
            <w:noProof/>
            <w:sz w:val="26"/>
            <w:szCs w:val="26"/>
            <w:lang w:val="vi-VN"/>
          </w:rPr>
          <w:t>Hình 3-</w:t>
        </w:r>
        <w:r w:rsidR="00BE1644" w:rsidRPr="00AA1EA7">
          <w:rPr>
            <w:rStyle w:val="Hyperlink"/>
            <w:i/>
            <w:noProof/>
            <w:sz w:val="26"/>
            <w:szCs w:val="26"/>
          </w:rPr>
          <w:t>3</w:t>
        </w:r>
        <w:r w:rsidR="00BE1644" w:rsidRPr="00AA1EA7">
          <w:rPr>
            <w:rStyle w:val="Hyperlink"/>
            <w:i/>
            <w:noProof/>
            <w:sz w:val="26"/>
            <w:szCs w:val="26"/>
            <w:lang w:val="vi-VN"/>
          </w:rPr>
          <w:t xml:space="preserve"> Mô hình xây dựng sentence2vec cho câu [24].</w:t>
        </w:r>
        <w:r w:rsidR="00BE1644" w:rsidRPr="00AA1EA7">
          <w:rPr>
            <w:i/>
            <w:noProof/>
            <w:webHidden/>
            <w:sz w:val="26"/>
            <w:szCs w:val="26"/>
          </w:rPr>
          <w:tab/>
        </w:r>
        <w:r w:rsidR="00BE1644" w:rsidRPr="00AA1EA7">
          <w:rPr>
            <w:i/>
            <w:noProof/>
            <w:webHidden/>
            <w:sz w:val="26"/>
            <w:szCs w:val="26"/>
          </w:rPr>
          <w:fldChar w:fldCharType="begin"/>
        </w:r>
        <w:r w:rsidR="00BE1644" w:rsidRPr="00AA1EA7">
          <w:rPr>
            <w:i/>
            <w:noProof/>
            <w:webHidden/>
            <w:sz w:val="26"/>
            <w:szCs w:val="26"/>
          </w:rPr>
          <w:instrText xml:space="preserve"> PAGEREF _Toc47274393 \h </w:instrText>
        </w:r>
        <w:r w:rsidR="00BE1644" w:rsidRPr="00AA1EA7">
          <w:rPr>
            <w:i/>
            <w:noProof/>
            <w:webHidden/>
            <w:sz w:val="26"/>
            <w:szCs w:val="26"/>
          </w:rPr>
        </w:r>
        <w:r w:rsidR="00BE1644" w:rsidRPr="00AA1EA7">
          <w:rPr>
            <w:i/>
            <w:noProof/>
            <w:webHidden/>
            <w:sz w:val="26"/>
            <w:szCs w:val="26"/>
          </w:rPr>
          <w:fldChar w:fldCharType="separate"/>
        </w:r>
        <w:r w:rsidR="00BE1644" w:rsidRPr="00AA1EA7">
          <w:rPr>
            <w:i/>
            <w:noProof/>
            <w:webHidden/>
            <w:sz w:val="26"/>
            <w:szCs w:val="26"/>
          </w:rPr>
          <w:t>44</w:t>
        </w:r>
        <w:r w:rsidR="00BE1644" w:rsidRPr="00AA1EA7">
          <w:rPr>
            <w:i/>
            <w:noProof/>
            <w:webHidden/>
            <w:sz w:val="26"/>
            <w:szCs w:val="26"/>
          </w:rPr>
          <w:fldChar w:fldCharType="end"/>
        </w:r>
      </w:hyperlink>
    </w:p>
    <w:p w14:paraId="603B0DA4" w14:textId="77777777" w:rsidR="005126FB" w:rsidRPr="00AA1EA7" w:rsidRDefault="00CC36FF"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r w:rsidRPr="00AA1EA7">
        <w:rPr>
          <w:i/>
          <w:noProof/>
          <w:sz w:val="26"/>
          <w:szCs w:val="26"/>
          <w:lang w:val="vi-VN"/>
        </w:rPr>
        <w:fldChar w:fldCharType="end"/>
      </w:r>
      <w:r w:rsidR="00B656DD" w:rsidRPr="00AA1EA7">
        <w:rPr>
          <w:i/>
          <w:noProof/>
          <w:sz w:val="26"/>
          <w:szCs w:val="26"/>
          <w:lang w:val="vi-VN"/>
        </w:rPr>
        <w:fldChar w:fldCharType="begin"/>
      </w:r>
      <w:r w:rsidR="00B656DD" w:rsidRPr="00AA1EA7">
        <w:rPr>
          <w:i/>
          <w:noProof/>
          <w:sz w:val="26"/>
          <w:szCs w:val="26"/>
          <w:lang w:val="vi-VN"/>
        </w:rPr>
        <w:instrText xml:space="preserve"> TOC \h \z \c "Hình 4-" </w:instrText>
      </w:r>
      <w:r w:rsidR="00B656DD" w:rsidRPr="00AA1EA7">
        <w:rPr>
          <w:i/>
          <w:noProof/>
          <w:sz w:val="26"/>
          <w:szCs w:val="26"/>
          <w:lang w:val="vi-VN"/>
        </w:rPr>
        <w:fldChar w:fldCharType="separate"/>
      </w:r>
      <w:hyperlink w:anchor="_Toc47274460" w:history="1">
        <w:r w:rsidR="005126FB" w:rsidRPr="00AA1EA7">
          <w:rPr>
            <w:rStyle w:val="Hyperlink"/>
            <w:i/>
            <w:noProof/>
            <w:sz w:val="26"/>
            <w:szCs w:val="26"/>
            <w:lang w:val="vi-VN"/>
          </w:rPr>
          <w:t>Hình 4-</w:t>
        </w:r>
        <w:r w:rsidR="005126FB" w:rsidRPr="00AA1EA7">
          <w:rPr>
            <w:rStyle w:val="Hyperlink"/>
            <w:i/>
            <w:noProof/>
            <w:sz w:val="26"/>
            <w:szCs w:val="26"/>
          </w:rPr>
          <w:t>1</w:t>
        </w:r>
        <w:r w:rsidR="005126FB" w:rsidRPr="00AA1EA7">
          <w:rPr>
            <w:rStyle w:val="Hyperlink"/>
            <w:i/>
            <w:noProof/>
            <w:sz w:val="26"/>
            <w:szCs w:val="26"/>
            <w:lang w:val="vi-VN"/>
          </w:rPr>
          <w:t xml:space="preserve"> Tỉ lệ dữ liệu sử dụng trong thực nghiệm.</w:t>
        </w:r>
        <w:r w:rsidR="005126FB" w:rsidRPr="00AA1EA7">
          <w:rPr>
            <w:i/>
            <w:noProof/>
            <w:webHidden/>
            <w:sz w:val="26"/>
            <w:szCs w:val="26"/>
          </w:rPr>
          <w:tab/>
        </w:r>
        <w:r w:rsidR="005126FB" w:rsidRPr="00AA1EA7">
          <w:rPr>
            <w:i/>
            <w:noProof/>
            <w:webHidden/>
            <w:sz w:val="26"/>
            <w:szCs w:val="26"/>
          </w:rPr>
          <w:fldChar w:fldCharType="begin"/>
        </w:r>
        <w:r w:rsidR="005126FB" w:rsidRPr="00AA1EA7">
          <w:rPr>
            <w:i/>
            <w:noProof/>
            <w:webHidden/>
            <w:sz w:val="26"/>
            <w:szCs w:val="26"/>
          </w:rPr>
          <w:instrText xml:space="preserve"> PAGEREF _Toc47274460 \h </w:instrText>
        </w:r>
        <w:r w:rsidR="005126FB" w:rsidRPr="00AA1EA7">
          <w:rPr>
            <w:i/>
            <w:noProof/>
            <w:webHidden/>
            <w:sz w:val="26"/>
            <w:szCs w:val="26"/>
          </w:rPr>
        </w:r>
        <w:r w:rsidR="005126FB" w:rsidRPr="00AA1EA7">
          <w:rPr>
            <w:i/>
            <w:noProof/>
            <w:webHidden/>
            <w:sz w:val="26"/>
            <w:szCs w:val="26"/>
          </w:rPr>
          <w:fldChar w:fldCharType="separate"/>
        </w:r>
        <w:r w:rsidR="005126FB" w:rsidRPr="00AA1EA7">
          <w:rPr>
            <w:i/>
            <w:noProof/>
            <w:webHidden/>
            <w:sz w:val="26"/>
            <w:szCs w:val="26"/>
          </w:rPr>
          <w:t>48</w:t>
        </w:r>
        <w:r w:rsidR="005126FB" w:rsidRPr="00AA1EA7">
          <w:rPr>
            <w:i/>
            <w:noProof/>
            <w:webHidden/>
            <w:sz w:val="26"/>
            <w:szCs w:val="26"/>
          </w:rPr>
          <w:fldChar w:fldCharType="end"/>
        </w:r>
      </w:hyperlink>
    </w:p>
    <w:p w14:paraId="54873600" w14:textId="77777777" w:rsidR="005126FB" w:rsidRPr="00AA1EA7" w:rsidRDefault="00163CC8"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461" w:history="1">
        <w:r w:rsidR="005126FB" w:rsidRPr="00AA1EA7">
          <w:rPr>
            <w:rStyle w:val="Hyperlink"/>
            <w:i/>
            <w:noProof/>
            <w:sz w:val="26"/>
            <w:szCs w:val="26"/>
            <w:lang w:val="vi-VN"/>
          </w:rPr>
          <w:t>Hình 4-</w:t>
        </w:r>
        <w:r w:rsidR="005126FB" w:rsidRPr="00AA1EA7">
          <w:rPr>
            <w:rStyle w:val="Hyperlink"/>
            <w:i/>
            <w:noProof/>
            <w:sz w:val="26"/>
            <w:szCs w:val="26"/>
          </w:rPr>
          <w:t>2</w:t>
        </w:r>
        <w:r w:rsidR="005126FB" w:rsidRPr="00AA1EA7">
          <w:rPr>
            <w:rStyle w:val="Hyperlink"/>
            <w:i/>
            <w:noProof/>
            <w:sz w:val="26"/>
            <w:szCs w:val="26"/>
            <w:lang w:val="vi-VN"/>
          </w:rPr>
          <w:t xml:space="preserve"> Mô hình training trong bộ phân lớp cảm xúc.</w:t>
        </w:r>
        <w:r w:rsidR="005126FB" w:rsidRPr="00AA1EA7">
          <w:rPr>
            <w:i/>
            <w:noProof/>
            <w:webHidden/>
            <w:sz w:val="26"/>
            <w:szCs w:val="26"/>
          </w:rPr>
          <w:tab/>
        </w:r>
        <w:r w:rsidR="005126FB" w:rsidRPr="00AA1EA7">
          <w:rPr>
            <w:i/>
            <w:noProof/>
            <w:webHidden/>
            <w:sz w:val="26"/>
            <w:szCs w:val="26"/>
          </w:rPr>
          <w:fldChar w:fldCharType="begin"/>
        </w:r>
        <w:r w:rsidR="005126FB" w:rsidRPr="00AA1EA7">
          <w:rPr>
            <w:i/>
            <w:noProof/>
            <w:webHidden/>
            <w:sz w:val="26"/>
            <w:szCs w:val="26"/>
          </w:rPr>
          <w:instrText xml:space="preserve"> PAGEREF _Toc47274461 \h </w:instrText>
        </w:r>
        <w:r w:rsidR="005126FB" w:rsidRPr="00AA1EA7">
          <w:rPr>
            <w:i/>
            <w:noProof/>
            <w:webHidden/>
            <w:sz w:val="26"/>
            <w:szCs w:val="26"/>
          </w:rPr>
        </w:r>
        <w:r w:rsidR="005126FB" w:rsidRPr="00AA1EA7">
          <w:rPr>
            <w:i/>
            <w:noProof/>
            <w:webHidden/>
            <w:sz w:val="26"/>
            <w:szCs w:val="26"/>
          </w:rPr>
          <w:fldChar w:fldCharType="separate"/>
        </w:r>
        <w:r w:rsidR="005126FB" w:rsidRPr="00AA1EA7">
          <w:rPr>
            <w:i/>
            <w:noProof/>
            <w:webHidden/>
            <w:sz w:val="26"/>
            <w:szCs w:val="26"/>
          </w:rPr>
          <w:t>50</w:t>
        </w:r>
        <w:r w:rsidR="005126FB" w:rsidRPr="00AA1EA7">
          <w:rPr>
            <w:i/>
            <w:noProof/>
            <w:webHidden/>
            <w:sz w:val="26"/>
            <w:szCs w:val="26"/>
          </w:rPr>
          <w:fldChar w:fldCharType="end"/>
        </w:r>
      </w:hyperlink>
    </w:p>
    <w:p w14:paraId="622F8DA4" w14:textId="77777777" w:rsidR="005126FB" w:rsidRPr="00AA1EA7" w:rsidRDefault="00163CC8"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463" w:history="1">
        <w:r w:rsidR="005126FB" w:rsidRPr="00AA1EA7">
          <w:rPr>
            <w:rStyle w:val="Hyperlink"/>
            <w:i/>
            <w:noProof/>
            <w:sz w:val="26"/>
            <w:szCs w:val="26"/>
            <w:lang w:val="vi-VN"/>
          </w:rPr>
          <w:t>Hình 4-</w:t>
        </w:r>
        <w:r w:rsidR="005126FB" w:rsidRPr="00AA1EA7">
          <w:rPr>
            <w:rStyle w:val="Hyperlink"/>
            <w:i/>
            <w:noProof/>
            <w:sz w:val="26"/>
            <w:szCs w:val="26"/>
          </w:rPr>
          <w:t>3</w:t>
        </w:r>
        <w:r w:rsidR="005126FB" w:rsidRPr="00AA1EA7">
          <w:rPr>
            <w:rStyle w:val="Hyperlink"/>
            <w:i/>
            <w:noProof/>
            <w:sz w:val="26"/>
            <w:szCs w:val="26"/>
            <w:lang w:val="vi-VN"/>
          </w:rPr>
          <w:t xml:space="preserve"> Mô hình test trong bộ phân lớp cảm xúc.</w:t>
        </w:r>
        <w:r w:rsidR="005126FB" w:rsidRPr="00AA1EA7">
          <w:rPr>
            <w:i/>
            <w:noProof/>
            <w:webHidden/>
            <w:sz w:val="26"/>
            <w:szCs w:val="26"/>
          </w:rPr>
          <w:tab/>
        </w:r>
        <w:r w:rsidR="005126FB" w:rsidRPr="00AA1EA7">
          <w:rPr>
            <w:i/>
            <w:noProof/>
            <w:webHidden/>
            <w:sz w:val="26"/>
            <w:szCs w:val="26"/>
          </w:rPr>
          <w:fldChar w:fldCharType="begin"/>
        </w:r>
        <w:r w:rsidR="005126FB" w:rsidRPr="00AA1EA7">
          <w:rPr>
            <w:i/>
            <w:noProof/>
            <w:webHidden/>
            <w:sz w:val="26"/>
            <w:szCs w:val="26"/>
          </w:rPr>
          <w:instrText xml:space="preserve"> PAGEREF _Toc47274463 \h </w:instrText>
        </w:r>
        <w:r w:rsidR="005126FB" w:rsidRPr="00AA1EA7">
          <w:rPr>
            <w:i/>
            <w:noProof/>
            <w:webHidden/>
            <w:sz w:val="26"/>
            <w:szCs w:val="26"/>
          </w:rPr>
        </w:r>
        <w:r w:rsidR="005126FB" w:rsidRPr="00AA1EA7">
          <w:rPr>
            <w:i/>
            <w:noProof/>
            <w:webHidden/>
            <w:sz w:val="26"/>
            <w:szCs w:val="26"/>
          </w:rPr>
          <w:fldChar w:fldCharType="separate"/>
        </w:r>
        <w:r w:rsidR="005126FB" w:rsidRPr="00AA1EA7">
          <w:rPr>
            <w:i/>
            <w:noProof/>
            <w:webHidden/>
            <w:sz w:val="26"/>
            <w:szCs w:val="26"/>
          </w:rPr>
          <w:t>52</w:t>
        </w:r>
        <w:r w:rsidR="005126FB" w:rsidRPr="00AA1EA7">
          <w:rPr>
            <w:i/>
            <w:noProof/>
            <w:webHidden/>
            <w:sz w:val="26"/>
            <w:szCs w:val="26"/>
          </w:rPr>
          <w:fldChar w:fldCharType="end"/>
        </w:r>
      </w:hyperlink>
    </w:p>
    <w:p w14:paraId="5559BF24" w14:textId="77777777" w:rsidR="005126FB" w:rsidRPr="00AA1EA7" w:rsidRDefault="00163CC8"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464" w:history="1">
        <w:r w:rsidR="005126FB" w:rsidRPr="00AA1EA7">
          <w:rPr>
            <w:rStyle w:val="Hyperlink"/>
            <w:i/>
            <w:noProof/>
            <w:sz w:val="26"/>
            <w:szCs w:val="26"/>
            <w:lang w:val="vi-VN"/>
          </w:rPr>
          <w:t>Hình 4-</w:t>
        </w:r>
        <w:r w:rsidR="005126FB" w:rsidRPr="00AA1EA7">
          <w:rPr>
            <w:rStyle w:val="Hyperlink"/>
            <w:i/>
            <w:noProof/>
            <w:sz w:val="26"/>
            <w:szCs w:val="26"/>
          </w:rPr>
          <w:t>4</w:t>
        </w:r>
        <w:r w:rsidR="005126FB" w:rsidRPr="00AA1EA7">
          <w:rPr>
            <w:rStyle w:val="Hyperlink"/>
            <w:i/>
            <w:noProof/>
            <w:sz w:val="26"/>
            <w:szCs w:val="26"/>
            <w:lang w:val="vi-VN"/>
          </w:rPr>
          <w:t xml:space="preserve"> Kết quả thực nghiệm phân lớp cảm xúc.</w:t>
        </w:r>
        <w:r w:rsidR="005126FB" w:rsidRPr="00AA1EA7">
          <w:rPr>
            <w:i/>
            <w:noProof/>
            <w:webHidden/>
            <w:sz w:val="26"/>
            <w:szCs w:val="26"/>
          </w:rPr>
          <w:tab/>
        </w:r>
        <w:r w:rsidR="005126FB" w:rsidRPr="00AA1EA7">
          <w:rPr>
            <w:i/>
            <w:noProof/>
            <w:webHidden/>
            <w:sz w:val="26"/>
            <w:szCs w:val="26"/>
          </w:rPr>
          <w:fldChar w:fldCharType="begin"/>
        </w:r>
        <w:r w:rsidR="005126FB" w:rsidRPr="00AA1EA7">
          <w:rPr>
            <w:i/>
            <w:noProof/>
            <w:webHidden/>
            <w:sz w:val="26"/>
            <w:szCs w:val="26"/>
          </w:rPr>
          <w:instrText xml:space="preserve"> PAGEREF _Toc47274464 \h </w:instrText>
        </w:r>
        <w:r w:rsidR="005126FB" w:rsidRPr="00AA1EA7">
          <w:rPr>
            <w:i/>
            <w:noProof/>
            <w:webHidden/>
            <w:sz w:val="26"/>
            <w:szCs w:val="26"/>
          </w:rPr>
        </w:r>
        <w:r w:rsidR="005126FB" w:rsidRPr="00AA1EA7">
          <w:rPr>
            <w:i/>
            <w:noProof/>
            <w:webHidden/>
            <w:sz w:val="26"/>
            <w:szCs w:val="26"/>
          </w:rPr>
          <w:fldChar w:fldCharType="separate"/>
        </w:r>
        <w:r w:rsidR="005126FB" w:rsidRPr="00AA1EA7">
          <w:rPr>
            <w:i/>
            <w:noProof/>
            <w:webHidden/>
            <w:sz w:val="26"/>
            <w:szCs w:val="26"/>
          </w:rPr>
          <w:t>53</w:t>
        </w:r>
        <w:r w:rsidR="005126FB" w:rsidRPr="00AA1EA7">
          <w:rPr>
            <w:i/>
            <w:noProof/>
            <w:webHidden/>
            <w:sz w:val="26"/>
            <w:szCs w:val="26"/>
          </w:rPr>
          <w:fldChar w:fldCharType="end"/>
        </w:r>
      </w:hyperlink>
    </w:p>
    <w:p w14:paraId="6F06BDDD" w14:textId="77777777" w:rsidR="005126FB" w:rsidRPr="00AA1EA7" w:rsidRDefault="00163CC8"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465" w:history="1">
        <w:r w:rsidR="005126FB" w:rsidRPr="00AA1EA7">
          <w:rPr>
            <w:rStyle w:val="Hyperlink"/>
            <w:i/>
            <w:noProof/>
            <w:sz w:val="26"/>
            <w:szCs w:val="26"/>
            <w:lang w:val="vi-VN"/>
          </w:rPr>
          <w:t>Hình 4-</w:t>
        </w:r>
        <w:r w:rsidR="005126FB" w:rsidRPr="00AA1EA7">
          <w:rPr>
            <w:rStyle w:val="Hyperlink"/>
            <w:i/>
            <w:noProof/>
            <w:sz w:val="26"/>
            <w:szCs w:val="26"/>
          </w:rPr>
          <w:t>5</w:t>
        </w:r>
        <w:r w:rsidR="005126FB" w:rsidRPr="00AA1EA7">
          <w:rPr>
            <w:rStyle w:val="Hyperlink"/>
            <w:i/>
            <w:noProof/>
            <w:sz w:val="26"/>
            <w:szCs w:val="26"/>
            <w:lang w:val="vi-VN"/>
          </w:rPr>
          <w:t xml:space="preserve"> So sánh các phương pháp phân lớp.</w:t>
        </w:r>
        <w:r w:rsidR="005126FB" w:rsidRPr="00AA1EA7">
          <w:rPr>
            <w:i/>
            <w:noProof/>
            <w:webHidden/>
            <w:sz w:val="26"/>
            <w:szCs w:val="26"/>
          </w:rPr>
          <w:tab/>
        </w:r>
        <w:r w:rsidR="005126FB" w:rsidRPr="00AA1EA7">
          <w:rPr>
            <w:i/>
            <w:noProof/>
            <w:webHidden/>
            <w:sz w:val="26"/>
            <w:szCs w:val="26"/>
          </w:rPr>
          <w:fldChar w:fldCharType="begin"/>
        </w:r>
        <w:r w:rsidR="005126FB" w:rsidRPr="00AA1EA7">
          <w:rPr>
            <w:i/>
            <w:noProof/>
            <w:webHidden/>
            <w:sz w:val="26"/>
            <w:szCs w:val="26"/>
          </w:rPr>
          <w:instrText xml:space="preserve"> PAGEREF _Toc47274465 \h </w:instrText>
        </w:r>
        <w:r w:rsidR="005126FB" w:rsidRPr="00AA1EA7">
          <w:rPr>
            <w:i/>
            <w:noProof/>
            <w:webHidden/>
            <w:sz w:val="26"/>
            <w:szCs w:val="26"/>
          </w:rPr>
        </w:r>
        <w:r w:rsidR="005126FB" w:rsidRPr="00AA1EA7">
          <w:rPr>
            <w:i/>
            <w:noProof/>
            <w:webHidden/>
            <w:sz w:val="26"/>
            <w:szCs w:val="26"/>
          </w:rPr>
          <w:fldChar w:fldCharType="separate"/>
        </w:r>
        <w:r w:rsidR="005126FB" w:rsidRPr="00AA1EA7">
          <w:rPr>
            <w:i/>
            <w:noProof/>
            <w:webHidden/>
            <w:sz w:val="26"/>
            <w:szCs w:val="26"/>
          </w:rPr>
          <w:t>55</w:t>
        </w:r>
        <w:r w:rsidR="005126FB" w:rsidRPr="00AA1EA7">
          <w:rPr>
            <w:i/>
            <w:noProof/>
            <w:webHidden/>
            <w:sz w:val="26"/>
            <w:szCs w:val="26"/>
          </w:rPr>
          <w:fldChar w:fldCharType="end"/>
        </w:r>
      </w:hyperlink>
    </w:p>
    <w:p w14:paraId="4D0F13A1" w14:textId="77777777" w:rsidR="0097097C" w:rsidRPr="003E6772" w:rsidRDefault="00B656DD" w:rsidP="00AA1EA7">
      <w:pPr>
        <w:spacing w:before="120" w:line="360" w:lineRule="auto"/>
        <w:rPr>
          <w:noProof/>
          <w:lang w:val="vi-VN"/>
        </w:rPr>
        <w:sectPr w:rsidR="0097097C" w:rsidRPr="003E6772" w:rsidSect="00153E3F">
          <w:headerReference w:type="default" r:id="rId12"/>
          <w:pgSz w:w="12240" w:h="15840"/>
          <w:pgMar w:top="899" w:right="990" w:bottom="1440" w:left="1800" w:header="720" w:footer="720" w:gutter="0"/>
          <w:pgNumType w:fmt="lowerRoman" w:start="1"/>
          <w:cols w:space="720"/>
          <w:docGrid w:linePitch="360"/>
        </w:sectPr>
      </w:pPr>
      <w:r w:rsidRPr="00AA1EA7">
        <w:rPr>
          <w:i/>
          <w:noProof/>
          <w:sz w:val="26"/>
          <w:szCs w:val="26"/>
          <w:lang w:val="vi-VN"/>
        </w:rPr>
        <w:fldChar w:fldCharType="end"/>
      </w:r>
    </w:p>
    <w:p w14:paraId="5670E286" w14:textId="77777777" w:rsidR="00AC543A" w:rsidRPr="003E6772" w:rsidRDefault="002F509C" w:rsidP="00403B39">
      <w:pPr>
        <w:pStyle w:val="Heading1"/>
        <w:spacing w:before="120" w:line="360" w:lineRule="auto"/>
        <w:jc w:val="center"/>
        <w:rPr>
          <w:b w:val="0"/>
          <w:noProof/>
          <w:sz w:val="36"/>
          <w:lang w:val="vi-VN"/>
        </w:rPr>
      </w:pPr>
      <w:bookmarkStart w:id="8" w:name="_Toc47339656"/>
      <w:r w:rsidRPr="003E6772">
        <w:rPr>
          <w:rFonts w:ascii="Times New Roman" w:hAnsi="Times New Roman"/>
          <w:noProof/>
          <w:sz w:val="36"/>
          <w:lang w:val="vi-VN"/>
        </w:rPr>
        <w:lastRenderedPageBreak/>
        <w:t>CHƯƠNG 1: GIỚI THIỆU</w:t>
      </w:r>
      <w:bookmarkEnd w:id="8"/>
    </w:p>
    <w:p w14:paraId="43AF231E" w14:textId="77777777" w:rsidR="00870E1F" w:rsidRPr="003E6772" w:rsidRDefault="00870E1F" w:rsidP="009E696C">
      <w:pPr>
        <w:pStyle w:val="Heading2"/>
        <w:numPr>
          <w:ilvl w:val="0"/>
          <w:numId w:val="39"/>
        </w:numPr>
        <w:spacing w:before="120"/>
        <w:ind w:left="0" w:firstLine="283"/>
        <w:rPr>
          <w:rFonts w:ascii="Times New Roman" w:hAnsi="Times New Roman"/>
          <w:i w:val="0"/>
          <w:noProof/>
          <w:lang w:val="vi-VN"/>
        </w:rPr>
      </w:pPr>
      <w:bookmarkStart w:id="9" w:name="_Toc47339657"/>
      <w:r w:rsidRPr="003E6772">
        <w:rPr>
          <w:rFonts w:ascii="Times New Roman" w:hAnsi="Times New Roman"/>
          <w:i w:val="0"/>
          <w:noProof/>
          <w:lang w:val="vi-VN"/>
        </w:rPr>
        <w:t>Giới thiệu</w:t>
      </w:r>
      <w:bookmarkEnd w:id="9"/>
    </w:p>
    <w:p w14:paraId="30E31A14" w14:textId="57A92D01" w:rsidR="00870E1F" w:rsidRPr="003E6772" w:rsidRDefault="00870E1F" w:rsidP="007D0211">
      <w:pPr>
        <w:spacing w:before="120" w:line="360" w:lineRule="auto"/>
        <w:ind w:firstLine="284"/>
        <w:jc w:val="both"/>
        <w:rPr>
          <w:noProof/>
          <w:sz w:val="26"/>
          <w:szCs w:val="26"/>
          <w:lang w:val="vi-VN"/>
        </w:rPr>
      </w:pPr>
      <w:r w:rsidRPr="003E6772">
        <w:rPr>
          <w:noProof/>
          <w:sz w:val="26"/>
          <w:szCs w:val="26"/>
          <w:lang w:val="vi-VN"/>
        </w:rPr>
        <w:t xml:space="preserve">Như chúng ta </w:t>
      </w:r>
      <w:r w:rsidR="00135614" w:rsidRPr="00403DF7">
        <w:rPr>
          <w:noProof/>
          <w:sz w:val="26"/>
          <w:szCs w:val="26"/>
          <w:lang w:val="vi-VN"/>
        </w:rPr>
        <w:t xml:space="preserve">biết đã từ rất lâu </w:t>
      </w:r>
      <w:r w:rsidRPr="003E6772">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CB39B6">
        <w:rPr>
          <w:noProof/>
          <w:sz w:val="26"/>
          <w:szCs w:val="26"/>
          <w:lang w:val="vi-VN"/>
        </w:rPr>
        <w:t xml:space="preserve">thực hiện </w:t>
      </w:r>
      <w:r w:rsidRPr="003E6772">
        <w:rPr>
          <w:noProof/>
          <w:sz w:val="26"/>
          <w:szCs w:val="26"/>
          <w:lang w:val="vi-VN"/>
        </w:rPr>
        <w:t xml:space="preserve">dưới dạng </w:t>
      </w:r>
      <w:r w:rsidR="0080567F" w:rsidRPr="00CB39B6">
        <w:rPr>
          <w:noProof/>
          <w:sz w:val="26"/>
          <w:szCs w:val="26"/>
          <w:lang w:val="vi-VN"/>
        </w:rPr>
        <w:t xml:space="preserve">phỏng vấn hay </w:t>
      </w:r>
      <w:r w:rsidRPr="003E6772">
        <w:rPr>
          <w:noProof/>
          <w:sz w:val="26"/>
          <w:szCs w:val="26"/>
          <w:lang w:val="vi-VN"/>
        </w:rPr>
        <w:t>hòm thư góp ý. Trong những năm gần đây với sự bùng nổ của ngành công nghệ thông tin</w:t>
      </w:r>
      <w:r w:rsidR="00455982" w:rsidRPr="00CB39B6">
        <w:rPr>
          <w:noProof/>
          <w:sz w:val="26"/>
          <w:szCs w:val="26"/>
          <w:lang w:val="vi-VN"/>
        </w:rPr>
        <w:t>,</w:t>
      </w:r>
      <w:r w:rsidRPr="003E6772">
        <w:rPr>
          <w:noProof/>
          <w:sz w:val="26"/>
          <w:szCs w:val="26"/>
          <w:lang w:val="vi-VN"/>
        </w:rPr>
        <w:t xml:space="preserve"> công việc </w:t>
      </w:r>
      <w:r w:rsidR="00704B55" w:rsidRPr="00CB39B6">
        <w:rPr>
          <w:noProof/>
          <w:sz w:val="26"/>
          <w:szCs w:val="26"/>
          <w:lang w:val="vi-VN"/>
        </w:rPr>
        <w:t>thu thập ý kiến hay bình luận</w:t>
      </w:r>
      <w:r w:rsidR="00704B55" w:rsidRPr="003E6772">
        <w:rPr>
          <w:noProof/>
          <w:sz w:val="26"/>
          <w:szCs w:val="26"/>
          <w:lang w:val="vi-VN"/>
        </w:rPr>
        <w:t xml:space="preserve"> </w:t>
      </w:r>
      <w:r w:rsidR="00455982" w:rsidRPr="00CB39B6">
        <w:rPr>
          <w:noProof/>
          <w:sz w:val="26"/>
          <w:szCs w:val="26"/>
          <w:lang w:val="vi-VN"/>
        </w:rPr>
        <w:t xml:space="preserve">được </w:t>
      </w:r>
      <w:r w:rsidR="00011C41" w:rsidRPr="00CB39B6">
        <w:rPr>
          <w:noProof/>
          <w:sz w:val="26"/>
          <w:szCs w:val="26"/>
          <w:lang w:val="vi-VN"/>
        </w:rPr>
        <w:t xml:space="preserve">số hóa </w:t>
      </w:r>
      <w:r w:rsidR="00864B77" w:rsidRPr="00CB39B6">
        <w:rPr>
          <w:noProof/>
          <w:sz w:val="26"/>
          <w:szCs w:val="26"/>
          <w:lang w:val="vi-VN"/>
        </w:rPr>
        <w:t xml:space="preserve">bằng các phương pháp </w:t>
      </w:r>
      <w:r w:rsidR="00927B50" w:rsidRPr="00CB39B6">
        <w:rPr>
          <w:noProof/>
          <w:sz w:val="26"/>
          <w:szCs w:val="26"/>
          <w:lang w:val="vi-VN"/>
        </w:rPr>
        <w:t>trực tuyến</w:t>
      </w:r>
      <w:r w:rsidRPr="003E6772">
        <w:rPr>
          <w:noProof/>
          <w:sz w:val="26"/>
          <w:szCs w:val="26"/>
          <w:lang w:val="vi-VN"/>
        </w:rPr>
        <w:t xml:space="preserve">. </w:t>
      </w:r>
    </w:p>
    <w:p w14:paraId="136C457D" w14:textId="43063603" w:rsidR="00870E1F" w:rsidRPr="003E6772" w:rsidRDefault="00870E1F" w:rsidP="007D0211">
      <w:pPr>
        <w:spacing w:before="120" w:line="360" w:lineRule="auto"/>
        <w:ind w:firstLine="284"/>
        <w:jc w:val="both"/>
        <w:rPr>
          <w:noProof/>
          <w:sz w:val="26"/>
          <w:szCs w:val="26"/>
          <w:lang w:val="vi-VN"/>
        </w:rPr>
      </w:pPr>
      <w:r w:rsidRPr="003E6772">
        <w:rPr>
          <w:noProof/>
          <w:sz w:val="26"/>
          <w:szCs w:val="26"/>
          <w:lang w:val="vi-VN"/>
        </w:rPr>
        <w:t xml:space="preserve">Một vài nguồn tài nguyên phổ biến cho việc thu thập và sử dụng ý kiến phản hồi </w:t>
      </w:r>
      <w:r w:rsidR="00275AAD" w:rsidRPr="003E6772">
        <w:rPr>
          <w:noProof/>
          <w:sz w:val="26"/>
          <w:szCs w:val="26"/>
          <w:lang w:val="vi-VN"/>
        </w:rPr>
        <w:t>thường thấy</w:t>
      </w:r>
      <w:r w:rsidR="00A10228" w:rsidRPr="00CB39B6">
        <w:rPr>
          <w:noProof/>
          <w:sz w:val="26"/>
          <w:szCs w:val="26"/>
          <w:lang w:val="vi-VN"/>
        </w:rPr>
        <w:t xml:space="preserve"> bao gồm</w:t>
      </w:r>
      <w:r w:rsidRPr="003E6772">
        <w:rPr>
          <w:noProof/>
          <w:sz w:val="26"/>
          <w:szCs w:val="26"/>
          <w:lang w:val="vi-VN"/>
        </w:rPr>
        <w:t>:</w:t>
      </w:r>
    </w:p>
    <w:p w14:paraId="3BB2862E" w14:textId="77777777" w:rsidR="00870E1F" w:rsidRPr="003E6772" w:rsidRDefault="00870E1F" w:rsidP="007D0211">
      <w:pPr>
        <w:pStyle w:val="ListParagraph"/>
        <w:numPr>
          <w:ilvl w:val="0"/>
          <w:numId w:val="3"/>
        </w:numPr>
        <w:spacing w:before="120"/>
        <w:ind w:left="284" w:firstLine="0"/>
        <w:rPr>
          <w:noProof/>
          <w:szCs w:val="26"/>
          <w:lang w:val="vi-VN"/>
        </w:rPr>
      </w:pPr>
      <w:r w:rsidRPr="003E6772">
        <w:rPr>
          <w:noProof/>
          <w:szCs w:val="26"/>
          <w:lang w:val="vi-VN"/>
        </w:rPr>
        <w:t>Kinh nghiệm cá nhân và ý kiến về bất cứ điều gì trong đánh giá, diễn đàn v.v.</w:t>
      </w:r>
    </w:p>
    <w:p w14:paraId="4AD26E46" w14:textId="77777777" w:rsidR="00870E1F" w:rsidRPr="003E6772" w:rsidRDefault="00870E1F" w:rsidP="007D0211">
      <w:pPr>
        <w:pStyle w:val="ListParagraph"/>
        <w:numPr>
          <w:ilvl w:val="0"/>
          <w:numId w:val="3"/>
        </w:numPr>
        <w:spacing w:before="120"/>
        <w:ind w:left="284" w:firstLine="0"/>
        <w:rPr>
          <w:noProof/>
          <w:szCs w:val="26"/>
          <w:lang w:val="vi-VN"/>
        </w:rPr>
      </w:pPr>
      <w:r w:rsidRPr="003E6772">
        <w:rPr>
          <w:noProof/>
          <w:szCs w:val="26"/>
          <w:lang w:val="vi-VN"/>
        </w:rPr>
        <w:t>Nhận xét về bài viết, vấn đề, chủ đề, bài đánh giá, v.v.</w:t>
      </w:r>
    </w:p>
    <w:p w14:paraId="05DD4BED" w14:textId="7264CB10" w:rsidR="00870E1F" w:rsidRPr="003E6772" w:rsidRDefault="00870E1F" w:rsidP="007D0211">
      <w:pPr>
        <w:pStyle w:val="ListParagraph"/>
        <w:numPr>
          <w:ilvl w:val="0"/>
          <w:numId w:val="3"/>
        </w:numPr>
        <w:spacing w:before="120"/>
        <w:ind w:left="284" w:firstLine="0"/>
        <w:rPr>
          <w:noProof/>
          <w:szCs w:val="26"/>
          <w:lang w:val="vi-VN"/>
        </w:rPr>
      </w:pPr>
      <w:r w:rsidRPr="003E6772">
        <w:rPr>
          <w:noProof/>
          <w:szCs w:val="26"/>
          <w:lang w:val="vi-VN"/>
        </w:rPr>
        <w:t>Thông tin đăng tại các trang web mạng xã hội, ví dụ: Facebook</w:t>
      </w:r>
      <w:r w:rsidR="00AD7FCE" w:rsidRPr="00CB39B6">
        <w:rPr>
          <w:noProof/>
          <w:szCs w:val="26"/>
          <w:lang w:val="vi-VN"/>
        </w:rPr>
        <w:t xml:space="preserve"> hay</w:t>
      </w:r>
      <w:r w:rsidR="0001433B" w:rsidRPr="00CB39B6">
        <w:rPr>
          <w:noProof/>
          <w:szCs w:val="26"/>
          <w:lang w:val="vi-VN"/>
        </w:rPr>
        <w:t xml:space="preserve"> Tw</w:t>
      </w:r>
      <w:r w:rsidR="00D5720F" w:rsidRPr="00CB39B6">
        <w:rPr>
          <w:noProof/>
          <w:szCs w:val="26"/>
          <w:lang w:val="vi-VN"/>
        </w:rPr>
        <w:t>i</w:t>
      </w:r>
      <w:r w:rsidR="00110F86" w:rsidRPr="00CB39B6">
        <w:rPr>
          <w:noProof/>
          <w:szCs w:val="26"/>
          <w:lang w:val="vi-VN"/>
        </w:rPr>
        <w:t>t</w:t>
      </w:r>
      <w:r w:rsidR="0001433B" w:rsidRPr="00CB39B6">
        <w:rPr>
          <w:noProof/>
          <w:szCs w:val="26"/>
          <w:lang w:val="vi-VN"/>
        </w:rPr>
        <w:t>ter</w:t>
      </w:r>
      <w:r w:rsidRPr="003E6772">
        <w:rPr>
          <w:noProof/>
          <w:szCs w:val="26"/>
          <w:lang w:val="vi-VN"/>
        </w:rPr>
        <w:t>.</w:t>
      </w:r>
    </w:p>
    <w:p w14:paraId="15B66412" w14:textId="0A9EC1C3" w:rsidR="00870E1F" w:rsidRPr="003E6772" w:rsidRDefault="00870E1F" w:rsidP="007D0211">
      <w:pPr>
        <w:pStyle w:val="ListParagraph"/>
        <w:numPr>
          <w:ilvl w:val="0"/>
          <w:numId w:val="3"/>
        </w:numPr>
        <w:spacing w:before="120"/>
        <w:ind w:left="284" w:firstLine="0"/>
        <w:rPr>
          <w:noProof/>
          <w:szCs w:val="26"/>
          <w:lang w:val="vi-VN"/>
        </w:rPr>
      </w:pPr>
      <w:r w:rsidRPr="003E6772">
        <w:rPr>
          <w:noProof/>
          <w:szCs w:val="26"/>
          <w:lang w:val="vi-VN"/>
        </w:rPr>
        <w:t>Đánh giá về các dịch vụ</w:t>
      </w:r>
      <w:r w:rsidR="00CA62D6" w:rsidRPr="00CB39B6">
        <w:rPr>
          <w:noProof/>
          <w:szCs w:val="26"/>
          <w:lang w:val="vi-VN"/>
        </w:rPr>
        <w:t xml:space="preserve"> và</w:t>
      </w:r>
      <w:r w:rsidR="00CA62D6" w:rsidRPr="003E6772">
        <w:rPr>
          <w:noProof/>
          <w:szCs w:val="26"/>
          <w:lang w:val="vi-VN"/>
        </w:rPr>
        <w:t xml:space="preserve"> </w:t>
      </w:r>
      <w:r w:rsidRPr="003E6772">
        <w:rPr>
          <w:noProof/>
          <w:szCs w:val="26"/>
          <w:lang w:val="vi-VN"/>
        </w:rPr>
        <w:t>sản phẩm.</w:t>
      </w:r>
    </w:p>
    <w:p w14:paraId="1129B705" w14:textId="77777777" w:rsidR="00870E1F" w:rsidRPr="003E6772" w:rsidRDefault="00870E1F" w:rsidP="0078423E">
      <w:pPr>
        <w:spacing w:before="120" w:line="360" w:lineRule="auto"/>
        <w:ind w:firstLine="360"/>
        <w:jc w:val="both"/>
        <w:rPr>
          <w:noProof/>
          <w:sz w:val="26"/>
          <w:szCs w:val="26"/>
          <w:lang w:val="vi-VN"/>
        </w:rPr>
      </w:pPr>
      <w:r w:rsidRPr="003E6772">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3E6772" w:rsidRDefault="00870E1F" w:rsidP="0078423E">
      <w:pPr>
        <w:pStyle w:val="ListParagraph"/>
        <w:numPr>
          <w:ilvl w:val="0"/>
          <w:numId w:val="4"/>
        </w:numPr>
        <w:spacing w:before="120"/>
        <w:ind w:left="284" w:firstLine="0"/>
        <w:rPr>
          <w:noProof/>
          <w:szCs w:val="26"/>
          <w:lang w:val="vi-VN"/>
        </w:rPr>
      </w:pPr>
      <w:r w:rsidRPr="003E6772">
        <w:rPr>
          <w:noProof/>
          <w:szCs w:val="26"/>
          <w:lang w:val="vi-VN"/>
        </w:rPr>
        <w:t>“Ý kiến” là những yếu tố ảnh hưởng quan trọng đến hành vi của một người.</w:t>
      </w:r>
    </w:p>
    <w:p w14:paraId="3FE80263" w14:textId="77777777" w:rsidR="00870E1F" w:rsidRPr="003E6772" w:rsidRDefault="00870E1F" w:rsidP="0078423E">
      <w:pPr>
        <w:pStyle w:val="ListParagraph"/>
        <w:numPr>
          <w:ilvl w:val="0"/>
          <w:numId w:val="4"/>
        </w:numPr>
        <w:spacing w:before="120"/>
        <w:ind w:left="284" w:firstLine="0"/>
        <w:rPr>
          <w:noProof/>
          <w:szCs w:val="26"/>
          <w:lang w:val="vi-VN"/>
        </w:rPr>
      </w:pPr>
      <w:r w:rsidRPr="003E6772">
        <w:rPr>
          <w:noProof/>
          <w:szCs w:val="26"/>
          <w:lang w:val="vi-VN"/>
        </w:rPr>
        <w:t>Những ý kiến đánh giá là một phần quan trọng để đo lường và đánh giá chất lượng sản phẩm hay dịch vụ.</w:t>
      </w:r>
    </w:p>
    <w:p w14:paraId="42B07591" w14:textId="77777777" w:rsidR="00870E1F" w:rsidRPr="003E6772" w:rsidRDefault="00870E1F" w:rsidP="0078423E">
      <w:pPr>
        <w:pStyle w:val="ListParagraph"/>
        <w:numPr>
          <w:ilvl w:val="0"/>
          <w:numId w:val="4"/>
        </w:numPr>
        <w:spacing w:before="120"/>
        <w:ind w:left="284" w:firstLine="0"/>
        <w:rPr>
          <w:noProof/>
          <w:szCs w:val="26"/>
          <w:lang w:val="vi-VN"/>
        </w:rPr>
      </w:pPr>
      <w:r w:rsidRPr="003E6772">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3E6772" w:rsidRDefault="00870E1F" w:rsidP="0078423E">
      <w:pPr>
        <w:spacing w:before="120" w:line="360" w:lineRule="auto"/>
        <w:ind w:firstLine="284"/>
        <w:jc w:val="both"/>
        <w:rPr>
          <w:noProof/>
          <w:sz w:val="26"/>
          <w:szCs w:val="26"/>
          <w:lang w:val="vi-VN"/>
        </w:rPr>
      </w:pPr>
      <w:r w:rsidRPr="003E6772">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3E6772">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3E6772" w:rsidRDefault="00870E1F" w:rsidP="0078423E">
      <w:pPr>
        <w:spacing w:before="120" w:line="360" w:lineRule="auto"/>
        <w:ind w:firstLine="284"/>
        <w:jc w:val="both"/>
        <w:rPr>
          <w:noProof/>
          <w:sz w:val="26"/>
          <w:szCs w:val="26"/>
          <w:lang w:val="vi-VN"/>
        </w:rPr>
      </w:pPr>
      <w:r w:rsidRPr="003E6772">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3E6772" w:rsidRDefault="00870E1F" w:rsidP="009E696C">
      <w:pPr>
        <w:pStyle w:val="Heading2"/>
        <w:numPr>
          <w:ilvl w:val="0"/>
          <w:numId w:val="39"/>
        </w:numPr>
        <w:spacing w:before="120"/>
        <w:ind w:left="0" w:firstLine="284"/>
        <w:rPr>
          <w:rFonts w:ascii="Times New Roman" w:hAnsi="Times New Roman"/>
          <w:i w:val="0"/>
          <w:noProof/>
          <w:lang w:val="vi-VN"/>
        </w:rPr>
      </w:pPr>
      <w:bookmarkStart w:id="10" w:name="_Toc47339658"/>
      <w:r w:rsidRPr="003E6772">
        <w:rPr>
          <w:rFonts w:ascii="Times New Roman" w:hAnsi="Times New Roman"/>
          <w:i w:val="0"/>
          <w:noProof/>
          <w:lang w:val="vi-VN"/>
        </w:rPr>
        <w:t>Tính cấp thiết luận văn</w:t>
      </w:r>
      <w:bookmarkEnd w:id="10"/>
    </w:p>
    <w:p w14:paraId="0E50A6D0" w14:textId="077C0ABE" w:rsidR="00097D6E" w:rsidRPr="003E6772" w:rsidRDefault="00097D6E" w:rsidP="00097D6E">
      <w:pPr>
        <w:spacing w:before="120" w:line="360" w:lineRule="auto"/>
        <w:ind w:firstLine="284"/>
        <w:jc w:val="both"/>
        <w:rPr>
          <w:noProof/>
          <w:sz w:val="26"/>
          <w:szCs w:val="26"/>
          <w:lang w:val="vi-VN"/>
        </w:rPr>
      </w:pPr>
      <w:r w:rsidRPr="003E6772">
        <w:rPr>
          <w:noProof/>
          <w:sz w:val="26"/>
          <w:szCs w:val="26"/>
          <w:lang w:val="vi-VN"/>
        </w:rPr>
        <w:t>Sau một thời gian tìm hiểu và phân tích chúng tôi nhận thấy việc thu thập ý kiến đánh giá chất lượng giảng dạy của sinh viên trong mỗi học kì ở Trường Đại học Công nghệ TP.</w:t>
      </w:r>
      <w:r w:rsidR="002D3E8E" w:rsidRPr="00CB39B6">
        <w:rPr>
          <w:noProof/>
          <w:sz w:val="26"/>
          <w:szCs w:val="26"/>
          <w:lang w:val="vi-VN"/>
        </w:rPr>
        <w:t xml:space="preserve"> </w:t>
      </w:r>
      <w:r w:rsidRPr="003E6772">
        <w:rPr>
          <w:noProof/>
          <w:sz w:val="26"/>
          <w:szCs w:val="26"/>
          <w:lang w:val="vi-VN"/>
        </w:rPr>
        <w:t>H</w:t>
      </w:r>
      <w:r w:rsidR="002D3E8E" w:rsidRPr="00CB39B6">
        <w:rPr>
          <w:noProof/>
          <w:sz w:val="26"/>
          <w:szCs w:val="26"/>
          <w:lang w:val="vi-VN"/>
        </w:rPr>
        <w:t xml:space="preserve">ồ </w:t>
      </w:r>
      <w:r w:rsidRPr="003E6772">
        <w:rPr>
          <w:noProof/>
          <w:sz w:val="26"/>
          <w:szCs w:val="26"/>
          <w:lang w:val="vi-VN"/>
        </w:rPr>
        <w:t>C</w:t>
      </w:r>
      <w:r w:rsidR="002D3E8E" w:rsidRPr="00CB39B6">
        <w:rPr>
          <w:noProof/>
          <w:sz w:val="26"/>
          <w:szCs w:val="26"/>
          <w:lang w:val="vi-VN"/>
        </w:rPr>
        <w:t xml:space="preserve">hí </w:t>
      </w:r>
      <w:r w:rsidRPr="003E6772">
        <w:rPr>
          <w:noProof/>
          <w:sz w:val="26"/>
          <w:szCs w:val="26"/>
          <w:lang w:val="vi-VN"/>
        </w:rPr>
        <w:t>M</w:t>
      </w:r>
      <w:r w:rsidR="002D3E8E" w:rsidRPr="00CB39B6">
        <w:rPr>
          <w:noProof/>
          <w:sz w:val="26"/>
          <w:szCs w:val="26"/>
          <w:lang w:val="vi-VN"/>
        </w:rPr>
        <w:t>inh</w:t>
      </w:r>
      <w:r w:rsidRPr="003E6772">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77777777" w:rsidR="00097D6E" w:rsidRPr="003E6772" w:rsidRDefault="00097D6E" w:rsidP="00097D6E">
      <w:pPr>
        <w:pStyle w:val="ListParagraph"/>
        <w:spacing w:before="120"/>
        <w:ind w:left="0" w:firstLine="360"/>
        <w:rPr>
          <w:noProof/>
          <w:szCs w:val="26"/>
          <w:lang w:val="vi-VN"/>
        </w:rPr>
      </w:pPr>
      <w:r w:rsidRPr="003E6772">
        <w:rPr>
          <w:noProof/>
          <w:szCs w:val="26"/>
          <w:lang w:val="vi-VN"/>
        </w:rPr>
        <w:t>Vì vậy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3E6772" w:rsidRDefault="00870E1F" w:rsidP="00856CB7">
      <w:pPr>
        <w:pStyle w:val="Heading2"/>
        <w:numPr>
          <w:ilvl w:val="0"/>
          <w:numId w:val="39"/>
        </w:numPr>
        <w:spacing w:before="120" w:after="0"/>
        <w:ind w:left="0" w:firstLine="284"/>
        <w:rPr>
          <w:rFonts w:ascii="Times New Roman" w:hAnsi="Times New Roman"/>
          <w:i w:val="0"/>
          <w:noProof/>
          <w:lang w:val="vi-VN"/>
        </w:rPr>
      </w:pPr>
      <w:bookmarkStart w:id="11" w:name="_Toc47339659"/>
      <w:r w:rsidRPr="003E6772">
        <w:rPr>
          <w:rFonts w:ascii="Times New Roman" w:hAnsi="Times New Roman"/>
          <w:i w:val="0"/>
          <w:noProof/>
          <w:lang w:val="vi-VN"/>
        </w:rPr>
        <w:t>Mục tiêu luận văn</w:t>
      </w:r>
      <w:bookmarkEnd w:id="11"/>
    </w:p>
    <w:p w14:paraId="30AC7A3C" w14:textId="77777777" w:rsidR="00097D6E" w:rsidRPr="003E6772" w:rsidRDefault="00097D6E" w:rsidP="00856CB7">
      <w:pPr>
        <w:spacing w:before="120" w:line="360" w:lineRule="auto"/>
        <w:ind w:firstLine="284"/>
        <w:jc w:val="both"/>
        <w:rPr>
          <w:noProof/>
          <w:sz w:val="26"/>
          <w:szCs w:val="26"/>
          <w:lang w:val="vi-VN"/>
        </w:rPr>
      </w:pPr>
      <w:r w:rsidRPr="003E6772">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3E6772" w:rsidRDefault="00097D6E" w:rsidP="00856CB7">
      <w:pPr>
        <w:spacing w:before="120" w:line="360" w:lineRule="auto"/>
        <w:ind w:firstLine="284"/>
        <w:jc w:val="both"/>
        <w:rPr>
          <w:noProof/>
          <w:sz w:val="26"/>
          <w:szCs w:val="26"/>
          <w:lang w:val="vi-VN"/>
        </w:rPr>
      </w:pPr>
      <w:r w:rsidRPr="003E6772">
        <w:rPr>
          <w:noProof/>
          <w:sz w:val="26"/>
          <w:szCs w:val="26"/>
          <w:lang w:val="vi-VN"/>
        </w:rPr>
        <w:t>Đối với bài toán phân tích ý kiến đánh giá của sinh viên về chất lượng giảng dạy tại Trường Đại học Công nghệ TP.</w:t>
      </w:r>
      <w:r w:rsidR="000E4046" w:rsidRPr="00CB39B6">
        <w:rPr>
          <w:noProof/>
          <w:sz w:val="26"/>
          <w:szCs w:val="26"/>
          <w:lang w:val="vi-VN"/>
        </w:rPr>
        <w:t xml:space="preserve"> </w:t>
      </w:r>
      <w:r w:rsidRPr="003E6772">
        <w:rPr>
          <w:noProof/>
          <w:sz w:val="26"/>
          <w:szCs w:val="26"/>
          <w:lang w:val="vi-VN"/>
        </w:rPr>
        <w:t>H</w:t>
      </w:r>
      <w:r w:rsidR="000E4046" w:rsidRPr="00CB39B6">
        <w:rPr>
          <w:noProof/>
          <w:sz w:val="26"/>
          <w:szCs w:val="26"/>
          <w:lang w:val="vi-VN"/>
        </w:rPr>
        <w:t xml:space="preserve">ồ </w:t>
      </w:r>
      <w:r w:rsidRPr="003E6772">
        <w:rPr>
          <w:noProof/>
          <w:sz w:val="26"/>
          <w:szCs w:val="26"/>
          <w:lang w:val="vi-VN"/>
        </w:rPr>
        <w:t>C</w:t>
      </w:r>
      <w:r w:rsidR="000E4046" w:rsidRPr="00CB39B6">
        <w:rPr>
          <w:noProof/>
          <w:sz w:val="26"/>
          <w:szCs w:val="26"/>
          <w:lang w:val="vi-VN"/>
        </w:rPr>
        <w:t xml:space="preserve">hí </w:t>
      </w:r>
      <w:r w:rsidRPr="003E6772">
        <w:rPr>
          <w:noProof/>
          <w:sz w:val="26"/>
          <w:szCs w:val="26"/>
          <w:lang w:val="vi-VN"/>
        </w:rPr>
        <w:t>M</w:t>
      </w:r>
      <w:r w:rsidR="000E4046" w:rsidRPr="00CB39B6">
        <w:rPr>
          <w:noProof/>
          <w:sz w:val="26"/>
          <w:szCs w:val="26"/>
          <w:lang w:val="vi-VN"/>
        </w:rPr>
        <w:t>inh, chúng</w:t>
      </w:r>
      <w:r w:rsidRPr="003E6772">
        <w:rPr>
          <w:noProof/>
          <w:sz w:val="26"/>
          <w:szCs w:val="26"/>
          <w:lang w:val="vi-VN"/>
        </w:rPr>
        <w:t xml:space="preserve"> tôi dự kiến tạo được một hệ </w:t>
      </w:r>
      <w:r w:rsidRPr="003E6772">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00C18666" w:rsidR="00097D6E" w:rsidRPr="003E6772" w:rsidRDefault="00CB39B6" w:rsidP="00856CB7">
      <w:pPr>
        <w:spacing w:before="120" w:line="360" w:lineRule="auto"/>
        <w:ind w:firstLine="284"/>
        <w:jc w:val="both"/>
        <w:rPr>
          <w:noProof/>
          <w:sz w:val="26"/>
          <w:szCs w:val="26"/>
          <w:lang w:val="vi-VN"/>
        </w:rPr>
      </w:pPr>
      <w:r w:rsidRPr="00403DF7">
        <w:rPr>
          <w:noProof/>
          <w:sz w:val="26"/>
          <w:szCs w:val="26"/>
          <w:lang w:val="vi-VN"/>
        </w:rPr>
        <w:t>Dựa và các kết quả thu được từ đó đ</w:t>
      </w:r>
      <w:r w:rsidR="00097D6E" w:rsidRPr="003E6772">
        <w:rPr>
          <w:noProof/>
          <w:sz w:val="26"/>
          <w:szCs w:val="26"/>
          <w:lang w:val="vi-VN"/>
        </w:rPr>
        <w:t xml:space="preserve">ưa ra các kết luận, đánh giá về kết quả đạt được đồng thời </w:t>
      </w:r>
      <w:r w:rsidRPr="00403DF7">
        <w:rPr>
          <w:noProof/>
          <w:sz w:val="26"/>
          <w:szCs w:val="26"/>
          <w:lang w:val="vi-VN"/>
        </w:rPr>
        <w:t>đề xuất các phương pháp cải thiện hoặc nâng cao kết quả nếu có.</w:t>
      </w:r>
    </w:p>
    <w:p w14:paraId="4A3AD04B" w14:textId="77777777" w:rsidR="00097D6E" w:rsidRPr="003E6772" w:rsidRDefault="00097D6E" w:rsidP="00856CB7">
      <w:pPr>
        <w:spacing w:before="120" w:line="360" w:lineRule="auto"/>
        <w:ind w:firstLine="284"/>
        <w:jc w:val="both"/>
        <w:rPr>
          <w:noProof/>
          <w:lang w:val="vi-VN"/>
        </w:rPr>
      </w:pPr>
      <w:r w:rsidRPr="003E6772">
        <w:rPr>
          <w:noProof/>
          <w:sz w:val="26"/>
          <w:szCs w:val="26"/>
          <w:lang w:val="vi-VN"/>
        </w:rPr>
        <w:t>Ngoài ra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3E6772" w:rsidRDefault="00870E1F" w:rsidP="00856CB7">
      <w:pPr>
        <w:pStyle w:val="Heading2"/>
        <w:numPr>
          <w:ilvl w:val="0"/>
          <w:numId w:val="39"/>
        </w:numPr>
        <w:spacing w:before="120" w:after="0"/>
        <w:ind w:left="0" w:firstLine="284"/>
        <w:rPr>
          <w:rFonts w:ascii="Times New Roman" w:hAnsi="Times New Roman"/>
          <w:i w:val="0"/>
          <w:noProof/>
          <w:lang w:val="vi-VN"/>
        </w:rPr>
      </w:pPr>
      <w:bookmarkStart w:id="12" w:name="_Toc47339660"/>
      <w:r w:rsidRPr="003E6772">
        <w:rPr>
          <w:rFonts w:ascii="Times New Roman" w:hAnsi="Times New Roman"/>
          <w:i w:val="0"/>
          <w:noProof/>
          <w:lang w:val="vi-VN"/>
        </w:rPr>
        <w:t>Nội dung nghiên cứu</w:t>
      </w:r>
      <w:bookmarkEnd w:id="12"/>
    </w:p>
    <w:p w14:paraId="69F208EC" w14:textId="77777777" w:rsidR="00097D6E" w:rsidRPr="003E6772" w:rsidRDefault="00097D6E" w:rsidP="00414D56">
      <w:pPr>
        <w:spacing w:before="120" w:line="360" w:lineRule="auto"/>
        <w:ind w:firstLine="284"/>
        <w:contextualSpacing/>
        <w:rPr>
          <w:noProof/>
          <w:sz w:val="26"/>
          <w:szCs w:val="26"/>
          <w:lang w:val="vi-VN"/>
        </w:rPr>
      </w:pPr>
      <w:r w:rsidRPr="003E6772">
        <w:rPr>
          <w:noProof/>
          <w:sz w:val="26"/>
          <w:szCs w:val="26"/>
          <w:lang w:val="vi-VN"/>
        </w:rPr>
        <w:t>Dựa vào các mục tiêu đã xác định luận văn sẽ tiến hành nghiên cứu các nội dung sau:</w:t>
      </w:r>
    </w:p>
    <w:p w14:paraId="054D275F"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Nghiên cứu về phân lớp chủ quan về phân lớp cảm nghĩ.</w:t>
      </w:r>
    </w:p>
    <w:p w14:paraId="7BEC0E9F" w14:textId="77777777" w:rsidR="00097D6E" w:rsidRPr="00D75575" w:rsidRDefault="00097D6E" w:rsidP="009166C9">
      <w:pPr>
        <w:pStyle w:val="ListParagraph"/>
        <w:numPr>
          <w:ilvl w:val="0"/>
          <w:numId w:val="5"/>
        </w:numPr>
        <w:spacing w:before="120"/>
        <w:ind w:left="284" w:firstLine="0"/>
        <w:rPr>
          <w:noProof/>
          <w:szCs w:val="26"/>
          <w:lang w:val="vi-VN"/>
        </w:rPr>
      </w:pPr>
      <w:r w:rsidRPr="003E6772">
        <w:rPr>
          <w:noProof/>
          <w:szCs w:val="26"/>
          <w:lang w:val="vi-VN"/>
        </w:rPr>
        <w:t>Nghiên cứu về tóm tắt ý kiến.</w:t>
      </w:r>
    </w:p>
    <w:p w14:paraId="4C4E66A3" w14:textId="6863E4B3" w:rsidR="00DD11E9" w:rsidRPr="003E6772" w:rsidRDefault="00DD11E9" w:rsidP="009166C9">
      <w:pPr>
        <w:pStyle w:val="ListParagraph"/>
        <w:numPr>
          <w:ilvl w:val="0"/>
          <w:numId w:val="5"/>
        </w:numPr>
        <w:spacing w:before="120"/>
        <w:ind w:left="284" w:firstLine="0"/>
        <w:rPr>
          <w:noProof/>
          <w:szCs w:val="26"/>
          <w:lang w:val="vi-VN"/>
        </w:rPr>
      </w:pPr>
      <w:r w:rsidRPr="00403DF7">
        <w:rPr>
          <w:noProof/>
          <w:szCs w:val="26"/>
          <w:lang w:val="vi-VN"/>
        </w:rPr>
        <w:t>Nghiên cứu về các tiêu chí gán nhãn dữ liệu.</w:t>
      </w:r>
    </w:p>
    <w:p w14:paraId="29F9E2EC"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Nghiên cứu về phương pháp phân lớp dữ liệu.</w:t>
      </w:r>
    </w:p>
    <w:p w14:paraId="728346A2"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Nghiên cứu về phân loại ý kiến dựa trên học không giám sát.</w:t>
      </w:r>
    </w:p>
    <w:p w14:paraId="313998F5"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Xây dựng bộ phân lớp dữ liệu đánh giá giảng viên.</w:t>
      </w:r>
    </w:p>
    <w:p w14:paraId="09ADBC42"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So sánh độ hiệu quả của bộ phân lớp qua các phương pháp khác nhau.</w:t>
      </w:r>
    </w:p>
    <w:p w14:paraId="691BEDDD"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Kết luận đưa ra các đánh giá.</w:t>
      </w:r>
    </w:p>
    <w:p w14:paraId="6F8138D5" w14:textId="77777777" w:rsidR="00097D6E" w:rsidRPr="003E6772" w:rsidRDefault="00097D6E" w:rsidP="009166C9">
      <w:pPr>
        <w:pStyle w:val="ListParagraph"/>
        <w:spacing w:before="120"/>
        <w:ind w:left="0" w:firstLine="284"/>
        <w:rPr>
          <w:noProof/>
          <w:szCs w:val="26"/>
          <w:lang w:val="vi-VN"/>
        </w:rPr>
      </w:pPr>
      <w:r w:rsidRPr="003E6772">
        <w:rPr>
          <w:noProof/>
          <w:szCs w:val="26"/>
          <w:lang w:val="vi-VN"/>
        </w:rPr>
        <w:t>Thực nghiệm và đánh giá trên CSDL khảo sát sinh viên năm học 2016-2017.</w:t>
      </w:r>
    </w:p>
    <w:p w14:paraId="4B6E45C1" w14:textId="77777777" w:rsidR="00870E1F" w:rsidRPr="003E6772" w:rsidRDefault="00870E1F" w:rsidP="00981EB3">
      <w:pPr>
        <w:pStyle w:val="Heading2"/>
        <w:numPr>
          <w:ilvl w:val="0"/>
          <w:numId w:val="39"/>
        </w:numPr>
        <w:spacing w:before="120"/>
        <w:ind w:left="0" w:firstLine="284"/>
        <w:rPr>
          <w:rFonts w:ascii="Times New Roman" w:hAnsi="Times New Roman"/>
          <w:i w:val="0"/>
          <w:noProof/>
          <w:lang w:val="vi-VN"/>
        </w:rPr>
      </w:pPr>
      <w:bookmarkStart w:id="13" w:name="_Toc47339661"/>
      <w:r w:rsidRPr="003E6772">
        <w:rPr>
          <w:rFonts w:ascii="Times New Roman" w:hAnsi="Times New Roman"/>
          <w:i w:val="0"/>
          <w:noProof/>
          <w:lang w:val="vi-VN"/>
        </w:rPr>
        <w:t>Phương pháp nghiên cứu</w:t>
      </w:r>
      <w:bookmarkEnd w:id="13"/>
    </w:p>
    <w:p w14:paraId="6076D90C" w14:textId="1B4DA60A" w:rsidR="00097D6E" w:rsidRPr="003E6772" w:rsidRDefault="00097D6E" w:rsidP="00AF2E4F">
      <w:pPr>
        <w:pStyle w:val="cushead2"/>
        <w:numPr>
          <w:ilvl w:val="0"/>
          <w:numId w:val="0"/>
        </w:numPr>
        <w:spacing w:before="120"/>
        <w:ind w:firstLine="284"/>
        <w:rPr>
          <w:noProof/>
          <w:szCs w:val="26"/>
          <w:lang w:val="vi-VN"/>
        </w:rPr>
      </w:pPr>
      <w:r w:rsidRPr="003E6772">
        <w:rPr>
          <w:noProof/>
          <w:szCs w:val="26"/>
          <w:lang w:val="vi-VN"/>
        </w:rPr>
        <w:t>Tìm hiểu các tài liệu về phân tích ý kiến, cảm xúc thông qua các từ khóa phổ biến như: opinion mining, data mining opinion,</w:t>
      </w:r>
      <w:r w:rsidRPr="003E6772">
        <w:rPr>
          <w:rFonts w:ascii="Arial" w:hAnsi="Arial" w:cs="Arial"/>
          <w:noProof/>
          <w:color w:val="222222"/>
          <w:szCs w:val="26"/>
          <w:shd w:val="clear" w:color="auto" w:fill="FFFFFF"/>
          <w:lang w:val="vi-VN"/>
        </w:rPr>
        <w:t xml:space="preserve"> </w:t>
      </w:r>
      <w:r w:rsidRPr="003E6772">
        <w:rPr>
          <w:noProof/>
          <w:color w:val="222222"/>
          <w:szCs w:val="26"/>
          <w:shd w:val="clear" w:color="auto" w:fill="FFFFFF"/>
          <w:lang w:val="vi-VN"/>
        </w:rPr>
        <w:t>data mining and education</w:t>
      </w:r>
      <w:r w:rsidRPr="003E6772">
        <w:rPr>
          <w:noProof/>
          <w:szCs w:val="26"/>
          <w:lang w:val="vi-VN"/>
        </w:rPr>
        <w:t>.</w:t>
      </w:r>
    </w:p>
    <w:p w14:paraId="4A719CB1" w14:textId="77777777" w:rsidR="00097D6E" w:rsidRPr="003E6772" w:rsidRDefault="00097D6E" w:rsidP="00AF2E4F">
      <w:pPr>
        <w:pStyle w:val="cushead2"/>
        <w:numPr>
          <w:ilvl w:val="0"/>
          <w:numId w:val="0"/>
        </w:numPr>
        <w:spacing w:before="120"/>
        <w:ind w:firstLine="284"/>
        <w:rPr>
          <w:noProof/>
          <w:szCs w:val="26"/>
          <w:lang w:val="vi-VN"/>
        </w:rPr>
      </w:pPr>
      <w:r w:rsidRPr="003E6772">
        <w:rPr>
          <w:noProof/>
          <w:szCs w:val="26"/>
          <w:lang w:val="vi-VN"/>
        </w:rPr>
        <w:t>Tìm hiểu các phương pháp liên quan đến khai thác văn bản, ý kiến, phân lớp dữ liệu, học giám sát, học không giám sát so sánh độ hiệu quả giữa các phương pháp t</w:t>
      </w:r>
      <w:r w:rsidR="00756A56" w:rsidRPr="003E6772">
        <w:rPr>
          <w:noProof/>
          <w:szCs w:val="26"/>
          <w:lang w:val="vi-VN"/>
        </w:rPr>
        <w:t>hông qua các ứng dụng thực tế</w:t>
      </w:r>
      <w:r w:rsidRPr="003E6772">
        <w:rPr>
          <w:noProof/>
          <w:szCs w:val="26"/>
          <w:lang w:val="vi-VN"/>
        </w:rPr>
        <w:t>.</w:t>
      </w:r>
    </w:p>
    <w:p w14:paraId="03950B65" w14:textId="77777777" w:rsidR="00097D6E" w:rsidRPr="003E6772" w:rsidRDefault="00097D6E" w:rsidP="00AF2E4F">
      <w:pPr>
        <w:pStyle w:val="cushead2"/>
        <w:numPr>
          <w:ilvl w:val="0"/>
          <w:numId w:val="0"/>
        </w:numPr>
        <w:spacing w:before="120"/>
        <w:ind w:firstLine="284"/>
        <w:rPr>
          <w:noProof/>
          <w:szCs w:val="26"/>
          <w:lang w:val="vi-VN"/>
        </w:rPr>
      </w:pPr>
      <w:r w:rsidRPr="003E6772">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3E6772" w:rsidRDefault="00097D6E" w:rsidP="00AF2E4F">
      <w:pPr>
        <w:pStyle w:val="cushead2"/>
        <w:numPr>
          <w:ilvl w:val="0"/>
          <w:numId w:val="0"/>
        </w:numPr>
        <w:spacing w:before="120"/>
        <w:ind w:firstLine="284"/>
        <w:rPr>
          <w:noProof/>
          <w:szCs w:val="26"/>
          <w:lang w:val="vi-VN"/>
        </w:rPr>
      </w:pPr>
      <w:r w:rsidRPr="003E6772">
        <w:rPr>
          <w:noProof/>
          <w:szCs w:val="26"/>
          <w:lang w:val="vi-VN"/>
        </w:rPr>
        <w:t>Cài đặt các thuật toán của các phương pháp đã nghiên cứu</w:t>
      </w:r>
      <w:r w:rsidR="00756A56" w:rsidRPr="003E6772">
        <w:rPr>
          <w:noProof/>
          <w:szCs w:val="26"/>
          <w:lang w:val="vi-VN"/>
        </w:rPr>
        <w:t>.</w:t>
      </w:r>
    </w:p>
    <w:p w14:paraId="23ED863C" w14:textId="77777777" w:rsidR="00097D6E" w:rsidRPr="003E6772" w:rsidRDefault="00097D6E" w:rsidP="00AF2E4F">
      <w:pPr>
        <w:spacing w:before="120" w:line="360" w:lineRule="auto"/>
        <w:ind w:firstLine="284"/>
        <w:jc w:val="both"/>
        <w:rPr>
          <w:noProof/>
          <w:sz w:val="26"/>
          <w:szCs w:val="26"/>
          <w:lang w:val="vi-VN"/>
        </w:rPr>
      </w:pPr>
      <w:r w:rsidRPr="003E6772">
        <w:rPr>
          <w:noProof/>
          <w:sz w:val="26"/>
          <w:szCs w:val="26"/>
          <w:lang w:val="vi-VN"/>
        </w:rPr>
        <w:lastRenderedPageBreak/>
        <w:t>Chạy thực nghiệm các dữ liệu đánh giá giảng viên trên các thuật toán đã cài đặt, ghi nhận kết quả và đánh giá nhận xét.</w:t>
      </w:r>
    </w:p>
    <w:p w14:paraId="6A437646" w14:textId="77777777" w:rsidR="00F02EDC" w:rsidRPr="00F02EDC" w:rsidRDefault="006812AF" w:rsidP="00F02EDC">
      <w:pPr>
        <w:pStyle w:val="Heading2"/>
        <w:numPr>
          <w:ilvl w:val="0"/>
          <w:numId w:val="39"/>
        </w:numPr>
        <w:spacing w:before="120" w:line="360" w:lineRule="auto"/>
        <w:ind w:left="0" w:firstLine="284"/>
        <w:rPr>
          <w:rFonts w:ascii="Times New Roman" w:hAnsi="Times New Roman"/>
          <w:i w:val="0"/>
          <w:noProof/>
        </w:rPr>
      </w:pPr>
      <w:bookmarkStart w:id="14" w:name="_Toc47339662"/>
      <w:r>
        <w:rPr>
          <w:rFonts w:ascii="Times New Roman" w:hAnsi="Times New Roman"/>
          <w:i w:val="0"/>
          <w:noProof/>
        </w:rPr>
        <w:t>Nghiên cứu liên quan</w:t>
      </w:r>
      <w:bookmarkEnd w:id="14"/>
    </w:p>
    <w:p w14:paraId="391D4A66" w14:textId="77777777" w:rsidR="00F02EDC" w:rsidRPr="002E5370" w:rsidRDefault="00F02EDC" w:rsidP="007C7785">
      <w:pPr>
        <w:spacing w:before="120" w:line="360" w:lineRule="auto"/>
        <w:ind w:firstLine="284"/>
        <w:jc w:val="both"/>
        <w:rPr>
          <w:sz w:val="26"/>
          <w:szCs w:val="26"/>
          <w:lang w:val="vi-VN"/>
        </w:rPr>
      </w:pPr>
      <w:r w:rsidRPr="002E5370">
        <w:rPr>
          <w:sz w:val="26"/>
          <w:szCs w:val="26"/>
          <w:lang w:val="vi-VN"/>
        </w:rPr>
        <w:t>Trong những năm gần đây việc khai thác và ứng dụng phân tích ý kiến tại Việt Nam là một trong những lĩnh vực rất được quan tâm và chú trọng</w:t>
      </w:r>
      <w:r w:rsidR="00936E86" w:rsidRPr="002E5370">
        <w:rPr>
          <w:sz w:val="26"/>
          <w:szCs w:val="26"/>
          <w:lang w:val="vi-VN"/>
        </w:rPr>
        <w:t xml:space="preserve"> nghiên cứu</w:t>
      </w:r>
      <w:r w:rsidRPr="002E5370">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09EB6CC7" w:rsidR="00F02EDC" w:rsidRPr="006053C8" w:rsidRDefault="00F02EDC" w:rsidP="007C7785">
      <w:pPr>
        <w:pStyle w:val="ListParagraph"/>
        <w:numPr>
          <w:ilvl w:val="0"/>
          <w:numId w:val="62"/>
        </w:numPr>
        <w:spacing w:before="120"/>
        <w:ind w:left="284" w:firstLine="0"/>
        <w:rPr>
          <w:szCs w:val="26"/>
          <w:lang w:val="vi-VN"/>
        </w:rPr>
      </w:pPr>
      <w:r w:rsidRPr="006053C8">
        <w:rPr>
          <w:szCs w:val="26"/>
          <w:lang w:val="vi-VN"/>
        </w:rPr>
        <w:t>“Khai thác ý kiến chủ quan người dùng” của tác giả Hoàng Tuấn</w:t>
      </w:r>
      <w:r w:rsidR="00406DB4" w:rsidRPr="006053C8">
        <w:rPr>
          <w:szCs w:val="26"/>
          <w:lang w:val="vi-VN"/>
        </w:rPr>
        <w:t xml:space="preserve"> [3</w:t>
      </w:r>
      <w:r w:rsidR="00427D22" w:rsidRPr="006053C8">
        <w:rPr>
          <w:szCs w:val="26"/>
          <w:lang w:val="vi-VN"/>
        </w:rPr>
        <w:t>4]</w:t>
      </w:r>
      <w:r w:rsidR="007C7785" w:rsidRPr="006053C8">
        <w:rPr>
          <w:szCs w:val="26"/>
          <w:lang w:val="vi-VN"/>
        </w:rPr>
        <w:t>.</w:t>
      </w:r>
    </w:p>
    <w:p w14:paraId="4F22F637" w14:textId="5D661F42" w:rsidR="00F02EDC" w:rsidRPr="006053C8" w:rsidRDefault="00F02EDC" w:rsidP="007C7785">
      <w:pPr>
        <w:pStyle w:val="ListParagraph"/>
        <w:numPr>
          <w:ilvl w:val="0"/>
          <w:numId w:val="62"/>
        </w:numPr>
        <w:spacing w:before="120"/>
        <w:ind w:left="284" w:firstLine="0"/>
        <w:rPr>
          <w:szCs w:val="26"/>
          <w:lang w:val="vi-VN"/>
        </w:rPr>
      </w:pPr>
      <w:r w:rsidRPr="006053C8">
        <w:rPr>
          <w:szCs w:val="26"/>
          <w:lang w:val="vi-VN"/>
        </w:rPr>
        <w:t>“Phân tích ý kiến chủ quan của người dùng từ dữ liệu web” của tác giả Nguyễn Hồng Hạnh</w:t>
      </w:r>
      <w:r w:rsidR="00EA3A02" w:rsidRPr="006053C8">
        <w:rPr>
          <w:szCs w:val="26"/>
          <w:lang w:val="vi-VN"/>
        </w:rPr>
        <w:t xml:space="preserve"> [35]</w:t>
      </w:r>
      <w:r w:rsidRPr="006053C8">
        <w:rPr>
          <w:szCs w:val="26"/>
          <w:lang w:val="vi-VN"/>
        </w:rPr>
        <w:t>.</w:t>
      </w:r>
    </w:p>
    <w:p w14:paraId="0B4C8722" w14:textId="30CFBE18" w:rsidR="00F02EDC" w:rsidRPr="006053C8" w:rsidRDefault="007C7785" w:rsidP="007C7785">
      <w:pPr>
        <w:pStyle w:val="ListParagraph"/>
        <w:numPr>
          <w:ilvl w:val="0"/>
          <w:numId w:val="62"/>
        </w:numPr>
        <w:spacing w:before="120"/>
        <w:ind w:left="284" w:firstLine="0"/>
        <w:rPr>
          <w:szCs w:val="26"/>
          <w:lang w:val="vi-VN"/>
        </w:rPr>
      </w:pPr>
      <w:r w:rsidRPr="006053C8">
        <w:rPr>
          <w:szCs w:val="26"/>
          <w:lang w:val="vi-VN"/>
        </w:rPr>
        <w:t>“Khai phá dữ liệu từ các mạng xã hội để khảo sát ý kiến của khách hang đối với một sản phẩm thương mại điện tử” của tác giả Nguyễn Hải Minh</w:t>
      </w:r>
      <w:r w:rsidR="00EA3A02" w:rsidRPr="006053C8">
        <w:rPr>
          <w:szCs w:val="26"/>
          <w:lang w:val="vi-VN"/>
        </w:rPr>
        <w:t xml:space="preserve"> [36]</w:t>
      </w:r>
      <w:r w:rsidRPr="006053C8">
        <w:rPr>
          <w:szCs w:val="26"/>
          <w:lang w:val="vi-VN"/>
        </w:rPr>
        <w:t>.</w:t>
      </w:r>
    </w:p>
    <w:p w14:paraId="11E8CD17" w14:textId="5478627C" w:rsidR="007C7785" w:rsidRPr="006053C8" w:rsidRDefault="007C7785" w:rsidP="007C7785">
      <w:pPr>
        <w:pStyle w:val="ListParagraph"/>
        <w:numPr>
          <w:ilvl w:val="0"/>
          <w:numId w:val="62"/>
        </w:numPr>
        <w:spacing w:before="120"/>
        <w:ind w:left="284" w:firstLine="0"/>
        <w:rPr>
          <w:szCs w:val="26"/>
          <w:lang w:val="vi-VN"/>
        </w:rPr>
      </w:pPr>
      <w:r w:rsidRPr="006053C8">
        <w:rPr>
          <w:szCs w:val="26"/>
          <w:lang w:val="vi-VN"/>
        </w:rPr>
        <w:t>“Khai phá dữ liệu từ các mạng xã hội để khảo sát ý kiến đánh giá các địa điểm du lịch tại Đà Nẵng” của tác giả Phùng Hữu Đoàn</w:t>
      </w:r>
      <w:r w:rsidR="00EA3A02" w:rsidRPr="006053C8">
        <w:rPr>
          <w:szCs w:val="26"/>
          <w:lang w:val="vi-VN"/>
        </w:rPr>
        <w:t xml:space="preserve"> [37]</w:t>
      </w:r>
      <w:r w:rsidRPr="006053C8">
        <w:rPr>
          <w:szCs w:val="26"/>
          <w:lang w:val="vi-VN"/>
        </w:rPr>
        <w:t>.</w:t>
      </w:r>
    </w:p>
    <w:p w14:paraId="2B10A580" w14:textId="77777777" w:rsidR="007C7785" w:rsidRPr="002E5370" w:rsidRDefault="007C7785" w:rsidP="007C7785">
      <w:pPr>
        <w:spacing w:before="120" w:line="360" w:lineRule="auto"/>
        <w:ind w:firstLine="284"/>
        <w:rPr>
          <w:sz w:val="26"/>
          <w:szCs w:val="26"/>
          <w:lang w:val="vi-VN"/>
        </w:rPr>
      </w:pPr>
      <w:r w:rsidRPr="002E5370">
        <w:rPr>
          <w:sz w:val="26"/>
          <w:szCs w:val="26"/>
          <w:lang w:val="vi-VN"/>
        </w:rPr>
        <w:t>Ngoài ra còn rất nhiều đề khác cũng ứng dụng việc phân tích ý kiến vào các ứng dụng thực tế.</w:t>
      </w:r>
    </w:p>
    <w:p w14:paraId="38A9F78B" w14:textId="030208EE" w:rsidR="008C683B" w:rsidRPr="00744A57" w:rsidRDefault="007C7785" w:rsidP="007C7785">
      <w:pPr>
        <w:spacing w:before="120" w:line="360" w:lineRule="auto"/>
        <w:ind w:firstLine="284"/>
        <w:rPr>
          <w:sz w:val="26"/>
          <w:szCs w:val="26"/>
          <w:lang w:val="vi-VN"/>
        </w:rPr>
      </w:pPr>
      <w:r w:rsidRPr="00744A57">
        <w:rPr>
          <w:sz w:val="26"/>
          <w:szCs w:val="26"/>
          <w:lang w:val="vi-VN"/>
        </w:rPr>
        <w:t>Xét riêng về ứng dụng khai thác phân tích ý kiến trong lĩnh vực giáo dục mặc dù bắt đầu được quan tâm</w:t>
      </w:r>
      <w:r w:rsidR="00426A2E" w:rsidRPr="00744A57">
        <w:rPr>
          <w:sz w:val="26"/>
          <w:szCs w:val="26"/>
          <w:lang w:val="vi-VN"/>
        </w:rPr>
        <w:t xml:space="preserve"> hơn</w:t>
      </w:r>
      <w:r w:rsidRPr="00744A57">
        <w:rPr>
          <w:sz w:val="26"/>
          <w:szCs w:val="26"/>
          <w:lang w:val="vi-VN"/>
        </w:rPr>
        <w:t xml:space="preserve"> nhưng số lượng các nghiên cứu và ứng dụng thực tiễn vẫn còn hạn chế. </w:t>
      </w:r>
      <w:r w:rsidR="00451020" w:rsidRPr="00744A57">
        <w:rPr>
          <w:sz w:val="26"/>
          <w:szCs w:val="26"/>
          <w:lang w:val="vi-VN"/>
        </w:rPr>
        <w:t xml:space="preserve"> Có thể xem qua một số nghiên cứu nổi bật như:</w:t>
      </w:r>
    </w:p>
    <w:p w14:paraId="001D42CB" w14:textId="28E08F4E" w:rsidR="00451020" w:rsidRPr="00744A57" w:rsidRDefault="00451020" w:rsidP="00744A57">
      <w:pPr>
        <w:pStyle w:val="ListParagraph"/>
        <w:numPr>
          <w:ilvl w:val="0"/>
          <w:numId w:val="64"/>
        </w:numPr>
        <w:spacing w:before="120"/>
        <w:ind w:left="284" w:firstLine="0"/>
        <w:rPr>
          <w:szCs w:val="26"/>
          <w:lang w:val="vi-VN"/>
        </w:rPr>
      </w:pPr>
      <w:r w:rsidRPr="00744A57">
        <w:rPr>
          <w:szCs w:val="26"/>
          <w:lang w:val="vi-VN"/>
        </w:rPr>
        <w:t>“SA-E: Sentiment Analysis for Education”</w:t>
      </w:r>
      <w:r w:rsidR="00452A32" w:rsidRPr="00744A57">
        <w:rPr>
          <w:szCs w:val="26"/>
          <w:lang w:val="vi-VN"/>
        </w:rPr>
        <w:t xml:space="preserve"> </w:t>
      </w:r>
      <w:r w:rsidRPr="00744A57">
        <w:rPr>
          <w:szCs w:val="26"/>
          <w:lang w:val="vi-VN"/>
        </w:rPr>
        <w:t xml:space="preserve"> [38]</w:t>
      </w:r>
      <w:r w:rsidR="004E0368" w:rsidRPr="00744A57">
        <w:rPr>
          <w:szCs w:val="26"/>
          <w:lang w:val="vi-VN"/>
        </w:rPr>
        <w:t>.</w:t>
      </w:r>
      <w:bookmarkStart w:id="15" w:name="_GoBack"/>
      <w:bookmarkEnd w:id="15"/>
    </w:p>
    <w:p w14:paraId="6BAB6778" w14:textId="7FE77300" w:rsidR="004E0368" w:rsidRPr="00744A57" w:rsidRDefault="004E0368" w:rsidP="00744A57">
      <w:pPr>
        <w:pStyle w:val="ListParagraph"/>
        <w:numPr>
          <w:ilvl w:val="0"/>
          <w:numId w:val="64"/>
        </w:numPr>
        <w:spacing w:before="120"/>
        <w:ind w:left="284" w:firstLine="0"/>
        <w:rPr>
          <w:szCs w:val="26"/>
          <w:lang w:val="vi-VN"/>
        </w:rPr>
      </w:pPr>
      <w:r w:rsidRPr="00744A57">
        <w:rPr>
          <w:szCs w:val="26"/>
          <w:lang w:val="vi-VN"/>
        </w:rPr>
        <w:t>“Sentiment Analysis Techniques and Applications in Education: A Survey” [39].</w:t>
      </w:r>
    </w:p>
    <w:p w14:paraId="20C0B8EE" w14:textId="7EBA28BC" w:rsidR="007608FB" w:rsidRPr="00744A57" w:rsidRDefault="007608FB" w:rsidP="00744A57">
      <w:pPr>
        <w:pStyle w:val="ListParagraph"/>
        <w:numPr>
          <w:ilvl w:val="0"/>
          <w:numId w:val="64"/>
        </w:numPr>
        <w:spacing w:before="120"/>
        <w:ind w:left="284" w:firstLine="0"/>
        <w:rPr>
          <w:szCs w:val="26"/>
          <w:lang w:val="vi-VN"/>
        </w:rPr>
      </w:pPr>
      <w:r w:rsidRPr="00744A57">
        <w:rPr>
          <w:szCs w:val="26"/>
          <w:lang w:val="vi-VN"/>
        </w:rPr>
        <w:t>“Penetrating the fog: analytics in learning and education” [40].</w:t>
      </w:r>
    </w:p>
    <w:p w14:paraId="6B8A5361" w14:textId="77777777" w:rsidR="00870E1F" w:rsidRPr="003E6772" w:rsidRDefault="00870E1F" w:rsidP="00FD1E5C">
      <w:pPr>
        <w:pStyle w:val="Heading2"/>
        <w:numPr>
          <w:ilvl w:val="0"/>
          <w:numId w:val="39"/>
        </w:numPr>
        <w:spacing w:before="120"/>
        <w:ind w:left="0" w:firstLine="284"/>
        <w:rPr>
          <w:rFonts w:ascii="Times New Roman" w:hAnsi="Times New Roman"/>
          <w:i w:val="0"/>
          <w:noProof/>
          <w:lang w:val="vi-VN"/>
        </w:rPr>
      </w:pPr>
      <w:bookmarkStart w:id="16" w:name="_Toc47339663"/>
      <w:r w:rsidRPr="003E6772">
        <w:rPr>
          <w:rFonts w:ascii="Times New Roman" w:hAnsi="Times New Roman"/>
          <w:i w:val="0"/>
          <w:noProof/>
          <w:lang w:val="vi-VN"/>
        </w:rPr>
        <w:t>Bố cục luận văn</w:t>
      </w:r>
      <w:bookmarkEnd w:id="16"/>
    </w:p>
    <w:p w14:paraId="34AD9FCF" w14:textId="27AD13B8" w:rsidR="005F0546" w:rsidRPr="003E6772" w:rsidRDefault="005F0546" w:rsidP="00F40711">
      <w:pPr>
        <w:spacing w:before="120" w:line="360" w:lineRule="auto"/>
        <w:ind w:firstLine="284"/>
        <w:rPr>
          <w:noProof/>
          <w:sz w:val="26"/>
          <w:szCs w:val="26"/>
          <w:lang w:val="vi-VN"/>
        </w:rPr>
      </w:pPr>
      <w:r w:rsidRPr="003E6772">
        <w:rPr>
          <w:noProof/>
          <w:sz w:val="26"/>
          <w:szCs w:val="26"/>
          <w:lang w:val="vi-VN"/>
        </w:rPr>
        <w:t>Luận văn</w:t>
      </w:r>
      <w:r w:rsidR="00E10BEF" w:rsidRPr="00163CC8">
        <w:rPr>
          <w:noProof/>
          <w:sz w:val="26"/>
          <w:szCs w:val="26"/>
          <w:lang w:val="vi-VN"/>
        </w:rPr>
        <w:t xml:space="preserve"> </w:t>
      </w:r>
      <w:r w:rsidR="00D75575" w:rsidRPr="00163CC8">
        <w:rPr>
          <w:noProof/>
          <w:sz w:val="26"/>
          <w:szCs w:val="26"/>
          <w:lang w:val="vi-VN"/>
        </w:rPr>
        <w:t>gồm có</w:t>
      </w:r>
      <w:r w:rsidRPr="003E6772">
        <w:rPr>
          <w:noProof/>
          <w:sz w:val="26"/>
          <w:szCs w:val="26"/>
          <w:lang w:val="vi-VN"/>
        </w:rPr>
        <w:t xml:space="preserve"> 5 chương</w:t>
      </w:r>
      <w:r w:rsidR="00D75575" w:rsidRPr="00163CC8">
        <w:rPr>
          <w:noProof/>
          <w:sz w:val="26"/>
          <w:szCs w:val="26"/>
          <w:lang w:val="vi-VN"/>
        </w:rPr>
        <w:t xml:space="preserve"> như sau</w:t>
      </w:r>
      <w:r w:rsidRPr="003E6772">
        <w:rPr>
          <w:noProof/>
          <w:sz w:val="26"/>
          <w:szCs w:val="26"/>
          <w:lang w:val="vi-VN"/>
        </w:rPr>
        <w:t>:</w:t>
      </w:r>
    </w:p>
    <w:p w14:paraId="03D88D83" w14:textId="77777777" w:rsidR="005F0546" w:rsidRPr="003E6772" w:rsidRDefault="005F0546" w:rsidP="00F40711">
      <w:pPr>
        <w:pStyle w:val="ListParagraph"/>
        <w:numPr>
          <w:ilvl w:val="0"/>
          <w:numId w:val="7"/>
        </w:numPr>
        <w:spacing w:before="120"/>
        <w:ind w:left="284" w:firstLine="0"/>
        <w:rPr>
          <w:noProof/>
          <w:szCs w:val="26"/>
          <w:lang w:val="vi-VN"/>
        </w:rPr>
      </w:pPr>
      <w:r w:rsidRPr="003E6772">
        <w:rPr>
          <w:noProof/>
          <w:szCs w:val="26"/>
          <w:lang w:val="vi-VN"/>
        </w:rPr>
        <w:lastRenderedPageBreak/>
        <w:t>Chương 1: Giới thiệu tổng quan về đề tài, tính cấp thiết luận văn, mục tiêu nghiên cứu, nội dung nghiên cứu, phương pháp nghiên cứu.</w:t>
      </w:r>
    </w:p>
    <w:p w14:paraId="25B98EBE" w14:textId="77777777" w:rsidR="005F0546" w:rsidRPr="003E6772" w:rsidRDefault="005F0546" w:rsidP="00F40711">
      <w:pPr>
        <w:pStyle w:val="ListParagraph"/>
        <w:numPr>
          <w:ilvl w:val="0"/>
          <w:numId w:val="7"/>
        </w:numPr>
        <w:spacing w:before="120"/>
        <w:ind w:left="284" w:firstLine="0"/>
        <w:rPr>
          <w:noProof/>
          <w:szCs w:val="26"/>
          <w:lang w:val="vi-VN"/>
        </w:rPr>
      </w:pPr>
      <w:r w:rsidRPr="003E6772">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3E6772" w:rsidRDefault="005F0546" w:rsidP="00F40711">
      <w:pPr>
        <w:pStyle w:val="ListParagraph"/>
        <w:numPr>
          <w:ilvl w:val="0"/>
          <w:numId w:val="7"/>
        </w:numPr>
        <w:spacing w:before="120"/>
        <w:ind w:left="284" w:firstLine="0"/>
        <w:rPr>
          <w:noProof/>
          <w:szCs w:val="26"/>
          <w:lang w:val="vi-VN"/>
        </w:rPr>
      </w:pPr>
      <w:r w:rsidRPr="003E6772">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559D5637" w:rsidR="005F0546" w:rsidRPr="003E6772" w:rsidRDefault="005F0546" w:rsidP="00F40711">
      <w:pPr>
        <w:pStyle w:val="ListParagraph"/>
        <w:numPr>
          <w:ilvl w:val="0"/>
          <w:numId w:val="7"/>
        </w:numPr>
        <w:spacing w:before="120"/>
        <w:ind w:left="284" w:firstLine="0"/>
        <w:rPr>
          <w:noProof/>
          <w:szCs w:val="26"/>
          <w:lang w:val="vi-VN"/>
        </w:rPr>
      </w:pPr>
      <w:r w:rsidRPr="003E6772">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3E6772">
        <w:rPr>
          <w:noProof/>
          <w:szCs w:val="26"/>
          <w:lang w:val="vi-VN"/>
        </w:rPr>
        <w:t>T</w:t>
      </w:r>
      <w:r w:rsidR="00B422C2" w:rsidRPr="00AE6BE7">
        <w:rPr>
          <w:noProof/>
          <w:szCs w:val="26"/>
          <w:lang w:val="vi-VN"/>
        </w:rPr>
        <w:t>P</w:t>
      </w:r>
      <w:r w:rsidRPr="003E6772">
        <w:rPr>
          <w:noProof/>
          <w:szCs w:val="26"/>
          <w:lang w:val="vi-VN"/>
        </w:rPr>
        <w:t>.</w:t>
      </w:r>
      <w:r w:rsidR="00B422C2" w:rsidRPr="00AE6BE7">
        <w:rPr>
          <w:noProof/>
          <w:szCs w:val="26"/>
          <w:lang w:val="vi-VN"/>
        </w:rPr>
        <w:t xml:space="preserve"> </w:t>
      </w:r>
      <w:r w:rsidRPr="003E6772">
        <w:rPr>
          <w:noProof/>
          <w:szCs w:val="26"/>
          <w:lang w:val="vi-VN"/>
        </w:rPr>
        <w:t>H</w:t>
      </w:r>
      <w:r w:rsidR="00B422C2" w:rsidRPr="00AE6BE7">
        <w:rPr>
          <w:noProof/>
          <w:szCs w:val="26"/>
          <w:lang w:val="vi-VN"/>
        </w:rPr>
        <w:t xml:space="preserve">ồ </w:t>
      </w:r>
      <w:r w:rsidRPr="003E6772">
        <w:rPr>
          <w:noProof/>
          <w:szCs w:val="26"/>
          <w:lang w:val="vi-VN"/>
        </w:rPr>
        <w:t>C</w:t>
      </w:r>
      <w:r w:rsidR="00B422C2" w:rsidRPr="00AE6BE7">
        <w:rPr>
          <w:noProof/>
          <w:szCs w:val="26"/>
          <w:lang w:val="vi-VN"/>
        </w:rPr>
        <w:t xml:space="preserve">hí </w:t>
      </w:r>
      <w:r w:rsidRPr="003E6772">
        <w:rPr>
          <w:noProof/>
          <w:szCs w:val="26"/>
          <w:lang w:val="vi-VN"/>
        </w:rPr>
        <w:t>M</w:t>
      </w:r>
      <w:r w:rsidR="00B422C2" w:rsidRPr="00AE6BE7">
        <w:rPr>
          <w:noProof/>
          <w:szCs w:val="26"/>
          <w:lang w:val="vi-VN"/>
        </w:rPr>
        <w:t>inh</w:t>
      </w:r>
      <w:r w:rsidRPr="003E6772">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3E6772">
        <w:rPr>
          <w:noProof/>
          <w:color w:val="000000"/>
          <w:szCs w:val="26"/>
          <w:lang w:val="vi-VN"/>
        </w:rPr>
        <w:t xml:space="preserve">trình bày kết quả </w:t>
      </w:r>
      <w:r w:rsidRPr="003E6772">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3E6772" w:rsidRDefault="005F0546" w:rsidP="00F40711">
      <w:pPr>
        <w:pStyle w:val="ListParagraph"/>
        <w:numPr>
          <w:ilvl w:val="0"/>
          <w:numId w:val="7"/>
        </w:numPr>
        <w:spacing w:before="120"/>
        <w:ind w:left="284" w:firstLine="0"/>
        <w:rPr>
          <w:noProof/>
          <w:lang w:val="vi-VN"/>
        </w:rPr>
      </w:pPr>
      <w:r w:rsidRPr="003E6772">
        <w:rPr>
          <w:noProof/>
          <w:szCs w:val="26"/>
          <w:lang w:val="vi-VN"/>
        </w:rPr>
        <w:t>Chương 5: Kết luận và hướng phát triển.</w:t>
      </w:r>
    </w:p>
    <w:p w14:paraId="3341B3E6" w14:textId="77777777" w:rsidR="009811B8" w:rsidRPr="003E6772" w:rsidRDefault="009811B8">
      <w:pPr>
        <w:rPr>
          <w:b/>
          <w:bCs/>
          <w:noProof/>
          <w:kern w:val="32"/>
          <w:sz w:val="36"/>
          <w:szCs w:val="32"/>
          <w:lang w:val="vi-VN"/>
        </w:rPr>
      </w:pPr>
      <w:r w:rsidRPr="003E6772">
        <w:rPr>
          <w:noProof/>
          <w:sz w:val="36"/>
          <w:lang w:val="vi-VN"/>
        </w:rPr>
        <w:br w:type="page"/>
      </w:r>
    </w:p>
    <w:p w14:paraId="7A9F50E6" w14:textId="77777777" w:rsidR="00D151DE" w:rsidRPr="003E6772" w:rsidRDefault="00D151DE" w:rsidP="00FC7D1C">
      <w:pPr>
        <w:pStyle w:val="Heading1"/>
        <w:spacing w:before="120" w:after="0"/>
        <w:jc w:val="center"/>
        <w:rPr>
          <w:rFonts w:ascii="Times New Roman" w:hAnsi="Times New Roman"/>
          <w:noProof/>
          <w:sz w:val="36"/>
          <w:lang w:val="vi-VN"/>
        </w:rPr>
      </w:pPr>
      <w:bookmarkStart w:id="17" w:name="_Toc47339664"/>
      <w:r w:rsidRPr="003E6772">
        <w:rPr>
          <w:rFonts w:ascii="Times New Roman" w:hAnsi="Times New Roman"/>
          <w:noProof/>
          <w:sz w:val="36"/>
          <w:lang w:val="vi-VN"/>
        </w:rPr>
        <w:lastRenderedPageBreak/>
        <w:t>CHƯƠNG 2: CƠ SỞ LÝ THUYẾT</w:t>
      </w:r>
      <w:bookmarkEnd w:id="17"/>
    </w:p>
    <w:p w14:paraId="4CEF794C" w14:textId="77777777" w:rsidR="0055483F" w:rsidRPr="003E6772" w:rsidRDefault="0055483F" w:rsidP="00DB41C2">
      <w:pPr>
        <w:pStyle w:val="Heading2"/>
        <w:numPr>
          <w:ilvl w:val="0"/>
          <w:numId w:val="40"/>
        </w:numPr>
        <w:ind w:left="0" w:firstLine="284"/>
        <w:rPr>
          <w:rFonts w:ascii="Times New Roman" w:hAnsi="Times New Roman"/>
          <w:i w:val="0"/>
          <w:noProof/>
          <w:lang w:val="vi-VN"/>
        </w:rPr>
      </w:pPr>
      <w:bookmarkStart w:id="18" w:name="_Toc47339665"/>
      <w:r w:rsidRPr="003E6772">
        <w:rPr>
          <w:rFonts w:ascii="Times New Roman" w:hAnsi="Times New Roman"/>
          <w:i w:val="0"/>
          <w:noProof/>
          <w:lang w:val="vi-VN"/>
        </w:rPr>
        <w:t>Phân tích ý kiến</w:t>
      </w:r>
      <w:bookmarkEnd w:id="18"/>
    </w:p>
    <w:p w14:paraId="1A0D2843" w14:textId="77777777" w:rsidR="0055483F" w:rsidRPr="003E6772" w:rsidRDefault="0055483F" w:rsidP="000F07E2">
      <w:pPr>
        <w:pStyle w:val="cushead2"/>
        <w:numPr>
          <w:ilvl w:val="0"/>
          <w:numId w:val="0"/>
        </w:numPr>
        <w:spacing w:before="120"/>
        <w:ind w:firstLine="284"/>
        <w:rPr>
          <w:noProof/>
          <w:szCs w:val="26"/>
          <w:lang w:val="vi-VN"/>
        </w:rPr>
      </w:pPr>
      <w:r w:rsidRPr="003E6772">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p>
    <w:p w14:paraId="05CE490B"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 xml:space="preserve">Như vào năm 2006 Jindal và Liu đã đưa ra một nhận xét thì ý kiến thường xuyên có 2 loại là: </w:t>
      </w:r>
      <w:r w:rsidRPr="003E6772">
        <w:rPr>
          <w:b/>
          <w:noProof/>
          <w:szCs w:val="26"/>
          <w:lang w:val="vi-VN"/>
        </w:rPr>
        <w:t>cảm xúc</w:t>
      </w:r>
      <w:r w:rsidRPr="003E6772">
        <w:rPr>
          <w:noProof/>
          <w:szCs w:val="26"/>
          <w:lang w:val="vi-VN"/>
        </w:rPr>
        <w:t xml:space="preserve"> và </w:t>
      </w:r>
      <w:r w:rsidRPr="003E6772">
        <w:rPr>
          <w:b/>
          <w:noProof/>
          <w:szCs w:val="26"/>
          <w:lang w:val="vi-VN"/>
        </w:rPr>
        <w:t>ý kiến</w:t>
      </w:r>
      <w:r w:rsidRPr="003E6772">
        <w:rPr>
          <w:noProof/>
          <w:szCs w:val="26"/>
          <w:lang w:val="vi-VN"/>
        </w:rPr>
        <w:t xml:space="preserve"> [1]. </w:t>
      </w:r>
    </w:p>
    <w:p w14:paraId="55D4CF09"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 xml:space="preserve">Trong khi đó Hu và Liu thì lại cho rằng một ý kiến có cấu trúc bao gồm </w:t>
      </w:r>
      <w:r w:rsidRPr="003E6772">
        <w:rPr>
          <w:b/>
          <w:noProof/>
          <w:szCs w:val="26"/>
          <w:lang w:val="vi-VN"/>
        </w:rPr>
        <w:t>thực thể</w:t>
      </w:r>
      <w:r w:rsidRPr="003E6772">
        <w:rPr>
          <w:noProof/>
          <w:szCs w:val="26"/>
          <w:lang w:val="vi-VN"/>
        </w:rPr>
        <w:t xml:space="preserve"> và </w:t>
      </w:r>
      <w:r w:rsidRPr="003E6772">
        <w:rPr>
          <w:b/>
          <w:noProof/>
          <w:szCs w:val="26"/>
          <w:lang w:val="vi-VN"/>
        </w:rPr>
        <w:t>khía cạnh</w:t>
      </w:r>
      <w:r w:rsidRPr="003E6772">
        <w:rPr>
          <w:noProof/>
          <w:szCs w:val="26"/>
          <w:lang w:val="vi-VN"/>
        </w:rPr>
        <w:t xml:space="preserve"> [2]. </w:t>
      </w:r>
    </w:p>
    <w:p w14:paraId="60177445"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 xml:space="preserve">Sau đó vào năm 2010 để phân tích ý kiến Liu đã đưa các ý kiến về theo một cấu trúc gồm năm thành phần [3]: </w:t>
      </w:r>
    </w:p>
    <w:p w14:paraId="7ED45966" w14:textId="77777777" w:rsidR="0055483F" w:rsidRPr="003E6772" w:rsidRDefault="00163CC8"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 xml:space="preserve">Trong đó: </w:t>
      </w:r>
    </w:p>
    <w:p w14:paraId="66D3509E" w14:textId="77777777" w:rsidR="0055483F" w:rsidRPr="003E6772" w:rsidRDefault="00163CC8"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3E6772">
        <w:rPr>
          <w:noProof/>
          <w:szCs w:val="26"/>
          <w:lang w:val="vi-VN"/>
        </w:rPr>
        <w:t xml:space="preserve"> là một thực thể đích.</w:t>
      </w:r>
    </w:p>
    <w:p w14:paraId="53C8B00A" w14:textId="77777777" w:rsidR="0055483F" w:rsidRPr="003E6772" w:rsidRDefault="00163CC8"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3E6772">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3E6772">
        <w:rPr>
          <w:noProof/>
          <w:szCs w:val="26"/>
          <w:lang w:val="vi-VN"/>
        </w:rPr>
        <w:t>.</w:t>
      </w:r>
    </w:p>
    <w:p w14:paraId="55164606" w14:textId="77777777" w:rsidR="0055483F" w:rsidRPr="003E6772" w:rsidRDefault="00163CC8"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3E6772">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3E6772">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3E6772">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3E6772">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3E6772">
        <w:rPr>
          <w:noProof/>
          <w:szCs w:val="26"/>
          <w:lang w:val="vi-VN"/>
        </w:rPr>
        <w:t>.</w:t>
      </w:r>
    </w:p>
    <w:p w14:paraId="52893E94" w14:textId="77777777" w:rsidR="0055483F" w:rsidRPr="003E6772" w:rsidRDefault="00163CC8"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3E6772">
        <w:rPr>
          <w:noProof/>
          <w:szCs w:val="26"/>
          <w:lang w:val="vi-VN"/>
        </w:rPr>
        <w:t xml:space="preserve"> là người đưa ra ý kiến.</w:t>
      </w:r>
    </w:p>
    <w:p w14:paraId="76328AE7" w14:textId="77777777" w:rsidR="0055483F" w:rsidRPr="003E6772" w:rsidRDefault="00163CC8"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3E6772">
        <w:rPr>
          <w:noProof/>
          <w:szCs w:val="26"/>
          <w:lang w:val="vi-VN"/>
        </w:rPr>
        <w:t xml:space="preserve"> là thời điểm đưa ý kiến</w:t>
      </w:r>
      <w:r w:rsidR="004D3BB8" w:rsidRPr="003E6772">
        <w:rPr>
          <w:noProof/>
          <w:szCs w:val="26"/>
          <w:lang w:val="vi-VN"/>
        </w:rPr>
        <w:t>.</w:t>
      </w:r>
    </w:p>
    <w:p w14:paraId="0C07C9A4" w14:textId="77777777" w:rsidR="0055483F" w:rsidRPr="003E6772" w:rsidRDefault="0055483F" w:rsidP="000F07E2">
      <w:pPr>
        <w:pStyle w:val="cushead2"/>
        <w:numPr>
          <w:ilvl w:val="0"/>
          <w:numId w:val="0"/>
        </w:numPr>
        <w:spacing w:before="120"/>
        <w:ind w:left="284" w:firstLine="360"/>
        <w:rPr>
          <w:noProof/>
          <w:szCs w:val="26"/>
          <w:lang w:val="vi-VN"/>
        </w:rPr>
      </w:pPr>
      <w:r w:rsidRPr="003E6772">
        <w:rPr>
          <w:noProof/>
          <w:szCs w:val="26"/>
          <w:lang w:val="vi-VN"/>
        </w:rPr>
        <w:t>Trong phân tích ý kiến được chia làm 4 hướng nghiên cứu chính cơ bản:</w:t>
      </w:r>
    </w:p>
    <w:p w14:paraId="21CF46A9" w14:textId="77777777" w:rsidR="0055483F" w:rsidRPr="003E6772" w:rsidRDefault="0055483F" w:rsidP="000F07E2">
      <w:pPr>
        <w:pStyle w:val="cushead2"/>
        <w:numPr>
          <w:ilvl w:val="0"/>
          <w:numId w:val="9"/>
        </w:numPr>
        <w:spacing w:before="120"/>
        <w:ind w:left="284" w:firstLine="0"/>
        <w:rPr>
          <w:noProof/>
          <w:szCs w:val="26"/>
          <w:lang w:val="vi-VN"/>
        </w:rPr>
      </w:pPr>
      <w:r w:rsidRPr="003E6772">
        <w:rPr>
          <w:noProof/>
          <w:szCs w:val="26"/>
          <w:lang w:val="vi-VN"/>
        </w:rPr>
        <w:t>Phân lớp chủ quan: xác định ý kiến là chủ quan hay khách quan</w:t>
      </w:r>
      <w:r w:rsidR="004D3BB8" w:rsidRPr="003E6772">
        <w:rPr>
          <w:noProof/>
          <w:szCs w:val="26"/>
          <w:lang w:val="vi-VN"/>
        </w:rPr>
        <w:t>.</w:t>
      </w:r>
    </w:p>
    <w:p w14:paraId="27D69012" w14:textId="77777777" w:rsidR="0055483F" w:rsidRPr="003E6772" w:rsidRDefault="0055483F" w:rsidP="000F07E2">
      <w:pPr>
        <w:pStyle w:val="cushead2"/>
        <w:numPr>
          <w:ilvl w:val="0"/>
          <w:numId w:val="9"/>
        </w:numPr>
        <w:spacing w:before="120"/>
        <w:ind w:left="284" w:firstLine="0"/>
        <w:rPr>
          <w:noProof/>
          <w:szCs w:val="26"/>
          <w:lang w:val="vi-VN"/>
        </w:rPr>
      </w:pPr>
      <w:r w:rsidRPr="003E6772">
        <w:rPr>
          <w:noProof/>
          <w:szCs w:val="26"/>
          <w:lang w:val="vi-VN"/>
        </w:rPr>
        <w:t>Phân lớp cảm xúc: xác định ý kiến là tích cực hay tiêu cực</w:t>
      </w:r>
      <w:r w:rsidR="004D3BB8" w:rsidRPr="003E6772">
        <w:rPr>
          <w:noProof/>
          <w:szCs w:val="26"/>
          <w:lang w:val="vi-VN"/>
        </w:rPr>
        <w:t>.</w:t>
      </w:r>
    </w:p>
    <w:p w14:paraId="6D61D1BC" w14:textId="77777777" w:rsidR="0055483F" w:rsidRPr="003E6772" w:rsidRDefault="0055483F" w:rsidP="000F07E2">
      <w:pPr>
        <w:pStyle w:val="cushead2"/>
        <w:numPr>
          <w:ilvl w:val="0"/>
          <w:numId w:val="9"/>
        </w:numPr>
        <w:spacing w:before="120"/>
        <w:ind w:left="284" w:firstLine="0"/>
        <w:rPr>
          <w:noProof/>
          <w:szCs w:val="26"/>
          <w:lang w:val="vi-VN"/>
        </w:rPr>
      </w:pPr>
      <w:r w:rsidRPr="003E6772">
        <w:rPr>
          <w:noProof/>
          <w:szCs w:val="26"/>
          <w:lang w:val="vi-VN"/>
        </w:rPr>
        <w:t>Tóm tắt ý kiến: rút gọn nội dung ý kiến</w:t>
      </w:r>
      <w:r w:rsidR="004D3BB8" w:rsidRPr="003E6772">
        <w:rPr>
          <w:noProof/>
          <w:szCs w:val="26"/>
          <w:lang w:val="vi-VN"/>
        </w:rPr>
        <w:t>.</w:t>
      </w:r>
    </w:p>
    <w:p w14:paraId="5CB81946" w14:textId="77777777" w:rsidR="0055483F" w:rsidRPr="003E6772" w:rsidRDefault="0055483F" w:rsidP="000F07E2">
      <w:pPr>
        <w:pStyle w:val="cushead2"/>
        <w:numPr>
          <w:ilvl w:val="0"/>
          <w:numId w:val="9"/>
        </w:numPr>
        <w:spacing w:before="120"/>
        <w:ind w:left="284" w:firstLine="0"/>
        <w:rPr>
          <w:noProof/>
          <w:szCs w:val="26"/>
          <w:lang w:val="vi-VN"/>
        </w:rPr>
      </w:pPr>
      <w:r w:rsidRPr="003E6772">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3E6772" w:rsidRDefault="006D6B7B" w:rsidP="000F07E2">
      <w:pPr>
        <w:pStyle w:val="cushead2"/>
        <w:numPr>
          <w:ilvl w:val="0"/>
          <w:numId w:val="0"/>
        </w:numPr>
        <w:spacing w:before="120"/>
        <w:ind w:firstLine="284"/>
        <w:rPr>
          <w:noProof/>
          <w:szCs w:val="26"/>
          <w:lang w:val="vi-VN"/>
        </w:rPr>
      </w:pPr>
      <w:r w:rsidRPr="003E6772">
        <w:rPr>
          <w:noProof/>
          <w:szCs w:val="26"/>
          <w:lang w:val="vi-VN"/>
        </w:rPr>
        <w:t>Phần lớn ở các bài nghiên cứu về</w:t>
      </w:r>
      <w:r w:rsidR="0055483F" w:rsidRPr="003E6772">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w:t>
      </w:r>
      <w:r w:rsidR="0055483F" w:rsidRPr="003E6772">
        <w:rPr>
          <w:noProof/>
          <w:szCs w:val="26"/>
          <w:lang w:val="vi-VN"/>
        </w:rPr>
        <w:lastRenderedPageBreak/>
        <w:t xml:space="preserve">khai thác ý kiến (opinion mining), phân tích cảm xúc (sentiment analysis) và phân tích chủ quan ( subjective analysis). Đây là những cơ sở quan trọng để tìm kiếm các tài liệu tham khảo trung cùng lĩnh vực. </w:t>
      </w:r>
    </w:p>
    <w:p w14:paraId="48E0D4B4"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Ngoài ra trong phân tích ý kiến còn có một số ý kiến mang tính chất riêng biệt như ý kiến so sánh.</w:t>
      </w:r>
    </w:p>
    <w:p w14:paraId="744CCA7D" w14:textId="10DF43CF" w:rsidR="0055483F" w:rsidRPr="003F1FCF" w:rsidRDefault="005B33FA" w:rsidP="000F07E2">
      <w:pPr>
        <w:pStyle w:val="cushead2"/>
        <w:numPr>
          <w:ilvl w:val="0"/>
          <w:numId w:val="0"/>
        </w:numPr>
        <w:spacing w:before="120"/>
        <w:ind w:firstLine="284"/>
        <w:rPr>
          <w:noProof/>
          <w:szCs w:val="26"/>
          <w:lang w:val="vi-VN"/>
        </w:rPr>
      </w:pPr>
      <w:r w:rsidRPr="003E6772">
        <w:rPr>
          <w:noProof/>
          <w:szCs w:val="26"/>
          <w:lang w:val="vi-VN"/>
        </w:rPr>
        <w:t>B</w:t>
      </w:r>
      <w:r w:rsidR="0055483F" w:rsidRPr="003E6772">
        <w:rPr>
          <w:noProof/>
          <w:szCs w:val="26"/>
          <w:lang w:val="vi-VN"/>
        </w:rPr>
        <w:t>ài toán phân tích ý kiến bao gồm</w:t>
      </w:r>
      <w:r w:rsidR="00772A8D" w:rsidRPr="003E6772">
        <w:rPr>
          <w:noProof/>
          <w:szCs w:val="26"/>
          <w:lang w:val="vi-VN"/>
        </w:rPr>
        <w:t xml:space="preserve"> nhiều bài toán nhỏ</w:t>
      </w:r>
      <w:r w:rsidR="00B3325F" w:rsidRPr="003E6772">
        <w:rPr>
          <w:noProof/>
          <w:szCs w:val="26"/>
          <w:lang w:val="vi-VN"/>
        </w:rPr>
        <w:t>: phân lớ</w:t>
      </w:r>
      <w:r w:rsidR="0055483F" w:rsidRPr="003E6772">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3E6772">
        <w:rPr>
          <w:noProof/>
          <w:szCs w:val="26"/>
          <w:lang w:val="vi-VN"/>
        </w:rPr>
        <w:t>an điểm (opinion summarization),</w:t>
      </w:r>
      <w:r w:rsidR="00DC37B6" w:rsidRPr="00714F11">
        <w:rPr>
          <w:noProof/>
          <w:szCs w:val="26"/>
          <w:lang w:val="vi-VN"/>
        </w:rPr>
        <w:t xml:space="preserve"> </w:t>
      </w:r>
      <w:r w:rsidR="00AC497F" w:rsidRPr="003E6772">
        <w:rPr>
          <w:noProof/>
          <w:szCs w:val="26"/>
          <w:lang w:val="vi-VN"/>
        </w:rPr>
        <w:t>v.v</w:t>
      </w:r>
      <w:r w:rsidR="003F1FCF">
        <w:rPr>
          <w:noProof/>
          <w:szCs w:val="26"/>
          <w:lang w:val="vi-VN"/>
        </w:rPr>
        <w:t>…</w:t>
      </w:r>
      <w:r w:rsidR="003F1FCF" w:rsidRPr="00714F11">
        <w:rPr>
          <w:noProof/>
          <w:szCs w:val="26"/>
          <w:lang w:val="vi-VN"/>
        </w:rPr>
        <w:t>.</w:t>
      </w:r>
    </w:p>
    <w:p w14:paraId="41011A17"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3E6772" w:rsidRDefault="00025E28" w:rsidP="000F07E2">
      <w:pPr>
        <w:pStyle w:val="cushead2"/>
        <w:numPr>
          <w:ilvl w:val="0"/>
          <w:numId w:val="0"/>
        </w:numPr>
        <w:spacing w:before="120"/>
        <w:ind w:firstLine="284"/>
        <w:rPr>
          <w:noProof/>
          <w:szCs w:val="26"/>
          <w:lang w:val="vi-VN"/>
        </w:rPr>
      </w:pPr>
      <w:r w:rsidRPr="003E6772">
        <w:rPr>
          <w:noProof/>
          <w:szCs w:val="26"/>
          <w:lang w:val="vi-VN"/>
        </w:rPr>
        <w:t>P</w:t>
      </w:r>
      <w:r w:rsidR="0055483F" w:rsidRPr="003E6772">
        <w:rPr>
          <w:noProof/>
          <w:szCs w:val="26"/>
          <w:lang w:val="vi-VN"/>
        </w:rPr>
        <w:t>hân tích ý kiến thường được tiếp cận và giải quyết ở ba mức độ:</w:t>
      </w:r>
    </w:p>
    <w:p w14:paraId="1CC74549" w14:textId="26056A49" w:rsidR="0055483F" w:rsidRPr="003E6772" w:rsidRDefault="0055483F" w:rsidP="000F07E2">
      <w:pPr>
        <w:pStyle w:val="cushead2"/>
        <w:numPr>
          <w:ilvl w:val="0"/>
          <w:numId w:val="24"/>
        </w:numPr>
        <w:spacing w:before="120"/>
        <w:ind w:left="284" w:firstLine="0"/>
        <w:rPr>
          <w:noProof/>
          <w:szCs w:val="26"/>
          <w:lang w:val="vi-VN"/>
        </w:rPr>
      </w:pPr>
      <w:r w:rsidRPr="003E6772">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714F11">
        <w:rPr>
          <w:noProof/>
          <w:szCs w:val="26"/>
          <w:lang w:val="vi-VN"/>
        </w:rPr>
        <w:t xml:space="preserve"> </w:t>
      </w:r>
      <w:r w:rsidRPr="003E6772">
        <w:rPr>
          <w:noProof/>
          <w:szCs w:val="26"/>
          <w:lang w:val="vi-VN"/>
        </w:rPr>
        <w:t>H</w:t>
      </w:r>
      <w:r w:rsidR="00DC37B6" w:rsidRPr="00714F11">
        <w:rPr>
          <w:noProof/>
          <w:szCs w:val="26"/>
          <w:lang w:val="vi-VN"/>
        </w:rPr>
        <w:t xml:space="preserve">ồ </w:t>
      </w:r>
      <w:r w:rsidRPr="003E6772">
        <w:rPr>
          <w:noProof/>
          <w:szCs w:val="26"/>
          <w:lang w:val="vi-VN"/>
        </w:rPr>
        <w:t>C</w:t>
      </w:r>
      <w:r w:rsidR="00DC37B6" w:rsidRPr="00714F11">
        <w:rPr>
          <w:noProof/>
          <w:szCs w:val="26"/>
          <w:lang w:val="vi-VN"/>
        </w:rPr>
        <w:t xml:space="preserve">hí </w:t>
      </w:r>
      <w:r w:rsidRPr="003E6772">
        <w:rPr>
          <w:noProof/>
          <w:szCs w:val="26"/>
          <w:lang w:val="vi-VN"/>
        </w:rPr>
        <w:t>M</w:t>
      </w:r>
      <w:r w:rsidR="00DC37B6" w:rsidRPr="00714F11">
        <w:rPr>
          <w:noProof/>
          <w:szCs w:val="26"/>
          <w:lang w:val="vi-VN"/>
        </w:rPr>
        <w:t>inh</w:t>
      </w:r>
      <w:r w:rsidRPr="003E6772">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3E6772" w:rsidRDefault="0055483F" w:rsidP="000F07E2">
      <w:pPr>
        <w:pStyle w:val="cushead2"/>
        <w:numPr>
          <w:ilvl w:val="0"/>
          <w:numId w:val="24"/>
        </w:numPr>
        <w:spacing w:before="120"/>
        <w:ind w:left="284" w:firstLine="0"/>
        <w:rPr>
          <w:noProof/>
          <w:szCs w:val="26"/>
          <w:lang w:val="vi-VN"/>
        </w:rPr>
      </w:pPr>
      <w:r w:rsidRPr="003E6772">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w:t>
      </w:r>
      <w:r w:rsidRPr="003E6772">
        <w:rPr>
          <w:noProof/>
          <w:szCs w:val="26"/>
          <w:lang w:val="vi-VN"/>
        </w:rPr>
        <w:lastRenderedPageBreak/>
        <w:t>Ví dụ như câu: Chiếc xe tôi mua tháng trước và cái kính chắn gió đã rơi ra. Trong câu nói này mệnh đề đều là sự việc khách quan nhưng trong thực tế nhưng từ đó có thể suy luận ra ý kiến chê bai chất lượng xe của nhà sản xuất.</w:t>
      </w:r>
    </w:p>
    <w:p w14:paraId="27C01C88" w14:textId="77777777" w:rsidR="0055483F" w:rsidRPr="003E6772" w:rsidRDefault="0055483F" w:rsidP="000F07E2">
      <w:pPr>
        <w:pStyle w:val="cushead2"/>
        <w:numPr>
          <w:ilvl w:val="0"/>
          <w:numId w:val="24"/>
        </w:numPr>
        <w:spacing w:before="120"/>
        <w:ind w:left="284" w:firstLine="0"/>
        <w:rPr>
          <w:noProof/>
          <w:szCs w:val="26"/>
          <w:lang w:val="vi-VN"/>
        </w:rPr>
      </w:pPr>
      <w:r w:rsidRPr="003E6772">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3E6772" w:rsidRDefault="0055483F" w:rsidP="000F07E2">
      <w:pPr>
        <w:spacing w:before="120" w:line="360" w:lineRule="auto"/>
        <w:ind w:firstLine="284"/>
        <w:jc w:val="both"/>
        <w:rPr>
          <w:noProof/>
          <w:sz w:val="26"/>
          <w:szCs w:val="26"/>
          <w:lang w:val="vi-VN"/>
        </w:rPr>
      </w:pPr>
      <w:r w:rsidRPr="003E6772">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3E6772" w:rsidRDefault="00D13303" w:rsidP="000F07E2">
      <w:pPr>
        <w:pStyle w:val="Heading2"/>
        <w:numPr>
          <w:ilvl w:val="0"/>
          <w:numId w:val="40"/>
        </w:numPr>
        <w:spacing w:before="120" w:after="0"/>
        <w:ind w:left="0" w:firstLine="284"/>
        <w:rPr>
          <w:rFonts w:ascii="Times New Roman" w:hAnsi="Times New Roman"/>
          <w:i w:val="0"/>
          <w:noProof/>
          <w:lang w:val="vi-VN"/>
        </w:rPr>
      </w:pPr>
      <w:bookmarkStart w:id="19" w:name="_Toc47339666"/>
      <w:r w:rsidRPr="003E6772">
        <w:rPr>
          <w:rFonts w:ascii="Times New Roman" w:hAnsi="Times New Roman"/>
          <w:i w:val="0"/>
          <w:noProof/>
          <w:lang w:val="vi-VN"/>
        </w:rPr>
        <w:t xml:space="preserve">Phân tích </w:t>
      </w:r>
      <w:r w:rsidR="00CE7C5E" w:rsidRPr="003E6772">
        <w:rPr>
          <w:rFonts w:ascii="Times New Roman" w:hAnsi="Times New Roman"/>
          <w:i w:val="0"/>
          <w:noProof/>
          <w:lang w:val="vi-VN"/>
        </w:rPr>
        <w:t>cảm xúc</w:t>
      </w:r>
      <w:bookmarkEnd w:id="19"/>
    </w:p>
    <w:p w14:paraId="32CA4EE6" w14:textId="77777777" w:rsidR="00D13303" w:rsidRPr="003E6772" w:rsidRDefault="00D13303" w:rsidP="000F07E2">
      <w:pPr>
        <w:pStyle w:val="cushead2"/>
        <w:numPr>
          <w:ilvl w:val="0"/>
          <w:numId w:val="0"/>
        </w:numPr>
        <w:spacing w:before="120"/>
        <w:ind w:firstLine="284"/>
        <w:rPr>
          <w:noProof/>
          <w:szCs w:val="26"/>
          <w:lang w:val="vi-VN"/>
        </w:rPr>
      </w:pPr>
      <w:r w:rsidRPr="003E6772">
        <w:rPr>
          <w:noProof/>
          <w:szCs w:val="26"/>
          <w:lang w:val="vi-VN"/>
        </w:rPr>
        <w:t>Cảm  xúc là suy nghĩ chủ quan của một con người về một khía cạnh nào đó.  Theo nghiên cứu của Parrott [4], con người có sáu cảm xúc chính: tình yêu, niềm vui, bất ngờ, giận dữ, buồn bã và sợ hãi.</w:t>
      </w:r>
    </w:p>
    <w:p w14:paraId="1641ABAB" w14:textId="77777777" w:rsidR="00D13303" w:rsidRPr="003E6772" w:rsidRDefault="00D13303" w:rsidP="000F07E2">
      <w:pPr>
        <w:spacing w:before="120" w:line="360" w:lineRule="auto"/>
        <w:ind w:firstLine="284"/>
        <w:jc w:val="both"/>
        <w:rPr>
          <w:noProof/>
          <w:sz w:val="26"/>
          <w:lang w:val="vi-VN"/>
        </w:rPr>
      </w:pPr>
      <w:r w:rsidRPr="003E6772">
        <w:rPr>
          <w:noProof/>
          <w:sz w:val="26"/>
          <w:lang w:val="vi-VN"/>
        </w:rPr>
        <w:t xml:space="preserve">Phân tích cảm xúc (Sentiment analysis) là nhằm phát hiện ra thái độ mang tính lâu dài, màu sắc tình cảm, khuynh hướng niềm tin trong một vấn đề nào đó. Bài toán phân tích cảm xúc </w:t>
      </w:r>
      <w:r w:rsidR="003E167B" w:rsidRPr="003E6772">
        <w:rPr>
          <w:noProof/>
          <w:sz w:val="26"/>
          <w:lang w:val="vi-VN"/>
        </w:rPr>
        <w:t>là bài toán dạng phân lớp cảm xú</w:t>
      </w:r>
      <w:r w:rsidRPr="003E6772">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3E6772" w:rsidRDefault="000E7932" w:rsidP="000F07E2">
      <w:pPr>
        <w:spacing w:before="120" w:line="360" w:lineRule="auto"/>
        <w:ind w:firstLine="284"/>
        <w:jc w:val="both"/>
        <w:rPr>
          <w:noProof/>
          <w:sz w:val="26"/>
          <w:lang w:val="vi-VN"/>
        </w:rPr>
      </w:pPr>
      <w:r w:rsidRPr="003E6772">
        <w:rPr>
          <w:noProof/>
          <w:sz w:val="26"/>
          <w:lang w:val="vi-VN"/>
        </w:rPr>
        <w:t>B</w:t>
      </w:r>
      <w:r w:rsidR="00D13303" w:rsidRPr="003E6772">
        <w:rPr>
          <w:noProof/>
          <w:sz w:val="26"/>
          <w:lang w:val="vi-VN"/>
        </w:rPr>
        <w:t xml:space="preserve">ài toán phân tích cảm xúc thường được phân thành các bài toán có độ khó như sau: </w:t>
      </w:r>
    </w:p>
    <w:p w14:paraId="32FF1FF2" w14:textId="77777777" w:rsidR="00D13303" w:rsidRPr="003E6772" w:rsidRDefault="00D13303" w:rsidP="000F07E2">
      <w:pPr>
        <w:numPr>
          <w:ilvl w:val="0"/>
          <w:numId w:val="11"/>
        </w:numPr>
        <w:spacing w:before="120" w:line="360" w:lineRule="auto"/>
        <w:ind w:left="284" w:firstLine="0"/>
        <w:jc w:val="both"/>
        <w:rPr>
          <w:noProof/>
          <w:sz w:val="26"/>
          <w:lang w:val="vi-VN"/>
        </w:rPr>
      </w:pPr>
      <w:r w:rsidRPr="003E6772">
        <w:rPr>
          <w:noProof/>
          <w:sz w:val="26"/>
          <w:lang w:val="vi-VN"/>
        </w:rPr>
        <w:t>Đơn giản: Phân tích cảm xúc thành 2 lớp là tích cực (positive) và tiêu cực (negative).</w:t>
      </w:r>
    </w:p>
    <w:p w14:paraId="00794449" w14:textId="77777777" w:rsidR="00D13303" w:rsidRPr="003E6772" w:rsidRDefault="00D13303" w:rsidP="000F07E2">
      <w:pPr>
        <w:numPr>
          <w:ilvl w:val="0"/>
          <w:numId w:val="11"/>
        </w:numPr>
        <w:spacing w:before="120" w:line="360" w:lineRule="auto"/>
        <w:ind w:left="284" w:firstLine="0"/>
        <w:jc w:val="both"/>
        <w:rPr>
          <w:noProof/>
          <w:sz w:val="26"/>
          <w:lang w:val="vi-VN"/>
        </w:rPr>
      </w:pPr>
      <w:r w:rsidRPr="003E6772">
        <w:rPr>
          <w:noProof/>
          <w:sz w:val="26"/>
          <w:lang w:val="vi-VN"/>
        </w:rPr>
        <w:t>Trung bình: Xếp hạng cảm xúc theo mức độ.</w:t>
      </w:r>
    </w:p>
    <w:p w14:paraId="473D4EEE" w14:textId="77777777" w:rsidR="00D13303" w:rsidRPr="003E6772" w:rsidRDefault="00D13303" w:rsidP="000F07E2">
      <w:pPr>
        <w:numPr>
          <w:ilvl w:val="0"/>
          <w:numId w:val="11"/>
        </w:numPr>
        <w:spacing w:before="120" w:line="360" w:lineRule="auto"/>
        <w:ind w:left="284" w:firstLine="0"/>
        <w:jc w:val="both"/>
        <w:rPr>
          <w:noProof/>
          <w:sz w:val="26"/>
          <w:lang w:val="vi-VN"/>
        </w:rPr>
      </w:pPr>
      <w:r w:rsidRPr="003E6772">
        <w:rPr>
          <w:noProof/>
          <w:sz w:val="26"/>
          <w:lang w:val="vi-VN"/>
        </w:rPr>
        <w:lastRenderedPageBreak/>
        <w:t>Khó: Phát hiện mục tiêu nguồn gốc của cảm xúc hoặc các loại cảm xúc phức tạp.</w:t>
      </w:r>
    </w:p>
    <w:p w14:paraId="1609D2F6" w14:textId="77777777" w:rsidR="00D13303" w:rsidRPr="003E6772" w:rsidRDefault="00D13303" w:rsidP="000F07E2">
      <w:pPr>
        <w:spacing w:before="120" w:line="360" w:lineRule="auto"/>
        <w:ind w:firstLine="284"/>
        <w:jc w:val="both"/>
        <w:rPr>
          <w:noProof/>
          <w:sz w:val="26"/>
          <w:lang w:val="vi-VN"/>
        </w:rPr>
      </w:pPr>
      <w:r w:rsidRPr="003E6772">
        <w:rPr>
          <w:noProof/>
          <w:sz w:val="26"/>
          <w:lang w:val="vi-VN"/>
        </w:rPr>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3E6772">
        <w:rPr>
          <w:noProof/>
          <w:sz w:val="26"/>
          <w:lang w:val="vi-VN"/>
        </w:rPr>
        <w:t>phạm vi luận văn</w:t>
      </w:r>
      <w:r w:rsidRPr="003E6772">
        <w:rPr>
          <w:noProof/>
          <w:sz w:val="26"/>
          <w:lang w:val="vi-VN"/>
        </w:rPr>
        <w:t xml:space="preserve"> này cũng sẽ xây dựng bài toán phân tích cảm xúc ở mức độ đơn giản.</w:t>
      </w:r>
    </w:p>
    <w:p w14:paraId="11EEE5C9" w14:textId="77777777" w:rsidR="00D13303" w:rsidRPr="003E6772" w:rsidRDefault="00D13303" w:rsidP="007441C2">
      <w:pPr>
        <w:spacing w:before="120" w:line="357" w:lineRule="auto"/>
        <w:ind w:right="20"/>
        <w:jc w:val="center"/>
        <w:rPr>
          <w:noProof/>
          <w:sz w:val="26"/>
          <w:lang w:val="vi-VN"/>
        </w:rPr>
      </w:pPr>
      <w:r w:rsidRPr="003E6772">
        <w:rPr>
          <w:noProof/>
          <w:sz w:val="26"/>
        </w:rPr>
        <w:drawing>
          <wp:inline distT="0" distB="0" distL="0" distR="0" wp14:anchorId="0B7DDDFD" wp14:editId="1A0061B0">
            <wp:extent cx="5419725" cy="2931339"/>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27900" cy="2935761"/>
                    </a:xfrm>
                    <a:prstGeom prst="rect">
                      <a:avLst/>
                    </a:prstGeom>
                    <a:noFill/>
                    <a:ln>
                      <a:noFill/>
                    </a:ln>
                  </pic:spPr>
                </pic:pic>
              </a:graphicData>
            </a:graphic>
          </wp:inline>
        </w:drawing>
      </w:r>
    </w:p>
    <w:p w14:paraId="14F20F43" w14:textId="77777777" w:rsidR="00ED12B7" w:rsidRPr="003E6772" w:rsidRDefault="0029271E" w:rsidP="00ED12B7">
      <w:pPr>
        <w:pStyle w:val="Caption"/>
        <w:spacing w:before="120" w:after="0" w:line="360" w:lineRule="auto"/>
        <w:jc w:val="center"/>
        <w:rPr>
          <w:b w:val="0"/>
          <w:i/>
          <w:noProof/>
          <w:color w:val="auto"/>
          <w:sz w:val="26"/>
          <w:szCs w:val="26"/>
          <w:lang w:val="vi-VN"/>
        </w:rPr>
      </w:pPr>
      <w:bookmarkStart w:id="20" w:name="_Toc47274350"/>
      <w:r w:rsidRPr="003E6772">
        <w:rPr>
          <w:b w:val="0"/>
          <w:i/>
          <w:noProof/>
          <w:color w:val="auto"/>
          <w:sz w:val="26"/>
          <w:szCs w:val="26"/>
          <w:lang w:val="vi-VN"/>
        </w:rPr>
        <w:t xml:space="preserve">Hình </w:t>
      </w:r>
      <w:r w:rsidR="00774FA5" w:rsidRPr="003E6772">
        <w:rPr>
          <w:b w:val="0"/>
          <w:i/>
          <w:noProof/>
          <w:color w:val="auto"/>
          <w:sz w:val="26"/>
          <w:szCs w:val="26"/>
          <w:lang w:val="vi-VN"/>
        </w:rPr>
        <w:t>2</w:t>
      </w:r>
      <w:r w:rsidR="00BE53BC" w:rsidRPr="003E6772">
        <w:rPr>
          <w:b w:val="0"/>
          <w:i/>
          <w:noProof/>
          <w:color w:val="auto"/>
          <w:sz w:val="26"/>
          <w:szCs w:val="26"/>
          <w:lang w:val="vi-VN"/>
        </w:rPr>
        <w:t>–</w:t>
      </w:r>
      <w:r w:rsidR="00BE53BC" w:rsidRPr="003E6772">
        <w:rPr>
          <w:b w:val="0"/>
          <w:i/>
          <w:noProof/>
          <w:color w:val="auto"/>
          <w:sz w:val="26"/>
          <w:szCs w:val="26"/>
          <w:lang w:val="vi-VN"/>
        </w:rPr>
        <w:fldChar w:fldCharType="begin"/>
      </w:r>
      <w:r w:rsidR="00BE53BC" w:rsidRPr="003E6772">
        <w:rPr>
          <w:b w:val="0"/>
          <w:i/>
          <w:noProof/>
          <w:color w:val="auto"/>
          <w:sz w:val="26"/>
          <w:szCs w:val="26"/>
          <w:lang w:val="vi-VN"/>
        </w:rPr>
        <w:instrText xml:space="preserve"> SEQ Hình \* ARABIC \s 1 </w:instrText>
      </w:r>
      <w:r w:rsidR="00BE53BC" w:rsidRPr="003E6772">
        <w:rPr>
          <w:b w:val="0"/>
          <w:i/>
          <w:noProof/>
          <w:color w:val="auto"/>
          <w:sz w:val="26"/>
          <w:szCs w:val="26"/>
          <w:lang w:val="vi-VN"/>
        </w:rPr>
        <w:fldChar w:fldCharType="separate"/>
      </w:r>
      <w:r w:rsidR="00512FD6" w:rsidRPr="003E6772">
        <w:rPr>
          <w:b w:val="0"/>
          <w:i/>
          <w:noProof/>
          <w:color w:val="auto"/>
          <w:sz w:val="26"/>
          <w:szCs w:val="26"/>
          <w:lang w:val="vi-VN"/>
        </w:rPr>
        <w:t>1</w:t>
      </w:r>
      <w:r w:rsidR="00BE53BC" w:rsidRPr="003E6772">
        <w:rPr>
          <w:b w:val="0"/>
          <w:i/>
          <w:noProof/>
          <w:color w:val="auto"/>
          <w:sz w:val="26"/>
          <w:szCs w:val="26"/>
          <w:lang w:val="vi-VN"/>
        </w:rPr>
        <w:fldChar w:fldCharType="end"/>
      </w:r>
      <w:r w:rsidRPr="003E6772">
        <w:rPr>
          <w:b w:val="0"/>
          <w:i/>
          <w:noProof/>
          <w:color w:val="auto"/>
          <w:sz w:val="26"/>
          <w:szCs w:val="26"/>
          <w:lang w:val="vi-VN"/>
        </w:rPr>
        <w:t xml:space="preserve"> Mô hình xử lý Sentiment Analysis Vietnamese (SAV)</w:t>
      </w:r>
      <w:r w:rsidR="00530FEB" w:rsidRPr="003E6772">
        <w:rPr>
          <w:b w:val="0"/>
          <w:i/>
          <w:noProof/>
          <w:color w:val="auto"/>
          <w:sz w:val="26"/>
          <w:szCs w:val="26"/>
          <w:lang w:val="vi-VN"/>
        </w:rPr>
        <w:t>.</w:t>
      </w:r>
      <w:bookmarkEnd w:id="20"/>
    </w:p>
    <w:p w14:paraId="25403C82" w14:textId="77777777" w:rsidR="00D13303" w:rsidRPr="003E6772" w:rsidRDefault="00A555A9" w:rsidP="00C24036">
      <w:pPr>
        <w:pStyle w:val="cushead2"/>
        <w:numPr>
          <w:ilvl w:val="0"/>
          <w:numId w:val="0"/>
        </w:numPr>
        <w:spacing w:before="120"/>
        <w:ind w:firstLine="284"/>
        <w:rPr>
          <w:noProof/>
          <w:szCs w:val="26"/>
          <w:lang w:val="vi-VN"/>
        </w:rPr>
      </w:pPr>
      <w:r w:rsidRPr="003E6772">
        <w:rPr>
          <w:noProof/>
          <w:szCs w:val="26"/>
          <w:lang w:val="vi-VN"/>
        </w:rPr>
        <w:t>Hiện nay b</w:t>
      </w:r>
      <w:r w:rsidR="00D13303" w:rsidRPr="003E6772">
        <w:rPr>
          <w:noProof/>
          <w:szCs w:val="26"/>
          <w:lang w:val="vi-VN"/>
        </w:rPr>
        <w:t xml:space="preserve">ài toán </w:t>
      </w:r>
      <w:r w:rsidR="00D13303" w:rsidRPr="003E6772">
        <w:rPr>
          <w:noProof/>
          <w:lang w:val="vi-VN"/>
        </w:rPr>
        <w:t xml:space="preserve">phân tích cảm xúc </w:t>
      </w:r>
      <w:r w:rsidR="00D13303" w:rsidRPr="003E6772">
        <w:rPr>
          <w:noProof/>
          <w:szCs w:val="26"/>
          <w:lang w:val="vi-VN"/>
        </w:rPr>
        <w:t>có thể được giải quyết dựa trên những phương pháp như:</w:t>
      </w:r>
    </w:p>
    <w:p w14:paraId="2C5DFF6D" w14:textId="77777777" w:rsidR="00D13303" w:rsidRPr="003E6772" w:rsidRDefault="00D13303" w:rsidP="005F1D61">
      <w:pPr>
        <w:pStyle w:val="cushead2"/>
        <w:numPr>
          <w:ilvl w:val="0"/>
          <w:numId w:val="10"/>
        </w:numPr>
        <w:spacing w:before="120"/>
        <w:ind w:left="284" w:firstLine="0"/>
        <w:rPr>
          <w:noProof/>
          <w:szCs w:val="26"/>
          <w:lang w:val="vi-VN"/>
        </w:rPr>
      </w:pPr>
      <w:r w:rsidRPr="003E6772">
        <w:rPr>
          <w:noProof/>
          <w:szCs w:val="26"/>
          <w:lang w:val="vi-VN"/>
        </w:rPr>
        <w:t>Theo phương pháp phân lớp không giám sát [5].</w:t>
      </w:r>
    </w:p>
    <w:p w14:paraId="2D1CB4EB" w14:textId="77777777" w:rsidR="00D13303" w:rsidRPr="003E6772" w:rsidRDefault="00D13303" w:rsidP="005F1D61">
      <w:pPr>
        <w:pStyle w:val="cushead2"/>
        <w:numPr>
          <w:ilvl w:val="0"/>
          <w:numId w:val="10"/>
        </w:numPr>
        <w:spacing w:before="120"/>
        <w:ind w:left="284" w:firstLine="0"/>
        <w:rPr>
          <w:noProof/>
          <w:szCs w:val="26"/>
          <w:lang w:val="vi-VN"/>
        </w:rPr>
      </w:pPr>
      <w:r w:rsidRPr="003E6772">
        <w:rPr>
          <w:noProof/>
          <w:szCs w:val="26"/>
          <w:lang w:val="vi-VN"/>
        </w:rPr>
        <w:t>Theo phương pháp phân lớp có giám sát [6]. Kỹ thuật chủ yếu dùng là Naïve Bayes hoặc SVM (support vector machines).</w:t>
      </w:r>
    </w:p>
    <w:p w14:paraId="41555750" w14:textId="77777777" w:rsidR="00D13303" w:rsidRPr="003E6772" w:rsidRDefault="00D13303" w:rsidP="005F1D61">
      <w:pPr>
        <w:pStyle w:val="cushead2"/>
        <w:numPr>
          <w:ilvl w:val="0"/>
          <w:numId w:val="10"/>
        </w:numPr>
        <w:spacing w:before="120"/>
        <w:ind w:left="284" w:firstLine="0"/>
        <w:rPr>
          <w:noProof/>
          <w:szCs w:val="26"/>
          <w:lang w:val="vi-VN"/>
        </w:rPr>
      </w:pPr>
      <w:r w:rsidRPr="003E6772">
        <w:rPr>
          <w:noProof/>
          <w:szCs w:val="26"/>
          <w:lang w:val="vi-VN"/>
        </w:rPr>
        <w:t>Phân tích cảm xúc dựa trên khía cạnh. Một số kỹ thuật tiêu biểu của phương pháp này là dựa trên từ vựng [7].</w:t>
      </w:r>
    </w:p>
    <w:p w14:paraId="02037DE5" w14:textId="77777777" w:rsidR="00D13303" w:rsidRPr="003E6772" w:rsidRDefault="00D13303" w:rsidP="005F1D61">
      <w:pPr>
        <w:pStyle w:val="cushead2"/>
        <w:numPr>
          <w:ilvl w:val="0"/>
          <w:numId w:val="10"/>
        </w:numPr>
        <w:spacing w:before="120"/>
        <w:ind w:left="284" w:firstLine="0"/>
        <w:rPr>
          <w:noProof/>
          <w:szCs w:val="26"/>
          <w:lang w:val="vi-VN"/>
        </w:rPr>
      </w:pPr>
      <w:r w:rsidRPr="003E6772">
        <w:rPr>
          <w:noProof/>
          <w:szCs w:val="26"/>
          <w:lang w:val="vi-VN"/>
        </w:rPr>
        <w:t>Phân loại cảm xác dựa trên chủ đề [8].</w:t>
      </w:r>
    </w:p>
    <w:p w14:paraId="5B0167E5" w14:textId="60391DAF" w:rsidR="00D13303" w:rsidRPr="003E6772" w:rsidRDefault="00D13303" w:rsidP="005B63B2">
      <w:pPr>
        <w:pStyle w:val="cushead2"/>
        <w:numPr>
          <w:ilvl w:val="0"/>
          <w:numId w:val="0"/>
        </w:numPr>
        <w:spacing w:before="120"/>
        <w:ind w:firstLine="284"/>
        <w:rPr>
          <w:noProof/>
          <w:szCs w:val="26"/>
          <w:lang w:val="vi-VN"/>
        </w:rPr>
      </w:pPr>
      <w:r w:rsidRPr="003E6772">
        <w:rPr>
          <w:noProof/>
          <w:szCs w:val="26"/>
          <w:lang w:val="vi-VN"/>
        </w:rPr>
        <w:t>Nghiên cứu này sẽ tập trung nghiên cứu về các phương pháp phân lớp có giám sát phổ biến như: Naïve Bayes, SVM (support vector machines)</w:t>
      </w:r>
      <w:r w:rsidR="00C27A70" w:rsidRPr="003E6772">
        <w:rPr>
          <w:noProof/>
          <w:szCs w:val="26"/>
          <w:lang w:val="vi-VN"/>
        </w:rPr>
        <w:t xml:space="preserve">, Cây </w:t>
      </w:r>
      <w:r w:rsidR="00C03093" w:rsidRPr="00163CC8">
        <w:rPr>
          <w:noProof/>
          <w:szCs w:val="26"/>
          <w:lang w:val="vi-VN"/>
        </w:rPr>
        <w:t>quyết định</w:t>
      </w:r>
      <w:r w:rsidRPr="003E6772">
        <w:rPr>
          <w:noProof/>
          <w:szCs w:val="26"/>
          <w:lang w:val="vi-VN"/>
        </w:rPr>
        <w:t>.</w:t>
      </w:r>
    </w:p>
    <w:p w14:paraId="5FFBB4C0" w14:textId="77777777" w:rsidR="00D13303" w:rsidRPr="003E6772" w:rsidRDefault="00D13303" w:rsidP="00B21AAF">
      <w:pPr>
        <w:pStyle w:val="cushead2"/>
        <w:numPr>
          <w:ilvl w:val="0"/>
          <w:numId w:val="12"/>
        </w:numPr>
        <w:spacing w:before="120"/>
        <w:ind w:left="567" w:firstLine="284"/>
        <w:outlineLvl w:val="2"/>
        <w:rPr>
          <w:i/>
          <w:noProof/>
          <w:sz w:val="28"/>
          <w:szCs w:val="28"/>
          <w:lang w:val="vi-VN"/>
        </w:rPr>
      </w:pPr>
      <w:bookmarkStart w:id="21" w:name="_Toc47339667"/>
      <w:r w:rsidRPr="003E6772">
        <w:rPr>
          <w:i/>
          <w:noProof/>
          <w:sz w:val="28"/>
          <w:szCs w:val="28"/>
          <w:lang w:val="vi-VN"/>
        </w:rPr>
        <w:lastRenderedPageBreak/>
        <w:t>Phương pháp phân lớp Naïve Bayes</w:t>
      </w:r>
      <w:bookmarkEnd w:id="21"/>
    </w:p>
    <w:p w14:paraId="5652248E" w14:textId="0DD0626E" w:rsidR="00D13303" w:rsidRPr="003E6772" w:rsidRDefault="00D13303" w:rsidP="00B21AAF">
      <w:pPr>
        <w:spacing w:before="120" w:line="360" w:lineRule="auto"/>
        <w:ind w:firstLine="284"/>
        <w:jc w:val="both"/>
        <w:rPr>
          <w:noProof/>
          <w:sz w:val="26"/>
          <w:szCs w:val="26"/>
          <w:lang w:val="vi-VN"/>
        </w:rPr>
      </w:pPr>
      <w:r w:rsidRPr="003E6772">
        <w:rPr>
          <w:noProof/>
          <w:sz w:val="26"/>
          <w:szCs w:val="26"/>
          <w:lang w:val="vi-VN"/>
        </w:rPr>
        <w:t xml:space="preserve">Naïve Bayes </w:t>
      </w:r>
      <w:r w:rsidR="000B4262" w:rsidRPr="00C03093">
        <w:rPr>
          <w:noProof/>
          <w:sz w:val="26"/>
          <w:szCs w:val="26"/>
          <w:lang w:val="vi-VN"/>
        </w:rPr>
        <w:t xml:space="preserve">(NB) </w:t>
      </w:r>
      <w:r w:rsidRPr="003E6772">
        <w:rPr>
          <w:noProof/>
          <w:sz w:val="26"/>
          <w:szCs w:val="26"/>
          <w:lang w:val="vi-VN"/>
        </w:rPr>
        <w:t>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85150A0" w14:textId="77777777" w:rsidR="00D13303" w:rsidRDefault="00D13303" w:rsidP="00B21AAF">
      <w:pPr>
        <w:spacing w:before="120" w:line="360" w:lineRule="auto"/>
        <w:ind w:firstLine="284"/>
        <w:jc w:val="both"/>
        <w:rPr>
          <w:noProof/>
          <w:sz w:val="26"/>
          <w:szCs w:val="26"/>
        </w:rPr>
      </w:pPr>
      <w:r w:rsidRPr="003E6772">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3E6772">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3E6772">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3E6772">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3E6772">
        <w:rPr>
          <w:noProof/>
          <w:sz w:val="26"/>
          <w:szCs w:val="26"/>
          <w:lang w:val="vi-VN"/>
        </w:rPr>
        <w:t>)  theo luật Bayes như sau:</w:t>
      </w:r>
    </w:p>
    <w:p w14:paraId="624BC115" w14:textId="32603ACA" w:rsidR="00163CC8" w:rsidRPr="00163CC8" w:rsidRDefault="00163CC8" w:rsidP="00B21AAF">
      <w:pPr>
        <w:spacing w:before="120" w:line="360" w:lineRule="auto"/>
        <w:ind w:firstLine="284"/>
        <w:jc w:val="both"/>
        <w:rPr>
          <w:noProof/>
          <w:sz w:val="26"/>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4D341EC4" w14:textId="77777777" w:rsidR="00D13303" w:rsidRPr="003E6772" w:rsidRDefault="00D13303" w:rsidP="00D13303">
      <w:pPr>
        <w:spacing w:before="120" w:line="360" w:lineRule="auto"/>
        <w:ind w:right="20" w:firstLine="284"/>
        <w:jc w:val="both"/>
        <w:rPr>
          <w:noProof/>
          <w:sz w:val="26"/>
          <w:szCs w:val="26"/>
          <w:lang w:val="vi-VN"/>
        </w:rPr>
      </w:pPr>
      <w:r w:rsidRPr="003E6772">
        <w:rPr>
          <w:noProof/>
          <w:sz w:val="26"/>
          <w:szCs w:val="26"/>
          <w:lang w:val="vi-VN"/>
        </w:rPr>
        <w:t>Trong đó:</w:t>
      </w:r>
    </w:p>
    <w:p w14:paraId="638D2855" w14:textId="77777777" w:rsidR="00D13303" w:rsidRPr="003E6772" w:rsidRDefault="00D13303" w:rsidP="000867D5">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3E6772">
        <w:rPr>
          <w:noProof/>
          <w:szCs w:val="26"/>
          <w:lang w:val="vi-VN"/>
        </w:rPr>
        <w:t xml:space="preserve"> là xác suất ngẫu nhiên 1 tài liệu </w:t>
      </w:r>
      <w:r w:rsidRPr="003E6772">
        <w:rPr>
          <w:rFonts w:ascii="Cambria Math" w:hAnsi="Cambria Math"/>
          <w:noProof/>
          <w:szCs w:val="26"/>
          <w:lang w:val="vi-VN"/>
        </w:rPr>
        <w:t>d</w:t>
      </w:r>
      <w:r w:rsidRPr="003E6772">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3E6772">
        <w:rPr>
          <w:noProof/>
          <w:szCs w:val="26"/>
          <w:lang w:val="vi-VN"/>
        </w:rPr>
        <w:t>.</w:t>
      </w:r>
    </w:p>
    <w:p w14:paraId="39512AA2" w14:textId="77777777" w:rsidR="00D13303" w:rsidRPr="003E6772" w:rsidRDefault="00D13303" w:rsidP="000867D5">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3E6772">
        <w:rPr>
          <w:noProof/>
          <w:szCs w:val="26"/>
          <w:lang w:val="vi-VN"/>
        </w:rPr>
        <w:t xml:space="preserve"> là xác suất ngẫu nhiên một tài liệu thuộc lớp </w:t>
      </w:r>
      <w:r w:rsidRPr="003E6772">
        <w:rPr>
          <w:rFonts w:ascii="Cambria Math" w:hAnsi="Cambria Math"/>
          <w:noProof/>
          <w:szCs w:val="26"/>
          <w:lang w:val="vi-VN"/>
        </w:rPr>
        <w:t>c.</w:t>
      </w:r>
    </w:p>
    <w:p w14:paraId="79DD55F3" w14:textId="77777777" w:rsidR="00D13303" w:rsidRDefault="00D13303" w:rsidP="00776878">
      <w:pPr>
        <w:spacing w:before="120" w:line="360" w:lineRule="auto"/>
        <w:ind w:right="20" w:firstLine="284"/>
        <w:rPr>
          <w:noProof/>
          <w:szCs w:val="26"/>
        </w:rPr>
      </w:pPr>
      <w:r w:rsidRPr="003E6772">
        <w:rPr>
          <w:noProof/>
          <w:sz w:val="26"/>
          <w:szCs w:val="26"/>
          <w:lang w:val="vi-VN"/>
        </w:rPr>
        <w:t xml:space="preserve">Để tính được </w:t>
      </w:r>
      <m:oMath>
        <m:r>
          <w:rPr>
            <w:rFonts w:ascii="Cambria Math" w:hAnsi="Cambria Math"/>
            <w:noProof/>
            <w:sz w:val="26"/>
            <w:szCs w:val="26"/>
            <w:lang w:val="vi-VN"/>
          </w:rPr>
          <m:t xml:space="preserve">P( </m:t>
        </m:r>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 xml:space="preserve">j </m:t>
            </m:r>
          </m:sub>
          <m:sup>
            <m:r>
              <w:rPr>
                <w:rFonts w:ascii="Cambria Math" w:hAnsi="Cambria Math"/>
                <w:noProof/>
                <w:sz w:val="26"/>
                <w:szCs w:val="26"/>
                <w:lang w:val="vi-VN"/>
              </w:rPr>
              <m:t>*</m:t>
            </m:r>
          </m:sup>
        </m:sSubSup>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r>
          <w:rPr>
            <w:rFonts w:ascii="Cambria Math" w:hAnsi="Cambria Math"/>
            <w:noProof/>
            <w:sz w:val="26"/>
            <w:szCs w:val="26"/>
            <w:lang w:val="vi-VN"/>
          </w:rPr>
          <m:t>)</m:t>
        </m:r>
      </m:oMath>
      <w:r w:rsidRPr="003E6772">
        <w:rPr>
          <w:noProof/>
          <w:sz w:val="26"/>
          <w:szCs w:val="26"/>
          <w:lang w:val="vi-VN"/>
        </w:rPr>
        <w:t xml:space="preserve">  Navie Bayes đưa ra giả thuyết rằng tất cả đặc trưng trong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3E6772">
        <w:rPr>
          <w:noProof/>
          <w:sz w:val="26"/>
          <w:szCs w:val="26"/>
          <w:lang w:val="vi-VN"/>
        </w:rPr>
        <w:t xml:space="preserve"> là độc lập do đó ta có</w:t>
      </w:r>
      <w:r w:rsidRPr="003E6772">
        <w:rPr>
          <w:noProof/>
          <w:szCs w:val="26"/>
          <w:lang w:val="vi-VN"/>
        </w:rPr>
        <w:t>:</w:t>
      </w:r>
    </w:p>
    <w:p w14:paraId="5F29EC8F" w14:textId="3973763A" w:rsidR="00163CC8" w:rsidRPr="00163CC8" w:rsidRDefault="008B5669" w:rsidP="00776878">
      <w:pPr>
        <w:spacing w:before="120" w:line="360" w:lineRule="auto"/>
        <w:ind w:right="20" w:firstLine="284"/>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52D0656F" w14:textId="4899FD8E" w:rsidR="00D13303" w:rsidRPr="003E6772" w:rsidRDefault="00D13303" w:rsidP="00776878">
      <w:pPr>
        <w:spacing w:before="120" w:line="360" w:lineRule="auto"/>
        <w:ind w:right="20" w:firstLine="284"/>
        <w:jc w:val="both"/>
        <w:rPr>
          <w:noProof/>
          <w:sz w:val="26"/>
          <w:szCs w:val="26"/>
          <w:lang w:val="vi-VN"/>
        </w:rPr>
      </w:pPr>
      <w:r w:rsidRPr="003E6772">
        <w:rPr>
          <w:noProof/>
          <w:sz w:val="26"/>
          <w:szCs w:val="26"/>
          <w:lang w:val="vi-VN"/>
        </w:rPr>
        <w:t>Ngoài ra còn có các phương pháp NB khác có thể kể ra như sau ML Naive Bayes, MAP Naive Bayes, Expected Naive Bayes, Bayesian Naive Bayes</w:t>
      </w:r>
      <w:r w:rsidR="00262A61" w:rsidRPr="00163CC8">
        <w:rPr>
          <w:noProof/>
          <w:sz w:val="26"/>
          <w:szCs w:val="26"/>
          <w:lang w:val="vi-VN"/>
        </w:rPr>
        <w:t xml:space="preserve"> [28]</w:t>
      </w:r>
      <w:r w:rsidRPr="003E6772">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1FD02E97" w14:textId="5BF569D0" w:rsidR="00D13303" w:rsidRPr="003E6772" w:rsidRDefault="00D13303" w:rsidP="004B2D07">
      <w:pPr>
        <w:spacing w:before="120" w:line="360" w:lineRule="auto"/>
        <w:ind w:firstLine="284"/>
        <w:jc w:val="both"/>
        <w:rPr>
          <w:noProof/>
          <w:sz w:val="26"/>
          <w:szCs w:val="26"/>
          <w:lang w:val="vi-VN"/>
        </w:rPr>
      </w:pPr>
      <w:r w:rsidRPr="003E6772">
        <w:rPr>
          <w:noProof/>
          <w:sz w:val="26"/>
          <w:szCs w:val="26"/>
          <w:lang w:val="vi-VN"/>
        </w:rPr>
        <w:lastRenderedPageBreak/>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w:t>
      </w:r>
      <w:r w:rsidR="000E1ECE" w:rsidRPr="00163CC8">
        <w:rPr>
          <w:noProof/>
          <w:sz w:val="26"/>
          <w:szCs w:val="26"/>
          <w:lang w:val="vi-VN"/>
        </w:rPr>
        <w:t xml:space="preserve"> [29]</w:t>
      </w:r>
      <w:r w:rsidRPr="003E6772">
        <w:rPr>
          <w:noProof/>
          <w:sz w:val="26"/>
          <w:szCs w:val="26"/>
          <w:lang w:val="vi-VN"/>
        </w:rPr>
        <w:t xml:space="preserve"> có thể được dùng kết hợp.</w:t>
      </w:r>
    </w:p>
    <w:p w14:paraId="1098137A" w14:textId="77777777" w:rsidR="00D13303" w:rsidRPr="003E6772" w:rsidRDefault="00D13303" w:rsidP="004B2D07">
      <w:pPr>
        <w:pStyle w:val="cushead2"/>
        <w:numPr>
          <w:ilvl w:val="0"/>
          <w:numId w:val="12"/>
        </w:numPr>
        <w:spacing w:before="120"/>
        <w:ind w:left="567" w:firstLine="284"/>
        <w:outlineLvl w:val="2"/>
        <w:rPr>
          <w:i/>
          <w:noProof/>
          <w:szCs w:val="26"/>
          <w:lang w:val="vi-VN"/>
        </w:rPr>
      </w:pPr>
      <w:bookmarkStart w:id="22" w:name="_Toc47339668"/>
      <w:r w:rsidRPr="003E6772">
        <w:rPr>
          <w:i/>
          <w:noProof/>
          <w:sz w:val="28"/>
          <w:szCs w:val="28"/>
          <w:lang w:val="vi-VN"/>
        </w:rPr>
        <w:t>Phương pháp phân lớp SVM (support vector machines)</w:t>
      </w:r>
      <w:bookmarkEnd w:id="22"/>
    </w:p>
    <w:p w14:paraId="352FE0C6" w14:textId="77777777" w:rsidR="00D13303" w:rsidRPr="003E6772" w:rsidRDefault="00D13303" w:rsidP="00262A61">
      <w:pPr>
        <w:spacing w:before="120" w:line="360" w:lineRule="auto"/>
        <w:ind w:firstLine="284"/>
        <w:jc w:val="both"/>
        <w:rPr>
          <w:noProof/>
          <w:sz w:val="20"/>
          <w:szCs w:val="20"/>
          <w:lang w:val="vi-VN"/>
        </w:rPr>
      </w:pPr>
      <w:r w:rsidRPr="003E6772">
        <w:rPr>
          <w:noProof/>
          <w:sz w:val="26"/>
          <w:szCs w:val="26"/>
          <w:lang w:val="vi-VN"/>
        </w:rPr>
        <w:t>Support vector Machine (SVM) là phương pháp tiếp cận phân lớp rất hiệu quả được Vapnik giới thiệu năm 1995 [11].</w:t>
      </w:r>
    </w:p>
    <w:p w14:paraId="08CEE147" w14:textId="77777777" w:rsidR="00D13303" w:rsidRPr="003E6772" w:rsidRDefault="00D13303" w:rsidP="00DB56A6">
      <w:pPr>
        <w:spacing w:before="120" w:line="360" w:lineRule="auto"/>
        <w:ind w:firstLine="284"/>
        <w:jc w:val="both"/>
        <w:rPr>
          <w:noProof/>
          <w:sz w:val="26"/>
          <w:szCs w:val="26"/>
          <w:lang w:val="vi-VN"/>
        </w:rPr>
      </w:pPr>
      <w:r w:rsidRPr="003E6772">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03A51000" w14:textId="77777777" w:rsidR="00D13303" w:rsidRPr="003E6772" w:rsidRDefault="00D13303" w:rsidP="00D13303">
      <w:pPr>
        <w:spacing w:before="120" w:line="360" w:lineRule="auto"/>
        <w:ind w:firstLine="284"/>
        <w:jc w:val="center"/>
        <w:rPr>
          <w:noProof/>
          <w:sz w:val="20"/>
          <w:szCs w:val="20"/>
          <w:lang w:val="vi-VN"/>
        </w:rPr>
      </w:pPr>
      <w:r w:rsidRPr="003E6772">
        <w:rPr>
          <w:noProof/>
          <w:sz w:val="20"/>
          <w:szCs w:val="20"/>
        </w:rPr>
        <w:drawing>
          <wp:inline distT="0" distB="0" distL="0" distR="0" wp14:anchorId="572F59F6" wp14:editId="4E9B0C35">
            <wp:extent cx="5201285" cy="2969895"/>
            <wp:effectExtent l="0" t="0" r="0" b="1905"/>
            <wp:docPr id="9" name="Picture 9"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6E63941B" w14:textId="77777777" w:rsidR="00B809B0" w:rsidRPr="003E6772" w:rsidRDefault="00660876" w:rsidP="00660876">
      <w:pPr>
        <w:pStyle w:val="Caption"/>
        <w:spacing w:before="120" w:after="0" w:line="360" w:lineRule="auto"/>
        <w:jc w:val="center"/>
        <w:rPr>
          <w:b w:val="0"/>
          <w:i/>
          <w:noProof/>
          <w:color w:val="auto"/>
          <w:sz w:val="26"/>
          <w:szCs w:val="26"/>
          <w:lang w:val="vi-VN"/>
        </w:rPr>
      </w:pPr>
      <w:bookmarkStart w:id="23" w:name="_Toc47274351"/>
      <w:r w:rsidRPr="003E6772">
        <w:rPr>
          <w:b w:val="0"/>
          <w:i/>
          <w:noProof/>
          <w:color w:val="auto"/>
          <w:sz w:val="26"/>
          <w:szCs w:val="26"/>
          <w:lang w:val="vi-VN"/>
        </w:rPr>
        <w:t xml:space="preserve">Hình </w:t>
      </w:r>
      <w:r w:rsidR="00A11A07" w:rsidRPr="003E6772">
        <w:rPr>
          <w:b w:val="0"/>
          <w:i/>
          <w:noProof/>
          <w:color w:val="auto"/>
          <w:sz w:val="26"/>
          <w:szCs w:val="26"/>
          <w:lang w:val="vi-VN"/>
        </w:rPr>
        <w:t>2</w:t>
      </w:r>
      <w:r w:rsidR="00BE53BC" w:rsidRPr="003E6772">
        <w:rPr>
          <w:b w:val="0"/>
          <w:i/>
          <w:noProof/>
          <w:color w:val="auto"/>
          <w:sz w:val="26"/>
          <w:szCs w:val="26"/>
          <w:lang w:val="vi-VN"/>
        </w:rPr>
        <w:t>–</w:t>
      </w:r>
      <w:r w:rsidR="00BE53BC" w:rsidRPr="003E6772">
        <w:rPr>
          <w:b w:val="0"/>
          <w:i/>
          <w:noProof/>
          <w:color w:val="auto"/>
          <w:sz w:val="26"/>
          <w:szCs w:val="26"/>
          <w:lang w:val="vi-VN"/>
        </w:rPr>
        <w:fldChar w:fldCharType="begin"/>
      </w:r>
      <w:r w:rsidR="00BE53BC" w:rsidRPr="003E6772">
        <w:rPr>
          <w:b w:val="0"/>
          <w:i/>
          <w:noProof/>
          <w:color w:val="auto"/>
          <w:sz w:val="26"/>
          <w:szCs w:val="26"/>
          <w:lang w:val="vi-VN"/>
        </w:rPr>
        <w:instrText xml:space="preserve"> SEQ Hình \* ARABIC \s 1 </w:instrText>
      </w:r>
      <w:r w:rsidR="00BE53BC" w:rsidRPr="003E6772">
        <w:rPr>
          <w:b w:val="0"/>
          <w:i/>
          <w:noProof/>
          <w:color w:val="auto"/>
          <w:sz w:val="26"/>
          <w:szCs w:val="26"/>
          <w:lang w:val="vi-VN"/>
        </w:rPr>
        <w:fldChar w:fldCharType="separate"/>
      </w:r>
      <w:r w:rsidR="00512FD6" w:rsidRPr="003E6772">
        <w:rPr>
          <w:b w:val="0"/>
          <w:i/>
          <w:noProof/>
          <w:color w:val="auto"/>
          <w:sz w:val="26"/>
          <w:szCs w:val="26"/>
          <w:lang w:val="vi-VN"/>
        </w:rPr>
        <w:t>2</w:t>
      </w:r>
      <w:r w:rsidR="00BE53BC" w:rsidRPr="003E6772">
        <w:rPr>
          <w:b w:val="0"/>
          <w:i/>
          <w:noProof/>
          <w:color w:val="auto"/>
          <w:sz w:val="26"/>
          <w:szCs w:val="26"/>
          <w:lang w:val="vi-VN"/>
        </w:rPr>
        <w:fldChar w:fldCharType="end"/>
      </w:r>
      <w:r w:rsidRPr="003E6772">
        <w:rPr>
          <w:b w:val="0"/>
          <w:i/>
          <w:noProof/>
          <w:color w:val="auto"/>
          <w:sz w:val="26"/>
          <w:szCs w:val="26"/>
          <w:lang w:val="vi-VN"/>
        </w:rPr>
        <w:t xml:space="preserve"> Mô hình biễu diễn SVM [12].</w:t>
      </w:r>
      <w:bookmarkEnd w:id="23"/>
    </w:p>
    <w:p w14:paraId="7D35D447" w14:textId="77777777" w:rsidR="00D13303" w:rsidRPr="003E6772" w:rsidRDefault="00D13303" w:rsidP="00A23520">
      <w:pPr>
        <w:spacing w:before="120" w:line="360" w:lineRule="auto"/>
        <w:ind w:firstLine="284"/>
        <w:jc w:val="both"/>
        <w:rPr>
          <w:noProof/>
          <w:sz w:val="26"/>
          <w:szCs w:val="26"/>
          <w:lang w:val="vi-VN"/>
        </w:rPr>
      </w:pPr>
      <w:r w:rsidRPr="003E6772">
        <w:rPr>
          <w:noProof/>
          <w:sz w:val="26"/>
          <w:szCs w:val="26"/>
          <w:lang w:val="vi-VN"/>
        </w:rPr>
        <w:lastRenderedPageBreak/>
        <w:t>Mô hình SVM [12] có thể được mô tả như sau:</w:t>
      </w:r>
    </w:p>
    <w:p w14:paraId="151DAD65" w14:textId="77777777" w:rsidR="00D13303" w:rsidRPr="003E6772" w:rsidRDefault="00D13303" w:rsidP="00D13303">
      <w:pPr>
        <w:spacing w:before="120" w:line="360" w:lineRule="auto"/>
        <w:ind w:firstLine="284"/>
        <w:jc w:val="both"/>
        <w:rPr>
          <w:noProof/>
          <w:sz w:val="30"/>
          <w:szCs w:val="30"/>
          <w:lang w:val="vi-VN"/>
        </w:rPr>
      </w:pPr>
      <m:oMathPara>
        <m:oMathParaPr>
          <m:jc m:val="center"/>
        </m:oMathParaPr>
        <m:oMath>
          <m:r>
            <w:rPr>
              <w:rFonts w:ascii="Cambria Math" w:hAnsi="Cambria Math"/>
              <w:noProof/>
              <w:sz w:val="30"/>
              <w:szCs w:val="30"/>
              <w:lang w:val="vi-VN"/>
            </w:rPr>
            <m:t>{</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x</m:t>
                  </m:r>
                </m:e>
                <m:sub>
                  <m:r>
                    <w:rPr>
                      <w:rFonts w:ascii="Cambria Math" w:hAnsi="Cambria Math"/>
                      <w:noProof/>
                      <w:sz w:val="30"/>
                      <w:szCs w:val="30"/>
                      <w:lang w:val="vi-VN"/>
                    </w:rPr>
                    <m:t>i</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y</m:t>
                  </m:r>
                </m:e>
                <m:sub>
                  <m:r>
                    <w:rPr>
                      <w:rFonts w:ascii="Cambria Math" w:hAnsi="Cambria Math"/>
                      <w:noProof/>
                      <w:sz w:val="30"/>
                      <w:szCs w:val="30"/>
                      <w:lang w:val="vi-VN"/>
                    </w:rPr>
                    <m:t>i</m:t>
                  </m:r>
                </m:sub>
              </m:sSub>
            </m:e>
          </m:d>
          <m:r>
            <w:rPr>
              <w:rFonts w:ascii="Cambria Math" w:hAnsi="Cambria Math"/>
              <w:noProof/>
              <w:sz w:val="30"/>
              <w:szCs w:val="30"/>
              <w:lang w:val="vi-VN"/>
            </w:rPr>
            <m:t>, i=1,2…,i}</m:t>
          </m:r>
        </m:oMath>
      </m:oMathPara>
    </w:p>
    <w:p w14:paraId="2E91AA13" w14:textId="77777777" w:rsidR="00D13303" w:rsidRPr="003E6772" w:rsidRDefault="00D13303" w:rsidP="000A6426">
      <w:pPr>
        <w:spacing w:before="120" w:line="360" w:lineRule="auto"/>
        <w:ind w:firstLine="284"/>
        <w:jc w:val="both"/>
        <w:rPr>
          <w:noProof/>
          <w:sz w:val="26"/>
          <w:szCs w:val="26"/>
          <w:lang w:val="vi-VN"/>
        </w:rPr>
      </w:pPr>
      <w:r w:rsidRPr="003E6772">
        <w:rPr>
          <w:noProof/>
          <w:sz w:val="26"/>
          <w:szCs w:val="26"/>
          <w:lang w:val="vi-VN"/>
        </w:rPr>
        <w:t xml:space="preserve">Trong đó: </w:t>
      </w:r>
    </w:p>
    <w:p w14:paraId="25365F17" w14:textId="77777777" w:rsidR="00D13303" w:rsidRPr="003E6772" w:rsidRDefault="00163CC8" w:rsidP="00E9489E">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13303" w:rsidRPr="003E6772">
        <w:rPr>
          <w:noProof/>
          <w:szCs w:val="26"/>
          <w:lang w:val="vi-VN"/>
        </w:rPr>
        <w:t xml:space="preserve"> là các vector đặc trưng.</w:t>
      </w:r>
    </w:p>
    <w:p w14:paraId="31EAB412" w14:textId="77777777" w:rsidR="00D13303" w:rsidRPr="003E6772" w:rsidRDefault="00163CC8" w:rsidP="00E9489E">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13303" w:rsidRPr="003E6772">
        <w:rPr>
          <w:noProof/>
          <w:szCs w:val="26"/>
          <w:lang w:val="vi-VN"/>
        </w:rPr>
        <w:t xml:space="preserve"> là các nhãn dán tương ứng.</w:t>
      </w:r>
    </w:p>
    <w:p w14:paraId="140AF1A8" w14:textId="77777777" w:rsidR="00D13303" w:rsidRPr="003E6772" w:rsidRDefault="00D13303" w:rsidP="00E9489E">
      <w:pPr>
        <w:spacing w:before="120" w:line="360" w:lineRule="auto"/>
        <w:ind w:firstLine="284"/>
        <w:jc w:val="both"/>
        <w:rPr>
          <w:noProof/>
          <w:sz w:val="26"/>
          <w:szCs w:val="26"/>
          <w:lang w:val="vi-VN"/>
        </w:rPr>
      </w:pPr>
      <w:r w:rsidRPr="003E6772">
        <w:rPr>
          <w:noProof/>
          <w:sz w:val="26"/>
          <w:szCs w:val="26"/>
          <w:lang w:val="vi-VN"/>
        </w:rPr>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3E6772">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3E6772">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005F798E" w:rsidRPr="003E6772">
        <w:rPr>
          <w:noProof/>
          <w:sz w:val="26"/>
          <w:szCs w:val="26"/>
          <w:lang w:val="vi-VN"/>
        </w:rPr>
        <w:t>, không gian dữ liệu thuộc lớp</w:t>
      </w:r>
      <w:r w:rsidRPr="003E6772">
        <w:rPr>
          <w:noProof/>
          <w:sz w:val="26"/>
          <w:szCs w:val="26"/>
          <w:lang w:val="vi-VN"/>
        </w:rPr>
        <w:t xml:space="preserve">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3E6772">
        <w:rPr>
          <w:noProof/>
          <w:sz w:val="26"/>
          <w:szCs w:val="26"/>
          <w:lang w:val="vi-VN"/>
        </w:rPr>
        <w:t>. Vì vậy bộ phân loại SVM được định nghĩa theo công thức:</w:t>
      </w:r>
    </w:p>
    <w:p w14:paraId="02E568B7" w14:textId="77777777" w:rsidR="00D13303" w:rsidRPr="003E6772" w:rsidRDefault="00D13303" w:rsidP="00D13303">
      <w:pPr>
        <w:spacing w:before="120" w:line="360" w:lineRule="auto"/>
        <w:ind w:firstLine="284"/>
        <w:jc w:val="both"/>
        <w:rPr>
          <w:noProof/>
          <w:sz w:val="30"/>
          <w:szCs w:val="30"/>
          <w:lang w:val="vi-VN"/>
        </w:rPr>
      </w:pPr>
      <m:oMathPara>
        <m:oMath>
          <m:r>
            <w:rPr>
              <w:rFonts w:ascii="Cambria Math" w:hAnsi="Cambria Math"/>
              <w:noProof/>
              <w:sz w:val="30"/>
              <w:szCs w:val="30"/>
              <w:lang w:val="vi-VN"/>
            </w:rPr>
            <m:t>f</m:t>
          </m:r>
          <m:d>
            <m:dPr>
              <m:ctrlPr>
                <w:rPr>
                  <w:rFonts w:ascii="Cambria Math" w:hAnsi="Cambria Math"/>
                  <w:i/>
                  <w:noProof/>
                  <w:sz w:val="30"/>
                  <w:szCs w:val="30"/>
                  <w:lang w:val="vi-VN"/>
                </w:rPr>
              </m:ctrlPr>
            </m:dPr>
            <m:e>
              <m:r>
                <w:rPr>
                  <w:rFonts w:ascii="Cambria Math" w:hAnsi="Cambria Math"/>
                  <w:noProof/>
                  <w:sz w:val="30"/>
                  <w:szCs w:val="30"/>
                  <w:lang w:val="vi-VN"/>
                </w:rPr>
                <m:t>x</m:t>
              </m:r>
            </m:e>
          </m:d>
          <m:r>
            <w:rPr>
              <w:rFonts w:ascii="Cambria Math" w:hAnsi="Cambria Math"/>
              <w:noProof/>
              <w:sz w:val="30"/>
              <w:szCs w:val="30"/>
              <w:lang w:val="vi-VN"/>
            </w:rPr>
            <m:t>=sign(</m:t>
          </m:r>
          <m:sSup>
            <m:sSupPr>
              <m:ctrlPr>
                <w:rPr>
                  <w:rFonts w:ascii="Cambria Math" w:hAnsi="Cambria Math"/>
                  <w:i/>
                  <w:noProof/>
                  <w:sz w:val="30"/>
                  <w:szCs w:val="30"/>
                  <w:lang w:val="vi-VN"/>
                </w:rPr>
              </m:ctrlPr>
            </m:sSupPr>
            <m:e>
              <m:r>
                <w:rPr>
                  <w:rFonts w:ascii="Cambria Math" w:hAnsi="Cambria Math"/>
                  <w:noProof/>
                  <w:sz w:val="30"/>
                  <w:szCs w:val="30"/>
                  <w:lang w:val="vi-VN"/>
                </w:rPr>
                <m:t>w</m:t>
              </m:r>
            </m:e>
            <m:sup>
              <m:r>
                <w:rPr>
                  <w:rFonts w:ascii="Cambria Math" w:hAnsi="Cambria Math"/>
                  <w:noProof/>
                  <w:sz w:val="30"/>
                  <w:szCs w:val="30"/>
                  <w:lang w:val="vi-VN"/>
                </w:rPr>
                <m:t>T</m:t>
              </m:r>
            </m:sup>
          </m:sSup>
          <m:r>
            <w:rPr>
              <w:rFonts w:ascii="Cambria Math" w:hAnsi="Cambria Math"/>
              <w:noProof/>
              <w:sz w:val="30"/>
              <w:szCs w:val="30"/>
              <w:lang w:val="vi-VN"/>
            </w:rPr>
            <m:t>x+b)</m:t>
          </m:r>
        </m:oMath>
      </m:oMathPara>
    </w:p>
    <w:p w14:paraId="35EEEE2D" w14:textId="77777777" w:rsidR="00D13303" w:rsidRPr="003E6772" w:rsidRDefault="00D13303" w:rsidP="00D42F9E">
      <w:pPr>
        <w:spacing w:before="120" w:line="360" w:lineRule="auto"/>
        <w:ind w:firstLine="284"/>
        <w:jc w:val="both"/>
        <w:rPr>
          <w:noProof/>
          <w:sz w:val="26"/>
          <w:szCs w:val="26"/>
          <w:lang w:val="vi-VN"/>
        </w:rPr>
      </w:pPr>
      <w:r w:rsidRPr="003E6772">
        <w:rPr>
          <w:noProof/>
          <w:sz w:val="26"/>
          <w:szCs w:val="26"/>
          <w:lang w:val="vi-VN"/>
        </w:rPr>
        <w:t xml:space="preserve">Trong đó: </w:t>
      </w:r>
    </w:p>
    <w:p w14:paraId="2A3408F2" w14:textId="77777777" w:rsidR="00D13303" w:rsidRPr="003E6772" w:rsidRDefault="00D13303" w:rsidP="00B54996">
      <w:pPr>
        <w:pStyle w:val="ListParagraph"/>
        <w:numPr>
          <w:ilvl w:val="0"/>
          <w:numId w:val="16"/>
        </w:numPr>
        <w:spacing w:before="120"/>
        <w:ind w:left="284" w:firstLine="0"/>
        <w:rPr>
          <w:noProof/>
          <w:szCs w:val="26"/>
          <w:lang w:val="vi-VN"/>
        </w:rPr>
      </w:pPr>
      <w:r w:rsidRPr="003E6772">
        <w:rPr>
          <w:noProof/>
          <w:szCs w:val="26"/>
          <w:lang w:val="vi-VN"/>
        </w:rPr>
        <w:t>sign(x) = +1 nếu z ≥ 0</w:t>
      </w:r>
    </w:p>
    <w:p w14:paraId="2947F92B" w14:textId="77777777" w:rsidR="00D13303" w:rsidRPr="003E6772" w:rsidRDefault="00D13303" w:rsidP="00B54996">
      <w:pPr>
        <w:pStyle w:val="ListParagraph"/>
        <w:numPr>
          <w:ilvl w:val="0"/>
          <w:numId w:val="16"/>
        </w:numPr>
        <w:spacing w:before="120"/>
        <w:ind w:left="284" w:firstLine="0"/>
        <w:rPr>
          <w:noProof/>
          <w:szCs w:val="26"/>
          <w:lang w:val="vi-VN"/>
        </w:rPr>
      </w:pPr>
      <w:r w:rsidRPr="003E6772">
        <w:rPr>
          <w:noProof/>
          <w:szCs w:val="26"/>
          <w:lang w:val="vi-VN"/>
        </w:rPr>
        <w:t>sign(x) = -1 nếu z &lt; 0</w:t>
      </w:r>
    </w:p>
    <w:p w14:paraId="492EA483" w14:textId="77777777" w:rsidR="00D13303" w:rsidRPr="003E6772" w:rsidRDefault="00D13303" w:rsidP="005A11BC">
      <w:pPr>
        <w:spacing w:before="120" w:line="360" w:lineRule="auto"/>
        <w:ind w:firstLine="284"/>
        <w:jc w:val="both"/>
        <w:rPr>
          <w:noProof/>
          <w:sz w:val="26"/>
          <w:szCs w:val="26"/>
          <w:lang w:val="vi-VN"/>
        </w:rPr>
      </w:pPr>
      <w:r w:rsidRPr="003E6772">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3E6772">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3E6772">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3E6772">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3E6772">
        <w:rPr>
          <w:noProof/>
          <w:sz w:val="26"/>
          <w:szCs w:val="26"/>
          <w:lang w:val="vi-VN"/>
        </w:rPr>
        <w:t xml:space="preserve">. </w:t>
      </w:r>
    </w:p>
    <w:p w14:paraId="1D6A10C8" w14:textId="77777777" w:rsidR="00D13303" w:rsidRPr="003E6772" w:rsidRDefault="00D13303" w:rsidP="006D2CE5">
      <w:pPr>
        <w:spacing w:before="120" w:line="360" w:lineRule="auto"/>
        <w:ind w:firstLine="284"/>
        <w:jc w:val="both"/>
        <w:rPr>
          <w:noProof/>
          <w:sz w:val="26"/>
          <w:szCs w:val="26"/>
          <w:lang w:val="vi-VN"/>
        </w:rPr>
      </w:pPr>
      <w:r w:rsidRPr="003E6772">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3E6772">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3E6772">
        <w:rPr>
          <w:noProof/>
          <w:sz w:val="26"/>
          <w:szCs w:val="26"/>
          <w:lang w:val="vi-VN"/>
        </w:rPr>
        <w:t xml:space="preserve"> được gọi là biên (margin) và được tính theo công thức:</w:t>
      </w:r>
    </w:p>
    <w:p w14:paraId="09127E4F" w14:textId="77777777" w:rsidR="00D13303" w:rsidRPr="003E6772" w:rsidRDefault="00D13303" w:rsidP="00D13303">
      <w:pPr>
        <w:spacing w:before="120" w:line="360" w:lineRule="auto"/>
        <w:ind w:firstLine="284"/>
        <w:jc w:val="both"/>
        <w:rPr>
          <w:noProof/>
          <w:sz w:val="30"/>
          <w:szCs w:val="30"/>
          <w:lang w:val="vi-VN"/>
        </w:rPr>
      </w:pPr>
      <m:oMathPara>
        <m:oMathParaPr>
          <m:jc m:val="center"/>
        </m:oMathParaPr>
        <m:oMath>
          <m:r>
            <w:rPr>
              <w:rFonts w:ascii="Cambria Math" w:hAnsi="Cambria Math"/>
              <w:noProof/>
              <w:sz w:val="30"/>
              <w:szCs w:val="30"/>
              <w:lang w:val="vi-VN"/>
            </w:rPr>
            <m:t xml:space="preserve">margin= </m:t>
          </m:r>
          <m:f>
            <m:fPr>
              <m:ctrlPr>
                <w:rPr>
                  <w:rFonts w:ascii="Cambria Math" w:hAnsi="Cambria Math"/>
                  <w:i/>
                  <w:noProof/>
                  <w:sz w:val="30"/>
                  <w:szCs w:val="30"/>
                  <w:lang w:val="vi-VN"/>
                </w:rPr>
              </m:ctrlPr>
            </m:fPr>
            <m:num>
              <m:r>
                <w:rPr>
                  <w:rFonts w:ascii="Cambria Math" w:hAnsi="Cambria Math"/>
                  <w:noProof/>
                  <w:sz w:val="30"/>
                  <w:szCs w:val="30"/>
                  <w:lang w:val="vi-VN"/>
                </w:rPr>
                <m:t>2</m:t>
              </m:r>
            </m:num>
            <m:den>
              <m:sSup>
                <m:sSupPr>
                  <m:ctrlPr>
                    <w:rPr>
                      <w:rFonts w:ascii="Cambria Math" w:hAnsi="Cambria Math"/>
                      <w:i/>
                      <w:noProof/>
                      <w:sz w:val="30"/>
                      <w:szCs w:val="30"/>
                      <w:lang w:val="vi-VN"/>
                    </w:rPr>
                  </m:ctrlPr>
                </m:sSupPr>
                <m:e>
                  <m:d>
                    <m:dPr>
                      <m:begChr m:val="‖"/>
                      <m:endChr m:val="‖"/>
                      <m:ctrlPr>
                        <w:rPr>
                          <w:rFonts w:ascii="Cambria Math" w:hAnsi="Cambria Math"/>
                          <w:i/>
                          <w:noProof/>
                          <w:sz w:val="30"/>
                          <w:szCs w:val="30"/>
                          <w:lang w:val="vi-VN"/>
                        </w:rPr>
                      </m:ctrlPr>
                    </m:dPr>
                    <m:e>
                      <m:r>
                        <w:rPr>
                          <w:rFonts w:ascii="Cambria Math" w:hAnsi="Cambria Math"/>
                          <w:noProof/>
                          <w:sz w:val="30"/>
                          <w:szCs w:val="30"/>
                          <w:lang w:val="vi-VN"/>
                        </w:rPr>
                        <m:t>w</m:t>
                      </m:r>
                    </m:e>
                  </m:d>
                </m:e>
                <m:sup>
                  <m:r>
                    <w:rPr>
                      <w:rFonts w:ascii="Cambria Math" w:hAnsi="Cambria Math"/>
                      <w:noProof/>
                      <w:sz w:val="30"/>
                      <w:szCs w:val="30"/>
                      <w:lang w:val="vi-VN"/>
                    </w:rPr>
                    <m:t>2</m:t>
                  </m:r>
                </m:sup>
              </m:sSup>
            </m:den>
          </m:f>
          <m:r>
            <w:rPr>
              <w:rFonts w:ascii="Cambria Math" w:hAnsi="Cambria Math"/>
              <w:noProof/>
              <w:sz w:val="30"/>
              <w:szCs w:val="30"/>
              <w:lang w:val="vi-VN"/>
            </w:rPr>
            <m:t xml:space="preserve">= </m:t>
          </m:r>
          <m:f>
            <m:fPr>
              <m:ctrlPr>
                <w:rPr>
                  <w:rFonts w:ascii="Cambria Math" w:hAnsi="Cambria Math"/>
                  <w:i/>
                  <w:noProof/>
                  <w:sz w:val="30"/>
                  <w:szCs w:val="30"/>
                  <w:lang w:val="vi-VN"/>
                </w:rPr>
              </m:ctrlPr>
            </m:fPr>
            <m:num>
              <m:r>
                <w:rPr>
                  <w:rFonts w:ascii="Cambria Math" w:hAnsi="Cambria Math"/>
                  <w:noProof/>
                  <w:sz w:val="30"/>
                  <w:szCs w:val="30"/>
                  <w:lang w:val="vi-VN"/>
                </w:rPr>
                <m:t>2</m:t>
              </m:r>
            </m:num>
            <m:den>
              <m:d>
                <m:dPr>
                  <m:ctrlPr>
                    <w:rPr>
                      <w:rFonts w:ascii="Cambria Math" w:hAnsi="Cambria Math"/>
                      <w:i/>
                      <w:noProof/>
                      <w:sz w:val="30"/>
                      <w:szCs w:val="30"/>
                      <w:lang w:val="vi-VN"/>
                    </w:rPr>
                  </m:ctrlPr>
                </m:dPr>
                <m:e>
                  <m:sSup>
                    <m:sSupPr>
                      <m:ctrlPr>
                        <w:rPr>
                          <w:rFonts w:ascii="Cambria Math" w:hAnsi="Cambria Math"/>
                          <w:i/>
                          <w:noProof/>
                          <w:sz w:val="30"/>
                          <w:szCs w:val="30"/>
                          <w:lang w:val="vi-VN"/>
                        </w:rPr>
                      </m:ctrlPr>
                    </m:sSupPr>
                    <m:e>
                      <m:r>
                        <w:rPr>
                          <w:rFonts w:ascii="Cambria Math" w:hAnsi="Cambria Math"/>
                          <w:noProof/>
                          <w:sz w:val="30"/>
                          <w:szCs w:val="30"/>
                          <w:lang w:val="vi-VN"/>
                        </w:rPr>
                        <m:t>w</m:t>
                      </m:r>
                    </m:e>
                    <m:sup>
                      <m:r>
                        <w:rPr>
                          <w:rFonts w:ascii="Cambria Math" w:hAnsi="Cambria Math"/>
                          <w:noProof/>
                          <w:sz w:val="30"/>
                          <w:szCs w:val="30"/>
                          <w:lang w:val="vi-VN"/>
                        </w:rPr>
                        <m:t>T</m:t>
                      </m:r>
                    </m:sup>
                  </m:sSup>
                  <m:r>
                    <w:rPr>
                      <w:rFonts w:ascii="Cambria Math" w:hAnsi="Cambria Math"/>
                      <w:noProof/>
                      <w:sz w:val="30"/>
                      <w:szCs w:val="30"/>
                      <w:lang w:val="vi-VN"/>
                    </w:rPr>
                    <m:t>x</m:t>
                  </m:r>
                </m:e>
              </m:d>
            </m:den>
          </m:f>
        </m:oMath>
      </m:oMathPara>
    </w:p>
    <w:p w14:paraId="25845246" w14:textId="77777777" w:rsidR="00D13303" w:rsidRPr="003E6772" w:rsidRDefault="00D13303" w:rsidP="00D13303">
      <w:pPr>
        <w:spacing w:before="120" w:line="360" w:lineRule="auto"/>
        <w:jc w:val="both"/>
        <w:rPr>
          <w:noProof/>
          <w:sz w:val="26"/>
          <w:szCs w:val="26"/>
          <w:lang w:val="vi-VN"/>
        </w:rPr>
      </w:pPr>
      <w:r w:rsidRPr="003E6772">
        <w:rPr>
          <w:noProof/>
          <w:sz w:val="26"/>
          <w:szCs w:val="26"/>
          <w:lang w:val="vi-VN"/>
        </w:rPr>
        <w:t>t</w:t>
      </w:r>
      <w:r w:rsidR="00424AA4" w:rsidRPr="003E6772">
        <w:rPr>
          <w:noProof/>
          <w:sz w:val="26"/>
          <w:szCs w:val="26"/>
          <w:lang w:val="vi-VN"/>
        </w:rPr>
        <w:t>rong đó</w:t>
      </w:r>
      <w:r w:rsidRPr="003E6772">
        <w:rPr>
          <w:noProof/>
          <w:sz w:val="26"/>
          <w:szCs w:val="26"/>
          <w:lang w:val="vi-VN"/>
        </w:rPr>
        <w:t xml:space="preserve">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3E6772">
        <w:rPr>
          <w:noProof/>
          <w:sz w:val="26"/>
          <w:szCs w:val="26"/>
          <w:lang w:val="vi-VN"/>
        </w:rPr>
        <w:t xml:space="preserve"> là độ dài của vector w.</w:t>
      </w:r>
    </w:p>
    <w:p w14:paraId="60551C66" w14:textId="77777777" w:rsidR="00D13303" w:rsidRPr="003E6772" w:rsidRDefault="00D13303" w:rsidP="007A34FA">
      <w:pPr>
        <w:spacing w:before="120" w:line="360" w:lineRule="auto"/>
        <w:ind w:firstLine="284"/>
        <w:jc w:val="both"/>
        <w:rPr>
          <w:noProof/>
          <w:sz w:val="26"/>
          <w:szCs w:val="26"/>
          <w:lang w:val="vi-VN"/>
        </w:rPr>
      </w:pPr>
      <w:r w:rsidRPr="003E6772">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w:t>
      </w:r>
      <w:r w:rsidRPr="003E6772">
        <w:rPr>
          <w:noProof/>
          <w:sz w:val="26"/>
          <w:szCs w:val="26"/>
          <w:lang w:val="vi-VN"/>
        </w:rPr>
        <w:lastRenderedPageBreak/>
        <w:t xml:space="preserve">gọi là nhiễu. Margin trong trường hợp này gọi là </w:t>
      </w:r>
      <w:r w:rsidRPr="003E6772">
        <w:rPr>
          <w:i/>
          <w:noProof/>
          <w:sz w:val="26"/>
          <w:szCs w:val="26"/>
          <w:lang w:val="vi-VN"/>
        </w:rPr>
        <w:t>Soft Margin</w:t>
      </w:r>
      <w:r w:rsidRPr="003E6772">
        <w:rPr>
          <w:noProof/>
          <w:sz w:val="26"/>
          <w:szCs w:val="26"/>
          <w:lang w:val="vi-VN"/>
        </w:rPr>
        <w:t xml:space="preserve">. </w:t>
      </w:r>
      <w:r w:rsidRPr="003E6772">
        <w:rPr>
          <w:i/>
          <w:noProof/>
          <w:sz w:val="26"/>
          <w:szCs w:val="26"/>
          <w:lang w:val="vi-VN"/>
        </w:rPr>
        <w:t>Hard Margin</w:t>
      </w:r>
      <w:r w:rsidRPr="003E6772">
        <w:rPr>
          <w:noProof/>
          <w:sz w:val="26"/>
          <w:szCs w:val="26"/>
          <w:lang w:val="vi-VN"/>
        </w:rPr>
        <w:t xml:space="preserve"> ám chỉ việc tìm được margin mà không nhiễu (tất cả các dữ liệu đều thoả mãn sự phân lớp).</w:t>
      </w:r>
    </w:p>
    <w:p w14:paraId="3C2F4E25" w14:textId="77777777" w:rsidR="00D13303" w:rsidRPr="003E6772" w:rsidRDefault="00D13303" w:rsidP="009871A0">
      <w:pPr>
        <w:spacing w:before="120" w:line="360" w:lineRule="auto"/>
        <w:ind w:firstLine="284"/>
        <w:jc w:val="both"/>
        <w:rPr>
          <w:noProof/>
          <w:sz w:val="26"/>
          <w:szCs w:val="26"/>
          <w:lang w:val="vi-VN"/>
        </w:rPr>
      </w:pPr>
      <w:r w:rsidRPr="003E6772">
        <w:rPr>
          <w:noProof/>
          <w:sz w:val="26"/>
          <w:szCs w:val="26"/>
          <w:lang w:val="vi-VN"/>
        </w:rPr>
        <w:t xml:space="preserve">Với các bái toán thực tế việc tìm được </w:t>
      </w:r>
      <w:r w:rsidRPr="003E6772">
        <w:rPr>
          <w:i/>
          <w:noProof/>
          <w:sz w:val="26"/>
          <w:szCs w:val="26"/>
          <w:lang w:val="vi-VN"/>
        </w:rPr>
        <w:t>Hard Margin</w:t>
      </w:r>
      <w:r w:rsidRPr="003E6772">
        <w:rPr>
          <w:noProof/>
          <w:sz w:val="26"/>
          <w:szCs w:val="26"/>
          <w:lang w:val="vi-VN"/>
        </w:rPr>
        <w:t xml:space="preserve"> nhiều khi là bất khả thi, vì thế việc chấp nhận sai lệch ở một mức độ chấp nhận được là vô cùng cần thiết.</w:t>
      </w:r>
    </w:p>
    <w:p w14:paraId="7DD5BA27" w14:textId="77777777" w:rsidR="00D13303" w:rsidRPr="003E6772" w:rsidRDefault="00D13303" w:rsidP="00D13303">
      <w:pPr>
        <w:spacing w:before="120" w:line="360" w:lineRule="auto"/>
        <w:ind w:firstLine="360"/>
        <w:jc w:val="both"/>
        <w:rPr>
          <w:noProof/>
          <w:sz w:val="26"/>
          <w:szCs w:val="26"/>
          <w:lang w:val="vi-VN"/>
        </w:rPr>
      </w:pPr>
      <w:r w:rsidRPr="003E6772">
        <w:rPr>
          <w:noProof/>
          <w:sz w:val="26"/>
          <w:szCs w:val="26"/>
          <w:lang w:val="vi-VN"/>
        </w:rPr>
        <w:t>Trong cài đặt SVM, người ta giới thiệu tham số C với quy ước:</w:t>
      </w:r>
    </w:p>
    <w:p w14:paraId="0B536CC6" w14:textId="77777777" w:rsidR="00D13303" w:rsidRPr="003E6772" w:rsidRDefault="00D13303" w:rsidP="00494552">
      <w:pPr>
        <w:pStyle w:val="ListParagraph"/>
        <w:numPr>
          <w:ilvl w:val="0"/>
          <w:numId w:val="18"/>
        </w:numPr>
        <w:spacing w:before="120"/>
        <w:ind w:left="284" w:firstLine="0"/>
        <w:rPr>
          <w:noProof/>
          <w:szCs w:val="26"/>
          <w:lang w:val="vi-VN"/>
        </w:rPr>
      </w:pPr>
      <w:r w:rsidRPr="003E6772">
        <w:rPr>
          <w:noProof/>
          <w:szCs w:val="26"/>
          <w:lang w:val="vi-VN"/>
        </w:rPr>
        <w:t>C = ∞ không cho phép sai lệch, đồng nghĩa với Hard Margin.</w:t>
      </w:r>
    </w:p>
    <w:p w14:paraId="1A808C1F" w14:textId="77777777" w:rsidR="00D13303" w:rsidRPr="003E6772" w:rsidRDefault="00D13303" w:rsidP="00494552">
      <w:pPr>
        <w:pStyle w:val="ListParagraph"/>
        <w:numPr>
          <w:ilvl w:val="0"/>
          <w:numId w:val="18"/>
        </w:numPr>
        <w:spacing w:before="120"/>
        <w:ind w:left="284" w:firstLine="0"/>
        <w:rPr>
          <w:noProof/>
          <w:szCs w:val="26"/>
          <w:lang w:val="vi-VN"/>
        </w:rPr>
      </w:pPr>
      <w:r w:rsidRPr="003E6772">
        <w:rPr>
          <w:noProof/>
          <w:szCs w:val="26"/>
          <w:lang w:val="vi-VN"/>
        </w:rPr>
        <w:t>C lớn cho phép sai lệch nhỏ và giá trị margin nhỏ.</w:t>
      </w:r>
    </w:p>
    <w:p w14:paraId="508C50D6" w14:textId="77777777" w:rsidR="00D13303" w:rsidRPr="003E6772" w:rsidRDefault="00D13303" w:rsidP="00494552">
      <w:pPr>
        <w:pStyle w:val="ListParagraph"/>
        <w:numPr>
          <w:ilvl w:val="0"/>
          <w:numId w:val="18"/>
        </w:numPr>
        <w:spacing w:before="120"/>
        <w:ind w:left="284" w:firstLine="0"/>
        <w:rPr>
          <w:noProof/>
          <w:szCs w:val="26"/>
          <w:lang w:val="vi-VN"/>
        </w:rPr>
      </w:pPr>
      <w:r w:rsidRPr="003E6772">
        <w:rPr>
          <w:noProof/>
          <w:szCs w:val="26"/>
          <w:lang w:val="vi-VN"/>
        </w:rPr>
        <w:t>C nhỏ cho phép sai lệch lớn và giá trị margin lớn</w:t>
      </w:r>
      <w:r w:rsidR="00C50EED" w:rsidRPr="003E6772">
        <w:rPr>
          <w:noProof/>
          <w:szCs w:val="26"/>
          <w:lang w:val="vi-VN"/>
        </w:rPr>
        <w:t>.</w:t>
      </w:r>
    </w:p>
    <w:p w14:paraId="3205F7D6" w14:textId="77777777" w:rsidR="00D13303" w:rsidRPr="003E6772" w:rsidRDefault="00D13303" w:rsidP="00494552">
      <w:pPr>
        <w:spacing w:before="120" w:line="360" w:lineRule="auto"/>
        <w:ind w:firstLine="284"/>
        <w:jc w:val="both"/>
        <w:rPr>
          <w:noProof/>
          <w:sz w:val="26"/>
          <w:szCs w:val="26"/>
          <w:lang w:val="vi-VN"/>
        </w:rPr>
      </w:pPr>
      <w:r w:rsidRPr="003E6772">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2A019B45" w14:textId="77777777" w:rsidR="00D13303" w:rsidRPr="003E6772" w:rsidRDefault="00D13303" w:rsidP="00494552">
      <w:pPr>
        <w:spacing w:before="120" w:line="360" w:lineRule="auto"/>
        <w:ind w:firstLine="284"/>
        <w:jc w:val="both"/>
        <w:rPr>
          <w:noProof/>
          <w:sz w:val="26"/>
          <w:szCs w:val="26"/>
          <w:lang w:val="vi-VN"/>
        </w:rPr>
      </w:pPr>
      <w:r w:rsidRPr="003E6772">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w:t>
      </w:r>
      <w:r w:rsidR="00494552" w:rsidRPr="003E6772">
        <w:rPr>
          <w:noProof/>
          <w:sz w:val="26"/>
          <w:szCs w:val="26"/>
          <w:lang w:val="vi-VN"/>
        </w:rPr>
        <w:t xml:space="preserve"> phổ biến hiện nay trong SVM là</w:t>
      </w:r>
      <w:r w:rsidRPr="003E6772">
        <w:rPr>
          <w:noProof/>
          <w:sz w:val="26"/>
          <w:szCs w:val="26"/>
          <w:lang w:val="vi-VN"/>
        </w:rPr>
        <w:t>:</w:t>
      </w:r>
    </w:p>
    <w:p w14:paraId="1AAE6755" w14:textId="77777777" w:rsidR="00D13303" w:rsidRPr="003E6772" w:rsidRDefault="00D13303" w:rsidP="00494552">
      <w:pPr>
        <w:pStyle w:val="ListParagraph"/>
        <w:numPr>
          <w:ilvl w:val="0"/>
          <w:numId w:val="15"/>
        </w:numPr>
        <w:spacing w:before="120"/>
        <w:ind w:left="284" w:firstLine="0"/>
        <w:rPr>
          <w:noProof/>
          <w:szCs w:val="26"/>
          <w:lang w:val="vi-VN"/>
        </w:rPr>
      </w:pPr>
      <w:r w:rsidRPr="003E6772">
        <w:rPr>
          <w:noProof/>
          <w:szCs w:val="26"/>
          <w:lang w:val="vi-VN"/>
        </w:rPr>
        <w:t>Linear</w:t>
      </w:r>
    </w:p>
    <w:p w14:paraId="2FBEE360" w14:textId="77777777" w:rsidR="00D13303" w:rsidRPr="003E6772" w:rsidRDefault="00C648EB" w:rsidP="00494552">
      <w:pPr>
        <w:pStyle w:val="ListParagraph"/>
        <w:numPr>
          <w:ilvl w:val="0"/>
          <w:numId w:val="15"/>
        </w:numPr>
        <w:spacing w:before="120"/>
        <w:ind w:left="284" w:firstLine="0"/>
        <w:rPr>
          <w:noProof/>
          <w:szCs w:val="26"/>
          <w:lang w:val="vi-VN"/>
        </w:rPr>
      </w:pPr>
      <w:r w:rsidRPr="003E6772">
        <w:rPr>
          <w:noProof/>
          <w:szCs w:val="26"/>
          <w:lang w:val="vi-VN"/>
        </w:rPr>
        <w:t>Radial basic</w:t>
      </w:r>
      <w:r w:rsidR="00D13303" w:rsidRPr="003E6772">
        <w:rPr>
          <w:noProof/>
          <w:szCs w:val="26"/>
          <w:lang w:val="vi-VN"/>
        </w:rPr>
        <w:t xml:space="preserve"> function</w:t>
      </w:r>
    </w:p>
    <w:p w14:paraId="492595E4" w14:textId="77777777" w:rsidR="00D13303" w:rsidRPr="003E6772" w:rsidRDefault="00D13303" w:rsidP="00494552">
      <w:pPr>
        <w:pStyle w:val="ListParagraph"/>
        <w:numPr>
          <w:ilvl w:val="0"/>
          <w:numId w:val="15"/>
        </w:numPr>
        <w:spacing w:before="120"/>
        <w:ind w:left="284" w:firstLine="0"/>
        <w:rPr>
          <w:noProof/>
          <w:szCs w:val="26"/>
          <w:lang w:val="vi-VN"/>
        </w:rPr>
      </w:pPr>
      <w:r w:rsidRPr="003E6772">
        <w:rPr>
          <w:noProof/>
          <w:szCs w:val="26"/>
          <w:lang w:val="vi-VN"/>
        </w:rPr>
        <w:t>Polyminal</w:t>
      </w:r>
    </w:p>
    <w:p w14:paraId="41F438A0" w14:textId="77777777" w:rsidR="00D13303" w:rsidRPr="003E6772" w:rsidRDefault="00D13303" w:rsidP="00494552">
      <w:pPr>
        <w:pStyle w:val="ListParagraph"/>
        <w:numPr>
          <w:ilvl w:val="0"/>
          <w:numId w:val="15"/>
        </w:numPr>
        <w:spacing w:before="120"/>
        <w:ind w:left="284" w:firstLine="0"/>
        <w:rPr>
          <w:noProof/>
          <w:szCs w:val="26"/>
          <w:lang w:val="vi-VN"/>
        </w:rPr>
      </w:pPr>
      <w:r w:rsidRPr="003E6772">
        <w:rPr>
          <w:noProof/>
          <w:szCs w:val="26"/>
          <w:lang w:val="vi-VN"/>
        </w:rPr>
        <w:t>Sigmoid</w:t>
      </w:r>
    </w:p>
    <w:p w14:paraId="512D2213" w14:textId="77777777" w:rsidR="00D13303" w:rsidRPr="003E6772" w:rsidRDefault="00D13303" w:rsidP="0091609F">
      <w:pPr>
        <w:spacing w:before="120" w:line="360" w:lineRule="auto"/>
        <w:jc w:val="center"/>
        <w:rPr>
          <w:noProof/>
          <w:szCs w:val="26"/>
          <w:lang w:val="vi-VN"/>
        </w:rPr>
      </w:pPr>
      <w:r w:rsidRPr="003E6772">
        <w:rPr>
          <w:noProof/>
          <w:szCs w:val="26"/>
        </w:rPr>
        <w:lastRenderedPageBreak/>
        <w:drawing>
          <wp:inline distT="0" distB="0" distL="0" distR="0" wp14:anchorId="2D301EED" wp14:editId="2A1F437D">
            <wp:extent cx="5621573" cy="3514477"/>
            <wp:effectExtent l="0" t="0" r="0" b="0"/>
            <wp:docPr id="8" name="Picture 8"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4B810579" w14:textId="77777777" w:rsidR="00C216A9" w:rsidRPr="003E6772" w:rsidRDefault="00C216A9" w:rsidP="003F0443">
      <w:pPr>
        <w:pStyle w:val="Caption"/>
        <w:spacing w:before="120" w:after="0"/>
        <w:jc w:val="center"/>
        <w:rPr>
          <w:b w:val="0"/>
          <w:i/>
          <w:noProof/>
          <w:color w:val="auto"/>
          <w:sz w:val="26"/>
          <w:szCs w:val="26"/>
          <w:lang w:val="vi-VN"/>
        </w:rPr>
      </w:pPr>
      <w:bookmarkStart w:id="24" w:name="_Toc47274352"/>
      <w:r w:rsidRPr="003E6772">
        <w:rPr>
          <w:b w:val="0"/>
          <w:i/>
          <w:noProof/>
          <w:color w:val="auto"/>
          <w:sz w:val="26"/>
          <w:szCs w:val="26"/>
          <w:lang w:val="vi-VN"/>
        </w:rPr>
        <w:t xml:space="preserve">Hình </w:t>
      </w:r>
      <w:r w:rsidR="00C240AC" w:rsidRPr="003E6772">
        <w:rPr>
          <w:b w:val="0"/>
          <w:i/>
          <w:noProof/>
          <w:color w:val="auto"/>
          <w:sz w:val="26"/>
          <w:szCs w:val="26"/>
          <w:lang w:val="vi-VN"/>
        </w:rPr>
        <w:t>2</w:t>
      </w:r>
      <w:r w:rsidR="00BE53BC" w:rsidRPr="003E6772">
        <w:rPr>
          <w:b w:val="0"/>
          <w:i/>
          <w:noProof/>
          <w:color w:val="auto"/>
          <w:sz w:val="26"/>
          <w:szCs w:val="26"/>
          <w:lang w:val="vi-VN"/>
        </w:rPr>
        <w:t>–</w:t>
      </w:r>
      <w:r w:rsidR="00BE53BC" w:rsidRPr="003E6772">
        <w:rPr>
          <w:b w:val="0"/>
          <w:i/>
          <w:noProof/>
          <w:color w:val="auto"/>
          <w:sz w:val="26"/>
          <w:szCs w:val="26"/>
          <w:lang w:val="vi-VN"/>
        </w:rPr>
        <w:fldChar w:fldCharType="begin"/>
      </w:r>
      <w:r w:rsidR="00BE53BC" w:rsidRPr="003E6772">
        <w:rPr>
          <w:b w:val="0"/>
          <w:i/>
          <w:noProof/>
          <w:color w:val="auto"/>
          <w:sz w:val="26"/>
          <w:szCs w:val="26"/>
          <w:lang w:val="vi-VN"/>
        </w:rPr>
        <w:instrText xml:space="preserve"> SEQ Hình \* ARABIC \s 1 </w:instrText>
      </w:r>
      <w:r w:rsidR="00BE53BC" w:rsidRPr="003E6772">
        <w:rPr>
          <w:b w:val="0"/>
          <w:i/>
          <w:noProof/>
          <w:color w:val="auto"/>
          <w:sz w:val="26"/>
          <w:szCs w:val="26"/>
          <w:lang w:val="vi-VN"/>
        </w:rPr>
        <w:fldChar w:fldCharType="separate"/>
      </w:r>
      <w:r w:rsidR="00512FD6" w:rsidRPr="003E6772">
        <w:rPr>
          <w:b w:val="0"/>
          <w:i/>
          <w:noProof/>
          <w:color w:val="auto"/>
          <w:sz w:val="26"/>
          <w:szCs w:val="26"/>
          <w:lang w:val="vi-VN"/>
        </w:rPr>
        <w:t>3</w:t>
      </w:r>
      <w:r w:rsidR="00BE53BC" w:rsidRPr="003E6772">
        <w:rPr>
          <w:b w:val="0"/>
          <w:i/>
          <w:noProof/>
          <w:color w:val="auto"/>
          <w:sz w:val="26"/>
          <w:szCs w:val="26"/>
          <w:lang w:val="vi-VN"/>
        </w:rPr>
        <w:fldChar w:fldCharType="end"/>
      </w:r>
      <w:r w:rsidRPr="003E6772">
        <w:rPr>
          <w:b w:val="0"/>
          <w:i/>
          <w:noProof/>
          <w:color w:val="auto"/>
          <w:sz w:val="26"/>
          <w:szCs w:val="26"/>
          <w:lang w:val="vi-VN"/>
        </w:rPr>
        <w:t xml:space="preserve"> Minh họa các hàm kernel trong SVM [25]</w:t>
      </w:r>
      <w:r w:rsidR="00377E29" w:rsidRPr="003E6772">
        <w:rPr>
          <w:b w:val="0"/>
          <w:i/>
          <w:noProof/>
          <w:color w:val="auto"/>
          <w:sz w:val="26"/>
          <w:szCs w:val="26"/>
          <w:lang w:val="vi-VN"/>
        </w:rPr>
        <w:t>.</w:t>
      </w:r>
      <w:bookmarkEnd w:id="24"/>
    </w:p>
    <w:p w14:paraId="2FBBD33E" w14:textId="0A34B957" w:rsidR="00D13303" w:rsidRPr="003E6772" w:rsidRDefault="00D13303" w:rsidP="00262A61">
      <w:pPr>
        <w:spacing w:before="120" w:line="360" w:lineRule="auto"/>
        <w:ind w:firstLine="284"/>
        <w:jc w:val="both"/>
        <w:rPr>
          <w:noProof/>
          <w:sz w:val="26"/>
          <w:szCs w:val="26"/>
          <w:lang w:val="vi-VN"/>
        </w:rPr>
      </w:pPr>
      <w:r w:rsidRPr="003E6772">
        <w:rPr>
          <w:noProof/>
          <w:sz w:val="26"/>
          <w:szCs w:val="26"/>
          <w:lang w:val="vi-VN"/>
        </w:rPr>
        <w:t xml:space="preserve">Trong </w:t>
      </w:r>
      <w:r w:rsidR="0068745C" w:rsidRPr="003E6772">
        <w:rPr>
          <w:noProof/>
          <w:sz w:val="26"/>
          <w:szCs w:val="26"/>
          <w:lang w:val="vi-VN"/>
        </w:rPr>
        <w:t>luận văn</w:t>
      </w:r>
      <w:r w:rsidRPr="003E6772">
        <w:rPr>
          <w:noProof/>
          <w:sz w:val="26"/>
          <w:szCs w:val="26"/>
          <w:lang w:val="vi-VN"/>
        </w:rPr>
        <w:t xml:space="preserve"> này</w:t>
      </w:r>
      <w:r w:rsidR="00265EBA" w:rsidRPr="00262A61">
        <w:rPr>
          <w:noProof/>
          <w:sz w:val="26"/>
          <w:szCs w:val="26"/>
          <w:lang w:val="vi-VN"/>
        </w:rPr>
        <w:t>, chúng</w:t>
      </w:r>
      <w:r w:rsidRPr="003E6772">
        <w:rPr>
          <w:noProof/>
          <w:sz w:val="26"/>
          <w:szCs w:val="26"/>
          <w:lang w:val="vi-VN"/>
        </w:rPr>
        <w:t xml:space="preserve"> tôi tập trung tìm hiểu và áp dụng phương pháp phân lớp SVM Linear</w:t>
      </w:r>
      <w:r w:rsidR="00B20926" w:rsidRPr="003E6772">
        <w:rPr>
          <w:noProof/>
          <w:sz w:val="26"/>
          <w:szCs w:val="26"/>
          <w:lang w:val="vi-VN"/>
        </w:rPr>
        <w:t xml:space="preserve"> với biên là Hard Margin</w:t>
      </w:r>
      <w:r w:rsidRPr="003E6772">
        <w:rPr>
          <w:noProof/>
          <w:sz w:val="26"/>
          <w:szCs w:val="26"/>
          <w:lang w:val="vi-VN"/>
        </w:rPr>
        <w:t>.</w:t>
      </w:r>
    </w:p>
    <w:p w14:paraId="53A3B4A9" w14:textId="23B6EE43" w:rsidR="00D13303" w:rsidRPr="003E6772" w:rsidRDefault="00D13303" w:rsidP="00882380">
      <w:pPr>
        <w:pStyle w:val="cushead2"/>
        <w:numPr>
          <w:ilvl w:val="0"/>
          <w:numId w:val="12"/>
        </w:numPr>
        <w:spacing w:before="120"/>
        <w:ind w:left="567" w:firstLine="284"/>
        <w:outlineLvl w:val="2"/>
        <w:rPr>
          <w:i/>
          <w:noProof/>
          <w:sz w:val="28"/>
          <w:szCs w:val="28"/>
          <w:lang w:val="vi-VN"/>
        </w:rPr>
      </w:pPr>
      <w:bookmarkStart w:id="25" w:name="_Toc47339669"/>
      <w:r w:rsidRPr="003E6772">
        <w:rPr>
          <w:i/>
          <w:noProof/>
          <w:sz w:val="28"/>
          <w:szCs w:val="28"/>
          <w:lang w:val="vi-VN"/>
        </w:rPr>
        <w:t>Phương pháp K-Nearest Neighbor</w:t>
      </w:r>
      <w:bookmarkEnd w:id="25"/>
    </w:p>
    <w:p w14:paraId="4A5687A4" w14:textId="21983A5F" w:rsidR="00D13303" w:rsidRPr="003E6772" w:rsidRDefault="00D13303" w:rsidP="00B24031">
      <w:pPr>
        <w:spacing w:before="120" w:line="360" w:lineRule="auto"/>
        <w:ind w:firstLine="284"/>
        <w:jc w:val="both"/>
        <w:rPr>
          <w:noProof/>
          <w:sz w:val="26"/>
          <w:szCs w:val="26"/>
          <w:lang w:val="vi-VN"/>
        </w:rPr>
      </w:pPr>
      <w:r w:rsidRPr="003E6772">
        <w:rPr>
          <w:noProof/>
          <w:sz w:val="26"/>
          <w:szCs w:val="26"/>
          <w:lang w:val="vi-VN"/>
        </w:rPr>
        <w:t xml:space="preserve">Phương pháp K-Nearest Neighbor </w:t>
      </w:r>
      <w:r w:rsidR="006D4D96" w:rsidRPr="00262A61">
        <w:rPr>
          <w:noProof/>
          <w:sz w:val="26"/>
          <w:szCs w:val="26"/>
          <w:lang w:val="vi-VN"/>
        </w:rPr>
        <w:t xml:space="preserve">(KNN) </w:t>
      </w:r>
      <w:r w:rsidRPr="003E6772">
        <w:rPr>
          <w:noProof/>
          <w:sz w:val="26"/>
          <w:szCs w:val="26"/>
          <w:lang w:val="vi-VN"/>
        </w:rPr>
        <w:t>[13] là phương pháp truyền thống khá nổi tiếng về hướng tiếp cận dựa trên thống kê đã được nghiên cứu trong nhận dạng mẫu hơn bốn thập kỷ qua (theo tài liệu của Dasarathy năm 1991)</w:t>
      </w:r>
      <w:r w:rsidR="00496BE8" w:rsidRPr="00163CC8">
        <w:rPr>
          <w:noProof/>
          <w:sz w:val="26"/>
          <w:szCs w:val="26"/>
          <w:lang w:val="vi-VN"/>
        </w:rPr>
        <w:t xml:space="preserve"> [31]</w:t>
      </w:r>
      <w:r w:rsidRPr="003E6772">
        <w:rPr>
          <w:noProof/>
          <w:sz w:val="26"/>
          <w:szCs w:val="26"/>
          <w:lang w:val="vi-VN"/>
        </w:rPr>
        <w:t>. KNN được đánh giá là một trong những phương pháp tốt nhất</w:t>
      </w:r>
      <w:r w:rsidR="008D073C" w:rsidRPr="008B5669">
        <w:rPr>
          <w:noProof/>
          <w:sz w:val="26"/>
          <w:szCs w:val="26"/>
          <w:lang w:val="vi-VN"/>
        </w:rPr>
        <w:t xml:space="preserve"> </w:t>
      </w:r>
      <w:r w:rsidRPr="003E6772">
        <w:rPr>
          <w:noProof/>
          <w:sz w:val="26"/>
          <w:szCs w:val="26"/>
          <w:lang w:val="vi-VN"/>
        </w:rPr>
        <w:t>được sử dụng từ những thời kỳ đầu của</w:t>
      </w:r>
      <w:bookmarkStart w:id="26" w:name="page30"/>
      <w:bookmarkEnd w:id="26"/>
      <w:r w:rsidRPr="003E6772">
        <w:rPr>
          <w:noProof/>
          <w:sz w:val="26"/>
          <w:szCs w:val="26"/>
          <w:lang w:val="vi-VN"/>
        </w:rPr>
        <w:t xml:space="preserve"> việc phân loại văn bản</w:t>
      </w:r>
    </w:p>
    <w:p w14:paraId="749E8D05" w14:textId="50FB63AB" w:rsidR="00D13303" w:rsidRPr="003E6772" w:rsidRDefault="00D13303" w:rsidP="00D04130">
      <w:pPr>
        <w:spacing w:before="120" w:line="360" w:lineRule="auto"/>
        <w:ind w:firstLine="284"/>
        <w:jc w:val="both"/>
        <w:rPr>
          <w:noProof/>
          <w:sz w:val="26"/>
          <w:szCs w:val="26"/>
          <w:lang w:val="vi-VN"/>
        </w:rPr>
      </w:pPr>
      <w:r w:rsidRPr="003E6772">
        <w:rPr>
          <w:noProof/>
          <w:sz w:val="26"/>
          <w:szCs w:val="26"/>
          <w:lang w:val="vi-VN"/>
        </w:rPr>
        <w:t>Ý tưởng chủ đạo của phương pháp này là khi cần phân loại một văn bản mới, thuật toán sẽ tính khoảng cách (</w:t>
      </w:r>
      <w:r w:rsidR="00602B82" w:rsidRPr="00E03F3D">
        <w:rPr>
          <w:noProof/>
          <w:sz w:val="26"/>
          <w:szCs w:val="26"/>
          <w:lang w:val="vi-VN"/>
        </w:rPr>
        <w:t xml:space="preserve">chẳng hạn </w:t>
      </w:r>
      <w:r w:rsidRPr="003E6772">
        <w:rPr>
          <w:noProof/>
          <w:sz w:val="26"/>
          <w:szCs w:val="26"/>
          <w:lang w:val="vi-VN"/>
        </w:rPr>
        <w:t>khoảng cách Euclide</w:t>
      </w:r>
      <w:r w:rsidR="00063093" w:rsidRPr="00E03F3D">
        <w:rPr>
          <w:noProof/>
          <w:sz w:val="26"/>
          <w:szCs w:val="26"/>
          <w:lang w:val="vi-VN"/>
        </w:rPr>
        <w:t xml:space="preserve"> hay</w:t>
      </w:r>
      <w:r w:rsidR="00063093" w:rsidRPr="003E6772">
        <w:rPr>
          <w:noProof/>
          <w:sz w:val="26"/>
          <w:szCs w:val="26"/>
          <w:lang w:val="vi-VN"/>
        </w:rPr>
        <w:t xml:space="preserve"> </w:t>
      </w:r>
      <w:r w:rsidRPr="003E6772">
        <w:rPr>
          <w:noProof/>
          <w:sz w:val="26"/>
          <w:szCs w:val="26"/>
          <w:lang w:val="vi-VN"/>
        </w:rPr>
        <w:t xml:space="preserve">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w:t>
      </w:r>
      <w:r w:rsidRPr="003E6772">
        <w:rPr>
          <w:noProof/>
          <w:sz w:val="26"/>
          <w:szCs w:val="26"/>
          <w:lang w:val="vi-VN"/>
        </w:rPr>
        <w:lastRenderedPageBreak/>
        <w:t>giềng sẽ có trọng số bằng 0. Sau đó các chủ đề sẽ được sắp xếp theo mức độ trọng số giảm dần và các chủ đề có trọng số cao sẽ được chọn là chủ đề của văn bản cần phân loại.</w:t>
      </w:r>
    </w:p>
    <w:p w14:paraId="0194EEFC" w14:textId="77777777" w:rsidR="00D13303" w:rsidRPr="003E6772" w:rsidRDefault="00D13303" w:rsidP="00D04130">
      <w:pPr>
        <w:spacing w:before="120" w:line="360" w:lineRule="auto"/>
        <w:ind w:firstLine="284"/>
        <w:jc w:val="both"/>
        <w:rPr>
          <w:noProof/>
          <w:sz w:val="26"/>
          <w:szCs w:val="26"/>
          <w:lang w:val="vi-VN"/>
        </w:rPr>
      </w:pPr>
      <w:r w:rsidRPr="003E6772">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3E6772">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3E6772">
        <w:rPr>
          <w:noProof/>
          <w:sz w:val="26"/>
          <w:szCs w:val="26"/>
          <w:lang w:val="vi-VN"/>
        </w:rPr>
        <w:t xml:space="preserve"> khi đó trọng số của chủ đề sẽ được tính:</w:t>
      </w:r>
    </w:p>
    <w:p w14:paraId="49A0D7E4" w14:textId="77777777" w:rsidR="00D13303" w:rsidRPr="003E6772" w:rsidRDefault="00D13303" w:rsidP="00D04130">
      <w:pPr>
        <w:spacing w:before="120" w:line="360" w:lineRule="auto"/>
        <w:ind w:firstLine="360"/>
        <w:jc w:val="both"/>
        <w:rPr>
          <w:noProof/>
          <w:sz w:val="30"/>
          <w:szCs w:val="30"/>
          <w:lang w:val="vi-VN"/>
        </w:rPr>
      </w:pPr>
      <m:oMathPara>
        <m:oMath>
          <m:r>
            <w:rPr>
              <w:rFonts w:ascii="Cambria Math" w:hAnsi="Cambria Math"/>
              <w:noProof/>
              <w:sz w:val="30"/>
              <w:szCs w:val="30"/>
              <w:lang w:val="vi-VN"/>
            </w:rPr>
            <m:t>x</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j</m:t>
                  </m:r>
                </m:sub>
              </m:sSub>
            </m:e>
          </m:d>
          <m:r>
            <w:rPr>
              <w:rFonts w:ascii="Cambria Math" w:hAnsi="Cambria Math"/>
              <w:noProof/>
              <w:sz w:val="30"/>
              <w:szCs w:val="30"/>
              <w:lang w:val="vi-VN"/>
            </w:rPr>
            <m:t xml:space="preserve">= </m:t>
          </m:r>
          <m:nary>
            <m:naryPr>
              <m:chr m:val="∑"/>
              <m:limLoc m:val="undOvr"/>
              <m:subHide m:val="1"/>
              <m:supHide m:val="1"/>
              <m:ctrlPr>
                <w:rPr>
                  <w:rFonts w:ascii="Cambria Math" w:hAnsi="Cambria Math"/>
                  <w:i/>
                  <w:noProof/>
                  <w:sz w:val="30"/>
                  <w:szCs w:val="30"/>
                  <w:lang w:val="vi-VN"/>
                </w:rPr>
              </m:ctrlPr>
            </m:naryPr>
            <m:sub/>
            <m:sup/>
            <m:e>
              <m:r>
                <w:rPr>
                  <w:rFonts w:ascii="Cambria Math" w:hAnsi="Cambria Math"/>
                  <w:noProof/>
                  <w:sz w:val="30"/>
                  <w:szCs w:val="30"/>
                  <w:lang w:val="vi-VN"/>
                </w:rPr>
                <m:t>sim</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acc>
                        <m:accPr>
                          <m:chr m:val="⃗"/>
                          <m:ctrlPr>
                            <w:rPr>
                              <w:rFonts w:ascii="Cambria Math" w:hAnsi="Cambria Math"/>
                              <w:i/>
                              <w:noProof/>
                              <w:sz w:val="30"/>
                              <w:szCs w:val="30"/>
                              <w:lang w:val="vi-VN"/>
                            </w:rPr>
                          </m:ctrlPr>
                        </m:accPr>
                        <m:e>
                          <m:r>
                            <w:rPr>
                              <w:rFonts w:ascii="Cambria Math" w:hAnsi="Cambria Math"/>
                              <w:noProof/>
                              <w:sz w:val="30"/>
                              <w:szCs w:val="30"/>
                              <w:lang w:val="vi-VN"/>
                            </w:rPr>
                            <m:t>d</m:t>
                          </m:r>
                        </m:e>
                      </m:acc>
                    </m:e>
                    <m:sub>
                      <m:r>
                        <w:rPr>
                          <w:rFonts w:ascii="Cambria Math" w:hAnsi="Cambria Math"/>
                          <w:noProof/>
                          <w:sz w:val="30"/>
                          <w:szCs w:val="30"/>
                          <w:lang w:val="vi-VN"/>
                        </w:rPr>
                        <m:t>i</m:t>
                      </m:r>
                    </m:sub>
                  </m:sSub>
                </m:e>
              </m:d>
              <m:r>
                <w:rPr>
                  <w:rFonts w:ascii="Cambria Math" w:hAnsi="Cambria Math"/>
                  <w:noProof/>
                  <w:sz w:val="30"/>
                  <w:szCs w:val="30"/>
                  <w:lang w:val="vi-VN"/>
                </w:rPr>
                <m:t>.y</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j</m:t>
                      </m:r>
                    </m:sub>
                  </m:sSub>
                </m:e>
              </m:d>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b</m:t>
                  </m:r>
                </m:e>
                <m:sub>
                  <m:r>
                    <w:rPr>
                      <w:rFonts w:ascii="Cambria Math" w:hAnsi="Cambria Math"/>
                      <w:noProof/>
                      <w:sz w:val="30"/>
                      <w:szCs w:val="30"/>
                      <w:lang w:val="vi-VN"/>
                    </w:rPr>
                    <m:t>j</m:t>
                  </m:r>
                </m:sub>
              </m:sSub>
            </m:e>
          </m:nary>
        </m:oMath>
      </m:oMathPara>
    </w:p>
    <w:p w14:paraId="3A873553" w14:textId="77777777" w:rsidR="00D13303" w:rsidRPr="003E6772" w:rsidRDefault="00D13303" w:rsidP="00D04130">
      <w:pPr>
        <w:spacing w:before="120" w:line="360" w:lineRule="auto"/>
        <w:ind w:firstLine="284"/>
        <w:rPr>
          <w:noProof/>
          <w:sz w:val="26"/>
          <w:szCs w:val="26"/>
          <w:lang w:val="vi-VN"/>
        </w:rPr>
      </w:pPr>
      <w:r w:rsidRPr="003E6772">
        <w:rPr>
          <w:noProof/>
          <w:sz w:val="26"/>
          <w:szCs w:val="26"/>
          <w:lang w:val="vi-VN"/>
        </w:rPr>
        <w:t>Trong đó:</w:t>
      </w:r>
    </w:p>
    <w:p w14:paraId="70157AE1" w14:textId="77777777" w:rsidR="00D13303" w:rsidRPr="003E6772" w:rsidRDefault="00D13303" w:rsidP="00D04130">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3E6772">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3E6772">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3E6772">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3E6772">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3E6772">
        <w:rPr>
          <w:noProof/>
          <w:szCs w:val="26"/>
          <w:lang w:val="vi-VN"/>
        </w:rPr>
        <w:t>.</w:t>
      </w:r>
    </w:p>
    <w:p w14:paraId="0317FFC1" w14:textId="77777777" w:rsidR="00D13303" w:rsidRPr="003E6772" w:rsidRDefault="00D13303" w:rsidP="00D04130">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3E6772">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3E6772">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3E6772">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3E6772">
        <w:rPr>
          <w:noProof/>
          <w:szCs w:val="26"/>
          <w:lang w:val="vi-VN"/>
        </w:rPr>
        <w:t xml:space="preserve"> như sau:</w:t>
      </w:r>
    </w:p>
    <w:p w14:paraId="4ABB45E3" w14:textId="77777777" w:rsidR="00D13303" w:rsidRPr="003E6772" w:rsidRDefault="00D13303" w:rsidP="00D04130">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0D74E6D8" w14:textId="77777777" w:rsidR="00D13303" w:rsidRPr="003E6772" w:rsidRDefault="00163CC8" w:rsidP="008C5F14">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00D13303" w:rsidRPr="003E6772">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00D13303" w:rsidRPr="003E6772">
        <w:rPr>
          <w:noProof/>
          <w:szCs w:val="26"/>
          <w:lang w:val="vi-VN"/>
        </w:rPr>
        <w:t xml:space="preserve"> được chọn ra từ tập huấn luyện.</w:t>
      </w:r>
    </w:p>
    <w:p w14:paraId="58C89AA0" w14:textId="77777777" w:rsidR="00D13303" w:rsidRPr="003E6772" w:rsidRDefault="00D13303" w:rsidP="00D04130">
      <w:pPr>
        <w:spacing w:before="120" w:line="360" w:lineRule="auto"/>
        <w:ind w:firstLine="284"/>
        <w:jc w:val="both"/>
        <w:rPr>
          <w:noProof/>
          <w:sz w:val="26"/>
          <w:szCs w:val="26"/>
          <w:lang w:val="vi-VN"/>
        </w:rPr>
      </w:pPr>
      <w:r w:rsidRPr="003E6772">
        <w:rPr>
          <w:noProof/>
          <w:sz w:val="26"/>
          <w:szCs w:val="26"/>
          <w:lang w:val="vi-VN"/>
        </w:rPr>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2E0C1C5" w14:textId="77777777" w:rsidR="00D13303" w:rsidRPr="003E6772" w:rsidRDefault="00D13303" w:rsidP="00862990">
      <w:pPr>
        <w:spacing w:before="120" w:line="360" w:lineRule="auto"/>
        <w:ind w:firstLine="284"/>
        <w:jc w:val="both"/>
        <w:rPr>
          <w:noProof/>
          <w:sz w:val="26"/>
          <w:szCs w:val="26"/>
          <w:lang w:val="vi-VN"/>
        </w:rPr>
      </w:pPr>
      <w:r w:rsidRPr="003E6772">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3766DA6" w14:textId="77777777" w:rsidR="00D13303" w:rsidRPr="003E6772" w:rsidRDefault="00D13303" w:rsidP="004A04F3">
      <w:pPr>
        <w:spacing w:before="120" w:line="360" w:lineRule="auto"/>
        <w:ind w:firstLine="284"/>
        <w:jc w:val="both"/>
        <w:rPr>
          <w:noProof/>
          <w:sz w:val="26"/>
          <w:szCs w:val="26"/>
          <w:lang w:val="vi-VN"/>
        </w:rPr>
      </w:pPr>
      <w:r w:rsidRPr="003E6772">
        <w:rPr>
          <w:noProof/>
          <w:sz w:val="26"/>
          <w:szCs w:val="26"/>
          <w:lang w:val="vi-VN"/>
        </w:rPr>
        <w:lastRenderedPageBreak/>
        <w:t>Bước khó khăn nhất của thuật toán KNN và cũng là bước đau đầu nhất đó chính là chọn K là bao nhiêu. K càng lớn độ chính xác của thuật toán sẽ càng được cải thiện.</w:t>
      </w:r>
    </w:p>
    <w:p w14:paraId="028A3512" w14:textId="77777777" w:rsidR="00D13303" w:rsidRPr="003E6772" w:rsidRDefault="00D13303" w:rsidP="0048148D">
      <w:pPr>
        <w:spacing w:before="120" w:line="360" w:lineRule="auto"/>
        <w:ind w:firstLine="284"/>
        <w:jc w:val="both"/>
        <w:rPr>
          <w:noProof/>
          <w:sz w:val="26"/>
          <w:szCs w:val="26"/>
          <w:lang w:val="vi-VN"/>
        </w:rPr>
      </w:pPr>
      <w:r w:rsidRPr="003E6772">
        <w:rPr>
          <w:noProof/>
          <w:sz w:val="26"/>
          <w:szCs w:val="26"/>
          <w:lang w:val="vi-VN"/>
        </w:rPr>
        <w:t>Ưu điểm của KNN:</w:t>
      </w:r>
    </w:p>
    <w:p w14:paraId="0B22B6D4" w14:textId="77777777" w:rsidR="00D13303" w:rsidRPr="003E6772" w:rsidRDefault="00D13303" w:rsidP="0048148D">
      <w:pPr>
        <w:pStyle w:val="ListParagraph"/>
        <w:numPr>
          <w:ilvl w:val="0"/>
          <w:numId w:val="20"/>
        </w:numPr>
        <w:spacing w:before="120"/>
        <w:ind w:left="284" w:firstLine="0"/>
        <w:rPr>
          <w:noProof/>
          <w:szCs w:val="26"/>
          <w:lang w:val="vi-VN"/>
        </w:rPr>
      </w:pPr>
      <w:r w:rsidRPr="003E6772">
        <w:rPr>
          <w:noProof/>
          <w:szCs w:val="26"/>
          <w:lang w:val="vi-VN"/>
        </w:rPr>
        <w:t>Độ phức tạp tính toán của quá trình training là bằng 0.</w:t>
      </w:r>
    </w:p>
    <w:p w14:paraId="4DCC9AD7" w14:textId="77777777" w:rsidR="00D13303" w:rsidRPr="003E6772" w:rsidRDefault="00D13303" w:rsidP="0048148D">
      <w:pPr>
        <w:pStyle w:val="ListParagraph"/>
        <w:numPr>
          <w:ilvl w:val="0"/>
          <w:numId w:val="20"/>
        </w:numPr>
        <w:spacing w:before="120"/>
        <w:ind w:left="284" w:firstLine="0"/>
        <w:rPr>
          <w:noProof/>
          <w:szCs w:val="26"/>
          <w:lang w:val="vi-VN"/>
        </w:rPr>
      </w:pPr>
      <w:r w:rsidRPr="003E6772">
        <w:rPr>
          <w:noProof/>
          <w:szCs w:val="26"/>
          <w:lang w:val="vi-VN"/>
        </w:rPr>
        <w:t>Việc dự đoán kết quả của dữ liệu mới rất đơn giản.</w:t>
      </w:r>
    </w:p>
    <w:p w14:paraId="3D5D00F0" w14:textId="77777777" w:rsidR="00D13303" w:rsidRPr="003E6772" w:rsidRDefault="00D13303" w:rsidP="0048148D">
      <w:pPr>
        <w:spacing w:before="120" w:line="360" w:lineRule="auto"/>
        <w:ind w:firstLine="284"/>
        <w:jc w:val="both"/>
        <w:rPr>
          <w:noProof/>
          <w:sz w:val="26"/>
          <w:szCs w:val="26"/>
          <w:lang w:val="vi-VN"/>
        </w:rPr>
      </w:pPr>
      <w:r w:rsidRPr="003E6772">
        <w:rPr>
          <w:noProof/>
          <w:sz w:val="26"/>
          <w:szCs w:val="26"/>
          <w:lang w:val="vi-VN"/>
        </w:rPr>
        <w:t>Nhược điểm của KNN:</w:t>
      </w:r>
    </w:p>
    <w:p w14:paraId="33F9D5C0" w14:textId="77777777" w:rsidR="00D13303" w:rsidRPr="003E6772" w:rsidRDefault="00D13303" w:rsidP="0048148D">
      <w:pPr>
        <w:pStyle w:val="ListParagraph"/>
        <w:numPr>
          <w:ilvl w:val="0"/>
          <w:numId w:val="21"/>
        </w:numPr>
        <w:spacing w:before="120"/>
        <w:ind w:left="284" w:firstLine="0"/>
        <w:rPr>
          <w:noProof/>
          <w:szCs w:val="26"/>
          <w:lang w:val="vi-VN"/>
        </w:rPr>
      </w:pPr>
      <w:r w:rsidRPr="003E6772">
        <w:rPr>
          <w:noProof/>
          <w:szCs w:val="26"/>
          <w:lang w:val="vi-VN"/>
        </w:rPr>
        <w:t>KNN rất nhạy cảm với nhiễu khi K nhỏ.</w:t>
      </w:r>
    </w:p>
    <w:p w14:paraId="1289E312" w14:textId="77777777" w:rsidR="00D13303" w:rsidRPr="003E6772" w:rsidRDefault="00D13303" w:rsidP="0048148D">
      <w:pPr>
        <w:pStyle w:val="ListParagraph"/>
        <w:numPr>
          <w:ilvl w:val="0"/>
          <w:numId w:val="21"/>
        </w:numPr>
        <w:spacing w:before="120"/>
        <w:ind w:left="284" w:firstLine="0"/>
        <w:rPr>
          <w:noProof/>
          <w:szCs w:val="26"/>
          <w:lang w:val="vi-VN"/>
        </w:rPr>
      </w:pPr>
      <w:r w:rsidRPr="003E6772">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4ED8E57B" w14:textId="77777777" w:rsidR="00D13303" w:rsidRPr="003E6772" w:rsidRDefault="00D13303" w:rsidP="00882380">
      <w:pPr>
        <w:pStyle w:val="cushead2"/>
        <w:numPr>
          <w:ilvl w:val="0"/>
          <w:numId w:val="12"/>
        </w:numPr>
        <w:spacing w:before="120"/>
        <w:ind w:left="567" w:firstLine="284"/>
        <w:outlineLvl w:val="2"/>
        <w:rPr>
          <w:i/>
          <w:noProof/>
          <w:sz w:val="28"/>
          <w:szCs w:val="28"/>
          <w:lang w:val="vi-VN"/>
        </w:rPr>
      </w:pPr>
      <w:bookmarkStart w:id="27" w:name="_Toc47339670"/>
      <w:r w:rsidRPr="003E6772">
        <w:rPr>
          <w:i/>
          <w:noProof/>
          <w:sz w:val="28"/>
          <w:szCs w:val="28"/>
          <w:lang w:val="vi-VN"/>
        </w:rPr>
        <w:t>Phương pháp Phương pháp Linear Least Square Fit (LLSF)</w:t>
      </w:r>
      <w:bookmarkEnd w:id="27"/>
    </w:p>
    <w:p w14:paraId="71E88582" w14:textId="278C8AF8" w:rsidR="00D13303" w:rsidRPr="003E6772" w:rsidRDefault="00B15CD7" w:rsidP="00154C8A">
      <w:pPr>
        <w:spacing w:before="120" w:line="360" w:lineRule="auto"/>
        <w:ind w:firstLine="284"/>
        <w:jc w:val="both"/>
        <w:rPr>
          <w:noProof/>
          <w:sz w:val="26"/>
          <w:szCs w:val="26"/>
          <w:lang w:val="vi-VN"/>
        </w:rPr>
      </w:pPr>
      <w:r w:rsidRPr="00E03F3D">
        <w:rPr>
          <w:noProof/>
          <w:sz w:val="26"/>
          <w:szCs w:val="26"/>
          <w:lang w:val="vi-VN"/>
        </w:rPr>
        <w:t>Linear Least Square Fit (</w:t>
      </w:r>
      <w:r w:rsidR="00D13303" w:rsidRPr="003E6772">
        <w:rPr>
          <w:noProof/>
          <w:sz w:val="26"/>
          <w:szCs w:val="26"/>
          <w:lang w:val="vi-VN"/>
        </w:rPr>
        <w:t>LLSF</w:t>
      </w:r>
      <w:r w:rsidRPr="00E03F3D">
        <w:rPr>
          <w:noProof/>
          <w:sz w:val="26"/>
          <w:szCs w:val="26"/>
          <w:lang w:val="vi-VN"/>
        </w:rPr>
        <w:t>)</w:t>
      </w:r>
      <w:r w:rsidR="00D13303" w:rsidRPr="003E6772">
        <w:rPr>
          <w:noProof/>
          <w:sz w:val="26"/>
          <w:szCs w:val="26"/>
          <w:lang w:val="vi-VN"/>
        </w:rPr>
        <w:t xml:space="preserve">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0056C6AA" w14:textId="77777777" w:rsidR="00D13303" w:rsidRPr="003E6772" w:rsidRDefault="00D13303" w:rsidP="00154C8A">
      <w:pPr>
        <w:spacing w:before="120" w:line="360" w:lineRule="auto"/>
        <w:ind w:firstLine="284"/>
        <w:jc w:val="both"/>
        <w:rPr>
          <w:noProof/>
          <w:sz w:val="26"/>
          <w:szCs w:val="26"/>
          <w:lang w:val="vi-VN"/>
        </w:rPr>
      </w:pPr>
      <w:r w:rsidRPr="003E6772">
        <w:rPr>
          <w:noProof/>
          <w:sz w:val="26"/>
          <w:szCs w:val="26"/>
          <w:lang w:val="vi-VN"/>
        </w:rPr>
        <w:t>Ý tưởng của LLSF là sử dụng phương pháp hồi quy để học từ tập huấn luyện và các chủ đề có sẵn.</w:t>
      </w:r>
    </w:p>
    <w:p w14:paraId="1C1013BE" w14:textId="77777777" w:rsidR="00D13303" w:rsidRPr="003E6772" w:rsidRDefault="00D13303" w:rsidP="00154C8A">
      <w:pPr>
        <w:spacing w:before="120" w:line="360" w:lineRule="auto"/>
        <w:ind w:firstLine="284"/>
        <w:jc w:val="both"/>
        <w:rPr>
          <w:noProof/>
          <w:sz w:val="26"/>
          <w:szCs w:val="26"/>
          <w:lang w:val="vi-VN"/>
        </w:rPr>
      </w:pPr>
      <w:r w:rsidRPr="003E6772">
        <w:rPr>
          <w:noProof/>
          <w:sz w:val="26"/>
          <w:szCs w:val="26"/>
          <w:lang w:val="vi-VN"/>
        </w:rPr>
        <w:t>Tập huấn luyện được biểu diễn dưới dạng một cặp vector đầu vào và đầu ra như sau:</w:t>
      </w:r>
    </w:p>
    <w:p w14:paraId="2FD22B67" w14:textId="77777777" w:rsidR="00D13303" w:rsidRPr="003E6772" w:rsidRDefault="00D13303" w:rsidP="00154C8A">
      <w:pPr>
        <w:pStyle w:val="ListParagraph"/>
        <w:numPr>
          <w:ilvl w:val="0"/>
          <w:numId w:val="22"/>
        </w:numPr>
        <w:spacing w:before="120"/>
        <w:ind w:left="284" w:firstLine="0"/>
        <w:rPr>
          <w:noProof/>
          <w:szCs w:val="26"/>
          <w:lang w:val="vi-VN"/>
        </w:rPr>
      </w:pPr>
      <w:r w:rsidRPr="003E6772">
        <w:rPr>
          <w:noProof/>
          <w:szCs w:val="26"/>
          <w:lang w:val="vi-VN"/>
        </w:rPr>
        <w:t>Vector đầu vào là một văn bản bao gồm các từ và trọng số.</w:t>
      </w:r>
      <w:bookmarkStart w:id="28" w:name="page33"/>
      <w:bookmarkEnd w:id="28"/>
    </w:p>
    <w:p w14:paraId="2CD7EC4E" w14:textId="77777777" w:rsidR="00D13303" w:rsidRPr="003E6772" w:rsidRDefault="00D13303" w:rsidP="00154C8A">
      <w:pPr>
        <w:pStyle w:val="ListParagraph"/>
        <w:numPr>
          <w:ilvl w:val="0"/>
          <w:numId w:val="22"/>
        </w:numPr>
        <w:spacing w:before="120"/>
        <w:ind w:left="284" w:firstLine="0"/>
        <w:rPr>
          <w:noProof/>
          <w:szCs w:val="26"/>
          <w:lang w:val="vi-VN"/>
        </w:rPr>
      </w:pPr>
      <w:r w:rsidRPr="003E6772">
        <w:rPr>
          <w:noProof/>
          <w:szCs w:val="26"/>
          <w:lang w:val="vi-VN"/>
        </w:rPr>
        <w:t>Vector đầu ra gồm các chủ đề cùng với trọng số nhị phân của văn bản ứng với vector đầu vào.</w:t>
      </w:r>
    </w:p>
    <w:p w14:paraId="729136A9" w14:textId="77777777" w:rsidR="00D13303" w:rsidRPr="003E6772" w:rsidRDefault="00D13303" w:rsidP="00154C8A">
      <w:pPr>
        <w:pStyle w:val="ListParagraph"/>
        <w:numPr>
          <w:ilvl w:val="0"/>
          <w:numId w:val="22"/>
        </w:numPr>
        <w:spacing w:before="120"/>
        <w:ind w:left="284" w:firstLine="0"/>
        <w:rPr>
          <w:noProof/>
          <w:szCs w:val="26"/>
          <w:lang w:val="vi-VN"/>
        </w:rPr>
      </w:pPr>
      <w:r w:rsidRPr="003E6772">
        <w:rPr>
          <w:noProof/>
          <w:szCs w:val="26"/>
          <w:lang w:val="vi-VN"/>
        </w:rPr>
        <w:lastRenderedPageBreak/>
        <w:t>Giải phương trình các cặp vector đầu vào, đầu ra chúng ta sẽ thu được ma trận đồng hiện của hệ số hồi quy của từ và chủ đề.</w:t>
      </w:r>
      <w:r w:rsidRPr="003E6772">
        <w:rPr>
          <w:noProof/>
          <w:szCs w:val="26"/>
          <w:lang w:val="vi-VN"/>
        </w:rPr>
        <w:tab/>
      </w:r>
    </w:p>
    <w:p w14:paraId="47EAF8CA" w14:textId="77777777" w:rsidR="00D13303" w:rsidRPr="003E6772" w:rsidRDefault="00D13303" w:rsidP="00154C8A">
      <w:pPr>
        <w:spacing w:before="120" w:line="360" w:lineRule="auto"/>
        <w:ind w:left="284" w:firstLine="360"/>
        <w:rPr>
          <w:noProof/>
          <w:sz w:val="26"/>
          <w:szCs w:val="26"/>
          <w:lang w:val="vi-VN"/>
        </w:rPr>
      </w:pPr>
      <w:r w:rsidRPr="003E6772">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1C573FEB" w14:textId="77777777" w:rsidR="00D13303" w:rsidRPr="003E6772" w:rsidRDefault="00D13303" w:rsidP="00154C8A">
      <w:pPr>
        <w:spacing w:before="120" w:line="360" w:lineRule="auto"/>
        <w:ind w:left="284" w:firstLine="360"/>
        <w:rPr>
          <w:noProof/>
          <w:sz w:val="26"/>
          <w:szCs w:val="26"/>
          <w:lang w:val="vi-VN"/>
        </w:rPr>
      </w:pPr>
      <w:r w:rsidRPr="003E6772">
        <w:rPr>
          <w:noProof/>
          <w:sz w:val="26"/>
          <w:szCs w:val="26"/>
          <w:lang w:val="vi-VN"/>
        </w:rPr>
        <w:t>Trong đó :</w:t>
      </w:r>
    </w:p>
    <w:p w14:paraId="5A3BC860" w14:textId="77777777" w:rsidR="00D13303" w:rsidRPr="003E6772" w:rsidRDefault="00D13303" w:rsidP="00154C8A">
      <w:pPr>
        <w:pStyle w:val="ListParagraph"/>
        <w:numPr>
          <w:ilvl w:val="0"/>
          <w:numId w:val="23"/>
        </w:numPr>
        <w:spacing w:before="120"/>
        <w:ind w:left="284" w:firstLine="0"/>
        <w:rPr>
          <w:noProof/>
          <w:szCs w:val="26"/>
          <w:lang w:val="vi-VN"/>
        </w:rPr>
      </w:pPr>
      <w:r w:rsidRPr="003E6772">
        <w:rPr>
          <w:noProof/>
          <w:szCs w:val="26"/>
          <w:lang w:val="vi-VN"/>
        </w:rPr>
        <w:t>A, B là ma trận đại diện tập dữ liệu huấn luyện (các cột trong ma trận tương ứng là các vector đầu vào và đầu ra).</w:t>
      </w:r>
    </w:p>
    <w:p w14:paraId="4282F8F2" w14:textId="77777777" w:rsidR="00D13303" w:rsidRPr="003E6772" w:rsidRDefault="00163CC8" w:rsidP="00154C8A">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00D13303" w:rsidRPr="003E6772">
        <w:rPr>
          <w:noProof/>
          <w:szCs w:val="26"/>
          <w:lang w:val="vi-VN"/>
        </w:rPr>
        <w:t xml:space="preserve"> là ma trận kết quả chỉ ra một ánh xạ từ một văn bản bất kỳ vào vector của chủ đề đã gán trọng số.</w:t>
      </w:r>
    </w:p>
    <w:p w14:paraId="35952F3C" w14:textId="77777777" w:rsidR="00D13303" w:rsidRPr="003E6772" w:rsidRDefault="00D13303" w:rsidP="00154C8A">
      <w:pPr>
        <w:spacing w:before="120" w:line="360" w:lineRule="auto"/>
        <w:ind w:firstLine="284"/>
        <w:jc w:val="both"/>
        <w:rPr>
          <w:noProof/>
          <w:sz w:val="26"/>
          <w:szCs w:val="26"/>
          <w:lang w:val="vi-VN"/>
        </w:rPr>
      </w:pPr>
      <w:r w:rsidRPr="003E6772">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741EA0A" w14:textId="77777777" w:rsidR="00D13303" w:rsidRPr="003E6772" w:rsidRDefault="00D13303" w:rsidP="00154C8A">
      <w:pPr>
        <w:spacing w:before="120" w:line="360" w:lineRule="auto"/>
        <w:ind w:firstLine="284"/>
        <w:jc w:val="both"/>
        <w:rPr>
          <w:noProof/>
          <w:sz w:val="20"/>
          <w:szCs w:val="20"/>
          <w:lang w:val="vi-VN"/>
        </w:rPr>
      </w:pPr>
      <w:r w:rsidRPr="003E6772">
        <w:rPr>
          <w:noProof/>
          <w:sz w:val="26"/>
          <w:szCs w:val="26"/>
          <w:lang w:val="vi-VN"/>
        </w:rPr>
        <w:t>Mặc dù LLSF và KNN khác nhau về mặt thống kê, nhưng chúng ta vẫn tìm thấy điểm chung trong cách làm của hai phương pháp này là quá trình học ngưỡng tối ưu.</w:t>
      </w:r>
    </w:p>
    <w:p w14:paraId="76BC41EB" w14:textId="77777777" w:rsidR="00E7075C" w:rsidRPr="003E6772" w:rsidRDefault="00E7075C" w:rsidP="00154C8A">
      <w:pPr>
        <w:pStyle w:val="cushead2"/>
        <w:numPr>
          <w:ilvl w:val="0"/>
          <w:numId w:val="12"/>
        </w:numPr>
        <w:spacing w:before="120"/>
        <w:ind w:left="567" w:firstLine="284"/>
        <w:outlineLvl w:val="2"/>
        <w:rPr>
          <w:i/>
          <w:noProof/>
          <w:szCs w:val="26"/>
          <w:lang w:val="vi-VN"/>
        </w:rPr>
      </w:pPr>
      <w:bookmarkStart w:id="29" w:name="_Toc47339671"/>
      <w:r w:rsidRPr="003E6772">
        <w:rPr>
          <w:i/>
          <w:noProof/>
          <w:szCs w:val="26"/>
          <w:lang w:val="vi-VN"/>
        </w:rPr>
        <w:t>Phương pháp Entropy cực đại</w:t>
      </w:r>
      <w:bookmarkEnd w:id="29"/>
    </w:p>
    <w:p w14:paraId="2F39CEBB" w14:textId="77777777" w:rsidR="00F70457" w:rsidRPr="003E6772" w:rsidRDefault="00F70457" w:rsidP="00154C8A">
      <w:pPr>
        <w:pStyle w:val="cushead2"/>
        <w:numPr>
          <w:ilvl w:val="0"/>
          <w:numId w:val="0"/>
        </w:numPr>
        <w:spacing w:before="120"/>
        <w:ind w:firstLine="284"/>
        <w:rPr>
          <w:noProof/>
          <w:szCs w:val="26"/>
          <w:lang w:val="vi-VN"/>
        </w:rPr>
      </w:pPr>
      <w:r w:rsidRPr="003E6772">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57BCA73C" w14:textId="77777777" w:rsidR="00F70457" w:rsidRPr="003E6772" w:rsidRDefault="00F70457" w:rsidP="00B63FCF">
      <w:pPr>
        <w:pStyle w:val="cushead2"/>
        <w:numPr>
          <w:ilvl w:val="0"/>
          <w:numId w:val="0"/>
        </w:numPr>
        <w:spacing w:before="120"/>
        <w:ind w:firstLine="284"/>
        <w:rPr>
          <w:noProof/>
          <w:szCs w:val="26"/>
          <w:lang w:val="vi-VN"/>
        </w:rPr>
      </w:pPr>
      <w:r w:rsidRPr="003E6772">
        <w:rPr>
          <w:noProof/>
          <w:szCs w:val="26"/>
          <w:lang w:val="vi-VN"/>
        </w:rPr>
        <w:t xml:space="preserve">Theo nghiên cứu [15] thì các hàm đặc trưng </w:t>
      </w:r>
      <m:oMath>
        <m:r>
          <w:rPr>
            <w:rFonts w:ascii="Cambria Math" w:hAnsi="Cambria Math"/>
            <w:noProof/>
            <w:szCs w:val="26"/>
            <w:lang w:val="vi-VN"/>
          </w:rPr>
          <m:t>f(x,y)</m:t>
        </m:r>
      </m:oMath>
      <w:r w:rsidRPr="003E6772">
        <w:rPr>
          <w:noProof/>
          <w:szCs w:val="26"/>
          <w:lang w:val="vi-VN"/>
        </w:rPr>
        <w:t xml:space="preserve"> là một hàm nhị phân với 2 tham số: </w:t>
      </w:r>
      <m:oMath>
        <m:r>
          <w:rPr>
            <w:rFonts w:ascii="Cambria Math" w:hAnsi="Cambria Math"/>
            <w:noProof/>
            <w:szCs w:val="26"/>
            <w:lang w:val="vi-VN"/>
          </w:rPr>
          <m:t>y</m:t>
        </m:r>
      </m:oMath>
      <w:r w:rsidRPr="003E6772">
        <w:rPr>
          <w:noProof/>
          <w:szCs w:val="26"/>
          <w:lang w:val="vi-VN"/>
        </w:rPr>
        <w:t xml:space="preserve"> € tập các lớp cần phân loại và </w:t>
      </w:r>
      <m:oMath>
        <m:r>
          <w:rPr>
            <w:rFonts w:ascii="Cambria Math" w:hAnsi="Cambria Math"/>
            <w:noProof/>
            <w:szCs w:val="26"/>
            <w:lang w:val="vi-VN"/>
          </w:rPr>
          <m:t>x</m:t>
        </m:r>
      </m:oMath>
      <w:r w:rsidRPr="003E6772">
        <w:rPr>
          <w:noProof/>
          <w:szCs w:val="26"/>
          <w:lang w:val="vi-VN"/>
        </w:rPr>
        <w:t xml:space="preserve"> € tập ngữ cảnh:</w:t>
      </w:r>
    </w:p>
    <w:p w14:paraId="7B6897B0" w14:textId="77777777" w:rsidR="00F70457" w:rsidRPr="003E6772" w:rsidRDefault="00F70457" w:rsidP="00F70457">
      <w:pPr>
        <w:pStyle w:val="cushead2"/>
        <w:numPr>
          <w:ilvl w:val="0"/>
          <w:numId w:val="0"/>
        </w:numPr>
        <w:spacing w:before="120"/>
        <w:ind w:firstLine="284"/>
        <w:rPr>
          <w:noProof/>
          <w:sz w:val="30"/>
          <w:szCs w:val="30"/>
          <w:lang w:val="vi-VN"/>
        </w:rPr>
      </w:pPr>
      <m:oMathPara>
        <m:oMath>
          <m:r>
            <w:rPr>
              <w:rFonts w:ascii="Cambria Math" w:hAnsi="Cambria Math"/>
              <w:noProof/>
              <w:sz w:val="30"/>
              <w:szCs w:val="30"/>
              <w:lang w:val="vi-VN"/>
            </w:rPr>
            <m:t>f= ε→{0,1}</m:t>
          </m:r>
        </m:oMath>
      </m:oMathPara>
    </w:p>
    <w:p w14:paraId="7690348B" w14:textId="77777777" w:rsidR="00F70457" w:rsidRPr="003E6772" w:rsidRDefault="00F70457" w:rsidP="00B63FCF">
      <w:pPr>
        <w:pStyle w:val="cushead2"/>
        <w:numPr>
          <w:ilvl w:val="0"/>
          <w:numId w:val="0"/>
        </w:numPr>
        <w:spacing w:before="120"/>
        <w:ind w:firstLine="284"/>
        <w:rPr>
          <w:noProof/>
          <w:szCs w:val="26"/>
          <w:lang w:val="vi-VN"/>
        </w:rPr>
      </w:pPr>
      <w:r w:rsidRPr="003E6772">
        <w:rPr>
          <w:noProof/>
          <w:szCs w:val="26"/>
          <w:lang w:val="vi-VN"/>
        </w:rPr>
        <w:lastRenderedPageBreak/>
        <w:t xml:space="preserve">Giá trị kỳ vọng của </w:t>
      </w:r>
      <m:oMath>
        <m:r>
          <w:rPr>
            <w:rFonts w:ascii="Cambria Math" w:hAnsi="Cambria Math"/>
            <w:noProof/>
            <w:szCs w:val="26"/>
            <w:lang w:val="vi-VN"/>
          </w:rPr>
          <m:t>f</m:t>
        </m:r>
      </m:oMath>
      <w:r w:rsidRPr="003E6772">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3E6772">
        <w:rPr>
          <w:noProof/>
          <w:szCs w:val="26"/>
          <w:lang w:val="vi-VN"/>
        </w:rPr>
        <w:t>là:</w:t>
      </w:r>
    </w:p>
    <w:p w14:paraId="153CB135" w14:textId="77777777" w:rsidR="00F70457" w:rsidRPr="003E6772" w:rsidRDefault="00163CC8" w:rsidP="00F70457">
      <w:pPr>
        <w:pStyle w:val="cushead2"/>
        <w:numPr>
          <w:ilvl w:val="0"/>
          <w:numId w:val="0"/>
        </w:numPr>
        <w:spacing w:before="120"/>
        <w:jc w:val="center"/>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m:t>
              </m:r>
            </m:e>
            <m:sub>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m:t>
          </m:r>
          <m:nary>
            <m:naryPr>
              <m:chr m:val="∑"/>
              <m:limLoc m:val="undOvr"/>
              <m:supHide m:val="1"/>
              <m:ctrlPr>
                <w:rPr>
                  <w:rFonts w:ascii="Cambria Math" w:hAnsi="Cambria Math"/>
                  <w:i/>
                  <w:noProof/>
                  <w:sz w:val="30"/>
                  <w:szCs w:val="30"/>
                  <w:lang w:val="vi-VN"/>
                </w:rPr>
              </m:ctrlPr>
            </m:naryPr>
            <m:sub>
              <m:r>
                <w:rPr>
                  <w:rFonts w:ascii="Cambria Math" w:hAnsi="Cambria Math"/>
                  <w:noProof/>
                  <w:sz w:val="30"/>
                  <w:szCs w:val="30"/>
                  <w:lang w:val="vi-VN"/>
                </w:rPr>
                <m:t>a,b</m:t>
              </m:r>
            </m:sub>
            <m:sup/>
            <m:e>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d>
                <m:dPr>
                  <m:ctrlPr>
                    <w:rPr>
                      <w:rFonts w:ascii="Cambria Math" w:hAnsi="Cambria Math"/>
                      <w:i/>
                      <w:noProof/>
                      <w:sz w:val="30"/>
                      <w:szCs w:val="30"/>
                      <w:lang w:val="vi-VN"/>
                    </w:rPr>
                  </m:ctrlPr>
                </m:dPr>
                <m:e>
                  <m:r>
                    <w:rPr>
                      <w:rFonts w:ascii="Cambria Math" w:hAnsi="Cambria Math"/>
                      <w:noProof/>
                      <w:sz w:val="30"/>
                      <w:szCs w:val="30"/>
                      <w:lang w:val="vi-VN"/>
                    </w:rPr>
                    <m:t>x,y</m:t>
                  </m:r>
                </m:e>
              </m:d>
              <m:r>
                <w:rPr>
                  <w:rFonts w:ascii="Cambria Math" w:hAnsi="Cambria Math"/>
                  <w:noProof/>
                  <w:sz w:val="30"/>
                  <w:szCs w:val="30"/>
                  <w:lang w:val="vi-VN"/>
                </w:rPr>
                <m:t>f(x,y)</m:t>
              </m:r>
            </m:e>
          </m:nary>
        </m:oMath>
      </m:oMathPara>
    </w:p>
    <w:p w14:paraId="546709B5" w14:textId="77777777" w:rsidR="00F70457" w:rsidRPr="003E6772" w:rsidRDefault="00F70457" w:rsidP="00B63FCF">
      <w:pPr>
        <w:spacing w:before="120" w:line="360" w:lineRule="auto"/>
        <w:ind w:firstLine="284"/>
        <w:rPr>
          <w:noProof/>
          <w:sz w:val="26"/>
          <w:szCs w:val="26"/>
          <w:lang w:val="vi-VN"/>
        </w:rPr>
      </w:pPr>
      <w:r w:rsidRPr="003E6772">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3E6772">
        <w:rPr>
          <w:noProof/>
          <w:sz w:val="26"/>
          <w:szCs w:val="26"/>
          <w:lang w:val="vi-VN"/>
        </w:rPr>
        <w:t>phù hợp.</w:t>
      </w:r>
    </w:p>
    <w:p w14:paraId="0FEC3B39" w14:textId="77777777" w:rsidR="00F70457" w:rsidRPr="003E6772" w:rsidRDefault="00F70457" w:rsidP="00B1365E">
      <w:pPr>
        <w:spacing w:before="120" w:line="360" w:lineRule="auto"/>
        <w:ind w:firstLine="284"/>
        <w:rPr>
          <w:noProof/>
          <w:sz w:val="26"/>
          <w:szCs w:val="26"/>
          <w:lang w:val="vi-VN"/>
        </w:rPr>
      </w:pPr>
      <w:r w:rsidRPr="003E6772">
        <w:rPr>
          <w:noProof/>
          <w:sz w:val="26"/>
          <w:szCs w:val="26"/>
          <w:lang w:val="vi-VN"/>
        </w:rPr>
        <w:t xml:space="preserve">Với k đặc trưng các ràng buộc được biễu diễn dưới điều kiện: </w:t>
      </w:r>
    </w:p>
    <w:p w14:paraId="74A8C4B5" w14:textId="77777777" w:rsidR="00F70457" w:rsidRPr="003E6772" w:rsidRDefault="00163CC8" w:rsidP="00F70457">
      <w:pPr>
        <w:spacing w:before="120" w:line="360" w:lineRule="auto"/>
        <w:ind w:firstLine="284"/>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m:t>
              </m:r>
            </m:e>
            <m:sub>
              <m:r>
                <w:rPr>
                  <w:rFonts w:ascii="Cambria Math" w:hAnsi="Cambria Math"/>
                  <w:noProof/>
                  <w:sz w:val="30"/>
                  <w:szCs w:val="30"/>
                  <w:lang w:val="vi-VN"/>
                </w:rPr>
                <m:t>p</m:t>
              </m:r>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E</m:t>
              </m:r>
            </m:e>
            <m:sub>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oMath>
      </m:oMathPara>
    </w:p>
    <w:p w14:paraId="098F4D24" w14:textId="77777777" w:rsidR="00F70457" w:rsidRPr="003E6772" w:rsidRDefault="00F70457" w:rsidP="00F70457">
      <w:pPr>
        <w:spacing w:before="120" w:line="360" w:lineRule="auto"/>
        <w:rPr>
          <w:noProof/>
          <w:sz w:val="26"/>
          <w:szCs w:val="26"/>
          <w:lang w:val="vi-VN"/>
        </w:rPr>
      </w:pPr>
      <w:r w:rsidRPr="003E6772">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3E6772">
        <w:rPr>
          <w:noProof/>
          <w:sz w:val="26"/>
          <w:szCs w:val="26"/>
          <w:lang w:val="vi-VN"/>
        </w:rPr>
        <w:t xml:space="preserve"> là xác suất quan sát được của tập huấn luyện.</w:t>
      </w:r>
    </w:p>
    <w:p w14:paraId="598F1B71" w14:textId="77777777" w:rsidR="00F70457" w:rsidRPr="003E6772" w:rsidRDefault="00F70457" w:rsidP="00B1365E">
      <w:pPr>
        <w:spacing w:before="120" w:line="360" w:lineRule="auto"/>
        <w:ind w:firstLine="284"/>
        <w:rPr>
          <w:noProof/>
          <w:sz w:val="26"/>
          <w:szCs w:val="26"/>
          <w:lang w:val="vi-VN"/>
        </w:rPr>
      </w:pPr>
      <w:r w:rsidRPr="003E6772">
        <w:rPr>
          <w:noProof/>
          <w:sz w:val="26"/>
          <w:szCs w:val="26"/>
          <w:lang w:val="vi-VN"/>
        </w:rPr>
        <w:t>Việc lựa chọn các hàm đặc trưng tùy thuộc vào từng bài toán khác nhau và việc lựa chọn đặc trưng này ảnh hưởng đến chất lượng bộ phân lớp.</w:t>
      </w:r>
    </w:p>
    <w:p w14:paraId="621CB52F" w14:textId="77777777" w:rsidR="00D13303" w:rsidRPr="003E6772" w:rsidRDefault="00D13303" w:rsidP="00882380">
      <w:pPr>
        <w:pStyle w:val="cushead2"/>
        <w:numPr>
          <w:ilvl w:val="0"/>
          <w:numId w:val="12"/>
        </w:numPr>
        <w:spacing w:before="120"/>
        <w:ind w:left="567" w:firstLine="284"/>
        <w:outlineLvl w:val="2"/>
        <w:rPr>
          <w:i/>
          <w:noProof/>
          <w:szCs w:val="26"/>
          <w:lang w:val="vi-VN"/>
        </w:rPr>
      </w:pPr>
      <w:bookmarkStart w:id="30" w:name="_Toc47339672"/>
      <w:r w:rsidRPr="003E6772">
        <w:rPr>
          <w:i/>
          <w:noProof/>
          <w:szCs w:val="26"/>
          <w:lang w:val="vi-VN"/>
        </w:rPr>
        <w:t xml:space="preserve">Phương pháp </w:t>
      </w:r>
      <w:r w:rsidR="00F70457" w:rsidRPr="003E6772">
        <w:rPr>
          <w:i/>
          <w:noProof/>
          <w:szCs w:val="26"/>
          <w:lang w:val="vi-VN"/>
        </w:rPr>
        <w:t>cây quyết định</w:t>
      </w:r>
      <w:bookmarkEnd w:id="30"/>
    </w:p>
    <w:p w14:paraId="025FC4F0" w14:textId="77777777" w:rsidR="00FF1D5E" w:rsidRPr="003E6772" w:rsidRDefault="00FF1D5E" w:rsidP="00B1365E">
      <w:pPr>
        <w:spacing w:line="360" w:lineRule="auto"/>
        <w:ind w:firstLine="284"/>
        <w:jc w:val="both"/>
        <w:rPr>
          <w:noProof/>
          <w:sz w:val="26"/>
          <w:szCs w:val="26"/>
          <w:lang w:val="vi-VN"/>
        </w:rPr>
      </w:pPr>
      <w:r w:rsidRPr="003E6772">
        <w:rPr>
          <w:iCs/>
          <w:noProof/>
          <w:sz w:val="26"/>
          <w:szCs w:val="26"/>
          <w:lang w:val="vi-VN"/>
        </w:rPr>
        <w:t>Phương pháp cây quyết định</w:t>
      </w:r>
      <w:r w:rsidRPr="003E6772">
        <w:rPr>
          <w:i/>
          <w:iCs/>
          <w:noProof/>
          <w:sz w:val="26"/>
          <w:szCs w:val="26"/>
          <w:lang w:val="vi-VN"/>
        </w:rPr>
        <w:t xml:space="preserve"> </w:t>
      </w:r>
      <w:r w:rsidRPr="003E6772">
        <w:rPr>
          <w:noProof/>
          <w:sz w:val="26"/>
          <w:szCs w:val="26"/>
          <w:lang w:val="vi-VN"/>
        </w:rPr>
        <w:t>là việc tìm kiếm các cây quyết</w:t>
      </w:r>
      <w:r w:rsidRPr="003E6772">
        <w:rPr>
          <w:i/>
          <w:iCs/>
          <w:noProof/>
          <w:sz w:val="26"/>
          <w:szCs w:val="26"/>
          <w:lang w:val="vi-VN"/>
        </w:rPr>
        <w:t xml:space="preserve"> </w:t>
      </w:r>
      <w:r w:rsidRPr="003E6772">
        <w:rPr>
          <w:noProof/>
          <w:sz w:val="26"/>
          <w:szCs w:val="26"/>
          <w:lang w:val="vi-VN"/>
        </w:rPr>
        <w:t xml:space="preserve">định từ những bản ghi huấn luyện đã có nhãn lớp. Mỗi cây quyết định (decision tree) là một cấu trúc cây kiểu lưu đồ, trong đó mỗi </w:t>
      </w:r>
      <w:r w:rsidRPr="003E6772">
        <w:rPr>
          <w:i/>
          <w:iCs/>
          <w:noProof/>
          <w:sz w:val="26"/>
          <w:szCs w:val="26"/>
          <w:lang w:val="vi-VN"/>
        </w:rPr>
        <w:t>nút trong</w:t>
      </w:r>
      <w:r w:rsidRPr="003E6772">
        <w:rPr>
          <w:noProof/>
          <w:sz w:val="26"/>
          <w:szCs w:val="26"/>
          <w:lang w:val="vi-VN"/>
        </w:rPr>
        <w:t xml:space="preserve"> biểu thị một sự kiểm tra trên một thuộc tính nào đó, mỗi </w:t>
      </w:r>
      <w:r w:rsidRPr="003E6772">
        <w:rPr>
          <w:i/>
          <w:iCs/>
          <w:noProof/>
          <w:sz w:val="26"/>
          <w:szCs w:val="26"/>
          <w:lang w:val="vi-VN"/>
        </w:rPr>
        <w:t>nhánh</w:t>
      </w:r>
      <w:r w:rsidRPr="003E6772">
        <w:rPr>
          <w:noProof/>
          <w:sz w:val="26"/>
          <w:szCs w:val="26"/>
          <w:lang w:val="vi-VN"/>
        </w:rPr>
        <w:t xml:space="preserve"> biểu diễn một kết quả của sự kiểm tra đó, còn mỗi </w:t>
      </w:r>
      <w:r w:rsidRPr="003E6772">
        <w:rPr>
          <w:i/>
          <w:iCs/>
          <w:noProof/>
          <w:sz w:val="26"/>
          <w:szCs w:val="26"/>
          <w:lang w:val="vi-VN"/>
        </w:rPr>
        <w:t xml:space="preserve">nút lá </w:t>
      </w:r>
      <w:r w:rsidRPr="003E6772">
        <w:rPr>
          <w:noProof/>
          <w:sz w:val="26"/>
          <w:szCs w:val="26"/>
          <w:lang w:val="vi-VN"/>
        </w:rPr>
        <w:t>chứa một nhãn lớp. Nút ở trên cùng của cây là</w:t>
      </w:r>
      <w:r w:rsidRPr="003E6772">
        <w:rPr>
          <w:i/>
          <w:iCs/>
          <w:noProof/>
          <w:sz w:val="26"/>
          <w:szCs w:val="26"/>
          <w:lang w:val="vi-VN"/>
        </w:rPr>
        <w:t xml:space="preserve"> nút gốc</w:t>
      </w:r>
      <w:r w:rsidRPr="003E6772">
        <w:rPr>
          <w:noProof/>
          <w:sz w:val="26"/>
          <w:szCs w:val="26"/>
          <w:lang w:val="vi-VN"/>
        </w:rPr>
        <w:t>, chứa tên của thuộc tính</w:t>
      </w:r>
      <w:r w:rsidRPr="003E6772">
        <w:rPr>
          <w:i/>
          <w:iCs/>
          <w:noProof/>
          <w:sz w:val="26"/>
          <w:szCs w:val="26"/>
          <w:lang w:val="vi-VN"/>
        </w:rPr>
        <w:t xml:space="preserve"> </w:t>
      </w:r>
      <w:r w:rsidRPr="003E6772">
        <w:rPr>
          <w:noProof/>
          <w:sz w:val="26"/>
          <w:szCs w:val="26"/>
          <w:lang w:val="vi-VN"/>
        </w:rPr>
        <w:t xml:space="preserve">cần kiểm tra. </w:t>
      </w:r>
    </w:p>
    <w:p w14:paraId="2F12DE24" w14:textId="77777777" w:rsidR="00FF1D5E" w:rsidRPr="003E6772" w:rsidRDefault="00FF1D5E" w:rsidP="00C8100F">
      <w:pPr>
        <w:spacing w:line="360" w:lineRule="auto"/>
        <w:ind w:firstLine="360"/>
        <w:jc w:val="center"/>
        <w:rPr>
          <w:noProof/>
          <w:sz w:val="26"/>
          <w:szCs w:val="26"/>
          <w:lang w:val="vi-VN"/>
        </w:rPr>
      </w:pPr>
      <w:r w:rsidRPr="003E6772">
        <w:rPr>
          <w:noProof/>
          <w:color w:val="000000" w:themeColor="text1"/>
        </w:rPr>
        <w:drawing>
          <wp:inline distT="0" distB="0" distL="0" distR="0" wp14:anchorId="1A19C28F" wp14:editId="69499B93">
            <wp:extent cx="4198289" cy="2313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16">
                      <a:extLst>
                        <a:ext uri="{28A0092B-C50C-407E-A947-70E740481C1C}">
                          <a14:useLocalDpi xmlns:a14="http://schemas.microsoft.com/office/drawing/2010/main" val="0"/>
                        </a:ext>
                      </a:extLst>
                    </a:blip>
                    <a:stretch>
                      <a:fillRect/>
                    </a:stretch>
                  </pic:blipFill>
                  <pic:spPr>
                    <a:xfrm>
                      <a:off x="0" y="0"/>
                      <a:ext cx="4200525" cy="2315062"/>
                    </a:xfrm>
                    <a:prstGeom prst="rect">
                      <a:avLst/>
                    </a:prstGeom>
                  </pic:spPr>
                </pic:pic>
              </a:graphicData>
            </a:graphic>
          </wp:inline>
        </w:drawing>
      </w:r>
    </w:p>
    <w:p w14:paraId="01E0D257" w14:textId="1C83616F" w:rsidR="00883E79" w:rsidRPr="003E6772" w:rsidRDefault="00883E79" w:rsidP="00574A0A">
      <w:pPr>
        <w:pStyle w:val="Caption"/>
        <w:spacing w:before="120" w:after="0" w:line="360" w:lineRule="auto"/>
        <w:jc w:val="center"/>
        <w:rPr>
          <w:b w:val="0"/>
          <w:i/>
          <w:noProof/>
          <w:color w:val="auto"/>
          <w:sz w:val="26"/>
          <w:szCs w:val="26"/>
          <w:lang w:val="vi-VN"/>
        </w:rPr>
      </w:pPr>
      <w:bookmarkStart w:id="31" w:name="_Toc47274353"/>
      <w:r w:rsidRPr="003E6772">
        <w:rPr>
          <w:b w:val="0"/>
          <w:i/>
          <w:noProof/>
          <w:color w:val="auto"/>
          <w:sz w:val="26"/>
          <w:szCs w:val="26"/>
          <w:lang w:val="vi-VN"/>
        </w:rPr>
        <w:t xml:space="preserve">Hình </w:t>
      </w:r>
      <w:r w:rsidR="00C240AC" w:rsidRPr="003E6772">
        <w:rPr>
          <w:b w:val="0"/>
          <w:i/>
          <w:noProof/>
          <w:color w:val="auto"/>
          <w:sz w:val="26"/>
          <w:szCs w:val="26"/>
          <w:lang w:val="vi-VN"/>
        </w:rPr>
        <w:t>2</w:t>
      </w:r>
      <w:r w:rsidR="00BE53BC" w:rsidRPr="003E6772">
        <w:rPr>
          <w:b w:val="0"/>
          <w:i/>
          <w:noProof/>
          <w:color w:val="auto"/>
          <w:sz w:val="26"/>
          <w:szCs w:val="26"/>
          <w:lang w:val="vi-VN"/>
        </w:rPr>
        <w:t>–</w:t>
      </w:r>
      <w:r w:rsidR="000A6597" w:rsidRPr="00163CC8">
        <w:rPr>
          <w:b w:val="0"/>
          <w:i/>
          <w:noProof/>
          <w:color w:val="auto"/>
          <w:sz w:val="26"/>
          <w:szCs w:val="26"/>
          <w:lang w:val="vi-VN"/>
        </w:rPr>
        <w:t>4</w:t>
      </w:r>
      <w:r w:rsidR="000A6597" w:rsidRPr="003E6772">
        <w:rPr>
          <w:b w:val="0"/>
          <w:i/>
          <w:noProof/>
          <w:color w:val="auto"/>
          <w:sz w:val="26"/>
          <w:szCs w:val="26"/>
          <w:lang w:val="vi-VN"/>
        </w:rPr>
        <w:t xml:space="preserve"> </w:t>
      </w:r>
      <w:r w:rsidRPr="003E6772">
        <w:rPr>
          <w:b w:val="0"/>
          <w:i/>
          <w:noProof/>
          <w:color w:val="auto"/>
          <w:sz w:val="26"/>
          <w:szCs w:val="26"/>
          <w:lang w:val="vi-VN"/>
        </w:rPr>
        <w:t>Ví dụ về cây quyết định [26].</w:t>
      </w:r>
      <w:bookmarkEnd w:id="31"/>
    </w:p>
    <w:p w14:paraId="28F2141F" w14:textId="77777777" w:rsidR="00FF1D5E" w:rsidRPr="003E6772" w:rsidRDefault="00FF1D5E" w:rsidP="0069269B">
      <w:pPr>
        <w:spacing w:line="360" w:lineRule="auto"/>
        <w:ind w:firstLine="284"/>
        <w:jc w:val="both"/>
        <w:rPr>
          <w:noProof/>
          <w:sz w:val="26"/>
          <w:szCs w:val="26"/>
          <w:lang w:val="vi-VN"/>
        </w:rPr>
      </w:pPr>
      <w:r w:rsidRPr="003E6772">
        <w:rPr>
          <w:noProof/>
          <w:sz w:val="26"/>
          <w:szCs w:val="26"/>
          <w:lang w:val="vi-VN"/>
        </w:rPr>
        <w:lastRenderedPageBreak/>
        <w:t xml:space="preserve">Hình </w:t>
      </w:r>
      <w:r w:rsidR="00327BC3" w:rsidRPr="003E6772">
        <w:rPr>
          <w:noProof/>
          <w:sz w:val="26"/>
          <w:szCs w:val="26"/>
          <w:lang w:val="vi-VN"/>
        </w:rPr>
        <w:t xml:space="preserve">2-7 là một ví dụ về </w:t>
      </w:r>
      <w:r w:rsidRPr="003E6772">
        <w:rPr>
          <w:noProof/>
          <w:sz w:val="26"/>
          <w:szCs w:val="26"/>
          <w:lang w:val="vi-VN"/>
        </w:rPr>
        <w:t xml:space="preserve">cây quyết định tiêu biểu. Các nút trong được biểu diễn bằng các hình chữ nhật, còn các nút lá được biểu diễn bằng các hình bầu dục. Một số thuật toán cây quyết định chỉ sinh ra các </w:t>
      </w:r>
      <w:r w:rsidRPr="003E6772">
        <w:rPr>
          <w:i/>
          <w:iCs/>
          <w:noProof/>
          <w:sz w:val="26"/>
          <w:szCs w:val="26"/>
          <w:lang w:val="vi-VN"/>
        </w:rPr>
        <w:t>cây nhị</w:t>
      </w:r>
      <w:r w:rsidRPr="003E6772">
        <w:rPr>
          <w:noProof/>
          <w:sz w:val="26"/>
          <w:szCs w:val="26"/>
          <w:lang w:val="vi-VN"/>
        </w:rPr>
        <w:t xml:space="preserve"> </w:t>
      </w:r>
      <w:r w:rsidRPr="003E6772">
        <w:rPr>
          <w:i/>
          <w:iCs/>
          <w:noProof/>
          <w:sz w:val="26"/>
          <w:szCs w:val="26"/>
          <w:lang w:val="vi-VN"/>
        </w:rPr>
        <w:t>phân</w:t>
      </w:r>
      <w:r w:rsidRPr="003E6772">
        <w:rPr>
          <w:noProof/>
          <w:sz w:val="26"/>
          <w:szCs w:val="26"/>
          <w:lang w:val="vi-VN"/>
        </w:rPr>
        <w:t xml:space="preserve"> (trong đó mỗi nút trong rẽ nhánh đến hai nút khác), trong khi những thuật toán cây quyết định khác có thể sinh ra những cây không nhị phân.</w:t>
      </w:r>
    </w:p>
    <w:p w14:paraId="69FAABCC" w14:textId="77777777" w:rsidR="00FF1D5E" w:rsidRPr="003E6772" w:rsidRDefault="00FF1D5E" w:rsidP="0069269B">
      <w:pPr>
        <w:spacing w:before="120" w:line="360" w:lineRule="auto"/>
        <w:ind w:firstLine="284"/>
        <w:jc w:val="both"/>
        <w:rPr>
          <w:noProof/>
          <w:sz w:val="26"/>
          <w:szCs w:val="26"/>
          <w:lang w:val="vi-VN"/>
        </w:rPr>
      </w:pPr>
      <w:r w:rsidRPr="003E6772">
        <w:rPr>
          <w:noProof/>
          <w:sz w:val="26"/>
          <w:szCs w:val="26"/>
          <w:lang w:val="vi-VN"/>
        </w:rPr>
        <w:t xml:space="preserve">Sử dụng các cây quyết định cho phân lớp: cho một bản ghi </w:t>
      </w:r>
      <w:r w:rsidRPr="003E6772">
        <w:rPr>
          <w:b/>
          <w:bCs/>
          <w:i/>
          <w:iCs/>
          <w:noProof/>
          <w:sz w:val="26"/>
          <w:szCs w:val="26"/>
          <w:lang w:val="vi-VN"/>
        </w:rPr>
        <w:t>X</w:t>
      </w:r>
      <w:r w:rsidRPr="003E6772">
        <w:rPr>
          <w:noProof/>
          <w:sz w:val="26"/>
          <w:szCs w:val="26"/>
          <w:lang w:val="vi-VN"/>
        </w:rPr>
        <w:t xml:space="preserve"> nào đó mà ta chưa biết nhãn lớp liên kết với nó, các giá trị thuộc tính của bản ghi đó được kiểm tra so với cây quyết định. Dựa theo những cuộc kiểm tra đó, ta lần ra một đường đi từ gốc đến một nút lá chứa kết quả dự đoán lớp dành cho bản ghi ấy. Các cây quyết định có thể dễ dàng được chuyển đổi thành các </w:t>
      </w:r>
      <w:r w:rsidRPr="003E6772">
        <w:rPr>
          <w:i/>
          <w:iCs/>
          <w:noProof/>
          <w:sz w:val="26"/>
          <w:szCs w:val="26"/>
          <w:lang w:val="vi-VN"/>
        </w:rPr>
        <w:t>luật phân lớp</w:t>
      </w:r>
      <w:r w:rsidRPr="003E6772">
        <w:rPr>
          <w:noProof/>
          <w:sz w:val="26"/>
          <w:szCs w:val="26"/>
          <w:lang w:val="vi-VN"/>
        </w:rPr>
        <w:t>, tức hình thức phân loại đơn giản và dễ hiểu nhất đối với con người.</w:t>
      </w:r>
    </w:p>
    <w:p w14:paraId="509DAD57" w14:textId="77777777" w:rsidR="00D13303" w:rsidRPr="003E6772" w:rsidRDefault="00D13303" w:rsidP="0069269B">
      <w:pPr>
        <w:pStyle w:val="Heading2"/>
        <w:numPr>
          <w:ilvl w:val="0"/>
          <w:numId w:val="40"/>
        </w:numPr>
        <w:spacing w:before="120" w:after="0"/>
        <w:ind w:left="0" w:firstLine="284"/>
        <w:rPr>
          <w:rFonts w:ascii="Times New Roman" w:hAnsi="Times New Roman"/>
          <w:i w:val="0"/>
          <w:noProof/>
          <w:lang w:val="vi-VN"/>
        </w:rPr>
      </w:pPr>
      <w:bookmarkStart w:id="32" w:name="_Toc47339673"/>
      <w:r w:rsidRPr="003E6772">
        <w:rPr>
          <w:rFonts w:ascii="Times New Roman" w:hAnsi="Times New Roman"/>
          <w:i w:val="0"/>
          <w:noProof/>
          <w:lang w:val="vi-VN"/>
        </w:rPr>
        <w:t>Phân lớp câu chủ quan</w:t>
      </w:r>
      <w:bookmarkEnd w:id="32"/>
    </w:p>
    <w:p w14:paraId="4C0FC297" w14:textId="53E80EBC" w:rsidR="004E0FA9" w:rsidRPr="003E6772" w:rsidRDefault="004E0FA9" w:rsidP="004D0835">
      <w:pPr>
        <w:spacing w:before="120" w:line="360" w:lineRule="auto"/>
        <w:ind w:firstLine="284"/>
        <w:jc w:val="both"/>
        <w:rPr>
          <w:noProof/>
          <w:sz w:val="26"/>
          <w:szCs w:val="26"/>
          <w:lang w:val="vi-VN"/>
        </w:rPr>
      </w:pPr>
      <w:r w:rsidRPr="003E6772">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đạt đưa ra một số thông tin thực tế, trong khi câu chủ quan thường đưa ra những quan điểm và ý kiến cá nhân. </w:t>
      </w:r>
    </w:p>
    <w:p w14:paraId="13A8E87C" w14:textId="77777777" w:rsidR="004E0FA9" w:rsidRPr="003E6772" w:rsidRDefault="004E0FA9" w:rsidP="003A6C43">
      <w:pPr>
        <w:pStyle w:val="ListParagraph"/>
        <w:numPr>
          <w:ilvl w:val="0"/>
          <w:numId w:val="25"/>
        </w:numPr>
        <w:spacing w:before="120"/>
        <w:ind w:left="284" w:firstLine="0"/>
        <w:rPr>
          <w:noProof/>
          <w:szCs w:val="26"/>
          <w:lang w:val="vi-VN"/>
        </w:rPr>
      </w:pPr>
      <w:r w:rsidRPr="003E6772">
        <w:rPr>
          <w:noProof/>
          <w:szCs w:val="26"/>
          <w:lang w:val="vi-VN"/>
        </w:rPr>
        <w:t>Câu chủ quan: Tôi thích chiếc điện thoại iphone này.</w:t>
      </w:r>
    </w:p>
    <w:p w14:paraId="51EB976A" w14:textId="77777777" w:rsidR="004E0FA9" w:rsidRPr="003E6772" w:rsidRDefault="004E0FA9" w:rsidP="003A6C43">
      <w:pPr>
        <w:pStyle w:val="ListParagraph"/>
        <w:numPr>
          <w:ilvl w:val="0"/>
          <w:numId w:val="25"/>
        </w:numPr>
        <w:spacing w:before="120"/>
        <w:ind w:left="284" w:firstLine="0"/>
        <w:rPr>
          <w:noProof/>
          <w:szCs w:val="26"/>
          <w:lang w:val="vi-VN"/>
        </w:rPr>
      </w:pPr>
      <w:r w:rsidRPr="003E6772">
        <w:rPr>
          <w:noProof/>
          <w:szCs w:val="26"/>
          <w:lang w:val="vi-VN"/>
        </w:rPr>
        <w:t>Câu khách quan: Chiếc iphone này có màu đỏ.</w:t>
      </w:r>
    </w:p>
    <w:p w14:paraId="561CAA74" w14:textId="1A1A4359" w:rsidR="004E0FA9" w:rsidRPr="003E6772" w:rsidRDefault="004E0FA9" w:rsidP="006E2A59">
      <w:pPr>
        <w:spacing w:before="120" w:line="360" w:lineRule="auto"/>
        <w:ind w:firstLine="284"/>
        <w:jc w:val="both"/>
        <w:rPr>
          <w:noProof/>
          <w:sz w:val="26"/>
          <w:szCs w:val="26"/>
          <w:lang w:val="vi-VN"/>
        </w:rPr>
      </w:pPr>
      <w:r w:rsidRPr="003E6772">
        <w:rPr>
          <w:noProof/>
          <w:sz w:val="26"/>
          <w:szCs w:val="26"/>
          <w:lang w:val="vi-VN"/>
        </w:rPr>
        <w:t xml:space="preserve">Trong thực tế câu chủ quan có thể diễn đạt nhiều loại thông tin khác nhau như: ý kiến, đánh giá, cảm xúc, niềm tin, suy đoán, cáo buộc, lập trường, v.v. </w:t>
      </w:r>
      <w:r w:rsidR="00E03F3D" w:rsidRPr="003E6772">
        <w:rPr>
          <w:noProof/>
          <w:sz w:val="26"/>
          <w:szCs w:val="26"/>
          <w:lang w:val="vi-VN"/>
        </w:rPr>
        <w:t>(theo Wiebe vào 1999) [5]</w:t>
      </w:r>
      <w:r w:rsidRPr="003E6772">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24C40207" w14:textId="77777777" w:rsidR="004E0FA9" w:rsidRPr="003E6772" w:rsidRDefault="004E0FA9" w:rsidP="006E2A59">
      <w:pPr>
        <w:spacing w:before="120" w:line="360" w:lineRule="auto"/>
        <w:ind w:firstLine="284"/>
        <w:jc w:val="both"/>
        <w:rPr>
          <w:noProof/>
          <w:sz w:val="26"/>
          <w:szCs w:val="26"/>
          <w:lang w:val="vi-VN"/>
        </w:rPr>
      </w:pPr>
      <w:r w:rsidRPr="003E6772">
        <w:rPr>
          <w:noProof/>
          <w:sz w:val="26"/>
          <w:szCs w:val="26"/>
          <w:lang w:val="vi-VN"/>
        </w:rPr>
        <w:t xml:space="preserve">Đa số cách tiếp cận giải quyết bài toán phân lớp câu chủ quan là phân loại dựa trên học có giám sát đòi hỏi dữ liệu huấn luyện phải được gán nhãn. Một số phương </w:t>
      </w:r>
      <w:r w:rsidRPr="003E6772">
        <w:rPr>
          <w:noProof/>
          <w:sz w:val="26"/>
          <w:szCs w:val="26"/>
          <w:lang w:val="vi-VN"/>
        </w:rPr>
        <w:lastRenderedPageBreak/>
        <w:t>pháp tiếp cận phổ biến của phân lớp câu chủ quan là: dùng phương pháp Naïve Bayes (đã trình bày ở mục trước), phương pháp phân lớp sử dụng mẫu [16].</w:t>
      </w:r>
    </w:p>
    <w:p w14:paraId="0E8E90E0" w14:textId="77777777" w:rsidR="004E0FA9" w:rsidRPr="003E6772" w:rsidRDefault="004E0FA9" w:rsidP="00642B2B">
      <w:pPr>
        <w:spacing w:before="120" w:line="360" w:lineRule="auto"/>
        <w:ind w:firstLine="284"/>
        <w:jc w:val="both"/>
        <w:rPr>
          <w:noProof/>
          <w:sz w:val="26"/>
          <w:szCs w:val="26"/>
          <w:lang w:val="vi-VN"/>
        </w:rPr>
      </w:pPr>
      <w:r w:rsidRPr="003E6772">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0E589C0C" w14:textId="77777777" w:rsidR="004E0FA9" w:rsidRPr="003E6772" w:rsidRDefault="004E0FA9" w:rsidP="004E0FA9">
      <w:pPr>
        <w:spacing w:before="120" w:line="360" w:lineRule="auto"/>
        <w:jc w:val="both"/>
        <w:rPr>
          <w:noProof/>
          <w:sz w:val="26"/>
          <w:szCs w:val="26"/>
          <w:lang w:val="vi-VN"/>
        </w:rPr>
      </w:pPr>
      <w:r w:rsidRPr="003E6772">
        <w:rPr>
          <w:noProof/>
          <w:sz w:val="26"/>
          <w:szCs w:val="26"/>
        </w:rPr>
        <w:drawing>
          <wp:inline distT="0" distB="0" distL="0" distR="0" wp14:anchorId="47E23603" wp14:editId="4C3EE23D">
            <wp:extent cx="5526157" cy="314076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7">
                      <a:extLst>
                        <a:ext uri="{28A0092B-C50C-407E-A947-70E740481C1C}">
                          <a14:useLocalDpi xmlns:a14="http://schemas.microsoft.com/office/drawing/2010/main" val="0"/>
                        </a:ext>
                      </a:extLst>
                    </a:blip>
                    <a:stretch>
                      <a:fillRect/>
                    </a:stretch>
                  </pic:blipFill>
                  <pic:spPr>
                    <a:xfrm>
                      <a:off x="0" y="0"/>
                      <a:ext cx="5546766" cy="3152479"/>
                    </a:xfrm>
                    <a:prstGeom prst="rect">
                      <a:avLst/>
                    </a:prstGeom>
                  </pic:spPr>
                </pic:pic>
              </a:graphicData>
            </a:graphic>
          </wp:inline>
        </w:drawing>
      </w:r>
    </w:p>
    <w:p w14:paraId="78673473" w14:textId="773DA7B4" w:rsidR="00F170F2" w:rsidRPr="003E6772" w:rsidRDefault="00C05B82" w:rsidP="00576068">
      <w:pPr>
        <w:pStyle w:val="Caption"/>
        <w:spacing w:before="120" w:after="0" w:line="360" w:lineRule="auto"/>
        <w:jc w:val="center"/>
        <w:rPr>
          <w:b w:val="0"/>
          <w:i/>
          <w:noProof/>
          <w:color w:val="auto"/>
          <w:sz w:val="26"/>
          <w:szCs w:val="26"/>
          <w:lang w:val="vi-VN"/>
        </w:rPr>
      </w:pPr>
      <w:bookmarkStart w:id="33" w:name="_Toc47274354"/>
      <w:r w:rsidRPr="003E6772">
        <w:rPr>
          <w:b w:val="0"/>
          <w:i/>
          <w:noProof/>
          <w:color w:val="auto"/>
          <w:sz w:val="26"/>
          <w:szCs w:val="26"/>
          <w:lang w:val="vi-VN"/>
        </w:rPr>
        <w:t xml:space="preserve">Hình </w:t>
      </w:r>
      <w:r w:rsidR="00C240AC" w:rsidRPr="003E6772">
        <w:rPr>
          <w:b w:val="0"/>
          <w:i/>
          <w:noProof/>
          <w:color w:val="auto"/>
          <w:sz w:val="26"/>
          <w:szCs w:val="26"/>
          <w:lang w:val="vi-VN"/>
        </w:rPr>
        <w:t>2</w:t>
      </w:r>
      <w:r w:rsidR="00BE53BC" w:rsidRPr="003E6772">
        <w:rPr>
          <w:b w:val="0"/>
          <w:i/>
          <w:noProof/>
          <w:color w:val="auto"/>
          <w:sz w:val="26"/>
          <w:szCs w:val="26"/>
          <w:lang w:val="vi-VN"/>
        </w:rPr>
        <w:t>–</w:t>
      </w:r>
      <w:r w:rsidR="00E56A40" w:rsidRPr="00163CC8">
        <w:rPr>
          <w:b w:val="0"/>
          <w:i/>
          <w:noProof/>
          <w:color w:val="auto"/>
          <w:sz w:val="26"/>
          <w:szCs w:val="26"/>
          <w:lang w:val="vi-VN"/>
        </w:rPr>
        <w:t>5</w:t>
      </w:r>
      <w:r w:rsidRPr="003E6772">
        <w:rPr>
          <w:b w:val="0"/>
          <w:i/>
          <w:noProof/>
          <w:color w:val="auto"/>
          <w:sz w:val="26"/>
          <w:szCs w:val="26"/>
          <w:lang w:val="vi-VN"/>
        </w:rPr>
        <w:t xml:space="preserve"> Mô hình phân lớp câu chủ quan cho Tiếng Việt [17].</w:t>
      </w:r>
      <w:bookmarkEnd w:id="33"/>
    </w:p>
    <w:p w14:paraId="2A54138B" w14:textId="77777777" w:rsidR="004E0FA9" w:rsidRPr="003E6772" w:rsidRDefault="004E0FA9" w:rsidP="00346C4F">
      <w:pPr>
        <w:spacing w:before="120" w:line="360" w:lineRule="auto"/>
        <w:ind w:firstLine="284"/>
        <w:jc w:val="both"/>
        <w:rPr>
          <w:noProof/>
          <w:sz w:val="26"/>
          <w:szCs w:val="26"/>
          <w:lang w:val="vi-VN"/>
        </w:rPr>
      </w:pPr>
      <w:r w:rsidRPr="003E6772">
        <w:rPr>
          <w:noProof/>
          <w:sz w:val="26"/>
          <w:szCs w:val="26"/>
          <w:lang w:val="vi-VN"/>
        </w:rPr>
        <w:t>Quy trình thực hiện trải qua 2 bước sau:</w:t>
      </w:r>
    </w:p>
    <w:p w14:paraId="767E8765" w14:textId="77777777" w:rsidR="004E0FA9" w:rsidRPr="003E6772" w:rsidRDefault="004E0FA9" w:rsidP="00346C4F">
      <w:pPr>
        <w:pStyle w:val="ListParagraph"/>
        <w:numPr>
          <w:ilvl w:val="0"/>
          <w:numId w:val="26"/>
        </w:numPr>
        <w:spacing w:before="120"/>
        <w:ind w:left="284" w:firstLine="0"/>
        <w:rPr>
          <w:noProof/>
          <w:szCs w:val="26"/>
          <w:lang w:val="vi-VN"/>
        </w:rPr>
      </w:pPr>
      <w:r w:rsidRPr="003E6772">
        <w:rPr>
          <w:noProof/>
          <w:szCs w:val="26"/>
          <w:lang w:val="vi-VN"/>
        </w:rPr>
        <w:t>Bước 1: Trích xuất tất cả mẫu dữ liệu huấn luyện đã được gán nhãn.</w:t>
      </w:r>
    </w:p>
    <w:p w14:paraId="6F1D2DF7" w14:textId="77777777" w:rsidR="004E0FA9" w:rsidRPr="003E6772" w:rsidRDefault="004E0FA9" w:rsidP="00346C4F">
      <w:pPr>
        <w:pStyle w:val="ListParagraph"/>
        <w:numPr>
          <w:ilvl w:val="0"/>
          <w:numId w:val="26"/>
        </w:numPr>
        <w:spacing w:before="120"/>
        <w:ind w:left="284" w:firstLine="0"/>
        <w:rPr>
          <w:noProof/>
          <w:szCs w:val="26"/>
          <w:lang w:val="vi-VN"/>
        </w:rPr>
      </w:pPr>
      <w:r w:rsidRPr="003E6772">
        <w:rPr>
          <w:noProof/>
          <w:szCs w:val="26"/>
          <w:lang w:val="vi-VN"/>
        </w:rPr>
        <w:t>Bước 2: Đánh giá các mẫu để chọn bộ mẫu tốt nhất.</w:t>
      </w:r>
    </w:p>
    <w:p w14:paraId="4D795BBC" w14:textId="77777777" w:rsidR="004E0FA9" w:rsidRPr="003E6772" w:rsidRDefault="004E0FA9" w:rsidP="00346C4F">
      <w:pPr>
        <w:spacing w:before="120" w:line="360" w:lineRule="auto"/>
        <w:ind w:firstLine="284"/>
        <w:jc w:val="both"/>
        <w:rPr>
          <w:noProof/>
          <w:sz w:val="26"/>
          <w:szCs w:val="26"/>
          <w:lang w:val="vi-VN"/>
        </w:rPr>
      </w:pPr>
      <w:r w:rsidRPr="003E6772">
        <w:rPr>
          <w:noProof/>
          <w:sz w:val="26"/>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43C110A4" w14:textId="77777777" w:rsidR="00D13303" w:rsidRPr="003E6772" w:rsidRDefault="008635A0" w:rsidP="009A397F">
      <w:pPr>
        <w:pStyle w:val="Heading2"/>
        <w:numPr>
          <w:ilvl w:val="0"/>
          <w:numId w:val="40"/>
        </w:numPr>
        <w:spacing w:before="120" w:after="0"/>
        <w:ind w:left="0" w:firstLine="284"/>
        <w:rPr>
          <w:rFonts w:ascii="Times New Roman" w:hAnsi="Times New Roman"/>
          <w:i w:val="0"/>
          <w:noProof/>
          <w:lang w:val="vi-VN"/>
        </w:rPr>
      </w:pPr>
      <w:bookmarkStart w:id="34" w:name="_Toc47339674"/>
      <w:r w:rsidRPr="003C483C">
        <w:rPr>
          <w:rFonts w:ascii="Times New Roman" w:hAnsi="Times New Roman"/>
          <w:i w:val="0"/>
          <w:noProof/>
          <w:lang w:val="vi-VN"/>
        </w:rPr>
        <w:lastRenderedPageBreak/>
        <w:t>Phương pháp b</w:t>
      </w:r>
      <w:r w:rsidR="00D13303" w:rsidRPr="003E6772">
        <w:rPr>
          <w:rFonts w:ascii="Times New Roman" w:hAnsi="Times New Roman"/>
          <w:i w:val="0"/>
          <w:noProof/>
          <w:lang w:val="vi-VN"/>
        </w:rPr>
        <w:t>iễu diễn văn bản</w:t>
      </w:r>
      <w:bookmarkEnd w:id="34"/>
    </w:p>
    <w:p w14:paraId="60A83925" w14:textId="77777777" w:rsidR="00AA5C11" w:rsidRPr="003E6772" w:rsidRDefault="00AA5C11" w:rsidP="00E941B0">
      <w:pPr>
        <w:spacing w:before="120" w:line="360" w:lineRule="auto"/>
        <w:ind w:firstLine="284"/>
        <w:jc w:val="both"/>
        <w:rPr>
          <w:noProof/>
          <w:sz w:val="26"/>
          <w:szCs w:val="26"/>
          <w:lang w:val="vi-VN"/>
        </w:rPr>
      </w:pPr>
      <w:r w:rsidRPr="003E6772">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3E6772" w:rsidRDefault="00AA5C11" w:rsidP="00E941B0">
      <w:pPr>
        <w:spacing w:before="120" w:line="360" w:lineRule="auto"/>
        <w:ind w:firstLine="284"/>
        <w:jc w:val="both"/>
        <w:rPr>
          <w:noProof/>
          <w:sz w:val="26"/>
          <w:szCs w:val="26"/>
          <w:lang w:val="vi-VN"/>
        </w:rPr>
      </w:pPr>
      <w:r w:rsidRPr="003E6772">
        <w:rPr>
          <w:noProof/>
          <w:sz w:val="26"/>
          <w:szCs w:val="26"/>
          <w:lang w:val="vi-VN"/>
        </w:rPr>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3E6772" w:rsidRDefault="00AA5C11" w:rsidP="00E941B0">
      <w:pPr>
        <w:spacing w:before="120" w:line="360" w:lineRule="auto"/>
        <w:ind w:firstLine="284"/>
        <w:jc w:val="both"/>
        <w:rPr>
          <w:noProof/>
          <w:sz w:val="26"/>
          <w:szCs w:val="26"/>
          <w:lang w:val="vi-VN"/>
        </w:rPr>
      </w:pPr>
      <w:r w:rsidRPr="003E6772">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3E6772"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35" w:name="_Toc47339675"/>
      <w:r w:rsidRPr="003E6772">
        <w:rPr>
          <w:rFonts w:ascii="Times New Roman" w:hAnsi="Times New Roman"/>
          <w:b w:val="0"/>
          <w:i/>
          <w:noProof/>
          <w:sz w:val="28"/>
          <w:szCs w:val="28"/>
          <w:lang w:val="vi-VN"/>
        </w:rPr>
        <w:t>Mô hình logic</w:t>
      </w:r>
      <w:bookmarkEnd w:id="35"/>
    </w:p>
    <w:p w14:paraId="2B748C06" w14:textId="77777777" w:rsidR="00AA5C11" w:rsidRPr="003E6772" w:rsidRDefault="00D95884" w:rsidP="00344B4E">
      <w:pPr>
        <w:spacing w:before="120" w:line="360" w:lineRule="auto"/>
        <w:ind w:firstLine="284"/>
        <w:jc w:val="both"/>
        <w:rPr>
          <w:noProof/>
          <w:sz w:val="26"/>
          <w:szCs w:val="26"/>
          <w:lang w:val="vi-VN"/>
        </w:rPr>
      </w:pPr>
      <w:r w:rsidRPr="003E6772">
        <w:rPr>
          <w:noProof/>
          <w:sz w:val="26"/>
          <w:szCs w:val="26"/>
          <w:lang w:val="vi-VN"/>
        </w:rPr>
        <w:t>Trong mô hình logic</w:t>
      </w:r>
      <w:r w:rsidR="00AA5C11" w:rsidRPr="003E6772">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3E6772" w:rsidRDefault="00AA5C11" w:rsidP="00344B4E">
      <w:pPr>
        <w:spacing w:before="120" w:line="360" w:lineRule="auto"/>
        <w:ind w:firstLine="284"/>
        <w:jc w:val="both"/>
        <w:rPr>
          <w:noProof/>
          <w:sz w:val="26"/>
          <w:szCs w:val="26"/>
          <w:lang w:val="vi-VN"/>
        </w:rPr>
      </w:pPr>
      <w:r w:rsidRPr="003E6772">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3E6772" w:rsidRDefault="00AA5C11" w:rsidP="00470C81">
      <w:pPr>
        <w:spacing w:before="120" w:line="360" w:lineRule="auto"/>
        <w:ind w:left="567"/>
        <w:jc w:val="both"/>
        <w:rPr>
          <w:noProof/>
          <w:sz w:val="26"/>
          <w:szCs w:val="26"/>
          <w:lang w:val="vi-VN"/>
        </w:rPr>
      </w:pPr>
      <w:r w:rsidRPr="003E6772">
        <w:rPr>
          <w:noProof/>
          <w:sz w:val="26"/>
          <w:szCs w:val="26"/>
          <w:lang w:val="vi-VN"/>
        </w:rPr>
        <w:t>Ví dụ: Có 2 văn bản với mã tương ứng là VB1, VB2:</w:t>
      </w:r>
    </w:p>
    <w:p w14:paraId="54B3BB91" w14:textId="77777777" w:rsidR="00AA5C11" w:rsidRPr="003E6772" w:rsidRDefault="00AA5C11" w:rsidP="00470C81">
      <w:pPr>
        <w:spacing w:before="120" w:line="360" w:lineRule="auto"/>
        <w:ind w:left="567"/>
        <w:jc w:val="both"/>
        <w:rPr>
          <w:noProof/>
          <w:sz w:val="26"/>
          <w:szCs w:val="26"/>
          <w:lang w:val="vi-VN"/>
        </w:rPr>
      </w:pPr>
      <w:r w:rsidRPr="003E6772">
        <w:rPr>
          <w:noProof/>
          <w:sz w:val="26"/>
          <w:szCs w:val="26"/>
          <w:lang w:val="vi-VN"/>
        </w:rPr>
        <w:t>VB1 là: “Đại hội chi bộ thành công”</w:t>
      </w:r>
      <w:r w:rsidR="00A2342B" w:rsidRPr="003E6772">
        <w:rPr>
          <w:noProof/>
          <w:sz w:val="26"/>
          <w:szCs w:val="26"/>
          <w:lang w:val="vi-VN"/>
        </w:rPr>
        <w:t>.</w:t>
      </w:r>
    </w:p>
    <w:p w14:paraId="0E2F823F" w14:textId="77777777" w:rsidR="00AA5C11" w:rsidRPr="003E6772" w:rsidRDefault="00AA5C11" w:rsidP="00470C81">
      <w:pPr>
        <w:spacing w:before="120" w:line="360" w:lineRule="auto"/>
        <w:ind w:left="567"/>
        <w:jc w:val="both"/>
        <w:rPr>
          <w:noProof/>
          <w:sz w:val="26"/>
          <w:szCs w:val="26"/>
          <w:lang w:val="vi-VN"/>
        </w:rPr>
      </w:pPr>
      <w:r w:rsidRPr="003E6772">
        <w:rPr>
          <w:noProof/>
          <w:sz w:val="26"/>
          <w:szCs w:val="26"/>
          <w:lang w:val="vi-VN"/>
        </w:rPr>
        <w:lastRenderedPageBreak/>
        <w:t>VB2 là: “Chi bộ hoàn thành nhiệm vụ”</w:t>
      </w:r>
      <w:r w:rsidR="00A2342B" w:rsidRPr="003E6772">
        <w:rPr>
          <w:noProof/>
          <w:sz w:val="26"/>
          <w:szCs w:val="26"/>
          <w:lang w:val="vi-VN"/>
        </w:rPr>
        <w:t>.</w:t>
      </w:r>
    </w:p>
    <w:p w14:paraId="4FA452D3" w14:textId="77777777" w:rsidR="00AA5C11" w:rsidRPr="003E6772" w:rsidRDefault="00AA5C11" w:rsidP="00470C81">
      <w:pPr>
        <w:spacing w:before="120" w:line="360" w:lineRule="auto"/>
        <w:ind w:firstLine="284"/>
        <w:jc w:val="both"/>
        <w:rPr>
          <w:noProof/>
          <w:sz w:val="26"/>
          <w:szCs w:val="26"/>
          <w:lang w:val="vi-VN"/>
        </w:rPr>
      </w:pPr>
      <w:r w:rsidRPr="003E6772">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9073B6" w14:paraId="74DA7C43" w14:textId="77777777" w:rsidTr="004213B8">
        <w:trPr>
          <w:trHeight w:val="542"/>
          <w:jc w:val="center"/>
        </w:trPr>
        <w:tc>
          <w:tcPr>
            <w:tcW w:w="1930" w:type="dxa"/>
          </w:tcPr>
          <w:p w14:paraId="6E0A3B5F"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Từ mục</w:t>
            </w:r>
          </w:p>
        </w:tc>
        <w:tc>
          <w:tcPr>
            <w:tcW w:w="3020" w:type="dxa"/>
          </w:tcPr>
          <w:p w14:paraId="199499BC"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Mã VB_Vị trí xuất hiện </w:t>
            </w:r>
          </w:p>
        </w:tc>
      </w:tr>
      <w:tr w:rsidR="00AA5C11" w:rsidRPr="003E6772" w14:paraId="1AB34790" w14:textId="77777777" w:rsidTr="004213B8">
        <w:trPr>
          <w:jc w:val="center"/>
        </w:trPr>
        <w:tc>
          <w:tcPr>
            <w:tcW w:w="1930" w:type="dxa"/>
          </w:tcPr>
          <w:p w14:paraId="7CDE14AA"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Đại</w:t>
            </w:r>
          </w:p>
        </w:tc>
        <w:tc>
          <w:tcPr>
            <w:tcW w:w="3020" w:type="dxa"/>
          </w:tcPr>
          <w:p w14:paraId="6ECBC78C"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VB1(1) </w:t>
            </w:r>
          </w:p>
        </w:tc>
      </w:tr>
      <w:tr w:rsidR="00AA5C11" w:rsidRPr="003E6772" w14:paraId="19D6C803" w14:textId="77777777" w:rsidTr="004213B8">
        <w:trPr>
          <w:jc w:val="center"/>
        </w:trPr>
        <w:tc>
          <w:tcPr>
            <w:tcW w:w="1930" w:type="dxa"/>
          </w:tcPr>
          <w:p w14:paraId="6ACD22F8"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Hội</w:t>
            </w:r>
          </w:p>
        </w:tc>
        <w:tc>
          <w:tcPr>
            <w:tcW w:w="3020" w:type="dxa"/>
          </w:tcPr>
          <w:p w14:paraId="5AC3851E"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VB1(2) </w:t>
            </w:r>
          </w:p>
        </w:tc>
      </w:tr>
      <w:tr w:rsidR="00AA5C11" w:rsidRPr="003E6772" w14:paraId="032FC637" w14:textId="77777777" w:rsidTr="004213B8">
        <w:trPr>
          <w:jc w:val="center"/>
        </w:trPr>
        <w:tc>
          <w:tcPr>
            <w:tcW w:w="1930" w:type="dxa"/>
          </w:tcPr>
          <w:p w14:paraId="5FC3D515"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Chi</w:t>
            </w:r>
          </w:p>
        </w:tc>
        <w:tc>
          <w:tcPr>
            <w:tcW w:w="3020" w:type="dxa"/>
          </w:tcPr>
          <w:p w14:paraId="76D27718"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VB1(3), VB2(1) </w:t>
            </w:r>
          </w:p>
        </w:tc>
      </w:tr>
      <w:tr w:rsidR="00AA5C11" w:rsidRPr="003E6772" w14:paraId="23A3811C" w14:textId="77777777" w:rsidTr="004213B8">
        <w:trPr>
          <w:jc w:val="center"/>
        </w:trPr>
        <w:tc>
          <w:tcPr>
            <w:tcW w:w="1930" w:type="dxa"/>
          </w:tcPr>
          <w:p w14:paraId="5AD3CE12"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Bộ</w:t>
            </w:r>
          </w:p>
        </w:tc>
        <w:tc>
          <w:tcPr>
            <w:tcW w:w="3020" w:type="dxa"/>
          </w:tcPr>
          <w:p w14:paraId="0A957B2F"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VB1(4), VB2(2) </w:t>
            </w:r>
          </w:p>
        </w:tc>
      </w:tr>
      <w:tr w:rsidR="00AA5C11" w:rsidRPr="003E6772" w14:paraId="79F94C46" w14:textId="77777777" w:rsidTr="004213B8">
        <w:trPr>
          <w:jc w:val="center"/>
        </w:trPr>
        <w:tc>
          <w:tcPr>
            <w:tcW w:w="1930" w:type="dxa"/>
          </w:tcPr>
          <w:p w14:paraId="529CCA24"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Thành</w:t>
            </w:r>
          </w:p>
        </w:tc>
        <w:tc>
          <w:tcPr>
            <w:tcW w:w="3020" w:type="dxa"/>
          </w:tcPr>
          <w:p w14:paraId="64039F0B"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VB1(5),VB2(4)</w:t>
            </w:r>
          </w:p>
        </w:tc>
      </w:tr>
      <w:tr w:rsidR="00AA5C11" w:rsidRPr="003E6772" w14:paraId="32343368" w14:textId="77777777" w:rsidTr="004213B8">
        <w:trPr>
          <w:jc w:val="center"/>
        </w:trPr>
        <w:tc>
          <w:tcPr>
            <w:tcW w:w="1930" w:type="dxa"/>
          </w:tcPr>
          <w:p w14:paraId="6BF00D1E"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Công</w:t>
            </w:r>
          </w:p>
        </w:tc>
        <w:tc>
          <w:tcPr>
            <w:tcW w:w="3020" w:type="dxa"/>
          </w:tcPr>
          <w:p w14:paraId="7334231E"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VB1(6) </w:t>
            </w:r>
          </w:p>
        </w:tc>
      </w:tr>
      <w:tr w:rsidR="00AA5C11" w:rsidRPr="003E6772" w14:paraId="626FBCB2" w14:textId="77777777" w:rsidTr="004213B8">
        <w:trPr>
          <w:jc w:val="center"/>
        </w:trPr>
        <w:tc>
          <w:tcPr>
            <w:tcW w:w="1930" w:type="dxa"/>
          </w:tcPr>
          <w:p w14:paraId="17A4D9DA"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Hoàn</w:t>
            </w:r>
          </w:p>
        </w:tc>
        <w:tc>
          <w:tcPr>
            <w:tcW w:w="3020" w:type="dxa"/>
          </w:tcPr>
          <w:p w14:paraId="2A463519"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VB2(3) </w:t>
            </w:r>
          </w:p>
        </w:tc>
      </w:tr>
      <w:tr w:rsidR="00AA5C11" w:rsidRPr="003E6772" w14:paraId="4BDEAE35" w14:textId="77777777" w:rsidTr="004213B8">
        <w:trPr>
          <w:jc w:val="center"/>
        </w:trPr>
        <w:tc>
          <w:tcPr>
            <w:tcW w:w="1930" w:type="dxa"/>
          </w:tcPr>
          <w:p w14:paraId="73A6F6D7" w14:textId="77777777" w:rsidR="00AA5C11" w:rsidRPr="003E6772" w:rsidRDefault="00AA5C11" w:rsidP="00A2342B">
            <w:pPr>
              <w:spacing w:before="120" w:line="360" w:lineRule="auto"/>
              <w:jc w:val="both"/>
              <w:rPr>
                <w:noProof/>
                <w:sz w:val="26"/>
                <w:szCs w:val="26"/>
                <w:lang w:val="vi-VN"/>
              </w:rPr>
            </w:pPr>
            <w:r w:rsidRPr="003E6772">
              <w:rPr>
                <w:noProof/>
                <w:sz w:val="26"/>
                <w:szCs w:val="26"/>
                <w:lang w:val="vi-VN"/>
              </w:rPr>
              <w:t>Nhiệm</w:t>
            </w:r>
          </w:p>
        </w:tc>
        <w:tc>
          <w:tcPr>
            <w:tcW w:w="3020" w:type="dxa"/>
          </w:tcPr>
          <w:p w14:paraId="675891CF" w14:textId="77777777" w:rsidR="00AA5C11" w:rsidRPr="003E6772" w:rsidRDefault="00AA5C11" w:rsidP="00A2342B">
            <w:pPr>
              <w:spacing w:before="120" w:line="360" w:lineRule="auto"/>
              <w:jc w:val="both"/>
              <w:rPr>
                <w:noProof/>
                <w:sz w:val="26"/>
                <w:szCs w:val="26"/>
                <w:lang w:val="vi-VN"/>
              </w:rPr>
            </w:pPr>
            <w:r w:rsidRPr="003E6772">
              <w:rPr>
                <w:noProof/>
                <w:sz w:val="26"/>
                <w:szCs w:val="26"/>
                <w:lang w:val="vi-VN"/>
              </w:rPr>
              <w:t xml:space="preserve">VB2(5) </w:t>
            </w:r>
          </w:p>
        </w:tc>
      </w:tr>
      <w:tr w:rsidR="00AA5C11" w:rsidRPr="003E6772" w14:paraId="731AA441" w14:textId="77777777" w:rsidTr="004213B8">
        <w:trPr>
          <w:jc w:val="center"/>
        </w:trPr>
        <w:tc>
          <w:tcPr>
            <w:tcW w:w="1930" w:type="dxa"/>
          </w:tcPr>
          <w:p w14:paraId="38CDF255" w14:textId="77777777" w:rsidR="00AA5C11" w:rsidRPr="003E6772" w:rsidRDefault="00AA5C11" w:rsidP="00A2342B">
            <w:pPr>
              <w:spacing w:before="120" w:line="360" w:lineRule="auto"/>
              <w:jc w:val="both"/>
              <w:rPr>
                <w:noProof/>
                <w:sz w:val="26"/>
                <w:szCs w:val="26"/>
                <w:lang w:val="vi-VN"/>
              </w:rPr>
            </w:pPr>
            <w:r w:rsidRPr="003E6772">
              <w:rPr>
                <w:noProof/>
                <w:sz w:val="26"/>
                <w:szCs w:val="26"/>
                <w:lang w:val="vi-VN"/>
              </w:rPr>
              <w:t>Vụ</w:t>
            </w:r>
          </w:p>
        </w:tc>
        <w:tc>
          <w:tcPr>
            <w:tcW w:w="3020" w:type="dxa"/>
          </w:tcPr>
          <w:p w14:paraId="4FD680DE" w14:textId="77777777" w:rsidR="00AA5C11" w:rsidRPr="003E6772" w:rsidRDefault="00AA5C11" w:rsidP="00A2342B">
            <w:pPr>
              <w:spacing w:before="120" w:line="360" w:lineRule="auto"/>
              <w:jc w:val="both"/>
              <w:rPr>
                <w:noProof/>
                <w:sz w:val="26"/>
                <w:szCs w:val="26"/>
                <w:lang w:val="vi-VN"/>
              </w:rPr>
            </w:pPr>
            <w:r w:rsidRPr="003E6772">
              <w:rPr>
                <w:noProof/>
                <w:sz w:val="26"/>
                <w:szCs w:val="26"/>
                <w:lang w:val="vi-VN"/>
              </w:rPr>
              <w:t>VB2(6)</w:t>
            </w:r>
          </w:p>
        </w:tc>
      </w:tr>
    </w:tbl>
    <w:p w14:paraId="601C491F" w14:textId="77777777" w:rsidR="00A2342B" w:rsidRPr="003E6772" w:rsidRDefault="00A2342B" w:rsidP="00A2342B">
      <w:pPr>
        <w:pStyle w:val="Caption"/>
        <w:spacing w:before="120" w:after="0"/>
        <w:jc w:val="center"/>
        <w:rPr>
          <w:b w:val="0"/>
          <w:i/>
          <w:noProof/>
          <w:color w:val="auto"/>
          <w:sz w:val="26"/>
          <w:szCs w:val="26"/>
          <w:lang w:val="vi-VN"/>
        </w:rPr>
      </w:pPr>
      <w:bookmarkStart w:id="36" w:name="_Toc41596810"/>
      <w:bookmarkStart w:id="37" w:name="_Toc47274266"/>
      <w:r w:rsidRPr="003E6772">
        <w:rPr>
          <w:b w:val="0"/>
          <w:i/>
          <w:noProof/>
          <w:color w:val="auto"/>
          <w:sz w:val="26"/>
          <w:szCs w:val="26"/>
          <w:lang w:val="vi-VN"/>
        </w:rPr>
        <w:t>Bảng 2</w:t>
      </w:r>
      <w:r w:rsidR="003629F6" w:rsidRPr="003E6772">
        <w:rPr>
          <w:b w:val="0"/>
          <w:i/>
          <w:noProof/>
          <w:color w:val="auto"/>
          <w:sz w:val="26"/>
          <w:szCs w:val="26"/>
          <w:lang w:val="vi-VN"/>
        </w:rPr>
        <w:t>.</w:t>
      </w:r>
      <w:r w:rsidR="003629F6" w:rsidRPr="003E6772">
        <w:rPr>
          <w:b w:val="0"/>
          <w:i/>
          <w:noProof/>
          <w:color w:val="auto"/>
          <w:sz w:val="26"/>
          <w:szCs w:val="26"/>
          <w:lang w:val="vi-VN"/>
        </w:rPr>
        <w:fldChar w:fldCharType="begin"/>
      </w:r>
      <w:r w:rsidR="003629F6" w:rsidRPr="003E6772">
        <w:rPr>
          <w:b w:val="0"/>
          <w:i/>
          <w:noProof/>
          <w:color w:val="auto"/>
          <w:sz w:val="26"/>
          <w:szCs w:val="26"/>
          <w:lang w:val="vi-VN"/>
        </w:rPr>
        <w:instrText xml:space="preserve"> SEQ Bảng \* ARABIC \s 1 </w:instrText>
      </w:r>
      <w:r w:rsidR="003629F6" w:rsidRPr="003E6772">
        <w:rPr>
          <w:b w:val="0"/>
          <w:i/>
          <w:noProof/>
          <w:color w:val="auto"/>
          <w:sz w:val="26"/>
          <w:szCs w:val="26"/>
          <w:lang w:val="vi-VN"/>
        </w:rPr>
        <w:fldChar w:fldCharType="separate"/>
      </w:r>
      <w:r w:rsidR="00512FD6" w:rsidRPr="003E6772">
        <w:rPr>
          <w:b w:val="0"/>
          <w:i/>
          <w:noProof/>
          <w:color w:val="auto"/>
          <w:sz w:val="26"/>
          <w:szCs w:val="26"/>
          <w:lang w:val="vi-VN"/>
        </w:rPr>
        <w:t>1</w:t>
      </w:r>
      <w:r w:rsidR="003629F6" w:rsidRPr="003E6772">
        <w:rPr>
          <w:b w:val="0"/>
          <w:i/>
          <w:noProof/>
          <w:color w:val="auto"/>
          <w:sz w:val="26"/>
          <w:szCs w:val="26"/>
          <w:lang w:val="vi-VN"/>
        </w:rPr>
        <w:fldChar w:fldCharType="end"/>
      </w:r>
      <w:r w:rsidRPr="003E6772">
        <w:rPr>
          <w:b w:val="0"/>
          <w:i/>
          <w:noProof/>
          <w:color w:val="auto"/>
          <w:sz w:val="26"/>
          <w:szCs w:val="26"/>
          <w:lang w:val="vi-VN"/>
        </w:rPr>
        <w:t xml:space="preserve"> Biễu diễn văn bản trong mô hình logic.</w:t>
      </w:r>
      <w:bookmarkEnd w:id="36"/>
      <w:bookmarkEnd w:id="37"/>
    </w:p>
    <w:p w14:paraId="382E1FAD" w14:textId="77777777" w:rsidR="00AA5C11" w:rsidRPr="003E6772" w:rsidRDefault="00AA5C11" w:rsidP="004D18DC">
      <w:pPr>
        <w:spacing w:before="120" w:line="360" w:lineRule="auto"/>
        <w:ind w:firstLine="284"/>
        <w:jc w:val="both"/>
        <w:rPr>
          <w:noProof/>
          <w:sz w:val="20"/>
          <w:szCs w:val="20"/>
          <w:lang w:val="vi-VN"/>
        </w:rPr>
      </w:pPr>
      <w:r w:rsidRPr="003E6772">
        <w:rPr>
          <w:b/>
          <w:bCs/>
          <w:noProof/>
          <w:sz w:val="26"/>
          <w:szCs w:val="26"/>
          <w:lang w:val="vi-VN"/>
        </w:rPr>
        <w:t>Ưu điểm, nhược điểm của mô hình logic:</w:t>
      </w:r>
    </w:p>
    <w:p w14:paraId="5C81FB86" w14:textId="77777777" w:rsidR="00AA5C11" w:rsidRPr="003E6772" w:rsidRDefault="00AA5C11" w:rsidP="00F4239F">
      <w:pPr>
        <w:pStyle w:val="ListParagraph"/>
        <w:numPr>
          <w:ilvl w:val="0"/>
          <w:numId w:val="27"/>
        </w:numPr>
        <w:spacing w:before="120"/>
        <w:ind w:left="284" w:firstLine="0"/>
        <w:rPr>
          <w:noProof/>
          <w:sz w:val="20"/>
          <w:szCs w:val="20"/>
          <w:lang w:val="vi-VN"/>
        </w:rPr>
      </w:pPr>
      <w:r w:rsidRPr="003E6772">
        <w:rPr>
          <w:b/>
          <w:bCs/>
          <w:noProof/>
          <w:szCs w:val="26"/>
          <w:lang w:val="vi-VN"/>
        </w:rPr>
        <w:t xml:space="preserve">Ưu điểm: </w:t>
      </w:r>
      <w:r w:rsidRPr="003E6772">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3E6772">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3E6772">
        <w:rPr>
          <w:noProof/>
          <w:szCs w:val="26"/>
          <w:lang w:val="vi-VN"/>
        </w:rPr>
        <w:t xml:space="preserve"> ( với n là số từ trong bảng index)</w:t>
      </w:r>
    </w:p>
    <w:p w14:paraId="019B2F0E" w14:textId="77777777" w:rsidR="00AA5C11" w:rsidRPr="003E6772" w:rsidRDefault="00E02F69" w:rsidP="00F4239F">
      <w:pPr>
        <w:pStyle w:val="ListParagraph"/>
        <w:numPr>
          <w:ilvl w:val="0"/>
          <w:numId w:val="27"/>
        </w:numPr>
        <w:spacing w:before="120"/>
        <w:ind w:left="284" w:firstLine="0"/>
        <w:rPr>
          <w:noProof/>
          <w:sz w:val="20"/>
          <w:szCs w:val="20"/>
          <w:lang w:val="vi-VN"/>
        </w:rPr>
      </w:pPr>
      <w:r w:rsidRPr="003E6772">
        <w:rPr>
          <w:b/>
          <w:bCs/>
          <w:noProof/>
          <w:szCs w:val="26"/>
          <w:lang w:val="vi-VN"/>
        </w:rPr>
        <w:t>Nhược điểm:</w:t>
      </w:r>
      <w:r w:rsidR="00AA5C11" w:rsidRPr="003E6772">
        <w:rPr>
          <w:noProof/>
          <w:sz w:val="20"/>
          <w:szCs w:val="20"/>
          <w:lang w:val="vi-VN"/>
        </w:rPr>
        <w:t xml:space="preserve">  </w:t>
      </w:r>
      <w:r w:rsidR="00AA5C11" w:rsidRPr="003E6772">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w:t>
      </w:r>
      <w:r w:rsidR="00AA5C11" w:rsidRPr="003E6772">
        <w:rPr>
          <w:noProof/>
          <w:szCs w:val="26"/>
          <w:lang w:val="vi-VN"/>
        </w:rPr>
        <w:lastRenderedPageBreak/>
        <w:t>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Index không linh hoạt vì khi các từ vựng thay đổi (thêm, sửa, xóa, ...) dẫn tới chỉ số Index cũng phải thay đổi theo.</w:t>
      </w:r>
    </w:p>
    <w:p w14:paraId="3968EABA" w14:textId="77777777" w:rsidR="00AA5C11" w:rsidRPr="003E6772"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8" w:name="_Toc47339676"/>
      <w:r w:rsidRPr="003E6772">
        <w:rPr>
          <w:rFonts w:ascii="Times New Roman" w:hAnsi="Times New Roman"/>
          <w:b w:val="0"/>
          <w:i/>
          <w:noProof/>
          <w:sz w:val="28"/>
          <w:szCs w:val="28"/>
          <w:lang w:val="vi-VN"/>
        </w:rPr>
        <w:t>Mô hình phân tích cú pháp</w:t>
      </w:r>
      <w:bookmarkEnd w:id="38"/>
    </w:p>
    <w:p w14:paraId="0901B5B8" w14:textId="2F9A1E94" w:rsidR="00AA5C11" w:rsidRPr="003E6772" w:rsidRDefault="00AA5C11" w:rsidP="00EE4CFD">
      <w:pPr>
        <w:spacing w:before="120" w:line="360" w:lineRule="auto"/>
        <w:ind w:firstLine="284"/>
        <w:jc w:val="both"/>
        <w:rPr>
          <w:noProof/>
          <w:sz w:val="20"/>
          <w:szCs w:val="20"/>
          <w:lang w:val="vi-VN"/>
        </w:rPr>
      </w:pPr>
      <w:r w:rsidRPr="003E6772">
        <w:rPr>
          <w:noProof/>
          <w:sz w:val="26"/>
          <w:szCs w:val="26"/>
          <w:lang w:val="vi-VN"/>
        </w:rPr>
        <w:t xml:space="preserve">Trong mô hình </w:t>
      </w:r>
      <w:r w:rsidR="00D77007" w:rsidRPr="003E6772">
        <w:rPr>
          <w:noProof/>
          <w:sz w:val="26"/>
          <w:szCs w:val="26"/>
          <w:lang w:val="vi-VN"/>
        </w:rPr>
        <w:t>phân tích cú pháp</w:t>
      </w:r>
      <w:r w:rsidRPr="003E6772">
        <w:rPr>
          <w:noProof/>
          <w:sz w:val="26"/>
          <w:szCs w:val="26"/>
          <w:lang w:val="vi-VN"/>
        </w:rPr>
        <w:t xml:space="preserve"> mỗi văn bản đều phải được phân tích cú pháp và trả lại thông tin chi tiết về chủ đề của văn bản </w:t>
      </w:r>
      <w:r w:rsidR="003752B1" w:rsidRPr="003E6772">
        <w:rPr>
          <w:noProof/>
          <w:sz w:val="26"/>
          <w:szCs w:val="26"/>
          <w:lang w:val="vi-VN"/>
        </w:rPr>
        <w:t xml:space="preserve">đó. Sau đó, người ta tiến hành </w:t>
      </w:r>
      <w:r w:rsidR="00A75554" w:rsidRPr="00163CC8">
        <w:rPr>
          <w:noProof/>
          <w:sz w:val="26"/>
          <w:szCs w:val="26"/>
          <w:lang w:val="vi-VN"/>
        </w:rPr>
        <w:t>đánh dấu</w:t>
      </w:r>
      <w:r w:rsidR="00A75554" w:rsidRPr="003E6772">
        <w:rPr>
          <w:noProof/>
          <w:sz w:val="26"/>
          <w:szCs w:val="26"/>
          <w:lang w:val="vi-VN"/>
        </w:rPr>
        <w:t xml:space="preserve"> </w:t>
      </w:r>
      <w:r w:rsidRPr="003E6772">
        <w:rPr>
          <w:noProof/>
          <w:sz w:val="26"/>
          <w:szCs w:val="26"/>
          <w:lang w:val="vi-VN"/>
        </w:rPr>
        <w:t xml:space="preserve">các chủ đề </w:t>
      </w:r>
      <w:r w:rsidR="00B53277" w:rsidRPr="003E6772">
        <w:rPr>
          <w:noProof/>
          <w:sz w:val="26"/>
          <w:szCs w:val="26"/>
          <w:lang w:val="vi-VN"/>
        </w:rPr>
        <w:t xml:space="preserve">của từng văn bản. Cách </w:t>
      </w:r>
      <w:r w:rsidR="00A75554" w:rsidRPr="00163CC8">
        <w:rPr>
          <w:noProof/>
          <w:sz w:val="26"/>
          <w:szCs w:val="26"/>
          <w:lang w:val="vi-VN"/>
        </w:rPr>
        <w:t>đánh dấu</w:t>
      </w:r>
      <w:r w:rsidR="00A75554" w:rsidRPr="003E6772">
        <w:rPr>
          <w:noProof/>
          <w:sz w:val="26"/>
          <w:szCs w:val="26"/>
          <w:lang w:val="vi-VN"/>
        </w:rPr>
        <w:t xml:space="preserve"> </w:t>
      </w:r>
      <w:r w:rsidRPr="003E6772">
        <w:rPr>
          <w:noProof/>
          <w:sz w:val="26"/>
          <w:szCs w:val="26"/>
          <w:lang w:val="vi-VN"/>
        </w:rPr>
        <w:t>trên chủ đề cũng giống nh</w:t>
      </w:r>
      <w:r w:rsidR="000B2AC4" w:rsidRPr="003E6772">
        <w:rPr>
          <w:noProof/>
          <w:sz w:val="26"/>
          <w:szCs w:val="26"/>
          <w:lang w:val="vi-VN"/>
        </w:rPr>
        <w:t xml:space="preserve">ư </w:t>
      </w:r>
      <w:r w:rsidR="00A75554" w:rsidRPr="00163CC8">
        <w:rPr>
          <w:noProof/>
          <w:sz w:val="26"/>
          <w:szCs w:val="26"/>
          <w:lang w:val="vi-VN"/>
        </w:rPr>
        <w:t>đánh dấu</w:t>
      </w:r>
      <w:r w:rsidR="00A75554" w:rsidRPr="003E6772">
        <w:rPr>
          <w:noProof/>
          <w:sz w:val="26"/>
          <w:szCs w:val="26"/>
          <w:lang w:val="vi-VN"/>
        </w:rPr>
        <w:t xml:space="preserve"> </w:t>
      </w:r>
      <w:r w:rsidR="000B2AC4" w:rsidRPr="003E6772">
        <w:rPr>
          <w:noProof/>
          <w:sz w:val="26"/>
          <w:szCs w:val="26"/>
          <w:lang w:val="vi-VN"/>
        </w:rPr>
        <w:t>trên văn bản nhưng chỉ i</w:t>
      </w:r>
      <w:r w:rsidRPr="003E6772">
        <w:rPr>
          <w:noProof/>
          <w:sz w:val="26"/>
          <w:szCs w:val="26"/>
          <w:lang w:val="vi-VN"/>
        </w:rPr>
        <w:t>ndex trên các từ xuất hiện trong chủ đề [18].</w:t>
      </w:r>
    </w:p>
    <w:p w14:paraId="21A5121D" w14:textId="77777777" w:rsidR="00AA5C11" w:rsidRPr="003E6772" w:rsidRDefault="00AA5C11" w:rsidP="00EE4CFD">
      <w:pPr>
        <w:spacing w:before="120" w:line="360" w:lineRule="auto"/>
        <w:ind w:firstLine="284"/>
        <w:jc w:val="both"/>
        <w:rPr>
          <w:noProof/>
          <w:sz w:val="20"/>
          <w:szCs w:val="20"/>
          <w:lang w:val="vi-VN"/>
        </w:rPr>
      </w:pPr>
      <w:r w:rsidRPr="003E6772">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3E6772" w:rsidRDefault="00AA5C11" w:rsidP="00CD4BA0">
      <w:pPr>
        <w:spacing w:before="120" w:line="360" w:lineRule="auto"/>
        <w:ind w:firstLine="284"/>
        <w:jc w:val="both"/>
        <w:rPr>
          <w:noProof/>
          <w:sz w:val="20"/>
          <w:szCs w:val="20"/>
          <w:lang w:val="vi-VN"/>
        </w:rPr>
      </w:pPr>
      <w:r w:rsidRPr="003E6772">
        <w:rPr>
          <w:b/>
          <w:bCs/>
          <w:noProof/>
          <w:sz w:val="26"/>
          <w:szCs w:val="26"/>
          <w:lang w:val="vi-VN"/>
        </w:rPr>
        <w:t xml:space="preserve">Ưu điểm: </w:t>
      </w:r>
      <w:r w:rsidRPr="003E6772">
        <w:rPr>
          <w:noProof/>
          <w:sz w:val="26"/>
          <w:szCs w:val="26"/>
          <w:lang w:val="vi-VN"/>
        </w:rPr>
        <w:t>Tìm kiếm theo phương pháp này khá hiệu quả và đơn giản, do tìm kiếm nhanh và chính xác.</w:t>
      </w:r>
      <w:r w:rsidRPr="003E6772">
        <w:rPr>
          <w:noProof/>
          <w:sz w:val="20"/>
          <w:szCs w:val="20"/>
          <w:lang w:val="vi-VN"/>
        </w:rPr>
        <w:t xml:space="preserve"> </w:t>
      </w:r>
      <w:r w:rsidRPr="003E6772">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3E6772" w:rsidRDefault="00AA5C11" w:rsidP="00CD4BA0">
      <w:pPr>
        <w:spacing w:before="120" w:line="360" w:lineRule="auto"/>
        <w:ind w:firstLine="284"/>
        <w:jc w:val="both"/>
        <w:rPr>
          <w:noProof/>
          <w:sz w:val="20"/>
          <w:szCs w:val="20"/>
          <w:lang w:val="vi-VN"/>
        </w:rPr>
      </w:pPr>
      <w:r w:rsidRPr="003E6772">
        <w:rPr>
          <w:b/>
          <w:bCs/>
          <w:noProof/>
          <w:sz w:val="26"/>
          <w:szCs w:val="26"/>
          <w:lang w:val="vi-VN"/>
        </w:rPr>
        <w:t xml:space="preserve">Nhược điểm: </w:t>
      </w:r>
      <w:r w:rsidRPr="003E6772">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3E6772"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9" w:name="_Toc47339677"/>
      <w:r w:rsidRPr="003E6772">
        <w:rPr>
          <w:rFonts w:ascii="Times New Roman" w:hAnsi="Times New Roman"/>
          <w:b w:val="0"/>
          <w:i/>
          <w:noProof/>
          <w:sz w:val="28"/>
          <w:szCs w:val="28"/>
          <w:lang w:val="vi-VN"/>
        </w:rPr>
        <w:t>Mô hình không gian vector</w:t>
      </w:r>
      <w:bookmarkEnd w:id="39"/>
    </w:p>
    <w:p w14:paraId="7BBA6BC6" w14:textId="77777777" w:rsidR="00AA5C11" w:rsidRPr="003E6772" w:rsidRDefault="00AA5C11" w:rsidP="00C17595">
      <w:pPr>
        <w:spacing w:before="120" w:line="360" w:lineRule="auto"/>
        <w:ind w:firstLine="284"/>
        <w:jc w:val="both"/>
        <w:rPr>
          <w:noProof/>
          <w:sz w:val="26"/>
          <w:szCs w:val="26"/>
          <w:lang w:val="vi-VN"/>
        </w:rPr>
      </w:pPr>
      <w:r w:rsidRPr="003E6772">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3E6772" w:rsidRDefault="00AA5C11" w:rsidP="007C3849">
      <w:pPr>
        <w:spacing w:before="120" w:line="360" w:lineRule="auto"/>
        <w:ind w:firstLine="284"/>
        <w:jc w:val="both"/>
        <w:rPr>
          <w:noProof/>
          <w:sz w:val="26"/>
          <w:szCs w:val="26"/>
          <w:lang w:val="vi-VN"/>
        </w:rPr>
      </w:pPr>
      <w:r w:rsidRPr="003E6772">
        <w:rPr>
          <w:noProof/>
          <w:sz w:val="26"/>
          <w:szCs w:val="26"/>
          <w:lang w:val="vi-VN"/>
        </w:rPr>
        <w:lastRenderedPageBreak/>
        <w:t>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văn bản được định nghĩa là khoảng cách giữa các điểm, hoặc là góc giữa những vector trong không gian.</w:t>
      </w:r>
    </w:p>
    <w:p w14:paraId="6C2975A5" w14:textId="77777777" w:rsidR="00AA5C11" w:rsidRPr="003E6772" w:rsidRDefault="00AA5C11" w:rsidP="00AA5C11">
      <w:pPr>
        <w:spacing w:before="120" w:line="360" w:lineRule="auto"/>
        <w:jc w:val="center"/>
        <w:rPr>
          <w:noProof/>
          <w:sz w:val="25"/>
          <w:szCs w:val="25"/>
          <w:lang w:val="vi-VN"/>
        </w:rPr>
      </w:pPr>
      <w:r w:rsidRPr="003E6772">
        <w:rPr>
          <w:noProof/>
          <w:sz w:val="25"/>
          <w:szCs w:val="25"/>
        </w:rPr>
        <w:drawing>
          <wp:inline distT="0" distB="0" distL="0" distR="0" wp14:anchorId="237A0D23" wp14:editId="1C56BC6D">
            <wp:extent cx="5573865" cy="3562185"/>
            <wp:effectExtent l="0" t="0" r="825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8">
                      <a:extLst>
                        <a:ext uri="{28A0092B-C50C-407E-A947-70E740481C1C}">
                          <a14:useLocalDpi xmlns:a14="http://schemas.microsoft.com/office/drawing/2010/main" val="0"/>
                        </a:ext>
                      </a:extLst>
                    </a:blip>
                    <a:stretch>
                      <a:fillRect/>
                    </a:stretch>
                  </pic:blipFill>
                  <pic:spPr>
                    <a:xfrm>
                      <a:off x="0" y="0"/>
                      <a:ext cx="5581879" cy="3567307"/>
                    </a:xfrm>
                    <a:prstGeom prst="rect">
                      <a:avLst/>
                    </a:prstGeom>
                  </pic:spPr>
                </pic:pic>
              </a:graphicData>
            </a:graphic>
          </wp:inline>
        </w:drawing>
      </w:r>
    </w:p>
    <w:p w14:paraId="0D9319CE" w14:textId="213E9067" w:rsidR="005A41A9" w:rsidRPr="003E6772" w:rsidRDefault="005A41A9" w:rsidP="00067C25">
      <w:pPr>
        <w:pStyle w:val="Caption"/>
        <w:spacing w:before="120" w:after="0" w:line="360" w:lineRule="auto"/>
        <w:jc w:val="center"/>
        <w:rPr>
          <w:b w:val="0"/>
          <w:i/>
          <w:noProof/>
          <w:color w:val="auto"/>
          <w:sz w:val="26"/>
          <w:szCs w:val="26"/>
          <w:lang w:val="vi-VN"/>
        </w:rPr>
      </w:pPr>
      <w:bookmarkStart w:id="40" w:name="_Toc47274355"/>
      <w:r w:rsidRPr="003E6772">
        <w:rPr>
          <w:b w:val="0"/>
          <w:i/>
          <w:noProof/>
          <w:color w:val="auto"/>
          <w:sz w:val="26"/>
          <w:szCs w:val="26"/>
          <w:lang w:val="vi-VN"/>
        </w:rPr>
        <w:t xml:space="preserve">Hình </w:t>
      </w:r>
      <w:r w:rsidR="00C240AC" w:rsidRPr="003E6772">
        <w:rPr>
          <w:b w:val="0"/>
          <w:i/>
          <w:noProof/>
          <w:color w:val="auto"/>
          <w:sz w:val="26"/>
          <w:szCs w:val="26"/>
          <w:lang w:val="vi-VN"/>
        </w:rPr>
        <w:t>2</w:t>
      </w:r>
      <w:r w:rsidR="00BE53BC" w:rsidRPr="003E6772">
        <w:rPr>
          <w:b w:val="0"/>
          <w:i/>
          <w:noProof/>
          <w:color w:val="auto"/>
          <w:sz w:val="26"/>
          <w:szCs w:val="26"/>
          <w:lang w:val="vi-VN"/>
        </w:rPr>
        <w:t>–</w:t>
      </w:r>
      <w:r w:rsidR="00E56A40">
        <w:rPr>
          <w:b w:val="0"/>
          <w:i/>
          <w:noProof/>
          <w:color w:val="auto"/>
          <w:sz w:val="26"/>
          <w:szCs w:val="26"/>
        </w:rPr>
        <w:t>6</w:t>
      </w:r>
      <w:r w:rsidR="00E56A40" w:rsidRPr="003E6772">
        <w:rPr>
          <w:b w:val="0"/>
          <w:i/>
          <w:noProof/>
          <w:color w:val="auto"/>
          <w:sz w:val="26"/>
          <w:szCs w:val="26"/>
          <w:lang w:val="vi-VN"/>
        </w:rPr>
        <w:t xml:space="preserve"> </w:t>
      </w:r>
      <w:r w:rsidRPr="003E6772">
        <w:rPr>
          <w:b w:val="0"/>
          <w:i/>
          <w:noProof/>
          <w:color w:val="auto"/>
          <w:sz w:val="26"/>
          <w:szCs w:val="26"/>
          <w:lang w:val="vi-VN"/>
        </w:rPr>
        <w:t>Mô hình không gian vector [27].</w:t>
      </w:r>
      <w:bookmarkEnd w:id="40"/>
    </w:p>
    <w:p w14:paraId="5F51A5D0" w14:textId="77777777" w:rsidR="00AA5C11" w:rsidRPr="003E6772" w:rsidRDefault="00AA5C11" w:rsidP="00B2521E">
      <w:pPr>
        <w:spacing w:before="120" w:line="360" w:lineRule="auto"/>
        <w:ind w:firstLine="284"/>
        <w:rPr>
          <w:noProof/>
          <w:sz w:val="26"/>
          <w:szCs w:val="26"/>
          <w:lang w:val="vi-VN"/>
        </w:rPr>
      </w:pPr>
      <w:r w:rsidRPr="003E6772">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3E6772">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3E6772">
        <w:rPr>
          <w:noProof/>
          <w:sz w:val="26"/>
          <w:szCs w:val="26"/>
          <w:lang w:val="vi-VN"/>
        </w:rPr>
        <w:t xml:space="preserve"> là trọng số của đặc trưng thứ i ( với 1 ≤ i ≤ n). </w:t>
      </w:r>
    </w:p>
    <w:p w14:paraId="5A52FC52" w14:textId="77777777" w:rsidR="00AA5C11" w:rsidRPr="003E6772" w:rsidRDefault="00835645" w:rsidP="00835645">
      <w:pPr>
        <w:spacing w:before="120" w:line="360" w:lineRule="auto"/>
        <w:ind w:firstLine="284"/>
        <w:rPr>
          <w:noProof/>
          <w:sz w:val="26"/>
          <w:szCs w:val="26"/>
          <w:lang w:val="vi-VN"/>
        </w:rPr>
      </w:pPr>
      <w:r w:rsidRPr="003E6772">
        <w:rPr>
          <w:noProof/>
          <w:sz w:val="26"/>
          <w:szCs w:val="26"/>
          <w:lang w:val="vi-VN"/>
        </w:rPr>
        <w:t>Ví dụ</w:t>
      </w:r>
      <w:r w:rsidR="00AA5C11" w:rsidRPr="003E6772">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3E6772" w:rsidRDefault="00AA5C11" w:rsidP="00AA5C11">
      <w:pPr>
        <w:spacing w:before="120" w:line="360" w:lineRule="auto"/>
        <w:ind w:left="1080"/>
        <w:rPr>
          <w:noProof/>
          <w:sz w:val="20"/>
          <w:szCs w:val="20"/>
          <w:lang w:val="vi-VN"/>
        </w:rPr>
      </w:pPr>
      <w:r w:rsidRPr="003E6772">
        <w:rPr>
          <w:noProof/>
          <w:sz w:val="26"/>
          <w:szCs w:val="26"/>
          <w:lang w:val="vi-VN"/>
        </w:rPr>
        <w:t>VB1: Máy vi tính</w:t>
      </w:r>
      <w:r w:rsidR="00096BB0" w:rsidRPr="003E6772">
        <w:rPr>
          <w:noProof/>
          <w:sz w:val="26"/>
          <w:szCs w:val="26"/>
          <w:lang w:val="vi-VN"/>
        </w:rPr>
        <w:t>.</w:t>
      </w:r>
    </w:p>
    <w:p w14:paraId="6275BC1B" w14:textId="77777777" w:rsidR="00AA5C11" w:rsidRPr="003E6772" w:rsidRDefault="00AA5C11" w:rsidP="00AA5C11">
      <w:pPr>
        <w:spacing w:before="120" w:line="360" w:lineRule="auto"/>
        <w:ind w:left="1080"/>
        <w:rPr>
          <w:noProof/>
          <w:sz w:val="20"/>
          <w:szCs w:val="20"/>
          <w:lang w:val="vi-VN"/>
        </w:rPr>
      </w:pPr>
      <w:r w:rsidRPr="003E6772">
        <w:rPr>
          <w:noProof/>
          <w:sz w:val="26"/>
          <w:szCs w:val="26"/>
          <w:lang w:val="vi-VN"/>
        </w:rPr>
        <w:t>VB2: Siêu máy tính</w:t>
      </w:r>
      <w:r w:rsidR="00096BB0" w:rsidRPr="003E6772">
        <w:rPr>
          <w:noProof/>
          <w:sz w:val="26"/>
          <w:szCs w:val="26"/>
          <w:lang w:val="vi-VN"/>
        </w:rPr>
        <w:t>.</w:t>
      </w:r>
    </w:p>
    <w:p w14:paraId="59BE43A1" w14:textId="77777777" w:rsidR="00AA5C11" w:rsidRPr="003E6772" w:rsidRDefault="00AA5C11" w:rsidP="00134B29">
      <w:pPr>
        <w:spacing w:before="120" w:line="360" w:lineRule="auto"/>
        <w:ind w:firstLine="284"/>
        <w:rPr>
          <w:noProof/>
          <w:sz w:val="26"/>
          <w:szCs w:val="26"/>
          <w:lang w:val="vi-VN"/>
        </w:rPr>
      </w:pPr>
      <w:r w:rsidRPr="003E6772">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3E6772" w14:paraId="392169A7" w14:textId="77777777" w:rsidTr="004213B8">
        <w:trPr>
          <w:jc w:val="center"/>
        </w:trPr>
        <w:tc>
          <w:tcPr>
            <w:tcW w:w="2260" w:type="dxa"/>
          </w:tcPr>
          <w:p w14:paraId="73355FEF" w14:textId="77777777" w:rsidR="00AA5C11" w:rsidRPr="003E6772" w:rsidRDefault="00AA5C11" w:rsidP="004213B8">
            <w:pPr>
              <w:spacing w:before="120" w:line="360" w:lineRule="auto"/>
              <w:rPr>
                <w:b/>
                <w:noProof/>
                <w:sz w:val="26"/>
                <w:szCs w:val="26"/>
                <w:lang w:val="vi-VN"/>
              </w:rPr>
            </w:pPr>
            <w:r w:rsidRPr="003E6772">
              <w:rPr>
                <w:b/>
                <w:noProof/>
                <w:sz w:val="26"/>
                <w:szCs w:val="26"/>
                <w:lang w:val="vi-VN"/>
              </w:rPr>
              <w:lastRenderedPageBreak/>
              <w:t>Từ</w:t>
            </w:r>
          </w:p>
        </w:tc>
        <w:tc>
          <w:tcPr>
            <w:tcW w:w="1759" w:type="dxa"/>
          </w:tcPr>
          <w:p w14:paraId="61AE5BF8" w14:textId="77777777" w:rsidR="00AA5C11" w:rsidRPr="003E6772" w:rsidRDefault="00AA5C11" w:rsidP="004213B8">
            <w:pPr>
              <w:spacing w:before="120" w:line="360" w:lineRule="auto"/>
              <w:rPr>
                <w:b/>
                <w:noProof/>
                <w:sz w:val="26"/>
                <w:szCs w:val="26"/>
                <w:lang w:val="vi-VN"/>
              </w:rPr>
            </w:pPr>
            <w:r w:rsidRPr="003E6772">
              <w:rPr>
                <w:b/>
                <w:noProof/>
                <w:sz w:val="26"/>
                <w:szCs w:val="26"/>
                <w:lang w:val="vi-VN"/>
              </w:rPr>
              <w:t>Vector VB1</w:t>
            </w:r>
          </w:p>
        </w:tc>
        <w:tc>
          <w:tcPr>
            <w:tcW w:w="1791" w:type="dxa"/>
          </w:tcPr>
          <w:p w14:paraId="790B1494" w14:textId="77777777" w:rsidR="00AA5C11" w:rsidRPr="003E6772" w:rsidRDefault="00AA5C11" w:rsidP="004213B8">
            <w:pPr>
              <w:spacing w:before="120" w:line="360" w:lineRule="auto"/>
              <w:rPr>
                <w:b/>
                <w:noProof/>
                <w:sz w:val="26"/>
                <w:szCs w:val="26"/>
                <w:lang w:val="vi-VN"/>
              </w:rPr>
            </w:pPr>
            <w:r w:rsidRPr="003E6772">
              <w:rPr>
                <w:b/>
                <w:noProof/>
                <w:sz w:val="26"/>
                <w:szCs w:val="26"/>
                <w:lang w:val="vi-VN"/>
              </w:rPr>
              <w:t>Vector VB2</w:t>
            </w:r>
          </w:p>
        </w:tc>
      </w:tr>
      <w:tr w:rsidR="00AA5C11" w:rsidRPr="003E6772" w14:paraId="54BFC048" w14:textId="77777777" w:rsidTr="004213B8">
        <w:trPr>
          <w:jc w:val="center"/>
        </w:trPr>
        <w:tc>
          <w:tcPr>
            <w:tcW w:w="2260" w:type="dxa"/>
          </w:tcPr>
          <w:p w14:paraId="51DEF71F" w14:textId="77777777" w:rsidR="00AA5C11" w:rsidRPr="003E6772" w:rsidRDefault="00AA5C11" w:rsidP="004213B8">
            <w:pPr>
              <w:spacing w:before="120" w:line="360" w:lineRule="auto"/>
              <w:rPr>
                <w:noProof/>
                <w:sz w:val="26"/>
                <w:szCs w:val="26"/>
                <w:lang w:val="vi-VN"/>
              </w:rPr>
            </w:pPr>
            <w:r w:rsidRPr="003E6772">
              <w:rPr>
                <w:noProof/>
                <w:sz w:val="26"/>
                <w:szCs w:val="26"/>
                <w:lang w:val="vi-VN"/>
              </w:rPr>
              <w:t>Máy</w:t>
            </w:r>
          </w:p>
        </w:tc>
        <w:tc>
          <w:tcPr>
            <w:tcW w:w="1759" w:type="dxa"/>
          </w:tcPr>
          <w:p w14:paraId="71BB36BA" w14:textId="77777777" w:rsidR="00AA5C11" w:rsidRPr="003E6772" w:rsidRDefault="00AA5C11" w:rsidP="004213B8">
            <w:pPr>
              <w:spacing w:before="120" w:line="360" w:lineRule="auto"/>
              <w:rPr>
                <w:noProof/>
                <w:sz w:val="26"/>
                <w:szCs w:val="26"/>
                <w:lang w:val="vi-VN"/>
              </w:rPr>
            </w:pPr>
            <w:r w:rsidRPr="003E6772">
              <w:rPr>
                <w:noProof/>
                <w:sz w:val="26"/>
                <w:szCs w:val="26"/>
                <w:lang w:val="vi-VN"/>
              </w:rPr>
              <w:t>1</w:t>
            </w:r>
          </w:p>
        </w:tc>
        <w:tc>
          <w:tcPr>
            <w:tcW w:w="1791" w:type="dxa"/>
          </w:tcPr>
          <w:p w14:paraId="362F6EF0" w14:textId="77777777" w:rsidR="00AA5C11" w:rsidRPr="003E6772" w:rsidRDefault="00AA5C11" w:rsidP="004213B8">
            <w:pPr>
              <w:spacing w:before="120" w:line="360" w:lineRule="auto"/>
              <w:rPr>
                <w:noProof/>
                <w:sz w:val="26"/>
                <w:szCs w:val="26"/>
                <w:lang w:val="vi-VN"/>
              </w:rPr>
            </w:pPr>
            <w:r w:rsidRPr="003E6772">
              <w:rPr>
                <w:noProof/>
                <w:sz w:val="26"/>
                <w:szCs w:val="26"/>
                <w:lang w:val="vi-VN"/>
              </w:rPr>
              <w:t>1</w:t>
            </w:r>
          </w:p>
        </w:tc>
      </w:tr>
      <w:tr w:rsidR="00AA5C11" w:rsidRPr="003E6772" w14:paraId="31CDE534" w14:textId="77777777" w:rsidTr="004213B8">
        <w:trPr>
          <w:jc w:val="center"/>
        </w:trPr>
        <w:tc>
          <w:tcPr>
            <w:tcW w:w="2260" w:type="dxa"/>
          </w:tcPr>
          <w:p w14:paraId="5B4074DA" w14:textId="5F9CE7D0" w:rsidR="00AA5C11" w:rsidRPr="003E6772" w:rsidRDefault="00050FAA" w:rsidP="003629F6">
            <w:pPr>
              <w:spacing w:before="120" w:line="360" w:lineRule="auto"/>
              <w:rPr>
                <w:noProof/>
                <w:sz w:val="26"/>
                <w:szCs w:val="26"/>
                <w:lang w:val="vi-VN"/>
              </w:rPr>
            </w:pPr>
            <w:r w:rsidRPr="003E6772">
              <w:rPr>
                <w:noProof/>
                <w:sz w:val="26"/>
                <w:szCs w:val="26"/>
                <w:lang w:val="vi-VN"/>
              </w:rPr>
              <w:t>V</w:t>
            </w:r>
            <w:r w:rsidR="00AA5C11" w:rsidRPr="003E6772">
              <w:rPr>
                <w:noProof/>
                <w:sz w:val="26"/>
                <w:szCs w:val="26"/>
                <w:lang w:val="vi-VN"/>
              </w:rPr>
              <w:t>i</w:t>
            </w:r>
          </w:p>
        </w:tc>
        <w:tc>
          <w:tcPr>
            <w:tcW w:w="1759" w:type="dxa"/>
          </w:tcPr>
          <w:p w14:paraId="52CFC236" w14:textId="77777777" w:rsidR="00AA5C11" w:rsidRPr="003E6772" w:rsidRDefault="00AA5C11" w:rsidP="003629F6">
            <w:pPr>
              <w:spacing w:before="120" w:line="360" w:lineRule="auto"/>
              <w:rPr>
                <w:noProof/>
                <w:sz w:val="26"/>
                <w:szCs w:val="26"/>
                <w:lang w:val="vi-VN"/>
              </w:rPr>
            </w:pPr>
            <w:r w:rsidRPr="003E6772">
              <w:rPr>
                <w:noProof/>
                <w:sz w:val="26"/>
                <w:szCs w:val="26"/>
                <w:lang w:val="vi-VN"/>
              </w:rPr>
              <w:t>1</w:t>
            </w:r>
          </w:p>
        </w:tc>
        <w:tc>
          <w:tcPr>
            <w:tcW w:w="1791" w:type="dxa"/>
          </w:tcPr>
          <w:p w14:paraId="075A647E" w14:textId="77777777" w:rsidR="00AA5C11" w:rsidRPr="003E6772" w:rsidRDefault="00AA5C11" w:rsidP="003629F6">
            <w:pPr>
              <w:spacing w:before="120" w:line="360" w:lineRule="auto"/>
              <w:rPr>
                <w:noProof/>
                <w:sz w:val="26"/>
                <w:szCs w:val="26"/>
                <w:lang w:val="vi-VN"/>
              </w:rPr>
            </w:pPr>
            <w:r w:rsidRPr="003E6772">
              <w:rPr>
                <w:noProof/>
                <w:sz w:val="26"/>
                <w:szCs w:val="26"/>
                <w:lang w:val="vi-VN"/>
              </w:rPr>
              <w:t>0</w:t>
            </w:r>
          </w:p>
        </w:tc>
      </w:tr>
      <w:tr w:rsidR="00AA5C11" w:rsidRPr="003E6772" w14:paraId="045B0E2D" w14:textId="77777777" w:rsidTr="004213B8">
        <w:trPr>
          <w:jc w:val="center"/>
        </w:trPr>
        <w:tc>
          <w:tcPr>
            <w:tcW w:w="2260" w:type="dxa"/>
          </w:tcPr>
          <w:p w14:paraId="42DED4E8" w14:textId="481B087B" w:rsidR="00AA5C11" w:rsidRPr="003E6772" w:rsidRDefault="00050FAA" w:rsidP="003629F6">
            <w:pPr>
              <w:spacing w:before="120" w:line="360" w:lineRule="auto"/>
              <w:rPr>
                <w:noProof/>
                <w:sz w:val="26"/>
                <w:szCs w:val="26"/>
                <w:lang w:val="vi-VN"/>
              </w:rPr>
            </w:pPr>
            <w:r w:rsidRPr="003E6772">
              <w:rPr>
                <w:noProof/>
                <w:sz w:val="26"/>
                <w:szCs w:val="26"/>
                <w:lang w:val="vi-VN"/>
              </w:rPr>
              <w:t>T</w:t>
            </w:r>
            <w:r w:rsidR="00AA5C11" w:rsidRPr="003E6772">
              <w:rPr>
                <w:noProof/>
                <w:sz w:val="26"/>
                <w:szCs w:val="26"/>
                <w:lang w:val="vi-VN"/>
              </w:rPr>
              <w:t>ính</w:t>
            </w:r>
          </w:p>
        </w:tc>
        <w:tc>
          <w:tcPr>
            <w:tcW w:w="1759" w:type="dxa"/>
          </w:tcPr>
          <w:p w14:paraId="799A9A06" w14:textId="77777777" w:rsidR="00AA5C11" w:rsidRPr="003E6772" w:rsidRDefault="00AA5C11" w:rsidP="003629F6">
            <w:pPr>
              <w:tabs>
                <w:tab w:val="center" w:pos="771"/>
              </w:tabs>
              <w:spacing w:before="120" w:line="360" w:lineRule="auto"/>
              <w:rPr>
                <w:noProof/>
                <w:sz w:val="26"/>
                <w:szCs w:val="26"/>
                <w:lang w:val="vi-VN"/>
              </w:rPr>
            </w:pPr>
            <w:r w:rsidRPr="003E6772">
              <w:rPr>
                <w:noProof/>
                <w:sz w:val="26"/>
                <w:szCs w:val="26"/>
                <w:lang w:val="vi-VN"/>
              </w:rPr>
              <w:t>1</w:t>
            </w:r>
            <w:r w:rsidR="003629F6" w:rsidRPr="003E6772">
              <w:rPr>
                <w:noProof/>
                <w:sz w:val="26"/>
                <w:szCs w:val="26"/>
                <w:lang w:val="vi-VN"/>
              </w:rPr>
              <w:tab/>
            </w:r>
          </w:p>
        </w:tc>
        <w:tc>
          <w:tcPr>
            <w:tcW w:w="1791" w:type="dxa"/>
          </w:tcPr>
          <w:p w14:paraId="3B13DEE7" w14:textId="77777777" w:rsidR="00AA5C11" w:rsidRPr="003E6772" w:rsidRDefault="00AA5C11" w:rsidP="003629F6">
            <w:pPr>
              <w:spacing w:before="120" w:line="360" w:lineRule="auto"/>
              <w:rPr>
                <w:noProof/>
                <w:sz w:val="26"/>
                <w:szCs w:val="26"/>
                <w:lang w:val="vi-VN"/>
              </w:rPr>
            </w:pPr>
            <w:r w:rsidRPr="003E6772">
              <w:rPr>
                <w:noProof/>
                <w:sz w:val="26"/>
                <w:szCs w:val="26"/>
                <w:lang w:val="vi-VN"/>
              </w:rPr>
              <w:t>1</w:t>
            </w:r>
          </w:p>
        </w:tc>
      </w:tr>
      <w:tr w:rsidR="00683249" w:rsidRPr="003E6772" w14:paraId="04DD4FEB" w14:textId="77777777" w:rsidTr="004213B8">
        <w:trPr>
          <w:jc w:val="center"/>
        </w:trPr>
        <w:tc>
          <w:tcPr>
            <w:tcW w:w="2260" w:type="dxa"/>
          </w:tcPr>
          <w:p w14:paraId="28B28B89" w14:textId="2C44E130" w:rsidR="00683249" w:rsidRPr="00683249" w:rsidRDefault="00683249" w:rsidP="003629F6">
            <w:pPr>
              <w:spacing w:before="120" w:line="360" w:lineRule="auto"/>
              <w:rPr>
                <w:noProof/>
                <w:sz w:val="26"/>
                <w:szCs w:val="26"/>
                <w:lang w:val="vi-VN"/>
              </w:rPr>
            </w:pPr>
            <w:r w:rsidRPr="00683249">
              <w:rPr>
                <w:noProof/>
                <w:sz w:val="26"/>
                <w:szCs w:val="26"/>
                <w:lang w:val="vi-VN"/>
              </w:rPr>
              <w:t>Siêu</w:t>
            </w:r>
          </w:p>
        </w:tc>
        <w:tc>
          <w:tcPr>
            <w:tcW w:w="1759" w:type="dxa"/>
          </w:tcPr>
          <w:p w14:paraId="649FD285" w14:textId="697FCC3F" w:rsidR="00683249" w:rsidRPr="00683249" w:rsidRDefault="00683249" w:rsidP="003629F6">
            <w:pPr>
              <w:tabs>
                <w:tab w:val="center" w:pos="771"/>
              </w:tabs>
              <w:spacing w:before="120" w:line="360" w:lineRule="auto"/>
              <w:rPr>
                <w:noProof/>
                <w:sz w:val="26"/>
                <w:szCs w:val="26"/>
                <w:lang w:val="vi-VN"/>
              </w:rPr>
            </w:pPr>
            <w:r w:rsidRPr="00683249">
              <w:rPr>
                <w:noProof/>
                <w:sz w:val="26"/>
                <w:szCs w:val="26"/>
                <w:lang w:val="vi-VN"/>
              </w:rPr>
              <w:t>0</w:t>
            </w:r>
          </w:p>
        </w:tc>
        <w:tc>
          <w:tcPr>
            <w:tcW w:w="1791" w:type="dxa"/>
          </w:tcPr>
          <w:p w14:paraId="625C2AA8" w14:textId="66CB769C" w:rsidR="00683249" w:rsidRPr="00683249" w:rsidRDefault="00683249" w:rsidP="003629F6">
            <w:pPr>
              <w:spacing w:before="120" w:line="360" w:lineRule="auto"/>
              <w:rPr>
                <w:noProof/>
                <w:sz w:val="26"/>
                <w:szCs w:val="26"/>
                <w:lang w:val="vi-VN"/>
              </w:rPr>
            </w:pPr>
            <w:r w:rsidRPr="00683249">
              <w:rPr>
                <w:noProof/>
                <w:sz w:val="26"/>
                <w:szCs w:val="26"/>
                <w:lang w:val="vi-VN"/>
              </w:rPr>
              <w:t>1</w:t>
            </w:r>
          </w:p>
        </w:tc>
      </w:tr>
    </w:tbl>
    <w:p w14:paraId="343B880D" w14:textId="30F008EF" w:rsidR="005B3589" w:rsidRPr="00683249" w:rsidRDefault="003629F6" w:rsidP="003629F6">
      <w:pPr>
        <w:pStyle w:val="Caption"/>
        <w:spacing w:before="120" w:after="0"/>
        <w:jc w:val="center"/>
        <w:rPr>
          <w:i/>
          <w:noProof/>
          <w:color w:val="auto"/>
          <w:sz w:val="26"/>
          <w:szCs w:val="26"/>
          <w:lang w:val="vi-VN"/>
        </w:rPr>
      </w:pPr>
      <w:bookmarkStart w:id="41" w:name="_Toc41596811"/>
      <w:bookmarkStart w:id="42" w:name="_Toc47274267"/>
      <w:r w:rsidRPr="003E6772">
        <w:rPr>
          <w:i/>
          <w:noProof/>
          <w:color w:val="auto"/>
          <w:sz w:val="26"/>
          <w:szCs w:val="26"/>
          <w:lang w:val="vi-VN"/>
        </w:rPr>
        <w:t>Bảng 2.</w:t>
      </w:r>
      <w:r w:rsidRPr="003E6772">
        <w:rPr>
          <w:i/>
          <w:noProof/>
          <w:color w:val="auto"/>
          <w:sz w:val="26"/>
          <w:szCs w:val="26"/>
          <w:lang w:val="vi-VN"/>
        </w:rPr>
        <w:fldChar w:fldCharType="begin"/>
      </w:r>
      <w:r w:rsidRPr="003E6772">
        <w:rPr>
          <w:i/>
          <w:noProof/>
          <w:color w:val="auto"/>
          <w:sz w:val="26"/>
          <w:szCs w:val="26"/>
          <w:lang w:val="vi-VN"/>
        </w:rPr>
        <w:instrText xml:space="preserve"> SEQ Bảng \* ARABIC \s 1 </w:instrText>
      </w:r>
      <w:r w:rsidRPr="003E6772">
        <w:rPr>
          <w:i/>
          <w:noProof/>
          <w:color w:val="auto"/>
          <w:sz w:val="26"/>
          <w:szCs w:val="26"/>
          <w:lang w:val="vi-VN"/>
        </w:rPr>
        <w:fldChar w:fldCharType="separate"/>
      </w:r>
      <w:r w:rsidR="00512FD6" w:rsidRPr="003E6772">
        <w:rPr>
          <w:i/>
          <w:noProof/>
          <w:color w:val="auto"/>
          <w:sz w:val="26"/>
          <w:szCs w:val="26"/>
          <w:lang w:val="vi-VN"/>
        </w:rPr>
        <w:t>2</w:t>
      </w:r>
      <w:r w:rsidRPr="003E6772">
        <w:rPr>
          <w:i/>
          <w:noProof/>
          <w:color w:val="auto"/>
          <w:sz w:val="26"/>
          <w:szCs w:val="26"/>
          <w:lang w:val="vi-VN"/>
        </w:rPr>
        <w:fldChar w:fldCharType="end"/>
      </w:r>
      <w:r w:rsidRPr="003E6772">
        <w:rPr>
          <w:i/>
          <w:noProof/>
          <w:color w:val="auto"/>
          <w:sz w:val="26"/>
          <w:szCs w:val="26"/>
          <w:lang w:val="vi-VN"/>
        </w:rPr>
        <w:t xml:space="preserve"> </w:t>
      </w:r>
      <w:r w:rsidRPr="00683249">
        <w:rPr>
          <w:i/>
          <w:noProof/>
          <w:color w:val="auto"/>
          <w:sz w:val="26"/>
          <w:szCs w:val="26"/>
          <w:lang w:val="vi-VN"/>
        </w:rPr>
        <w:t xml:space="preserve">Biểu diễn văn bản dạng </w:t>
      </w:r>
      <w:bookmarkEnd w:id="41"/>
      <w:r w:rsidR="00683249" w:rsidRPr="00683249">
        <w:rPr>
          <w:i/>
          <w:noProof/>
          <w:color w:val="auto"/>
          <w:sz w:val="26"/>
          <w:szCs w:val="26"/>
          <w:lang w:val="vi-VN"/>
        </w:rPr>
        <w:t>nhị phân.</w:t>
      </w:r>
      <w:bookmarkEnd w:id="42"/>
    </w:p>
    <w:p w14:paraId="6ADF1AEF" w14:textId="77777777" w:rsidR="00AA5C11" w:rsidRPr="003E6772" w:rsidRDefault="00AA5C11" w:rsidP="00A522C0">
      <w:pPr>
        <w:spacing w:before="120" w:line="360" w:lineRule="auto"/>
        <w:ind w:firstLine="284"/>
        <w:jc w:val="both"/>
        <w:rPr>
          <w:noProof/>
          <w:sz w:val="26"/>
          <w:szCs w:val="26"/>
          <w:lang w:val="vi-VN"/>
        </w:rPr>
      </w:pPr>
      <w:r w:rsidRPr="003E6772">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3E6772">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w:t>
      </w:r>
    </w:p>
    <w:p w14:paraId="0C193638" w14:textId="03938CF9" w:rsidR="00AA5C11" w:rsidRPr="003E6772" w:rsidRDefault="00AA5C11" w:rsidP="00496D98">
      <w:pPr>
        <w:pStyle w:val="ListParagraph"/>
        <w:numPr>
          <w:ilvl w:val="0"/>
          <w:numId w:val="28"/>
        </w:numPr>
        <w:spacing w:before="120"/>
        <w:ind w:left="284" w:firstLine="0"/>
        <w:rPr>
          <w:noProof/>
          <w:szCs w:val="26"/>
          <w:lang w:val="vi-VN"/>
        </w:rPr>
      </w:pPr>
      <w:r w:rsidRPr="003E6772">
        <w:rPr>
          <w:noProof/>
          <w:szCs w:val="26"/>
          <w:lang w:val="vi-VN"/>
        </w:rPr>
        <w:t xml:space="preserve">Phương pháp </w:t>
      </w:r>
      <w:r w:rsidR="00683249" w:rsidRPr="00163CC8">
        <w:rPr>
          <w:noProof/>
          <w:szCs w:val="26"/>
          <w:lang w:val="vi-VN"/>
        </w:rPr>
        <w:t>trọng số nhị phân</w:t>
      </w:r>
      <w:r w:rsidRPr="003E6772">
        <w:rPr>
          <w:noProof/>
          <w:szCs w:val="26"/>
          <w:lang w:val="vi-VN"/>
        </w:rPr>
        <w:t>: giá trị là 1 nếu số lần xuất hiện của từ khóa lớn hơn một ngưỡng nào đó, ngược lại 0.</w:t>
      </w:r>
    </w:p>
    <w:p w14:paraId="3E41AB54" w14:textId="4E93DF42" w:rsidR="00AA5C11" w:rsidRPr="003E6772" w:rsidRDefault="00AA5C11" w:rsidP="00496D98">
      <w:pPr>
        <w:pStyle w:val="ListParagraph"/>
        <w:numPr>
          <w:ilvl w:val="0"/>
          <w:numId w:val="28"/>
        </w:numPr>
        <w:spacing w:before="120"/>
        <w:ind w:left="284" w:firstLine="0"/>
        <w:rPr>
          <w:noProof/>
          <w:szCs w:val="26"/>
          <w:lang w:val="vi-VN"/>
        </w:rPr>
      </w:pPr>
      <w:r w:rsidRPr="003E6772">
        <w:rPr>
          <w:noProof/>
          <w:szCs w:val="26"/>
          <w:lang w:val="vi-VN"/>
        </w:rPr>
        <w:t xml:space="preserve">Phương pháp dựa trên tần </w:t>
      </w:r>
      <w:r w:rsidR="006A57A3">
        <w:rPr>
          <w:noProof/>
          <w:szCs w:val="26"/>
        </w:rPr>
        <w:t>suất</w:t>
      </w:r>
      <w:r w:rsidR="006A57A3" w:rsidRPr="003E6772">
        <w:rPr>
          <w:noProof/>
          <w:szCs w:val="26"/>
          <w:lang w:val="vi-VN"/>
        </w:rPr>
        <w:t xml:space="preserve"> </w:t>
      </w:r>
      <w:r w:rsidRPr="003E6772">
        <w:rPr>
          <w:noProof/>
          <w:szCs w:val="26"/>
          <w:lang w:val="vi-VN"/>
        </w:rPr>
        <w:t xml:space="preserve">từ khóa </w:t>
      </w:r>
      <w:r w:rsidR="00B5521E">
        <w:rPr>
          <w:noProof/>
          <w:szCs w:val="26"/>
        </w:rPr>
        <w:t xml:space="preserve">TF </w:t>
      </w:r>
      <w:r w:rsidRPr="003E6772">
        <w:rPr>
          <w:noProof/>
          <w:szCs w:val="26"/>
          <w:lang w:val="vi-VN"/>
        </w:rPr>
        <w:t>(Term Frequency Weighting).</w:t>
      </w:r>
    </w:p>
    <w:p w14:paraId="78569D10" w14:textId="467043C0" w:rsidR="00AA5C11" w:rsidRPr="003E6772" w:rsidRDefault="00AA5C11" w:rsidP="00496D98">
      <w:pPr>
        <w:pStyle w:val="ListParagraph"/>
        <w:numPr>
          <w:ilvl w:val="0"/>
          <w:numId w:val="28"/>
        </w:numPr>
        <w:spacing w:before="120"/>
        <w:ind w:left="284" w:firstLine="0"/>
        <w:rPr>
          <w:noProof/>
          <w:szCs w:val="26"/>
          <w:lang w:val="vi-VN"/>
        </w:rPr>
      </w:pPr>
      <w:r w:rsidRPr="003E6772">
        <w:rPr>
          <w:noProof/>
          <w:szCs w:val="26"/>
          <w:lang w:val="vi-VN"/>
        </w:rPr>
        <w:t xml:space="preserve">Phương pháp dựa trên nghịch đảo tần số văn bản </w:t>
      </w:r>
      <w:r w:rsidR="00B5521E">
        <w:rPr>
          <w:noProof/>
          <w:szCs w:val="26"/>
        </w:rPr>
        <w:t xml:space="preserve">IDF </w:t>
      </w:r>
      <w:r w:rsidRPr="003E6772">
        <w:rPr>
          <w:noProof/>
          <w:szCs w:val="26"/>
          <w:lang w:val="vi-VN"/>
        </w:rPr>
        <w:t>(Inverse Document Frequency).</w:t>
      </w:r>
    </w:p>
    <w:p w14:paraId="2DD47011" w14:textId="121A1983" w:rsidR="00AA5C11" w:rsidRPr="003E6772" w:rsidRDefault="00074201" w:rsidP="00496D98">
      <w:pPr>
        <w:pStyle w:val="ListParagraph"/>
        <w:numPr>
          <w:ilvl w:val="0"/>
          <w:numId w:val="28"/>
        </w:numPr>
        <w:spacing w:before="120"/>
        <w:ind w:left="284" w:firstLine="0"/>
        <w:rPr>
          <w:noProof/>
          <w:szCs w:val="26"/>
          <w:lang w:val="vi-VN"/>
        </w:rPr>
      </w:pPr>
      <w:r w:rsidRPr="00163CC8">
        <w:rPr>
          <w:noProof/>
          <w:szCs w:val="26"/>
          <w:lang w:val="vi-VN"/>
        </w:rPr>
        <w:t xml:space="preserve">Phương pháp trọng số </w:t>
      </w:r>
      <w:r w:rsidR="00AA5C11" w:rsidRPr="003E6772">
        <w:rPr>
          <w:noProof/>
          <w:szCs w:val="26"/>
          <w:lang w:val="vi-VN"/>
        </w:rPr>
        <w:t>TF</w:t>
      </w:r>
      <w:r w:rsidRPr="00163CC8">
        <w:rPr>
          <w:noProof/>
          <w:szCs w:val="26"/>
          <w:lang w:val="vi-VN"/>
        </w:rPr>
        <w:t>-</w:t>
      </w:r>
      <w:r w:rsidR="00AA5C11" w:rsidRPr="003E6772">
        <w:rPr>
          <w:noProof/>
          <w:szCs w:val="26"/>
          <w:lang w:val="vi-VN"/>
        </w:rPr>
        <w:t>IDF</w:t>
      </w:r>
      <w:r w:rsidRPr="00163CC8">
        <w:rPr>
          <w:noProof/>
          <w:szCs w:val="26"/>
          <w:lang w:val="vi-VN"/>
        </w:rPr>
        <w:t xml:space="preserve"> kết hợp phương pháp TF và IDF</w:t>
      </w:r>
      <w:r w:rsidR="00AA5C11" w:rsidRPr="003E6772">
        <w:rPr>
          <w:noProof/>
          <w:szCs w:val="26"/>
          <w:lang w:val="vi-VN"/>
        </w:rPr>
        <w:t>.</w:t>
      </w:r>
    </w:p>
    <w:p w14:paraId="49DBFC64" w14:textId="77777777" w:rsidR="00AA5C11" w:rsidRPr="003E6772" w:rsidRDefault="00AA5C11" w:rsidP="00996D09">
      <w:pPr>
        <w:spacing w:before="120" w:line="360" w:lineRule="auto"/>
        <w:ind w:right="20" w:firstLine="284"/>
        <w:jc w:val="both"/>
        <w:rPr>
          <w:noProof/>
          <w:sz w:val="26"/>
          <w:szCs w:val="26"/>
          <w:lang w:val="vi-VN"/>
        </w:rPr>
      </w:pPr>
      <w:r w:rsidRPr="003E6772">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3E6772" w:rsidRDefault="0053759A" w:rsidP="008B129A">
      <w:pPr>
        <w:pStyle w:val="ListParagraph"/>
        <w:numPr>
          <w:ilvl w:val="0"/>
          <w:numId w:val="29"/>
        </w:numPr>
        <w:spacing w:before="120"/>
        <w:ind w:left="709" w:firstLine="0"/>
        <w:rPr>
          <w:i/>
          <w:noProof/>
          <w:szCs w:val="26"/>
          <w:u w:val="single"/>
          <w:lang w:val="vi-VN"/>
        </w:rPr>
      </w:pPr>
      <w:r w:rsidRPr="003E6772">
        <w:rPr>
          <w:i/>
          <w:noProof/>
          <w:szCs w:val="26"/>
          <w:u w:val="single"/>
          <w:lang w:val="vi-VN"/>
        </w:rPr>
        <w:t xml:space="preserve"> </w:t>
      </w:r>
      <w:r w:rsidR="00AA5C11" w:rsidRPr="003E6772">
        <w:rPr>
          <w:i/>
          <w:noProof/>
          <w:szCs w:val="26"/>
          <w:u w:val="single"/>
          <w:lang w:val="vi-VN"/>
        </w:rPr>
        <w:t>Phương pháp Boolean</w:t>
      </w:r>
    </w:p>
    <w:p w14:paraId="7ECD5367" w14:textId="77777777" w:rsidR="00AA5C11" w:rsidRPr="003E6772" w:rsidRDefault="00AA5C11" w:rsidP="009C3087">
      <w:pPr>
        <w:spacing w:before="120" w:line="360" w:lineRule="auto"/>
        <w:ind w:firstLine="284"/>
        <w:jc w:val="both"/>
        <w:rPr>
          <w:noProof/>
          <w:sz w:val="20"/>
          <w:szCs w:val="20"/>
          <w:lang w:val="vi-VN"/>
        </w:rPr>
      </w:pPr>
      <w:r w:rsidRPr="003E6772">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xuất hiện trong văn bản đó.</w:t>
      </w:r>
    </w:p>
    <w:p w14:paraId="2605A456" w14:textId="77777777" w:rsidR="00AA5C11" w:rsidRPr="003E6772" w:rsidRDefault="00AA5C11" w:rsidP="009C3087">
      <w:pPr>
        <w:spacing w:before="120" w:line="360" w:lineRule="auto"/>
        <w:ind w:firstLine="284"/>
        <w:jc w:val="both"/>
        <w:rPr>
          <w:noProof/>
          <w:sz w:val="26"/>
          <w:szCs w:val="26"/>
          <w:lang w:val="vi-VN"/>
        </w:rPr>
      </w:pPr>
      <w:r w:rsidRPr="003E6772">
        <w:rPr>
          <w:noProof/>
          <w:sz w:val="26"/>
          <w:szCs w:val="26"/>
          <w:lang w:val="vi-VN"/>
        </w:rPr>
        <w:t>Mô hình Boolean được xác định như sau:</w:t>
      </w:r>
    </w:p>
    <w:p w14:paraId="417E2BEB" w14:textId="77777777" w:rsidR="00AA5C11" w:rsidRPr="003E6772" w:rsidRDefault="00163CC8" w:rsidP="00AA5C11">
      <w:pPr>
        <w:spacing w:before="120" w:line="360" w:lineRule="auto"/>
        <w:ind w:right="2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r>
                    <w:rPr>
                      <w:rFonts w:ascii="Cambria Math" w:hAnsi="Cambria Math"/>
                      <w:noProof/>
                      <w:sz w:val="30"/>
                      <w:szCs w:val="30"/>
                      <w:lang w:val="vi-VN"/>
                    </w:rPr>
                    <m:t xml:space="preserve">1    nếu </m:t>
                  </m:r>
                  <m:r>
                    <m:rPr>
                      <m:sty m:val="p"/>
                    </m:rP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t</m:t>
                      </m:r>
                    </m:e>
                    <m:sub>
                      <m:r>
                        <w:rPr>
                          <w:rFonts w:ascii="Cambria Math" w:hAnsi="Cambria Math"/>
                          <w:noProof/>
                          <w:sz w:val="30"/>
                          <w:szCs w:val="30"/>
                          <w:lang w:val="vi-VN"/>
                        </w:rPr>
                        <m:t>i</m:t>
                      </m:r>
                    </m:sub>
                  </m:sSub>
                  <m:r>
                    <w:rPr>
                      <w:rFonts w:ascii="Cambria Math" w:hAnsi="Cambria Math"/>
                      <w:noProof/>
                      <w:sz w:val="30"/>
                      <w:szCs w:val="30"/>
                      <w:lang w:val="vi-VN"/>
                    </w:rPr>
                    <m:t xml:space="preserve"> có trong </m:t>
                  </m:r>
                  <m:sSub>
                    <m:sSubPr>
                      <m:ctrlPr>
                        <w:rPr>
                          <w:rFonts w:ascii="Cambria Math" w:hAnsi="Cambria Math"/>
                          <w:i/>
                          <w:noProof/>
                          <w:sz w:val="30"/>
                          <w:szCs w:val="30"/>
                          <w:lang w:val="vi-VN"/>
                        </w:rPr>
                      </m:ctrlPr>
                    </m:sSubPr>
                    <m:e>
                      <m:r>
                        <w:rPr>
                          <w:rFonts w:ascii="Cambria Math" w:hAnsi="Cambria Math"/>
                          <w:noProof/>
                          <w:sz w:val="30"/>
                          <w:szCs w:val="30"/>
                          <w:lang w:val="vi-VN"/>
                        </w:rPr>
                        <m:t>d</m:t>
                      </m:r>
                    </m:e>
                    <m:sub>
                      <m:r>
                        <w:rPr>
                          <w:rFonts w:ascii="Cambria Math" w:hAnsi="Cambria Math"/>
                          <w:noProof/>
                          <w:sz w:val="30"/>
                          <w:szCs w:val="30"/>
                          <w:lang w:val="vi-VN"/>
                        </w:rPr>
                        <m:t>j</m:t>
                      </m:r>
                    </m:sub>
                  </m:sSub>
                </m:e>
                <m:e>
                  <m:r>
                    <w:rPr>
                      <w:rFonts w:ascii="Cambria Math" w:hAnsi="Cambria Math"/>
                      <w:noProof/>
                      <w:sz w:val="30"/>
                      <w:szCs w:val="30"/>
                      <w:lang w:val="vi-VN"/>
                    </w:rPr>
                    <m:t xml:space="preserve">0    ngược lại                 </m:t>
                  </m:r>
                </m:e>
              </m:eqArr>
            </m:e>
          </m:d>
        </m:oMath>
      </m:oMathPara>
    </w:p>
    <w:p w14:paraId="2067A473" w14:textId="77777777" w:rsidR="00AA5C11" w:rsidRPr="003E6772" w:rsidRDefault="00AA5C11" w:rsidP="009C3087">
      <w:pPr>
        <w:spacing w:before="120" w:line="360" w:lineRule="auto"/>
        <w:ind w:firstLine="284"/>
        <w:jc w:val="both"/>
        <w:rPr>
          <w:i/>
          <w:noProof/>
          <w:sz w:val="20"/>
          <w:szCs w:val="20"/>
          <w:lang w:val="vi-VN"/>
        </w:rPr>
      </w:pPr>
      <w:r w:rsidRPr="003E6772">
        <w:rPr>
          <w:noProof/>
          <w:sz w:val="26"/>
          <w:szCs w:val="26"/>
          <w:lang w:val="vi-VN"/>
        </w:rPr>
        <w:t xml:space="preserve">Giả sử có một cơ sở dữ liệu gồm </w:t>
      </w:r>
      <w:r w:rsidRPr="003E6772">
        <w:rPr>
          <w:b/>
          <w:bCs/>
          <w:i/>
          <w:iCs/>
          <w:noProof/>
          <w:sz w:val="26"/>
          <w:szCs w:val="26"/>
          <w:lang w:val="vi-VN"/>
        </w:rPr>
        <w:t>m</w:t>
      </w:r>
      <w:r w:rsidRPr="003E6772">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3E6772">
        <w:rPr>
          <w:noProof/>
          <w:sz w:val="26"/>
          <w:szCs w:val="26"/>
          <w:lang w:val="vi-VN"/>
        </w:rPr>
        <w:t xml:space="preserve">. Mỗi văn bản được biểu diễn dưới dạng một vector gồm </w:t>
      </w:r>
      <w:r w:rsidRPr="003E6772">
        <w:rPr>
          <w:b/>
          <w:bCs/>
          <w:i/>
          <w:iCs/>
          <w:noProof/>
          <w:sz w:val="26"/>
          <w:szCs w:val="26"/>
          <w:lang w:val="vi-VN"/>
        </w:rPr>
        <w:t>n</w:t>
      </w:r>
      <w:r w:rsidRPr="003E6772">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3E6772">
        <w:rPr>
          <w:noProof/>
          <w:sz w:val="26"/>
          <w:szCs w:val="26"/>
          <w:lang w:val="vi-VN"/>
        </w:rPr>
        <w:t xml:space="preserve">. Gọi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3E6772">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w:t>
      </w:r>
    </w:p>
    <w:p w14:paraId="431C8D98" w14:textId="0E518172" w:rsidR="00AA5C11" w:rsidRPr="003E6772" w:rsidRDefault="005B02C9" w:rsidP="005B02C9">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AA5C11" w:rsidRPr="003E6772">
        <w:rPr>
          <w:i/>
          <w:noProof/>
          <w:szCs w:val="26"/>
          <w:u w:val="single"/>
          <w:lang w:val="vi-VN"/>
        </w:rPr>
        <w:t xml:space="preserve">Phương pháp dựa trên tần </w:t>
      </w:r>
      <w:r w:rsidR="00CC77A9">
        <w:rPr>
          <w:i/>
          <w:noProof/>
          <w:szCs w:val="26"/>
          <w:u w:val="single"/>
        </w:rPr>
        <w:t>suất</w:t>
      </w:r>
      <w:r w:rsidR="00CC77A9" w:rsidRPr="003E6772">
        <w:rPr>
          <w:i/>
          <w:noProof/>
          <w:szCs w:val="26"/>
          <w:u w:val="single"/>
          <w:lang w:val="vi-VN"/>
        </w:rPr>
        <w:t xml:space="preserve"> </w:t>
      </w:r>
      <w:r w:rsidR="00AA5C11" w:rsidRPr="003E6772">
        <w:rPr>
          <w:i/>
          <w:noProof/>
          <w:szCs w:val="26"/>
          <w:u w:val="single"/>
          <w:lang w:val="vi-VN"/>
        </w:rPr>
        <w:t>từ khóa (Term Frequency)</w:t>
      </w:r>
    </w:p>
    <w:p w14:paraId="3970D470" w14:textId="67DFB77F" w:rsidR="00AA5C11" w:rsidRPr="003E6772" w:rsidRDefault="00AA5C11" w:rsidP="00C21079">
      <w:pPr>
        <w:spacing w:before="120" w:line="360" w:lineRule="auto"/>
        <w:ind w:right="20" w:firstLine="284"/>
        <w:jc w:val="both"/>
        <w:rPr>
          <w:noProof/>
          <w:sz w:val="26"/>
          <w:szCs w:val="26"/>
          <w:lang w:val="vi-VN"/>
        </w:rPr>
      </w:pPr>
      <w:r w:rsidRPr="003E6772">
        <w:rPr>
          <w:noProof/>
          <w:sz w:val="26"/>
          <w:szCs w:val="26"/>
          <w:lang w:val="vi-VN"/>
        </w:rPr>
        <w:t xml:space="preserve">TF: Tần suất </w:t>
      </w:r>
      <w:r w:rsidR="00D4610E" w:rsidRPr="00E77A1B">
        <w:rPr>
          <w:noProof/>
          <w:sz w:val="26"/>
          <w:szCs w:val="26"/>
          <w:lang w:val="vi-VN"/>
        </w:rPr>
        <w:t>thuật ngữ</w:t>
      </w:r>
      <w:r w:rsidRPr="003E6772">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3E6772" w:rsidRDefault="00AA5C11" w:rsidP="004A01FF">
      <w:pPr>
        <w:spacing w:before="120" w:line="360" w:lineRule="auto"/>
        <w:ind w:right="20" w:firstLine="284"/>
        <w:jc w:val="both"/>
        <w:rPr>
          <w:noProof/>
          <w:sz w:val="26"/>
          <w:szCs w:val="26"/>
          <w:lang w:val="vi-VN"/>
        </w:rPr>
      </w:pPr>
      <w:r w:rsidRPr="003E6772">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3E6772">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bởi một trong ba công thức:</w:t>
      </w:r>
    </w:p>
    <w:p w14:paraId="6DFCCFD9" w14:textId="77777777" w:rsidR="00AA5C11" w:rsidRPr="003E6772" w:rsidRDefault="00163CC8"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oMath>
      </m:oMathPara>
    </w:p>
    <w:p w14:paraId="16BEB6B0" w14:textId="77777777" w:rsidR="00AA5C11" w:rsidRPr="003E6772" w:rsidRDefault="00163CC8"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=1+ </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func>
        </m:oMath>
      </m:oMathPara>
    </w:p>
    <w:p w14:paraId="2D734558" w14:textId="77777777" w:rsidR="00AA5C11" w:rsidRPr="003E6772" w:rsidRDefault="00163CC8"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rad>
            <m:radPr>
              <m:degHide m:val="1"/>
              <m:ctrlPr>
                <w:rPr>
                  <w:rFonts w:ascii="Cambria Math" w:hAnsi="Cambria Math"/>
                  <w:i/>
                  <w:noProof/>
                  <w:sz w:val="30"/>
                  <w:szCs w:val="30"/>
                  <w:lang w:val="vi-VN"/>
                </w:rPr>
              </m:ctrlPr>
            </m:radPr>
            <m:deg/>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rad>
        </m:oMath>
      </m:oMathPara>
    </w:p>
    <w:p w14:paraId="3A381EC8" w14:textId="75A65531" w:rsidR="00AA5C11" w:rsidRPr="003E6772" w:rsidRDefault="00AA5C11" w:rsidP="004A01FF">
      <w:pPr>
        <w:spacing w:before="120" w:line="360" w:lineRule="auto"/>
        <w:ind w:right="20" w:firstLine="284"/>
        <w:jc w:val="both"/>
        <w:rPr>
          <w:noProof/>
          <w:sz w:val="26"/>
          <w:szCs w:val="26"/>
          <w:lang w:val="vi-VN"/>
        </w:rPr>
      </w:pPr>
      <w:r w:rsidRPr="003E6772">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3E6772" w:rsidRDefault="004D2C7C" w:rsidP="0041420D">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AA5C11" w:rsidRPr="003E6772">
        <w:rPr>
          <w:i/>
          <w:noProof/>
          <w:szCs w:val="26"/>
          <w:u w:val="single"/>
          <w:lang w:val="vi-VN"/>
        </w:rPr>
        <w:t>Phương pháp dựa trên nghịch đảo tần số văn bản</w:t>
      </w:r>
    </w:p>
    <w:p w14:paraId="57B1589B" w14:textId="091F38B5" w:rsidR="00AA5C11" w:rsidRPr="003E6772"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3E6772">
        <w:rPr>
          <w:noProof/>
          <w:sz w:val="26"/>
          <w:szCs w:val="26"/>
          <w:lang w:val="vi-VN"/>
        </w:rPr>
        <w:lastRenderedPageBreak/>
        <w:t xml:space="preserve">IDF: Tần số nghịch của </w:t>
      </w:r>
      <w:r w:rsidR="00DB7D21" w:rsidRPr="00E77A1B">
        <w:rPr>
          <w:noProof/>
          <w:sz w:val="26"/>
          <w:szCs w:val="26"/>
          <w:lang w:val="vi-VN"/>
        </w:rPr>
        <w:t>một</w:t>
      </w:r>
      <w:r w:rsidR="00DB7D21" w:rsidRPr="003E6772">
        <w:rPr>
          <w:noProof/>
          <w:sz w:val="26"/>
          <w:szCs w:val="26"/>
          <w:lang w:val="vi-VN"/>
        </w:rPr>
        <w:t xml:space="preserve"> </w:t>
      </w:r>
      <w:r w:rsidRPr="003E6772">
        <w:rPr>
          <w:noProof/>
          <w:sz w:val="26"/>
          <w:szCs w:val="26"/>
          <w:lang w:val="vi-VN"/>
        </w:rPr>
        <w:t>từ trong tập văn bản, đo lường mức độ quan trọng của một thuật ngữ</w:t>
      </w:r>
      <w:r w:rsidR="005071E8" w:rsidRPr="00E77A1B">
        <w:rPr>
          <w:noProof/>
          <w:sz w:val="26"/>
          <w:szCs w:val="26"/>
          <w:lang w:val="vi-VN"/>
        </w:rPr>
        <w:t xml:space="preserve"> trong tập ngữ liệu</w:t>
      </w:r>
      <w:r w:rsidRPr="003E6772">
        <w:rPr>
          <w:noProof/>
          <w:sz w:val="26"/>
          <w:szCs w:val="26"/>
          <w:lang w:val="vi-VN"/>
        </w:rPr>
        <w:t xml:space="preserve">. Trong khi tính toán TF tất cả các từ  được coi là quan trọng không kém. </w:t>
      </w:r>
      <w:r w:rsidRPr="003E6772">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3E6772"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3E6772">
        <w:rPr>
          <w:rFonts w:ascii="&amp;quot" w:hAnsi="&amp;quot"/>
          <w:noProof/>
          <w:color w:val="000000"/>
          <w:sz w:val="26"/>
          <w:szCs w:val="26"/>
          <w:lang w:val="vi-VN"/>
        </w:rPr>
        <w:t>Từ nối: và, nhưng, tuy nhiên, vì thế, vì vậy, …</w:t>
      </w:r>
    </w:p>
    <w:p w14:paraId="43981140" w14:textId="77777777" w:rsidR="00AA5C11" w:rsidRPr="003E6772"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3E6772">
        <w:rPr>
          <w:rFonts w:ascii="&amp;quot" w:hAnsi="&amp;quot"/>
          <w:noProof/>
          <w:color w:val="000000"/>
          <w:sz w:val="26"/>
          <w:szCs w:val="26"/>
          <w:lang w:val="vi-VN"/>
        </w:rPr>
        <w:t>Giới từ: ở, trong, trên, …</w:t>
      </w:r>
    </w:p>
    <w:p w14:paraId="3BDAA4AF" w14:textId="77777777" w:rsidR="00AA5C11" w:rsidRPr="003E6772"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3E6772">
        <w:rPr>
          <w:rFonts w:ascii="&amp;quot" w:hAnsi="&amp;quot"/>
          <w:noProof/>
          <w:color w:val="000000"/>
          <w:sz w:val="26"/>
          <w:szCs w:val="26"/>
          <w:lang w:val="vi-VN"/>
        </w:rPr>
        <w:t>Từ chỉ định: ấy, đó, nhỉ, …</w:t>
      </w:r>
    </w:p>
    <w:p w14:paraId="4DEC9EA5" w14:textId="77777777" w:rsidR="00AA5C11" w:rsidRPr="003E6772" w:rsidRDefault="00AA5C11" w:rsidP="00592E83">
      <w:pPr>
        <w:spacing w:before="120" w:line="360" w:lineRule="auto"/>
        <w:ind w:right="20" w:firstLine="284"/>
        <w:jc w:val="both"/>
        <w:rPr>
          <w:noProof/>
          <w:szCs w:val="26"/>
          <w:lang w:val="vi-VN"/>
        </w:rPr>
      </w:pPr>
      <w:r w:rsidRPr="003E6772">
        <w:rPr>
          <w:noProof/>
          <w:color w:val="000000"/>
          <w:sz w:val="26"/>
          <w:szCs w:val="26"/>
          <w:shd w:val="clear" w:color="auto" w:fill="FFFFFF"/>
          <w:lang w:val="vi-VN"/>
        </w:rPr>
        <w:t>Vì vậy ta cần giảm đi mức độ quan trọng của những từ đó bằng cách sử dụng IDF :</w:t>
      </w:r>
    </w:p>
    <w:p w14:paraId="312BE782" w14:textId="06F760B9" w:rsidR="00E77A1B" w:rsidRPr="006353B9" w:rsidRDefault="006353B9" w:rsidP="00A840C1">
      <w:pPr>
        <w:spacing w:before="120" w:line="360" w:lineRule="auto"/>
        <w:ind w:right="20" w:firstLine="360"/>
        <w:jc w:val="center"/>
        <w:rPr>
          <w:b/>
          <w:noProof/>
          <w:sz w:val="26"/>
          <w:szCs w:val="26"/>
        </w:rPr>
      </w:pPr>
      <m:oMathPara>
        <m:oMath>
          <m:r>
            <m:rPr>
              <m:sty m:val="bi"/>
            </m:rPr>
            <w:rPr>
              <w:rFonts w:ascii="Cambria Math" w:hAnsi="Cambria Math"/>
              <w:noProof/>
              <w:sz w:val="26"/>
              <w:szCs w:val="26"/>
            </w:rPr>
            <m:t xml:space="preserve">IDF </m:t>
          </m:r>
          <m:d>
            <m:dPr>
              <m:ctrlPr>
                <w:rPr>
                  <w:rFonts w:ascii="Cambria Math" w:hAnsi="Cambria Math"/>
                  <w:b/>
                  <w:i/>
                  <w:noProof/>
                  <w:sz w:val="26"/>
                  <w:szCs w:val="26"/>
                </w:rPr>
              </m:ctrlPr>
            </m:dPr>
            <m:e>
              <m:r>
                <m:rPr>
                  <m:sty m:val="bi"/>
                </m:rPr>
                <w:rPr>
                  <w:rFonts w:ascii="Cambria Math" w:hAnsi="Cambria Math"/>
                  <w:noProof/>
                  <w:sz w:val="26"/>
                  <w:szCs w:val="26"/>
                </w:rPr>
                <m:t>t</m:t>
              </m:r>
            </m:e>
          </m:d>
          <m:r>
            <m:rPr>
              <m:sty m:val="bi"/>
            </m:rPr>
            <w:rPr>
              <w:rFonts w:ascii="Cambria Math" w:hAnsi="Cambria Math"/>
              <w:noProof/>
              <w:sz w:val="26"/>
              <w:szCs w:val="26"/>
            </w:rPr>
            <m:t xml:space="preserve">= </m:t>
          </m:r>
          <m:func>
            <m:funcPr>
              <m:ctrlPr>
                <w:rPr>
                  <w:rFonts w:ascii="Cambria Math" w:hAnsi="Cambria Math"/>
                  <w:b/>
                  <w:i/>
                  <w:noProof/>
                  <w:sz w:val="26"/>
                  <w:szCs w:val="26"/>
                </w:rPr>
              </m:ctrlPr>
            </m:funcPr>
            <m:fName>
              <m:sSub>
                <m:sSubPr>
                  <m:ctrlPr>
                    <w:rPr>
                      <w:rFonts w:ascii="Cambria Math" w:hAnsi="Cambria Math"/>
                      <w:b/>
                      <w:i/>
                      <w:noProof/>
                      <w:sz w:val="26"/>
                      <w:szCs w:val="26"/>
                    </w:rPr>
                  </m:ctrlPr>
                </m:sSubPr>
                <m:e>
                  <m:r>
                    <m:rPr>
                      <m:sty m:val="b"/>
                    </m:rPr>
                    <w:rPr>
                      <w:rFonts w:ascii="Cambria Math" w:hAnsi="Cambria Math"/>
                      <w:noProof/>
                      <w:sz w:val="26"/>
                      <w:szCs w:val="26"/>
                    </w:rPr>
                    <m:t>log</m:t>
                  </m:r>
                </m:e>
                <m:sub>
                  <m:r>
                    <m:rPr>
                      <m:sty m:val="bi"/>
                    </m:rPr>
                    <w:rPr>
                      <w:rFonts w:ascii="Cambria Math" w:hAnsi="Cambria Math"/>
                      <w:noProof/>
                      <w:sz w:val="26"/>
                      <w:szCs w:val="26"/>
                    </w:rPr>
                    <m:t>e</m:t>
                  </m:r>
                </m:sub>
              </m:sSub>
            </m:fName>
            <m:e>
              <m:f>
                <m:fPr>
                  <m:ctrlPr>
                    <w:rPr>
                      <w:rFonts w:ascii="Cambria Math" w:hAnsi="Cambria Math"/>
                      <w:b/>
                      <w:i/>
                      <w:noProof/>
                      <w:sz w:val="26"/>
                      <w:szCs w:val="26"/>
                    </w:rPr>
                  </m:ctrlPr>
                </m:fPr>
                <m:num>
                  <m:r>
                    <m:rPr>
                      <m:sty m:val="bi"/>
                    </m:rPr>
                    <w:rPr>
                      <w:rFonts w:ascii="Cambria Math" w:hAnsi="Cambria Math"/>
                      <w:noProof/>
                      <w:sz w:val="26"/>
                      <w:szCs w:val="26"/>
                    </w:rPr>
                    <m:t>Tổng số văn bản</m:t>
                  </m:r>
                </m:num>
                <m:den>
                  <m:r>
                    <m:rPr>
                      <m:sty m:val="bi"/>
                    </m:rPr>
                    <w:rPr>
                      <w:rFonts w:ascii="Cambria Math" w:hAnsi="Cambria Math"/>
                      <w:noProof/>
                      <w:sz w:val="26"/>
                      <w:szCs w:val="26"/>
                    </w:rPr>
                    <m:t>Số văn bản có thời  hạn t trong đó</m:t>
                  </m:r>
                </m:den>
              </m:f>
            </m:e>
          </m:func>
        </m:oMath>
      </m:oMathPara>
    </w:p>
    <w:p w14:paraId="5024DBE4" w14:textId="77777777" w:rsidR="00AA5C11" w:rsidRPr="003E6772" w:rsidRDefault="00AA5C11" w:rsidP="00BA4148">
      <w:pPr>
        <w:spacing w:before="120" w:line="360" w:lineRule="auto"/>
        <w:ind w:right="20" w:firstLine="284"/>
        <w:jc w:val="both"/>
        <w:rPr>
          <w:noProof/>
          <w:sz w:val="26"/>
          <w:szCs w:val="26"/>
          <w:lang w:val="vi-VN"/>
        </w:rPr>
      </w:pPr>
      <w:r w:rsidRPr="003E6772">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theo công thức sau:</w:t>
      </w:r>
    </w:p>
    <w:p w14:paraId="3114A8F3" w14:textId="77777777" w:rsidR="00AA5C11" w:rsidRPr="003E6772" w:rsidRDefault="00163CC8" w:rsidP="00AA5C11">
      <w:pPr>
        <w:spacing w:before="120" w:line="360" w:lineRule="auto"/>
        <w:ind w:right="20"/>
        <w:jc w:val="both"/>
        <w:rPr>
          <w:noProof/>
          <w:sz w:val="30"/>
          <w:szCs w:val="30"/>
          <w:lang w:val="vi-VN"/>
        </w:rPr>
      </w:pPr>
      <m:oMathPara>
        <m:oMathParaPr>
          <m:jc m:val="center"/>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N</m:t>
                          </m:r>
                        </m:num>
                        <m:den>
                          <m:r>
                            <w:rPr>
                              <w:rFonts w:ascii="Cambria Math" w:hAnsi="Cambria Math"/>
                              <w:noProof/>
                              <w:sz w:val="30"/>
                              <w:szCs w:val="30"/>
                              <w:lang w:val="vi-VN"/>
                            </w:rPr>
                            <m:t>d</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den>
                      </m:f>
                      <m:r>
                        <w:rPr>
                          <w:rFonts w:ascii="Cambria Math" w:hAnsi="Cambria Math"/>
                          <w:noProof/>
                          <w:sz w:val="30"/>
                          <w:szCs w:val="30"/>
                          <w:lang w:val="vi-VN"/>
                        </w:rPr>
                        <m:t>)</m:t>
                      </m:r>
                    </m:e>
                  </m:func>
                  <m:r>
                    <w:rPr>
                      <w:rFonts w:ascii="Cambria Math" w:hAnsi="Cambria Math"/>
                      <w:noProof/>
                      <w:sz w:val="30"/>
                      <w:szCs w:val="30"/>
                      <w:lang w:val="vi-VN"/>
                    </w:rPr>
                    <m:t xml:space="preserve">    nếu t</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 xml:space="preserve"> ≥1</m:t>
                  </m:r>
                </m:e>
                <m:e>
                  <m:r>
                    <w:rPr>
                      <w:rFonts w:ascii="Cambria Math" w:hAnsi="Cambria Math"/>
                      <w:noProof/>
                      <w:sz w:val="30"/>
                      <w:szCs w:val="30"/>
                      <w:lang w:val="vi-VN"/>
                    </w:rPr>
                    <m:t>0                  nếu t</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=0</m:t>
                  </m:r>
                </m:e>
              </m:eqArr>
            </m:e>
          </m:d>
        </m:oMath>
      </m:oMathPara>
    </w:p>
    <w:p w14:paraId="00A23412" w14:textId="77777777" w:rsidR="00AA5C11" w:rsidRPr="003E6772" w:rsidRDefault="00AA5C11" w:rsidP="00BA4148">
      <w:pPr>
        <w:spacing w:before="120" w:line="360" w:lineRule="auto"/>
        <w:ind w:firstLine="284"/>
        <w:jc w:val="both"/>
        <w:rPr>
          <w:noProof/>
          <w:sz w:val="26"/>
          <w:szCs w:val="26"/>
          <w:lang w:val="vi-VN"/>
        </w:rPr>
      </w:pPr>
      <w:r w:rsidRPr="003E6772">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3E6772">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với các văn bản khác.</w:t>
      </w:r>
    </w:p>
    <w:p w14:paraId="69B43615" w14:textId="77777777" w:rsidR="00AA5C11" w:rsidRPr="003E6772" w:rsidRDefault="00AA5C11" w:rsidP="00925C3B">
      <w:pPr>
        <w:spacing w:before="120" w:line="360" w:lineRule="auto"/>
        <w:ind w:firstLine="284"/>
        <w:jc w:val="both"/>
        <w:rPr>
          <w:noProof/>
          <w:sz w:val="26"/>
          <w:szCs w:val="26"/>
          <w:lang w:val="vi-VN"/>
        </w:rPr>
      </w:pPr>
      <w:r w:rsidRPr="003E6772">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3E6772" w:rsidRDefault="00A840C1" w:rsidP="00A840C1">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0D0683" w:rsidRPr="003E6772">
        <w:rPr>
          <w:i/>
          <w:noProof/>
          <w:szCs w:val="26"/>
          <w:u w:val="single"/>
          <w:lang w:val="vi-VN"/>
        </w:rPr>
        <w:t>TF – IDF</w:t>
      </w:r>
    </w:p>
    <w:p w14:paraId="26D9A290" w14:textId="77777777" w:rsidR="0070215C" w:rsidRPr="003E6772" w:rsidRDefault="000D0683" w:rsidP="00A02C26">
      <w:pPr>
        <w:spacing w:before="120" w:line="360" w:lineRule="auto"/>
        <w:ind w:right="20" w:firstLine="284"/>
        <w:jc w:val="both"/>
        <w:rPr>
          <w:noProof/>
          <w:sz w:val="26"/>
          <w:szCs w:val="26"/>
          <w:lang w:val="vi-VN"/>
        </w:rPr>
      </w:pPr>
      <w:r w:rsidRPr="003E6772">
        <w:rPr>
          <w:noProof/>
          <w:sz w:val="26"/>
          <w:szCs w:val="26"/>
          <w:lang w:val="vi-VN"/>
        </w:rPr>
        <w:lastRenderedPageBreak/>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3E6772" w:rsidRDefault="000D0683" w:rsidP="00A02C26">
      <w:pPr>
        <w:spacing w:before="120" w:line="360" w:lineRule="auto"/>
        <w:ind w:right="20" w:firstLine="284"/>
        <w:jc w:val="both"/>
        <w:rPr>
          <w:noProof/>
          <w:sz w:val="26"/>
          <w:szCs w:val="26"/>
          <w:lang w:val="vi-VN"/>
        </w:rPr>
      </w:pPr>
      <w:r w:rsidRPr="003E6772">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trong tập văn bản.</w:t>
      </w:r>
    </w:p>
    <w:p w14:paraId="1DC1D916" w14:textId="77777777" w:rsidR="000D0683" w:rsidRPr="003E6772" w:rsidRDefault="000D0683" w:rsidP="005F0140">
      <w:pPr>
        <w:spacing w:before="120" w:line="360" w:lineRule="auto"/>
        <w:ind w:right="20" w:firstLine="284"/>
        <w:jc w:val="both"/>
        <w:rPr>
          <w:noProof/>
          <w:sz w:val="26"/>
          <w:szCs w:val="26"/>
          <w:lang w:val="vi-VN"/>
        </w:rPr>
      </w:pPr>
      <w:r w:rsidRPr="003E6772">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là:</w:t>
      </w:r>
    </w:p>
    <w:p w14:paraId="30B1D49E" w14:textId="77777777" w:rsidR="000D0683" w:rsidRPr="003E6772" w:rsidRDefault="00163CC8"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r>
                    <w:rPr>
                      <w:rFonts w:ascii="Cambria Math" w:hAnsi="Cambria Math"/>
                      <w:noProof/>
                      <w:sz w:val="30"/>
                      <w:szCs w:val="30"/>
                      <w:lang w:val="vi-VN"/>
                    </w:rPr>
                    <m:t xml:space="preserve">(1+ </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func>
                  <m:r>
                    <w:rPr>
                      <w:rFonts w:ascii="Cambria Math" w:hAnsi="Cambria Math"/>
                      <w:noProof/>
                      <w:sz w:val="30"/>
                      <w:szCs w:val="30"/>
                      <w:lang w:val="vi-VN"/>
                    </w:rPr>
                    <m:t>)</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N</m:t>
                          </m:r>
                        </m:num>
                        <m:den>
                          <m:r>
                            <w:rPr>
                              <w:rFonts w:ascii="Cambria Math" w:hAnsi="Cambria Math"/>
                              <w:noProof/>
                              <w:sz w:val="30"/>
                              <w:szCs w:val="30"/>
                              <w:lang w:val="vi-VN"/>
                            </w:rPr>
                            <m:t>d</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den>
                      </m:f>
                      <m:r>
                        <w:rPr>
                          <w:rFonts w:ascii="Cambria Math" w:hAnsi="Cambria Math"/>
                          <w:noProof/>
                          <w:sz w:val="30"/>
                          <w:szCs w:val="30"/>
                          <w:lang w:val="vi-VN"/>
                        </w:rPr>
                        <m:t>)</m:t>
                      </m:r>
                    </m:e>
                  </m:func>
                  <m:r>
                    <w:rPr>
                      <w:rFonts w:ascii="Cambria Math" w:hAnsi="Cambria Math"/>
                      <w:noProof/>
                      <w:sz w:val="30"/>
                      <w:szCs w:val="30"/>
                      <w:lang w:val="vi-VN"/>
                    </w:rPr>
                    <m:t xml:space="preserve">    nếu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r>
                    <w:rPr>
                      <w:rFonts w:ascii="Cambria Math" w:hAnsi="Cambria Math"/>
                      <w:noProof/>
                      <w:sz w:val="30"/>
                      <w:szCs w:val="30"/>
                      <w:lang w:val="vi-VN"/>
                    </w:rPr>
                    <m:t xml:space="preserve"> ≥1</m:t>
                  </m:r>
                </m:e>
                <m:e>
                  <m:r>
                    <w:rPr>
                      <w:rFonts w:ascii="Cambria Math" w:hAnsi="Cambria Math"/>
                      <w:noProof/>
                      <w:sz w:val="30"/>
                      <w:szCs w:val="30"/>
                      <w:lang w:val="vi-VN"/>
                    </w:rPr>
                    <m:t xml:space="preserve">0                                             nếu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r>
                    <w:rPr>
                      <w:rFonts w:ascii="Cambria Math" w:hAnsi="Cambria Math"/>
                      <w:noProof/>
                      <w:sz w:val="30"/>
                      <w:szCs w:val="30"/>
                      <w:lang w:val="vi-VN"/>
                    </w:rPr>
                    <m:t>=0</m:t>
                  </m:r>
                </m:e>
              </m:eqArr>
            </m:e>
          </m:d>
        </m:oMath>
      </m:oMathPara>
    </w:p>
    <w:p w14:paraId="31369102" w14:textId="77777777" w:rsidR="000D0683" w:rsidRPr="003E6772" w:rsidRDefault="000D0683" w:rsidP="005F0140">
      <w:pPr>
        <w:spacing w:before="120" w:line="360" w:lineRule="auto"/>
        <w:ind w:right="20" w:firstLine="284"/>
        <w:jc w:val="both"/>
        <w:rPr>
          <w:noProof/>
          <w:sz w:val="26"/>
          <w:szCs w:val="26"/>
          <w:lang w:val="vi-VN"/>
        </w:rPr>
      </w:pPr>
      <w:r w:rsidRPr="003E6772">
        <w:rPr>
          <w:noProof/>
          <w:sz w:val="26"/>
          <w:szCs w:val="26"/>
          <w:lang w:val="vi-VN"/>
        </w:rPr>
        <w:t>Trong đó:</w:t>
      </w:r>
      <w:r w:rsidRPr="003E6772">
        <w:rPr>
          <w:noProof/>
          <w:sz w:val="26"/>
          <w:szCs w:val="26"/>
          <w:lang w:val="vi-VN"/>
        </w:rPr>
        <w:tab/>
      </w:r>
    </w:p>
    <w:p w14:paraId="1565CAE0" w14:textId="77777777" w:rsidR="000D0683" w:rsidRPr="003E6772" w:rsidRDefault="00163CC8"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3E6772">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3E6772">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3E6772">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3E6772">
        <w:rPr>
          <w:noProof/>
          <w:szCs w:val="26"/>
          <w:lang w:val="vi-VN"/>
        </w:rPr>
        <w:t xml:space="preserve"> càng cao thì từ đó càng miêu tả tốt nội dung văn bản.</w:t>
      </w:r>
    </w:p>
    <w:p w14:paraId="7D24C259" w14:textId="77777777" w:rsidR="000D0683" w:rsidRPr="003E6772"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3E6772">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3E6772">
        <w:rPr>
          <w:noProof/>
          <w:szCs w:val="26"/>
          <w:lang w:val="vi-VN"/>
        </w:rPr>
        <w:t>.</w:t>
      </w:r>
    </w:p>
    <w:p w14:paraId="0640BB69" w14:textId="77777777" w:rsidR="000D0683" w:rsidRPr="003E6772" w:rsidRDefault="009D5A01" w:rsidP="009D5A01">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0D0683" w:rsidRPr="003E6772">
        <w:rPr>
          <w:i/>
          <w:noProof/>
          <w:szCs w:val="26"/>
          <w:u w:val="single"/>
          <w:lang w:val="vi-VN"/>
        </w:rPr>
        <w:t>Phương pháp Word2vec</w:t>
      </w:r>
    </w:p>
    <w:p w14:paraId="7C624DFC" w14:textId="0833FEB8" w:rsidR="00881675" w:rsidRPr="003E6772" w:rsidRDefault="00881675" w:rsidP="00C16946">
      <w:pPr>
        <w:spacing w:line="360" w:lineRule="auto"/>
        <w:ind w:firstLine="284"/>
        <w:jc w:val="both"/>
        <w:rPr>
          <w:noProof/>
          <w:sz w:val="26"/>
          <w:szCs w:val="26"/>
          <w:lang w:val="vi-VN"/>
        </w:rPr>
      </w:pPr>
      <w:r w:rsidRPr="003E6772">
        <w:rPr>
          <w:noProof/>
          <w:sz w:val="26"/>
          <w:szCs w:val="26"/>
          <w:lang w:val="vi-VN"/>
        </w:rPr>
        <w:t>Word2vec được giới thiệu vào năm 2013 bởi Tomas Mikolov</w:t>
      </w:r>
      <w:r w:rsidR="00D81139" w:rsidRPr="00163CC8">
        <w:rPr>
          <w:noProof/>
          <w:sz w:val="26"/>
          <w:szCs w:val="26"/>
          <w:lang w:val="vi-VN"/>
        </w:rPr>
        <w:t xml:space="preserve"> [31]</w:t>
      </w:r>
      <w:r w:rsidRPr="003E6772">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3E6772" w:rsidRDefault="00881675" w:rsidP="00173D07">
      <w:pPr>
        <w:spacing w:line="360" w:lineRule="auto"/>
        <w:ind w:firstLine="284"/>
        <w:jc w:val="both"/>
        <w:rPr>
          <w:noProof/>
          <w:sz w:val="26"/>
          <w:szCs w:val="26"/>
          <w:lang w:val="vi-VN"/>
        </w:rPr>
      </w:pPr>
      <w:r w:rsidRPr="003E6772">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3E6772" w:rsidRDefault="00881675" w:rsidP="00306070">
      <w:pPr>
        <w:spacing w:line="360" w:lineRule="auto"/>
        <w:ind w:firstLine="284"/>
        <w:jc w:val="both"/>
        <w:rPr>
          <w:noProof/>
          <w:sz w:val="26"/>
          <w:szCs w:val="26"/>
          <w:lang w:val="vi-VN"/>
        </w:rPr>
      </w:pPr>
      <w:r w:rsidRPr="003E6772">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3E6772" w:rsidRDefault="00881675" w:rsidP="00232F87">
      <w:pPr>
        <w:spacing w:line="360" w:lineRule="auto"/>
        <w:ind w:firstLine="284"/>
        <w:jc w:val="both"/>
        <w:rPr>
          <w:noProof/>
          <w:sz w:val="26"/>
          <w:szCs w:val="26"/>
          <w:lang w:val="vi-VN"/>
        </w:rPr>
      </w:pPr>
      <w:r w:rsidRPr="003E6772">
        <w:rPr>
          <w:noProof/>
          <w:sz w:val="26"/>
          <w:szCs w:val="26"/>
          <w:lang w:val="vi-VN"/>
        </w:rPr>
        <w:t xml:space="preserve">Word2vec bao gồm 2 mô hình [21]: </w:t>
      </w:r>
    </w:p>
    <w:p w14:paraId="0C9AC398" w14:textId="513A49B3" w:rsidR="00881675" w:rsidRPr="00EF0CBE" w:rsidRDefault="00881675" w:rsidP="00232F87">
      <w:pPr>
        <w:pStyle w:val="ListParagraph"/>
        <w:numPr>
          <w:ilvl w:val="0"/>
          <w:numId w:val="34"/>
        </w:numPr>
        <w:ind w:left="284" w:firstLine="0"/>
        <w:rPr>
          <w:noProof/>
          <w:szCs w:val="26"/>
          <w:lang w:val="vi-VN"/>
        </w:rPr>
      </w:pPr>
      <w:r w:rsidRPr="003E6772">
        <w:rPr>
          <w:noProof/>
          <w:szCs w:val="26"/>
          <w:lang w:val="vi-VN"/>
        </w:rPr>
        <w:lastRenderedPageBreak/>
        <w:t xml:space="preserve">Mô hình túi từ liên lục (CBOW): dự đoán </w:t>
      </w:r>
      <w:r w:rsidR="005830C7" w:rsidRPr="002E21C1">
        <w:rPr>
          <w:noProof/>
          <w:szCs w:val="26"/>
          <w:lang w:val="vi-VN"/>
        </w:rPr>
        <w:t>một</w:t>
      </w:r>
      <w:r w:rsidR="005830C7" w:rsidRPr="003E6772">
        <w:rPr>
          <w:noProof/>
          <w:szCs w:val="26"/>
          <w:lang w:val="vi-VN"/>
        </w:rPr>
        <w:t xml:space="preserve"> </w:t>
      </w:r>
      <w:r w:rsidRPr="003E6772">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713806C5" w:rsidR="00EA6B17" w:rsidRPr="006C291C" w:rsidRDefault="00EA6B17" w:rsidP="006C291C">
      <w:pPr>
        <w:pStyle w:val="ListParagraph"/>
        <w:numPr>
          <w:ilvl w:val="0"/>
          <w:numId w:val="34"/>
        </w:numPr>
        <w:ind w:left="284" w:firstLine="0"/>
        <w:rPr>
          <w:noProof/>
          <w:lang w:val="vi-VN"/>
        </w:rPr>
      </w:pPr>
    </w:p>
    <w:p w14:paraId="284E4CFA" w14:textId="442A323E" w:rsidR="00881675" w:rsidRPr="003E6772" w:rsidRDefault="00881675" w:rsidP="00232F87">
      <w:pPr>
        <w:pStyle w:val="ListParagraph"/>
        <w:numPr>
          <w:ilvl w:val="0"/>
          <w:numId w:val="34"/>
        </w:numPr>
        <w:ind w:left="284" w:firstLine="0"/>
        <w:rPr>
          <w:noProof/>
          <w:szCs w:val="26"/>
          <w:lang w:val="vi-VN"/>
        </w:rPr>
      </w:pPr>
      <w:r w:rsidRPr="003E6772">
        <w:rPr>
          <w:noProof/>
          <w:szCs w:val="26"/>
          <w:lang w:val="vi-VN"/>
        </w:rPr>
        <w:t xml:space="preserve">Mô hình Skip-gram: là một mô hình đối lập hoàn toàn với mô hình CBOW. Mô hình này giúp dự đoán các từ lân cận khi đã có </w:t>
      </w:r>
      <w:r w:rsidR="007D55A2" w:rsidRPr="002E21C1">
        <w:rPr>
          <w:noProof/>
          <w:szCs w:val="26"/>
          <w:lang w:val="vi-VN"/>
        </w:rPr>
        <w:t>một</w:t>
      </w:r>
      <w:r w:rsidR="007D55A2" w:rsidRPr="003E6772">
        <w:rPr>
          <w:noProof/>
          <w:szCs w:val="26"/>
          <w:lang w:val="vi-VN"/>
        </w:rPr>
        <w:t xml:space="preserve"> </w:t>
      </w:r>
      <w:r w:rsidRPr="003E6772">
        <w:rPr>
          <w:noProof/>
          <w:szCs w:val="26"/>
          <w:lang w:val="vi-VN"/>
        </w:rPr>
        <w:t>từ. Skip-gram huấn luyện chậm hơn.</w:t>
      </w:r>
    </w:p>
    <w:p w14:paraId="5EEBD37B" w14:textId="77777777" w:rsidR="00881675" w:rsidRPr="003E6772" w:rsidRDefault="00881675" w:rsidP="000C6A65">
      <w:pPr>
        <w:spacing w:before="120" w:line="360" w:lineRule="auto"/>
        <w:rPr>
          <w:noProof/>
          <w:szCs w:val="26"/>
          <w:lang w:val="vi-VN"/>
        </w:rPr>
      </w:pPr>
      <w:r w:rsidRPr="003E6772">
        <w:rPr>
          <w:noProof/>
          <w:szCs w:val="26"/>
        </w:rPr>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9">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3E6772" w:rsidRDefault="006F77EA" w:rsidP="00565D6C">
      <w:pPr>
        <w:pStyle w:val="Caption"/>
        <w:spacing w:before="120" w:after="0" w:line="360" w:lineRule="auto"/>
        <w:jc w:val="center"/>
        <w:rPr>
          <w:b w:val="0"/>
          <w:i/>
          <w:noProof/>
          <w:color w:val="auto"/>
          <w:sz w:val="26"/>
          <w:szCs w:val="26"/>
          <w:lang w:val="vi-VN"/>
        </w:rPr>
      </w:pPr>
      <w:bookmarkStart w:id="43" w:name="_Toc47274356"/>
      <w:r w:rsidRPr="003E6772">
        <w:rPr>
          <w:b w:val="0"/>
          <w:i/>
          <w:noProof/>
          <w:color w:val="auto"/>
          <w:sz w:val="26"/>
          <w:szCs w:val="26"/>
          <w:lang w:val="vi-VN"/>
        </w:rPr>
        <w:t xml:space="preserve">Hình </w:t>
      </w:r>
      <w:r w:rsidR="00C240AC" w:rsidRPr="003E6772">
        <w:rPr>
          <w:b w:val="0"/>
          <w:i/>
          <w:noProof/>
          <w:color w:val="auto"/>
          <w:sz w:val="26"/>
          <w:szCs w:val="26"/>
          <w:lang w:val="vi-VN"/>
        </w:rPr>
        <w:t>2</w:t>
      </w:r>
      <w:r w:rsidR="00BE53BC" w:rsidRPr="003E6772">
        <w:rPr>
          <w:b w:val="0"/>
          <w:i/>
          <w:noProof/>
          <w:color w:val="auto"/>
          <w:sz w:val="26"/>
          <w:szCs w:val="26"/>
          <w:lang w:val="vi-VN"/>
        </w:rPr>
        <w:t>–</w:t>
      </w:r>
      <w:r w:rsidR="00E56A40">
        <w:rPr>
          <w:b w:val="0"/>
          <w:i/>
          <w:noProof/>
          <w:color w:val="auto"/>
          <w:sz w:val="26"/>
          <w:szCs w:val="26"/>
        </w:rPr>
        <w:t>7</w:t>
      </w:r>
      <w:r w:rsidR="00E56A40" w:rsidRPr="003E6772">
        <w:rPr>
          <w:b w:val="0"/>
          <w:i/>
          <w:noProof/>
          <w:color w:val="auto"/>
          <w:sz w:val="26"/>
          <w:szCs w:val="26"/>
          <w:lang w:val="vi-VN"/>
        </w:rPr>
        <w:t xml:space="preserve"> </w:t>
      </w:r>
      <w:r w:rsidRPr="003E6772">
        <w:rPr>
          <w:b w:val="0"/>
          <w:i/>
          <w:noProof/>
          <w:color w:val="auto"/>
          <w:sz w:val="26"/>
          <w:szCs w:val="26"/>
          <w:lang w:val="vi-VN"/>
        </w:rPr>
        <w:t>Mô hình CBOW và  Skip-gram  trong Word2vec [21].</w:t>
      </w:r>
      <w:bookmarkEnd w:id="43"/>
    </w:p>
    <w:p w14:paraId="2D76274E" w14:textId="77777777" w:rsidR="000D0683" w:rsidRPr="003E6772" w:rsidRDefault="00881675" w:rsidP="00BC6735">
      <w:pPr>
        <w:spacing w:before="120" w:line="360" w:lineRule="auto"/>
        <w:ind w:right="20" w:firstLine="284"/>
        <w:rPr>
          <w:noProof/>
          <w:sz w:val="26"/>
          <w:szCs w:val="26"/>
          <w:lang w:val="vi-VN"/>
        </w:rPr>
      </w:pPr>
      <w:r w:rsidRPr="003E6772">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3E6772">
        <w:rPr>
          <w:noProof/>
          <w:sz w:val="26"/>
          <w:szCs w:val="26"/>
          <w:lang w:val="vi-VN"/>
        </w:rPr>
        <w:t>.</w:t>
      </w:r>
    </w:p>
    <w:p w14:paraId="28CE9EC6" w14:textId="77777777" w:rsidR="00BD7E4D" w:rsidRPr="003E6772" w:rsidRDefault="000C6A65" w:rsidP="000C6A65">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0D0683" w:rsidRPr="003E6772">
        <w:rPr>
          <w:i/>
          <w:noProof/>
          <w:szCs w:val="26"/>
          <w:u w:val="single"/>
          <w:lang w:val="vi-VN"/>
        </w:rPr>
        <w:t>Phương pháp Sentence2vec</w:t>
      </w:r>
    </w:p>
    <w:p w14:paraId="19ADD7B1" w14:textId="77777777" w:rsidR="00A95ECE" w:rsidRPr="003E6772" w:rsidRDefault="00A95ECE" w:rsidP="00E762C3">
      <w:pPr>
        <w:spacing w:line="360" w:lineRule="auto"/>
        <w:ind w:firstLine="284"/>
        <w:jc w:val="both"/>
        <w:rPr>
          <w:noProof/>
          <w:sz w:val="26"/>
          <w:szCs w:val="26"/>
          <w:lang w:val="vi-VN"/>
        </w:rPr>
      </w:pPr>
      <w:r w:rsidRPr="003E6772">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3E6772" w:rsidRDefault="00AA5C11" w:rsidP="002305F9">
      <w:pPr>
        <w:spacing w:before="120" w:line="360" w:lineRule="auto"/>
        <w:ind w:firstLine="284"/>
        <w:rPr>
          <w:noProof/>
          <w:sz w:val="26"/>
          <w:szCs w:val="26"/>
          <w:lang w:val="vi-VN"/>
        </w:rPr>
      </w:pPr>
      <w:r w:rsidRPr="003E6772">
        <w:rPr>
          <w:b/>
          <w:noProof/>
          <w:sz w:val="26"/>
          <w:szCs w:val="26"/>
          <w:lang w:val="vi-VN"/>
        </w:rPr>
        <w:t>Nhận xét về mô hình không gian vector</w:t>
      </w:r>
      <w:r w:rsidRPr="003E6772">
        <w:rPr>
          <w:noProof/>
          <w:sz w:val="26"/>
          <w:szCs w:val="26"/>
          <w:lang w:val="vi-VN"/>
        </w:rPr>
        <w:t xml:space="preserve">: </w:t>
      </w:r>
    </w:p>
    <w:p w14:paraId="73EC96A3" w14:textId="77777777" w:rsidR="00AA5C11" w:rsidRPr="003E6772" w:rsidRDefault="00AA5C11" w:rsidP="002305F9">
      <w:pPr>
        <w:pStyle w:val="ListParagraph"/>
        <w:numPr>
          <w:ilvl w:val="0"/>
          <w:numId w:val="32"/>
        </w:numPr>
        <w:spacing w:before="120"/>
        <w:ind w:left="284" w:firstLine="0"/>
        <w:rPr>
          <w:noProof/>
          <w:szCs w:val="26"/>
          <w:lang w:val="vi-VN"/>
        </w:rPr>
      </w:pPr>
      <w:r w:rsidRPr="003E6772">
        <w:rPr>
          <w:noProof/>
          <w:szCs w:val="26"/>
          <w:lang w:val="vi-VN"/>
        </w:rPr>
        <w:lastRenderedPageBreak/>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3E6772" w:rsidRDefault="00AA5C11" w:rsidP="002305F9">
      <w:pPr>
        <w:pStyle w:val="ListParagraph"/>
        <w:numPr>
          <w:ilvl w:val="0"/>
          <w:numId w:val="32"/>
        </w:numPr>
        <w:spacing w:before="120"/>
        <w:ind w:left="284" w:firstLine="0"/>
        <w:rPr>
          <w:noProof/>
          <w:szCs w:val="26"/>
          <w:lang w:val="vi-VN"/>
        </w:rPr>
      </w:pPr>
      <w:r w:rsidRPr="003E6772">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3E6772"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44" w:name="_Toc47339678"/>
      <w:r w:rsidRPr="003E6772">
        <w:rPr>
          <w:rFonts w:ascii="Times New Roman" w:hAnsi="Times New Roman"/>
          <w:b w:val="0"/>
          <w:i/>
          <w:noProof/>
          <w:sz w:val="28"/>
          <w:szCs w:val="28"/>
          <w:lang w:val="vi-VN"/>
        </w:rPr>
        <w:t>Mô hình đồ thị</w:t>
      </w:r>
      <w:bookmarkEnd w:id="44"/>
    </w:p>
    <w:p w14:paraId="7C1307EA" w14:textId="21D642AD" w:rsidR="00AA5C11" w:rsidRPr="003E6772" w:rsidRDefault="00AA5C11" w:rsidP="002305F9">
      <w:pPr>
        <w:spacing w:before="120" w:line="360" w:lineRule="auto"/>
        <w:ind w:firstLine="284"/>
        <w:jc w:val="both"/>
        <w:rPr>
          <w:noProof/>
          <w:sz w:val="26"/>
          <w:szCs w:val="26"/>
          <w:lang w:val="vi-VN"/>
        </w:rPr>
      </w:pPr>
      <w:r w:rsidRPr="003E6772">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2E21C1">
        <w:rPr>
          <w:noProof/>
          <w:sz w:val="26"/>
          <w:szCs w:val="26"/>
          <w:lang w:val="vi-VN"/>
        </w:rPr>
        <w:t>hai</w:t>
      </w:r>
      <w:r w:rsidR="0052486E" w:rsidRPr="003E6772">
        <w:rPr>
          <w:noProof/>
          <w:sz w:val="26"/>
          <w:szCs w:val="26"/>
          <w:lang w:val="vi-VN"/>
        </w:rPr>
        <w:t xml:space="preserve"> </w:t>
      </w:r>
      <w:r w:rsidRPr="003E6772">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3E6772" w:rsidRDefault="00AA5C11" w:rsidP="006D796B">
      <w:pPr>
        <w:spacing w:before="120" w:line="360" w:lineRule="auto"/>
        <w:ind w:firstLine="284"/>
        <w:jc w:val="both"/>
        <w:rPr>
          <w:noProof/>
          <w:sz w:val="26"/>
          <w:szCs w:val="26"/>
          <w:lang w:val="vi-VN"/>
        </w:rPr>
      </w:pPr>
      <w:r w:rsidRPr="003E6772">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3E6772" w:rsidRDefault="00AA5C11" w:rsidP="008C6F2C">
      <w:pPr>
        <w:spacing w:before="120" w:line="360" w:lineRule="auto"/>
        <w:ind w:firstLine="284"/>
        <w:jc w:val="both"/>
        <w:rPr>
          <w:noProof/>
          <w:sz w:val="26"/>
          <w:szCs w:val="26"/>
          <w:lang w:val="vi-VN"/>
        </w:rPr>
      </w:pPr>
      <w:r w:rsidRPr="003E6772">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3E6772" w:rsidRDefault="00AA5C11" w:rsidP="003A0305">
      <w:pPr>
        <w:spacing w:before="120" w:line="360" w:lineRule="auto"/>
        <w:ind w:firstLine="284"/>
        <w:jc w:val="both"/>
        <w:rPr>
          <w:noProof/>
          <w:sz w:val="26"/>
          <w:szCs w:val="26"/>
          <w:lang w:val="vi-VN"/>
        </w:rPr>
      </w:pPr>
      <w:r w:rsidRPr="003E6772">
        <w:rPr>
          <w:noProof/>
          <w:sz w:val="26"/>
          <w:szCs w:val="26"/>
          <w:lang w:val="vi-VN"/>
        </w:rPr>
        <w:t xml:space="preserve">Các dạng mô hình đồ thị: </w:t>
      </w:r>
    </w:p>
    <w:p w14:paraId="737A0FF6" w14:textId="77777777" w:rsidR="00AA5C11" w:rsidRPr="003E6772" w:rsidRDefault="00AA5C11" w:rsidP="00DA0655">
      <w:pPr>
        <w:pStyle w:val="ListParagraph"/>
        <w:numPr>
          <w:ilvl w:val="0"/>
          <w:numId w:val="33"/>
        </w:numPr>
        <w:spacing w:before="120"/>
        <w:ind w:left="284" w:firstLine="0"/>
        <w:rPr>
          <w:noProof/>
          <w:szCs w:val="26"/>
          <w:lang w:val="vi-VN"/>
        </w:rPr>
      </w:pPr>
      <w:r w:rsidRPr="003E6772">
        <w:rPr>
          <w:noProof/>
          <w:szCs w:val="26"/>
          <w:lang w:val="vi-VN"/>
        </w:rPr>
        <w:lastRenderedPageBreak/>
        <w:t>Mô hình đồ thị sử dụng đỉnh là từ trong văn bản: gồm mô hình đồ thị sử dụng mạng ngữ nghĩa và mô hình đồ thị không sử dụng mạng ngữ nghĩa.</w:t>
      </w:r>
    </w:p>
    <w:p w14:paraId="2CC33E4A" w14:textId="77777777" w:rsidR="00AA5C11" w:rsidRPr="003E6772" w:rsidRDefault="00AA5C11" w:rsidP="00DA0655">
      <w:pPr>
        <w:pStyle w:val="ListParagraph"/>
        <w:numPr>
          <w:ilvl w:val="0"/>
          <w:numId w:val="33"/>
        </w:numPr>
        <w:spacing w:before="120"/>
        <w:ind w:left="284" w:firstLine="0"/>
        <w:rPr>
          <w:noProof/>
          <w:szCs w:val="26"/>
          <w:lang w:val="vi-VN"/>
        </w:rPr>
      </w:pPr>
      <w:r w:rsidRPr="003E6772">
        <w:rPr>
          <w:noProof/>
          <w:szCs w:val="26"/>
          <w:lang w:val="vi-VN"/>
        </w:rPr>
        <w:t>Mô hình đồ thị sử dụng đỉnh là câu.</w:t>
      </w:r>
    </w:p>
    <w:p w14:paraId="59396257" w14:textId="77777777" w:rsidR="000D0683" w:rsidRPr="003E6772" w:rsidRDefault="00AA5C11" w:rsidP="00DA0655">
      <w:pPr>
        <w:pStyle w:val="ListParagraph"/>
        <w:numPr>
          <w:ilvl w:val="0"/>
          <w:numId w:val="33"/>
        </w:numPr>
        <w:spacing w:before="120"/>
        <w:ind w:left="284" w:firstLine="0"/>
        <w:rPr>
          <w:noProof/>
          <w:szCs w:val="26"/>
          <w:lang w:val="vi-VN"/>
        </w:rPr>
      </w:pPr>
      <w:r w:rsidRPr="003E6772">
        <w:rPr>
          <w:noProof/>
          <w:szCs w:val="26"/>
          <w:lang w:val="vi-VN"/>
        </w:rPr>
        <w:t>Mô hình đồ thị đỉnh là câu và từ.</w:t>
      </w:r>
    </w:p>
    <w:p w14:paraId="098F8062" w14:textId="77777777" w:rsidR="00D13303" w:rsidRPr="003E6772"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45" w:name="_Toc47339679"/>
      <w:r w:rsidRPr="003E6772">
        <w:rPr>
          <w:rFonts w:ascii="Times New Roman" w:hAnsi="Times New Roman"/>
          <w:i w:val="0"/>
          <w:noProof/>
          <w:lang w:val="vi-VN"/>
        </w:rPr>
        <w:t>Các phương pháp tính độ tương đồng văn bản</w:t>
      </w:r>
      <w:bookmarkEnd w:id="45"/>
    </w:p>
    <w:p w14:paraId="613CEF4A" w14:textId="33C8ABA2" w:rsidR="00AA5C11" w:rsidRPr="003E6772" w:rsidRDefault="00AA5C11" w:rsidP="00814837">
      <w:pPr>
        <w:spacing w:before="120" w:line="360" w:lineRule="auto"/>
        <w:ind w:firstLine="284"/>
        <w:jc w:val="both"/>
        <w:rPr>
          <w:noProof/>
          <w:sz w:val="26"/>
          <w:szCs w:val="26"/>
          <w:lang w:val="vi-VN"/>
        </w:rPr>
      </w:pPr>
      <w:r w:rsidRPr="003E6772">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3E6772" w:rsidRDefault="00AA5C11" w:rsidP="00497404">
      <w:pPr>
        <w:spacing w:before="120" w:line="360" w:lineRule="auto"/>
        <w:ind w:firstLine="284"/>
        <w:jc w:val="both"/>
        <w:rPr>
          <w:noProof/>
          <w:sz w:val="26"/>
          <w:szCs w:val="26"/>
          <w:lang w:val="vi-VN"/>
        </w:rPr>
      </w:pPr>
      <w:r w:rsidRPr="003E6772">
        <w:rPr>
          <w:noProof/>
          <w:sz w:val="26"/>
          <w:szCs w:val="26"/>
          <w:lang w:val="vi-VN"/>
        </w:rPr>
        <w:t xml:space="preserve">Phát biểu bài toán tính độ tương đồng như sau: Xét </w:t>
      </w:r>
      <w:r w:rsidR="00FD6C78" w:rsidRPr="002E21C1">
        <w:rPr>
          <w:noProof/>
          <w:sz w:val="26"/>
          <w:szCs w:val="26"/>
          <w:lang w:val="vi-VN"/>
        </w:rPr>
        <w:t>hai</w:t>
      </w:r>
      <w:r w:rsidR="00FD6C78" w:rsidRPr="003E6772">
        <w:rPr>
          <w:noProof/>
          <w:sz w:val="26"/>
          <w:szCs w:val="26"/>
          <w:lang w:val="vi-VN"/>
        </w:rPr>
        <w:t xml:space="preserve"> </w:t>
      </w:r>
      <w:r w:rsidRPr="003E6772">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3E6772">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3E6772">
        <w:rPr>
          <w:noProof/>
          <w:sz w:val="26"/>
          <w:szCs w:val="26"/>
          <w:lang w:val="vi-VN"/>
        </w:rPr>
        <w:t xml:space="preserve">, </w:t>
      </w:r>
      <m:oMath>
        <m:r>
          <w:rPr>
            <w:rFonts w:ascii="Cambria Math" w:hAnsi="Cambria Math"/>
            <w:noProof/>
            <w:sz w:val="26"/>
            <w:szCs w:val="26"/>
            <w:lang w:val="vi-VN"/>
          </w:rPr>
          <m:t>S ϵ (0,1)</m:t>
        </m:r>
      </m:oMath>
      <w:r w:rsidRPr="003E6772">
        <w:rPr>
          <w:noProof/>
          <w:sz w:val="26"/>
          <w:szCs w:val="26"/>
          <w:lang w:val="vi-VN"/>
        </w:rPr>
        <w:t xml:space="preserve">, thể hiện độ tương đồng giữa </w:t>
      </w:r>
      <w:r w:rsidR="0057587A" w:rsidRPr="002E21C1">
        <w:rPr>
          <w:noProof/>
          <w:sz w:val="26"/>
          <w:szCs w:val="26"/>
          <w:lang w:val="vi-VN"/>
        </w:rPr>
        <w:t>hai</w:t>
      </w:r>
      <w:r w:rsidR="0057587A" w:rsidRPr="003E6772">
        <w:rPr>
          <w:noProof/>
          <w:sz w:val="26"/>
          <w:szCs w:val="26"/>
          <w:lang w:val="vi-VN"/>
        </w:rPr>
        <w:t xml:space="preserve"> </w:t>
      </w:r>
      <w:r w:rsidRPr="003E6772">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3E6772">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3E6772" w:rsidRDefault="00AA5C11" w:rsidP="00497404">
      <w:pPr>
        <w:spacing w:before="120" w:line="360" w:lineRule="auto"/>
        <w:ind w:firstLine="284"/>
        <w:jc w:val="both"/>
        <w:rPr>
          <w:noProof/>
          <w:sz w:val="26"/>
          <w:szCs w:val="26"/>
          <w:lang w:val="vi-VN"/>
        </w:rPr>
      </w:pPr>
      <w:r w:rsidRPr="003E6772">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3E6772" w:rsidRDefault="00AA5C11" w:rsidP="00497404">
      <w:pPr>
        <w:spacing w:before="120" w:line="360" w:lineRule="auto"/>
        <w:ind w:firstLine="284"/>
        <w:jc w:val="both"/>
        <w:rPr>
          <w:noProof/>
          <w:sz w:val="26"/>
          <w:szCs w:val="26"/>
          <w:lang w:val="vi-VN"/>
        </w:rPr>
      </w:pPr>
      <w:r w:rsidRPr="003E6772">
        <w:rPr>
          <w:noProof/>
          <w:sz w:val="26"/>
          <w:szCs w:val="26"/>
          <w:lang w:val="vi-VN"/>
        </w:rPr>
        <w:t>Một số phương pháp tính độ tương đồng câu hiện nay:</w:t>
      </w:r>
    </w:p>
    <w:p w14:paraId="074FDF2D" w14:textId="77777777" w:rsidR="00AA5C11" w:rsidRPr="003E6772" w:rsidRDefault="00AA5C11" w:rsidP="00977256">
      <w:pPr>
        <w:pStyle w:val="ListParagraph"/>
        <w:numPr>
          <w:ilvl w:val="0"/>
          <w:numId w:val="35"/>
        </w:numPr>
        <w:spacing w:before="120"/>
        <w:ind w:left="284" w:firstLine="0"/>
        <w:rPr>
          <w:noProof/>
          <w:szCs w:val="26"/>
          <w:lang w:val="vi-VN"/>
        </w:rPr>
      </w:pPr>
      <w:r w:rsidRPr="003E6772">
        <w:rPr>
          <w:noProof/>
          <w:szCs w:val="26"/>
          <w:lang w:val="vi-VN"/>
        </w:rPr>
        <w:t>Tính độ tương đồng dựa trên tập từ chung.</w:t>
      </w:r>
    </w:p>
    <w:p w14:paraId="1E317846" w14:textId="77777777" w:rsidR="00AA5C11" w:rsidRPr="003E6772" w:rsidRDefault="00AA5C11" w:rsidP="00977256">
      <w:pPr>
        <w:pStyle w:val="ListParagraph"/>
        <w:numPr>
          <w:ilvl w:val="0"/>
          <w:numId w:val="35"/>
        </w:numPr>
        <w:spacing w:before="120"/>
        <w:ind w:left="284" w:firstLine="0"/>
        <w:rPr>
          <w:noProof/>
          <w:szCs w:val="26"/>
          <w:lang w:val="vi-VN"/>
        </w:rPr>
      </w:pPr>
      <w:r w:rsidRPr="003E6772">
        <w:rPr>
          <w:noProof/>
          <w:szCs w:val="26"/>
          <w:lang w:val="vi-VN"/>
        </w:rPr>
        <w:t>Tính độ tương đồng dựa trên vector biểu diễn.</w:t>
      </w:r>
    </w:p>
    <w:p w14:paraId="6ADFD9E0" w14:textId="77777777" w:rsidR="00AA5C11" w:rsidRPr="003E6772" w:rsidRDefault="00AA5C11" w:rsidP="00977256">
      <w:pPr>
        <w:pStyle w:val="ListParagraph"/>
        <w:numPr>
          <w:ilvl w:val="0"/>
          <w:numId w:val="35"/>
        </w:numPr>
        <w:spacing w:before="120"/>
        <w:ind w:left="284" w:firstLine="0"/>
        <w:rPr>
          <w:noProof/>
          <w:szCs w:val="26"/>
          <w:lang w:val="vi-VN"/>
        </w:rPr>
      </w:pPr>
      <w:r w:rsidRPr="003E6772">
        <w:rPr>
          <w:noProof/>
          <w:szCs w:val="26"/>
          <w:lang w:val="vi-VN"/>
        </w:rPr>
        <w:t>Tính độ tương đồng dựa trên ngữ nghĩa.</w:t>
      </w:r>
    </w:p>
    <w:p w14:paraId="28B650AA" w14:textId="77777777" w:rsidR="00AA5C11" w:rsidRPr="003E6772" w:rsidRDefault="00AA5C11" w:rsidP="00977256">
      <w:pPr>
        <w:pStyle w:val="ListParagraph"/>
        <w:numPr>
          <w:ilvl w:val="0"/>
          <w:numId w:val="35"/>
        </w:numPr>
        <w:spacing w:before="120"/>
        <w:ind w:left="284" w:firstLine="0"/>
        <w:rPr>
          <w:noProof/>
          <w:szCs w:val="26"/>
          <w:lang w:val="vi-VN"/>
        </w:rPr>
      </w:pPr>
      <w:r w:rsidRPr="003E6772">
        <w:rPr>
          <w:noProof/>
          <w:szCs w:val="26"/>
          <w:lang w:val="vi-VN"/>
        </w:rPr>
        <w:t>Tính độ tương đồng dựa trên thứ tự từ.</w:t>
      </w:r>
    </w:p>
    <w:p w14:paraId="75414360" w14:textId="77777777" w:rsidR="00AA5C11" w:rsidRPr="003E6772" w:rsidRDefault="00AA5C11" w:rsidP="00AC4098">
      <w:pPr>
        <w:spacing w:before="120" w:line="360" w:lineRule="auto"/>
        <w:ind w:firstLine="284"/>
        <w:jc w:val="both"/>
        <w:rPr>
          <w:noProof/>
          <w:sz w:val="26"/>
          <w:szCs w:val="26"/>
          <w:lang w:val="vi-VN"/>
        </w:rPr>
      </w:pPr>
      <w:r w:rsidRPr="003E6772">
        <w:rPr>
          <w:noProof/>
          <w:sz w:val="26"/>
          <w:szCs w:val="26"/>
          <w:lang w:val="vi-VN"/>
        </w:rPr>
        <w:lastRenderedPageBreak/>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3E6772" w:rsidRDefault="00AA5C11" w:rsidP="00FB64B0">
      <w:pPr>
        <w:pStyle w:val="ListParagraph"/>
        <w:numPr>
          <w:ilvl w:val="0"/>
          <w:numId w:val="36"/>
        </w:numPr>
        <w:spacing w:before="120"/>
        <w:ind w:left="567" w:firstLine="284"/>
        <w:outlineLvl w:val="2"/>
        <w:rPr>
          <w:i/>
          <w:noProof/>
          <w:sz w:val="28"/>
          <w:szCs w:val="28"/>
          <w:lang w:val="vi-VN"/>
        </w:rPr>
      </w:pPr>
      <w:bookmarkStart w:id="46" w:name="_Toc47339680"/>
      <w:r w:rsidRPr="003E6772">
        <w:rPr>
          <w:i/>
          <w:noProof/>
          <w:sz w:val="28"/>
          <w:szCs w:val="28"/>
          <w:lang w:val="vi-VN"/>
        </w:rPr>
        <w:t>Độ tương đồng Cosine</w:t>
      </w:r>
      <w:bookmarkEnd w:id="46"/>
    </w:p>
    <w:p w14:paraId="3E94D805" w14:textId="77777777" w:rsidR="00AA5C11" w:rsidRPr="003E6772" w:rsidRDefault="005C6C78" w:rsidP="00A45752">
      <w:pPr>
        <w:spacing w:before="120" w:line="360" w:lineRule="auto"/>
        <w:ind w:firstLine="284"/>
        <w:jc w:val="both"/>
        <w:rPr>
          <w:noProof/>
          <w:sz w:val="26"/>
          <w:szCs w:val="26"/>
          <w:lang w:val="vi-VN"/>
        </w:rPr>
      </w:pPr>
      <w:r w:rsidRPr="003E6772">
        <w:rPr>
          <w:noProof/>
          <w:sz w:val="26"/>
          <w:szCs w:val="26"/>
          <w:lang w:val="vi-VN"/>
        </w:rPr>
        <w:t>Độ tương đồng cosine</w:t>
      </w:r>
      <w:r w:rsidR="00AA5C11" w:rsidRPr="003E6772">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3E6772" w:rsidRDefault="00AA5C11" w:rsidP="006547B7">
      <w:pPr>
        <w:spacing w:before="120" w:line="360" w:lineRule="auto"/>
        <w:ind w:firstLine="284"/>
        <w:jc w:val="both"/>
        <w:rPr>
          <w:noProof/>
          <w:sz w:val="26"/>
          <w:szCs w:val="26"/>
          <w:lang w:val="vi-VN"/>
        </w:rPr>
      </w:pPr>
      <w:r w:rsidRPr="003E6772">
        <w:rPr>
          <w:noProof/>
          <w:sz w:val="26"/>
          <w:szCs w:val="26"/>
          <w:lang w:val="vi-VN"/>
        </w:rPr>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3E6772" w:rsidRDefault="00AA5C11" w:rsidP="00130842">
      <w:pPr>
        <w:spacing w:before="120" w:line="360" w:lineRule="auto"/>
        <w:ind w:firstLine="284"/>
        <w:jc w:val="both"/>
        <w:rPr>
          <w:noProof/>
          <w:sz w:val="26"/>
          <w:szCs w:val="26"/>
          <w:lang w:val="vi-VN"/>
        </w:rPr>
      </w:pPr>
      <w:r w:rsidRPr="003E6772">
        <w:rPr>
          <w:noProof/>
          <w:sz w:val="26"/>
          <w:szCs w:val="26"/>
          <w:lang w:val="vi-VN"/>
        </w:rPr>
        <w:t>Độ quan trọng của từ được tính theo một trong các phương pháp đã trình bày ở phần trên</w:t>
      </w:r>
    </w:p>
    <w:p w14:paraId="5F4323F4" w14:textId="77777777" w:rsidR="00AA5C11" w:rsidRPr="003E6772" w:rsidRDefault="00AA5C11" w:rsidP="00130842">
      <w:pPr>
        <w:spacing w:before="120" w:line="360" w:lineRule="auto"/>
        <w:ind w:firstLine="284"/>
        <w:jc w:val="both"/>
        <w:rPr>
          <w:noProof/>
          <w:sz w:val="26"/>
          <w:szCs w:val="26"/>
          <w:lang w:val="vi-VN"/>
        </w:rPr>
      </w:pPr>
      <w:r w:rsidRPr="003E6772">
        <w:rPr>
          <w:noProof/>
          <w:sz w:val="26"/>
          <w:szCs w:val="26"/>
          <w:lang w:val="vi-VN"/>
        </w:rPr>
        <w:t xml:space="preserve">Giả sử vector biểu diễn cho hai văn bản lần lượt có dạng: </w:t>
      </w:r>
    </w:p>
    <w:p w14:paraId="2DC72FA4" w14:textId="77777777" w:rsidR="00AA5C11" w:rsidRPr="003E6772" w:rsidRDefault="00163CC8"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3E6772">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3E6772">
        <w:rPr>
          <w:noProof/>
          <w:sz w:val="26"/>
          <w:szCs w:val="26"/>
          <w:lang w:val="vi-VN"/>
        </w:rPr>
        <w:t xml:space="preserve"> là trọng số của từ thứ t trong không gian vector i. </w:t>
      </w:r>
    </w:p>
    <w:p w14:paraId="4D7B84EA" w14:textId="77777777" w:rsidR="00AA5C11" w:rsidRPr="003E6772" w:rsidRDefault="00163CC8"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3E6772">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3E6772">
        <w:rPr>
          <w:noProof/>
          <w:sz w:val="26"/>
          <w:szCs w:val="26"/>
          <w:lang w:val="vi-VN"/>
        </w:rPr>
        <w:t xml:space="preserve"> là trọng số của từ thứ t trong không gian vector j.</w:t>
      </w:r>
    </w:p>
    <w:p w14:paraId="16A6D2C9" w14:textId="77777777" w:rsidR="00AA5C11" w:rsidRPr="003E6772" w:rsidRDefault="00AA5C11" w:rsidP="00130842">
      <w:pPr>
        <w:spacing w:before="120" w:line="360" w:lineRule="auto"/>
        <w:ind w:firstLine="284"/>
        <w:jc w:val="both"/>
        <w:rPr>
          <w:noProof/>
          <w:sz w:val="26"/>
          <w:szCs w:val="26"/>
          <w:lang w:val="vi-VN"/>
        </w:rPr>
      </w:pPr>
      <w:r w:rsidRPr="003E6772">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3E6772" w:rsidRDefault="00AA5C11" w:rsidP="00130842">
      <w:pPr>
        <w:spacing w:before="120" w:line="360" w:lineRule="auto"/>
        <w:ind w:firstLine="360"/>
        <w:jc w:val="both"/>
        <w:rPr>
          <w:noProof/>
          <w:sz w:val="30"/>
          <w:szCs w:val="30"/>
          <w:lang w:val="vi-VN"/>
        </w:rPr>
      </w:pPr>
      <m:oMathPara>
        <m:oMath>
          <m:r>
            <w:rPr>
              <w:rFonts w:ascii="Cambria Math" w:hAnsi="Cambria Math"/>
              <w:noProof/>
              <w:sz w:val="30"/>
              <w:szCs w:val="30"/>
              <w:lang w:val="vi-VN"/>
            </w:rPr>
            <m:t>sim</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D</m:t>
                  </m:r>
                </m:e>
                <m:sub>
                  <m:r>
                    <w:rPr>
                      <w:rFonts w:ascii="Cambria Math" w:hAnsi="Cambria Math"/>
                      <w:noProof/>
                      <w:sz w:val="30"/>
                      <w:szCs w:val="30"/>
                      <w:lang w:val="vi-VN"/>
                    </w:rPr>
                    <m:t>ij</m:t>
                  </m:r>
                </m:sub>
              </m:sSub>
            </m:e>
          </m:d>
          <m:r>
            <w:rPr>
              <w:rFonts w:ascii="Cambria Math" w:hAnsi="Cambria Math"/>
              <w:noProof/>
              <w:sz w:val="30"/>
              <w:szCs w:val="30"/>
              <w:lang w:val="vi-VN"/>
            </w:rPr>
            <m:t xml:space="preserve">= </m:t>
          </m:r>
          <m:f>
            <m:fPr>
              <m:ctrlPr>
                <w:rPr>
                  <w:rFonts w:ascii="Cambria Math" w:hAnsi="Cambria Math"/>
                  <w:i/>
                  <w:noProof/>
                  <w:sz w:val="30"/>
                  <w:szCs w:val="30"/>
                  <w:lang w:val="vi-VN"/>
                </w:rPr>
              </m:ctrlPr>
            </m:fPr>
            <m:num>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i</m:t>
                      </m:r>
                    </m:sup>
                  </m:sSubSup>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j</m:t>
                      </m:r>
                    </m:sup>
                  </m:sSubSup>
                </m:e>
              </m:nary>
            </m:num>
            <m:den>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p>
                    <m:sSupPr>
                      <m:ctrlPr>
                        <w:rPr>
                          <w:rFonts w:ascii="Cambria Math" w:hAnsi="Cambria Math"/>
                          <w:i/>
                          <w:noProof/>
                          <w:sz w:val="30"/>
                          <w:szCs w:val="30"/>
                          <w:lang w:val="vi-VN"/>
                        </w:rPr>
                      </m:ctrlPr>
                    </m:sSupPr>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i</m:t>
                          </m:r>
                        </m:sup>
                      </m:sSubSup>
                      <m:r>
                        <w:rPr>
                          <w:rFonts w:ascii="Cambria Math" w:hAnsi="Cambria Math"/>
                          <w:noProof/>
                          <w:sz w:val="30"/>
                          <w:szCs w:val="30"/>
                          <w:lang w:val="vi-VN"/>
                        </w:rPr>
                        <m:t>)</m:t>
                      </m:r>
                    </m:e>
                    <m:sup>
                      <m:r>
                        <w:rPr>
                          <w:rFonts w:ascii="Cambria Math" w:hAnsi="Cambria Math"/>
                          <w:noProof/>
                          <w:sz w:val="30"/>
                          <w:szCs w:val="30"/>
                          <w:lang w:val="vi-VN"/>
                        </w:rPr>
                        <m:t>2</m:t>
                      </m:r>
                    </m:sup>
                  </m:sSup>
                  <m:r>
                    <w:rPr>
                      <w:rFonts w:ascii="Cambria Math" w:hAnsi="Cambria Math"/>
                      <w:noProof/>
                      <w:sz w:val="30"/>
                      <w:szCs w:val="30"/>
                      <w:lang w:val="vi-VN"/>
                    </w:rPr>
                    <m:t>*</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p>
                        <m:sSupPr>
                          <m:ctrlPr>
                            <w:rPr>
                              <w:rFonts w:ascii="Cambria Math" w:hAnsi="Cambria Math"/>
                              <w:i/>
                              <w:noProof/>
                              <w:sz w:val="30"/>
                              <w:szCs w:val="30"/>
                              <w:lang w:val="vi-VN"/>
                            </w:rPr>
                          </m:ctrlPr>
                        </m:sSupPr>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j</m:t>
                              </m:r>
                            </m:sup>
                          </m:sSubSup>
                          <m:r>
                            <w:rPr>
                              <w:rFonts w:ascii="Cambria Math" w:hAnsi="Cambria Math"/>
                              <w:noProof/>
                              <w:sz w:val="30"/>
                              <w:szCs w:val="30"/>
                              <w:lang w:val="vi-VN"/>
                            </w:rPr>
                            <m:t>)</m:t>
                          </m:r>
                        </m:e>
                        <m:sup>
                          <m:r>
                            <w:rPr>
                              <w:rFonts w:ascii="Cambria Math" w:hAnsi="Cambria Math"/>
                              <w:noProof/>
                              <w:sz w:val="30"/>
                              <w:szCs w:val="30"/>
                              <w:lang w:val="vi-VN"/>
                            </w:rPr>
                            <m:t>2</m:t>
                          </m:r>
                        </m:sup>
                      </m:sSup>
                    </m:e>
                  </m:nary>
                </m:e>
              </m:nary>
            </m:den>
          </m:f>
        </m:oMath>
      </m:oMathPara>
    </w:p>
    <w:p w14:paraId="77FE21DA" w14:textId="77777777" w:rsidR="00AA5C11" w:rsidRPr="003E6772" w:rsidRDefault="00AA5C11" w:rsidP="00EA4FC7">
      <w:pPr>
        <w:spacing w:before="120" w:line="360" w:lineRule="auto"/>
        <w:ind w:firstLine="284"/>
        <w:jc w:val="both"/>
        <w:rPr>
          <w:noProof/>
          <w:sz w:val="26"/>
          <w:szCs w:val="26"/>
          <w:lang w:val="vi-VN"/>
        </w:rPr>
      </w:pPr>
      <w:r w:rsidRPr="003E6772">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3E6772" w:rsidRDefault="00A73C94" w:rsidP="00EA4FC7">
      <w:pPr>
        <w:pStyle w:val="ListParagraph"/>
        <w:numPr>
          <w:ilvl w:val="0"/>
          <w:numId w:val="36"/>
        </w:numPr>
        <w:spacing w:before="120"/>
        <w:ind w:left="567" w:firstLine="284"/>
        <w:outlineLvl w:val="2"/>
        <w:rPr>
          <w:i/>
          <w:noProof/>
          <w:sz w:val="28"/>
          <w:szCs w:val="28"/>
          <w:lang w:val="vi-VN"/>
        </w:rPr>
      </w:pPr>
      <w:r w:rsidRPr="002E21C1">
        <w:rPr>
          <w:i/>
          <w:noProof/>
          <w:sz w:val="28"/>
          <w:szCs w:val="28"/>
          <w:lang w:val="vi-VN"/>
        </w:rPr>
        <w:t xml:space="preserve"> </w:t>
      </w:r>
      <w:bookmarkStart w:id="47" w:name="_Toc47339681"/>
      <w:r w:rsidR="00AA5C11" w:rsidRPr="003E6772">
        <w:rPr>
          <w:i/>
          <w:noProof/>
          <w:sz w:val="28"/>
          <w:szCs w:val="28"/>
          <w:lang w:val="vi-VN"/>
        </w:rPr>
        <w:t>Độ tương đồng Manhattan</w:t>
      </w:r>
      <w:bookmarkEnd w:id="47"/>
    </w:p>
    <w:p w14:paraId="36B21A87" w14:textId="77777777" w:rsidR="00AA5C11" w:rsidRPr="003E6772" w:rsidRDefault="000C40D4" w:rsidP="00EA4FC7">
      <w:pPr>
        <w:spacing w:before="120" w:line="360" w:lineRule="auto"/>
        <w:ind w:firstLine="284"/>
        <w:jc w:val="both"/>
        <w:rPr>
          <w:noProof/>
          <w:sz w:val="26"/>
          <w:szCs w:val="26"/>
          <w:lang w:val="vi-VN"/>
        </w:rPr>
      </w:pPr>
      <w:r w:rsidRPr="003E6772">
        <w:rPr>
          <w:noProof/>
          <w:sz w:val="26"/>
          <w:szCs w:val="26"/>
          <w:lang w:val="vi-VN"/>
        </w:rPr>
        <w:t>Độ tương đồng</w:t>
      </w:r>
      <w:r w:rsidR="00AA5C11" w:rsidRPr="003E6772">
        <w:rPr>
          <w:noProof/>
          <w:sz w:val="26"/>
          <w:szCs w:val="26"/>
          <w:lang w:val="vi-VN"/>
        </w:rPr>
        <w:t xml:space="preserve"> Manhattan là phương pháp tính độ tương đồng giữa các vector đặc trưng biểu diễn cho hai văn bản . </w:t>
      </w:r>
    </w:p>
    <w:p w14:paraId="69B06BE8" w14:textId="77777777" w:rsidR="00AA5C11" w:rsidRPr="003E6772" w:rsidRDefault="00AA5C11" w:rsidP="00EA4FC7">
      <w:pPr>
        <w:spacing w:before="120" w:line="360" w:lineRule="auto"/>
        <w:ind w:firstLine="284"/>
        <w:jc w:val="both"/>
        <w:rPr>
          <w:noProof/>
          <w:sz w:val="26"/>
          <w:szCs w:val="26"/>
          <w:lang w:val="vi-VN"/>
        </w:rPr>
      </w:pPr>
      <w:r w:rsidRPr="003E6772">
        <w:rPr>
          <w:noProof/>
          <w:sz w:val="26"/>
          <w:szCs w:val="26"/>
          <w:lang w:val="vi-VN"/>
        </w:rPr>
        <w:lastRenderedPageBreak/>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3E6772">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3E6772">
        <w:rPr>
          <w:noProof/>
          <w:sz w:val="26"/>
          <w:szCs w:val="26"/>
          <w:lang w:val="vi-VN"/>
        </w:rPr>
        <w:t>, khoảng cách Manhattan được định nghĩa như sau:</w:t>
      </w:r>
    </w:p>
    <w:p w14:paraId="30288C55" w14:textId="77777777" w:rsidR="00AA5C11" w:rsidRPr="003E6772" w:rsidRDefault="00163CC8" w:rsidP="000C40D4">
      <w:pPr>
        <w:spacing w:before="120" w:line="360" w:lineRule="auto"/>
        <w:ind w:firstLine="36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man_dist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r>
            <w:rPr>
              <w:rFonts w:ascii="Cambria Math" w:hAnsi="Cambria Math"/>
              <w:noProof/>
              <w:sz w:val="30"/>
              <w:szCs w:val="30"/>
              <w:lang w:val="vi-VN"/>
            </w:rPr>
            <m:t xml:space="preserve"> = </m:t>
          </m:r>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d>
                <m:dPr>
                  <m:begChr m:val="|"/>
                  <m:endChr m:val="|"/>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e>
              </m:d>
            </m:e>
          </m:nary>
          <m:r>
            <w:rPr>
              <w:rFonts w:ascii="Cambria Math" w:hAnsi="Cambria Math"/>
              <w:noProof/>
              <w:sz w:val="30"/>
              <w:szCs w:val="30"/>
              <w:lang w:val="vi-VN"/>
            </w:rPr>
            <m:t xml:space="preserve">  </m:t>
          </m:r>
        </m:oMath>
      </m:oMathPara>
    </w:p>
    <w:p w14:paraId="1E9C65AF" w14:textId="77777777" w:rsidR="00AA5C11" w:rsidRPr="003E6772" w:rsidRDefault="00AA5C11" w:rsidP="00EA4FC7">
      <w:pPr>
        <w:spacing w:before="120" w:line="360" w:lineRule="auto"/>
        <w:ind w:firstLine="284"/>
        <w:jc w:val="both"/>
        <w:rPr>
          <w:noProof/>
          <w:sz w:val="26"/>
          <w:szCs w:val="26"/>
          <w:lang w:val="vi-VN"/>
        </w:rPr>
      </w:pPr>
      <w:r w:rsidRPr="003E6772">
        <w:rPr>
          <w:noProof/>
          <w:sz w:val="26"/>
          <w:szCs w:val="26"/>
          <w:lang w:val="vi-VN"/>
        </w:rPr>
        <w:t>Mức độ tương đồng giữa hai vector được xác định bằng công thức:</w:t>
      </w:r>
    </w:p>
    <w:p w14:paraId="70F5A504" w14:textId="77777777" w:rsidR="00AA5C11" w:rsidRPr="003E6772" w:rsidRDefault="00AA5C11" w:rsidP="000C40D4">
      <w:pPr>
        <w:spacing w:before="120" w:line="360" w:lineRule="auto"/>
        <w:ind w:firstLine="360"/>
        <w:jc w:val="both"/>
        <w:rPr>
          <w:noProof/>
          <w:sz w:val="30"/>
          <w:szCs w:val="30"/>
          <w:lang w:val="vi-VN"/>
        </w:rPr>
      </w:pPr>
      <m:oMathPara>
        <m:oMath>
          <m:r>
            <w:rPr>
              <w:rFonts w:ascii="Cambria Math" w:hAnsi="Cambria Math"/>
              <w:noProof/>
              <w:sz w:val="30"/>
              <w:szCs w:val="30"/>
              <w:lang w:val="vi-VN"/>
            </w:rPr>
            <m:t xml:space="preserve">man_sim= 1- </m:t>
          </m:r>
          <m:f>
            <m:fPr>
              <m:ctrlPr>
                <w:rPr>
                  <w:rFonts w:ascii="Cambria Math" w:hAnsi="Cambria Math"/>
                  <w:i/>
                  <w:noProof/>
                  <w:sz w:val="30"/>
                  <w:szCs w:val="30"/>
                  <w:lang w:val="vi-VN"/>
                </w:rPr>
              </m:ctrlPr>
            </m:fPr>
            <m:num>
              <m:sSub>
                <m:sSubPr>
                  <m:ctrlPr>
                    <w:rPr>
                      <w:rFonts w:ascii="Cambria Math" w:hAnsi="Cambria Math"/>
                      <w:i/>
                      <w:noProof/>
                      <w:sz w:val="30"/>
                      <w:szCs w:val="30"/>
                      <w:lang w:val="vi-VN"/>
                    </w:rPr>
                  </m:ctrlPr>
                </m:sSubPr>
                <m:e>
                  <m:r>
                    <w:rPr>
                      <w:rFonts w:ascii="Cambria Math" w:hAnsi="Cambria Math"/>
                      <w:noProof/>
                      <w:sz w:val="30"/>
                      <w:szCs w:val="30"/>
                      <w:lang w:val="vi-VN"/>
                    </w:rPr>
                    <m:t>ma</m:t>
                  </m:r>
                  <m:sSub>
                    <m:sSubPr>
                      <m:ctrlPr>
                        <w:rPr>
                          <w:rFonts w:ascii="Cambria Math" w:hAnsi="Cambria Math"/>
                          <w:i/>
                          <w:noProof/>
                          <w:sz w:val="30"/>
                          <w:szCs w:val="30"/>
                          <w:lang w:val="vi-VN"/>
                        </w:rPr>
                      </m:ctrlPr>
                    </m:sSubPr>
                    <m:e>
                      <m:r>
                        <w:rPr>
                          <w:rFonts w:ascii="Cambria Math" w:hAnsi="Cambria Math"/>
                          <w:noProof/>
                          <w:sz w:val="30"/>
                          <w:szCs w:val="30"/>
                          <w:lang w:val="vi-VN"/>
                        </w:rPr>
                        <m:t>n</m:t>
                      </m:r>
                    </m:e>
                    <m:sub>
                      <m:r>
                        <w:rPr>
                          <w:rFonts w:ascii="Cambria Math" w:hAnsi="Cambria Math"/>
                          <w:noProof/>
                          <w:sz w:val="30"/>
                          <w:szCs w:val="30"/>
                          <w:lang w:val="vi-VN"/>
                        </w:rPr>
                        <m:t>dist</m:t>
                      </m:r>
                    </m:sub>
                  </m:sSub>
                </m:e>
                <m:sub>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e>
                  </m:d>
                </m:sub>
              </m:sSub>
            </m:num>
            <m:den>
              <m:r>
                <w:rPr>
                  <w:rFonts w:ascii="Cambria Math" w:hAnsi="Cambria Math"/>
                  <w:noProof/>
                  <w:sz w:val="30"/>
                  <w:szCs w:val="30"/>
                  <w:lang w:val="vi-VN"/>
                </w:rPr>
                <m:t>n</m:t>
              </m:r>
            </m:den>
          </m:f>
          <m:r>
            <w:rPr>
              <w:rFonts w:ascii="Cambria Math" w:hAnsi="Cambria Math"/>
              <w:noProof/>
              <w:sz w:val="30"/>
              <w:szCs w:val="30"/>
              <w:lang w:val="vi-VN"/>
            </w:rPr>
            <m:t xml:space="preserve">=1- </m:t>
          </m:r>
          <m:f>
            <m:fPr>
              <m:ctrlPr>
                <w:rPr>
                  <w:rFonts w:ascii="Cambria Math" w:hAnsi="Cambria Math"/>
                  <w:i/>
                  <w:noProof/>
                  <w:sz w:val="30"/>
                  <w:szCs w:val="30"/>
                  <w:lang w:val="vi-VN"/>
                </w:rPr>
              </m:ctrlPr>
            </m:fPr>
            <m:num>
              <m:r>
                <w:rPr>
                  <w:rFonts w:ascii="Cambria Math" w:hAnsi="Cambria Math"/>
                  <w:noProof/>
                  <w:sz w:val="30"/>
                  <w:szCs w:val="30"/>
                  <w:lang w:val="vi-VN"/>
                </w:rPr>
                <m:t>1</m:t>
              </m:r>
            </m:num>
            <m:den>
              <m:r>
                <w:rPr>
                  <w:rFonts w:ascii="Cambria Math" w:hAnsi="Cambria Math"/>
                  <w:noProof/>
                  <w:sz w:val="30"/>
                  <w:szCs w:val="30"/>
                  <w:lang w:val="vi-VN"/>
                </w:rPr>
                <m:t>n</m:t>
              </m:r>
            </m:den>
          </m:f>
          <m:r>
            <w:rPr>
              <w:rFonts w:ascii="Cambria Math" w:hAnsi="Cambria Math"/>
              <w:noProof/>
              <w:sz w:val="30"/>
              <w:szCs w:val="30"/>
              <w:lang w:val="vi-VN"/>
            </w:rPr>
            <m:t xml:space="preserve"> </m:t>
          </m:r>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d>
                <m:dPr>
                  <m:begChr m:val="|"/>
                  <m:endChr m:val="|"/>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m:t>
                      </m:r>
                      <m:r>
                        <w:rPr>
                          <w:rFonts w:ascii="Cambria Math" w:hAnsi="Cambria Math"/>
                          <w:noProof/>
                          <w:sz w:val="30"/>
                          <w:szCs w:val="30"/>
                          <w:lang w:val="vi-VN"/>
                        </w:rPr>
                        <m:t xml:space="preserve">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e>
              </m:d>
            </m:e>
          </m:nary>
        </m:oMath>
      </m:oMathPara>
    </w:p>
    <w:p w14:paraId="1AC87E5F" w14:textId="77777777" w:rsidR="00AA5C11" w:rsidRPr="003E6772" w:rsidRDefault="00AA5C11" w:rsidP="00EA4FC7">
      <w:pPr>
        <w:pStyle w:val="ListParagraph"/>
        <w:numPr>
          <w:ilvl w:val="0"/>
          <w:numId w:val="36"/>
        </w:numPr>
        <w:spacing w:before="120"/>
        <w:ind w:left="567" w:firstLine="284"/>
        <w:outlineLvl w:val="2"/>
        <w:rPr>
          <w:i/>
          <w:noProof/>
          <w:sz w:val="28"/>
          <w:szCs w:val="28"/>
          <w:lang w:val="vi-VN"/>
        </w:rPr>
      </w:pPr>
      <w:bookmarkStart w:id="48" w:name="_Toc47339682"/>
      <w:r w:rsidRPr="003E6772">
        <w:rPr>
          <w:i/>
          <w:noProof/>
          <w:sz w:val="28"/>
          <w:szCs w:val="28"/>
          <w:lang w:val="vi-VN"/>
        </w:rPr>
        <w:t>Độ tương đồng Euclide</w:t>
      </w:r>
      <w:bookmarkEnd w:id="48"/>
    </w:p>
    <w:p w14:paraId="18A4B5FD" w14:textId="77777777" w:rsidR="00AA5C11" w:rsidRPr="003E6772" w:rsidRDefault="00CE7BCC" w:rsidP="00EA4FC7">
      <w:pPr>
        <w:spacing w:before="120" w:line="360" w:lineRule="auto"/>
        <w:ind w:firstLine="284"/>
        <w:jc w:val="both"/>
        <w:rPr>
          <w:noProof/>
          <w:sz w:val="28"/>
          <w:szCs w:val="28"/>
          <w:lang w:val="vi-VN"/>
        </w:rPr>
      </w:pPr>
      <w:r w:rsidRPr="003E6772">
        <w:rPr>
          <w:noProof/>
          <w:sz w:val="28"/>
          <w:szCs w:val="28"/>
          <w:lang w:val="vi-VN"/>
        </w:rPr>
        <w:t>Độ tương đồng</w:t>
      </w:r>
      <w:r w:rsidR="00AA5C11" w:rsidRPr="003E6772">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3E6772" w:rsidRDefault="00163CC8" w:rsidP="00AA5C11">
      <w:pPr>
        <w:spacing w:before="120" w:line="360" w:lineRule="auto"/>
        <w:ind w:firstLine="36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r>
            <w:rPr>
              <w:rFonts w:ascii="Cambria Math" w:hAnsi="Cambria Math"/>
              <w:noProof/>
              <w:sz w:val="30"/>
              <w:szCs w:val="30"/>
              <w:lang w:val="vi-VN"/>
            </w:rPr>
            <m:t xml:space="preserve"> = </m:t>
          </m:r>
          <m:rad>
            <m:radPr>
              <m:degHide m:val="1"/>
              <m:ctrlPr>
                <w:rPr>
                  <w:rFonts w:ascii="Cambria Math" w:hAnsi="Cambria Math"/>
                  <w:i/>
                  <w:noProof/>
                  <w:sz w:val="30"/>
                  <w:szCs w:val="30"/>
                  <w:lang w:val="vi-VN"/>
                </w:rPr>
              </m:ctrlPr>
            </m:radPr>
            <m:deg/>
            <m:e>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sSup>
                    <m:sSupPr>
                      <m:ctrlPr>
                        <w:rPr>
                          <w:rFonts w:ascii="Cambria Math" w:hAnsi="Cambria Math"/>
                          <w:i/>
                          <w:noProof/>
                          <w:sz w:val="30"/>
                          <w:szCs w:val="30"/>
                          <w:lang w:val="vi-VN"/>
                        </w:rPr>
                      </m:ctrlPr>
                    </m:sSup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r>
                        <w:rPr>
                          <w:rFonts w:ascii="Cambria Math" w:hAnsi="Cambria Math"/>
                          <w:noProof/>
                          <w:sz w:val="30"/>
                          <w:szCs w:val="30"/>
                          <w:lang w:val="vi-VN"/>
                        </w:rPr>
                        <m:t>)</m:t>
                      </m:r>
                    </m:e>
                    <m:sup>
                      <m:r>
                        <w:rPr>
                          <w:rFonts w:ascii="Cambria Math" w:hAnsi="Cambria Math"/>
                          <w:noProof/>
                          <w:sz w:val="30"/>
                          <w:szCs w:val="30"/>
                          <w:lang w:val="vi-VN"/>
                        </w:rPr>
                        <m:t>2</m:t>
                      </m:r>
                    </m:sup>
                  </m:sSup>
                </m:e>
              </m:nary>
            </m:e>
          </m:rad>
          <m:r>
            <w:rPr>
              <w:rFonts w:ascii="Cambria Math" w:hAnsi="Cambria Math"/>
              <w:noProof/>
              <w:sz w:val="30"/>
              <w:szCs w:val="30"/>
              <w:lang w:val="vi-VN"/>
            </w:rPr>
            <m:t xml:space="preserve">  </m:t>
          </m:r>
        </m:oMath>
      </m:oMathPara>
    </w:p>
    <w:p w14:paraId="02463986" w14:textId="77777777" w:rsidR="00AA5C11" w:rsidRPr="003E6772" w:rsidRDefault="00AA5C11" w:rsidP="007C1FE7">
      <w:pPr>
        <w:spacing w:before="120" w:line="360" w:lineRule="auto"/>
        <w:ind w:firstLine="284"/>
        <w:jc w:val="both"/>
        <w:rPr>
          <w:noProof/>
          <w:sz w:val="28"/>
          <w:szCs w:val="28"/>
          <w:lang w:val="vi-VN"/>
        </w:rPr>
      </w:pPr>
      <w:r w:rsidRPr="003E6772">
        <w:rPr>
          <w:noProof/>
          <w:sz w:val="28"/>
          <w:szCs w:val="28"/>
          <w:lang w:val="vi-VN"/>
        </w:rPr>
        <w:t>Mức độ tương đồng giữa hai vector được xác định bằng công thức:</w:t>
      </w:r>
    </w:p>
    <w:p w14:paraId="5B19718B" w14:textId="77777777" w:rsidR="00AA5C11" w:rsidRPr="003E6772" w:rsidRDefault="00AA5C11" w:rsidP="00E4098E">
      <w:pPr>
        <w:spacing w:before="120" w:line="360" w:lineRule="auto"/>
        <w:jc w:val="both"/>
        <w:rPr>
          <w:noProof/>
          <w:sz w:val="30"/>
          <w:szCs w:val="30"/>
          <w:lang w:val="vi-VN"/>
        </w:rPr>
      </w:pPr>
      <m:oMathPara>
        <m:oMath>
          <m:r>
            <w:rPr>
              <w:rFonts w:ascii="Cambria Math" w:hAnsi="Cambria Math"/>
              <w:noProof/>
              <w:sz w:val="30"/>
              <w:szCs w:val="30"/>
              <w:lang w:val="vi-VN"/>
            </w:rPr>
            <m:t xml:space="preserve">e_sim= 1- </m:t>
          </m:r>
          <m:f>
            <m:fPr>
              <m:ctrlPr>
                <w:rPr>
                  <w:rFonts w:ascii="Cambria Math" w:hAnsi="Cambria Math"/>
                  <w:i/>
                  <w:noProof/>
                  <w:sz w:val="30"/>
                  <w:szCs w:val="30"/>
                  <w:lang w:val="vi-VN"/>
                </w:rPr>
              </m:ctrlPr>
            </m:fPr>
            <m:num>
              <m:sSub>
                <m:sSubPr>
                  <m:ctrlPr>
                    <w:rPr>
                      <w:rFonts w:ascii="Cambria Math" w:hAnsi="Cambria Math"/>
                      <w:i/>
                      <w:noProof/>
                      <w:sz w:val="30"/>
                      <w:szCs w:val="30"/>
                      <w:lang w:val="vi-VN"/>
                    </w:rPr>
                  </m:ctrlPr>
                </m:sSubPr>
                <m:e>
                  <m:r>
                    <w:rPr>
                      <w:rFonts w:ascii="Cambria Math" w:hAnsi="Cambria Math"/>
                      <w:noProof/>
                      <w:sz w:val="30"/>
                      <w:szCs w:val="30"/>
                      <w:lang w:val="vi-VN"/>
                    </w:rPr>
                    <m:t>e_dist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num>
            <m:den>
              <m:r>
                <w:rPr>
                  <w:rFonts w:ascii="Cambria Math" w:hAnsi="Cambria Math"/>
                  <w:noProof/>
                  <w:sz w:val="30"/>
                  <w:szCs w:val="30"/>
                  <w:lang w:val="vi-VN"/>
                </w:rPr>
                <m:t>n</m:t>
              </m:r>
            </m:den>
          </m:f>
          <m:r>
            <w:rPr>
              <w:rFonts w:ascii="Cambria Math" w:hAnsi="Cambria Math"/>
              <w:noProof/>
              <w:sz w:val="30"/>
              <w:szCs w:val="30"/>
              <w:lang w:val="vi-VN"/>
            </w:rPr>
            <m:t xml:space="preserve">=1- </m:t>
          </m:r>
          <m:f>
            <m:fPr>
              <m:ctrlPr>
                <w:rPr>
                  <w:rFonts w:ascii="Cambria Math" w:hAnsi="Cambria Math"/>
                  <w:i/>
                  <w:noProof/>
                  <w:sz w:val="30"/>
                  <w:szCs w:val="30"/>
                  <w:lang w:val="vi-VN"/>
                </w:rPr>
              </m:ctrlPr>
            </m:fPr>
            <m:num>
              <m:r>
                <w:rPr>
                  <w:rFonts w:ascii="Cambria Math" w:hAnsi="Cambria Math"/>
                  <w:noProof/>
                  <w:sz w:val="30"/>
                  <w:szCs w:val="30"/>
                  <w:lang w:val="vi-VN"/>
                </w:rPr>
                <m:t>1</m:t>
              </m:r>
            </m:num>
            <m:den>
              <m:r>
                <w:rPr>
                  <w:rFonts w:ascii="Cambria Math" w:hAnsi="Cambria Math"/>
                  <w:noProof/>
                  <w:sz w:val="30"/>
                  <w:szCs w:val="30"/>
                  <w:lang w:val="vi-VN"/>
                </w:rPr>
                <m:t>n</m:t>
              </m:r>
            </m:den>
          </m:f>
          <m:r>
            <w:rPr>
              <w:rFonts w:ascii="Cambria Math" w:hAnsi="Cambria Math"/>
              <w:noProof/>
              <w:sz w:val="30"/>
              <w:szCs w:val="30"/>
              <w:lang w:val="vi-VN"/>
            </w:rPr>
            <m:t xml:space="preserve"> </m:t>
          </m:r>
          <m:rad>
            <m:radPr>
              <m:degHide m:val="1"/>
              <m:ctrlPr>
                <w:rPr>
                  <w:rFonts w:ascii="Cambria Math" w:hAnsi="Cambria Math"/>
                  <w:i/>
                  <w:noProof/>
                  <w:sz w:val="30"/>
                  <w:szCs w:val="30"/>
                  <w:lang w:val="vi-VN"/>
                </w:rPr>
              </m:ctrlPr>
            </m:radPr>
            <m:deg/>
            <m:e>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sSup>
                    <m:sSupPr>
                      <m:ctrlPr>
                        <w:rPr>
                          <w:rFonts w:ascii="Cambria Math" w:hAnsi="Cambria Math"/>
                          <w:i/>
                          <w:noProof/>
                          <w:sz w:val="30"/>
                          <w:szCs w:val="30"/>
                          <w:lang w:val="vi-VN"/>
                        </w:rPr>
                      </m:ctrlPr>
                    </m:sSup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r>
                        <w:rPr>
                          <w:rFonts w:ascii="Cambria Math" w:hAnsi="Cambria Math"/>
                          <w:noProof/>
                          <w:sz w:val="30"/>
                          <w:szCs w:val="30"/>
                          <w:lang w:val="vi-VN"/>
                        </w:rPr>
                        <m:t>)</m:t>
                      </m:r>
                    </m:e>
                    <m:sup>
                      <m:r>
                        <w:rPr>
                          <w:rFonts w:ascii="Cambria Math" w:hAnsi="Cambria Math"/>
                          <w:noProof/>
                          <w:sz w:val="30"/>
                          <w:szCs w:val="30"/>
                          <w:lang w:val="vi-VN"/>
                        </w:rPr>
                        <m:t>2</m:t>
                      </m:r>
                    </m:sup>
                  </m:sSup>
                </m:e>
              </m:nary>
            </m:e>
          </m:rad>
        </m:oMath>
      </m:oMathPara>
    </w:p>
    <w:p w14:paraId="7A25C43E" w14:textId="77777777" w:rsidR="005A075B" w:rsidRPr="003E6772" w:rsidRDefault="00D13303" w:rsidP="000E5C21">
      <w:pPr>
        <w:pStyle w:val="Heading2"/>
        <w:numPr>
          <w:ilvl w:val="0"/>
          <w:numId w:val="40"/>
        </w:numPr>
        <w:spacing w:before="120" w:after="0"/>
        <w:ind w:left="0" w:firstLine="284"/>
        <w:rPr>
          <w:rFonts w:ascii="Times New Roman" w:hAnsi="Times New Roman"/>
          <w:i w:val="0"/>
          <w:noProof/>
          <w:lang w:val="vi-VN"/>
        </w:rPr>
      </w:pPr>
      <w:bookmarkStart w:id="49" w:name="_Toc47339683"/>
      <w:r w:rsidRPr="003E6772">
        <w:rPr>
          <w:rFonts w:ascii="Times New Roman" w:hAnsi="Times New Roman"/>
          <w:i w:val="0"/>
          <w:noProof/>
          <w:lang w:val="vi-VN"/>
        </w:rPr>
        <w:t>Các phương pháp tiền xử lý văn bản</w:t>
      </w:r>
      <w:bookmarkEnd w:id="49"/>
    </w:p>
    <w:p w14:paraId="15E68685" w14:textId="77777777" w:rsidR="00AA5C11" w:rsidRPr="003E6772" w:rsidRDefault="00AA5C11" w:rsidP="007246DF">
      <w:pPr>
        <w:autoSpaceDE w:val="0"/>
        <w:autoSpaceDN w:val="0"/>
        <w:spacing w:before="120" w:line="360" w:lineRule="auto"/>
        <w:ind w:firstLine="284"/>
        <w:jc w:val="both"/>
        <w:rPr>
          <w:noProof/>
          <w:sz w:val="26"/>
          <w:szCs w:val="26"/>
          <w:lang w:val="vi-VN"/>
        </w:rPr>
      </w:pPr>
      <w:r w:rsidRPr="003E6772">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3E6772"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50" w:name="_Toc47339684"/>
      <w:r w:rsidRPr="003E6772">
        <w:rPr>
          <w:i/>
          <w:noProof/>
          <w:sz w:val="28"/>
          <w:szCs w:val="28"/>
          <w:lang w:val="vi-VN"/>
        </w:rPr>
        <w:t>Tách từ</w:t>
      </w:r>
      <w:bookmarkEnd w:id="50"/>
    </w:p>
    <w:p w14:paraId="2EC1436A" w14:textId="77777777" w:rsidR="00AA5C11" w:rsidRPr="003E6772" w:rsidRDefault="00AA5C11" w:rsidP="00FA245F">
      <w:pPr>
        <w:spacing w:before="120" w:line="360" w:lineRule="auto"/>
        <w:ind w:firstLine="284"/>
        <w:jc w:val="both"/>
        <w:rPr>
          <w:noProof/>
          <w:sz w:val="26"/>
          <w:szCs w:val="26"/>
          <w:lang w:val="vi-VN"/>
        </w:rPr>
      </w:pPr>
      <w:r w:rsidRPr="003E6772">
        <w:rPr>
          <w:noProof/>
          <w:sz w:val="26"/>
          <w:szCs w:val="26"/>
          <w:lang w:val="vi-VN"/>
        </w:rPr>
        <w:lastRenderedPageBreak/>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77777777" w:rsidR="00AA5C11" w:rsidRPr="003E6772" w:rsidRDefault="00AA5C11" w:rsidP="00FA245F">
      <w:pPr>
        <w:spacing w:before="120" w:line="360" w:lineRule="auto"/>
        <w:ind w:firstLine="284"/>
        <w:jc w:val="both"/>
        <w:rPr>
          <w:noProof/>
          <w:sz w:val="26"/>
          <w:szCs w:val="26"/>
          <w:lang w:val="vi-VN"/>
        </w:rPr>
      </w:pPr>
      <w:r w:rsidRPr="003E6772">
        <w:rPr>
          <w:noProof/>
          <w:sz w:val="26"/>
          <w:szCs w:val="26"/>
          <w:lang w:val="vi-VN"/>
        </w:rPr>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  [23].</w:t>
      </w:r>
    </w:p>
    <w:p w14:paraId="17626921" w14:textId="77777777" w:rsidR="00AA5C11" w:rsidRPr="003E6772" w:rsidRDefault="00AA5C11" w:rsidP="00504167">
      <w:pPr>
        <w:spacing w:before="120" w:line="360" w:lineRule="auto"/>
        <w:ind w:firstLine="284"/>
        <w:jc w:val="both"/>
        <w:rPr>
          <w:noProof/>
          <w:sz w:val="26"/>
          <w:szCs w:val="26"/>
          <w:lang w:val="vi-VN"/>
        </w:rPr>
      </w:pPr>
      <w:r w:rsidRPr="003E6772">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3E6772" w:rsidRDefault="00AA5C11" w:rsidP="00504167">
      <w:pPr>
        <w:spacing w:before="120" w:line="360" w:lineRule="auto"/>
        <w:ind w:firstLine="284"/>
        <w:jc w:val="both"/>
        <w:rPr>
          <w:noProof/>
          <w:sz w:val="26"/>
          <w:szCs w:val="26"/>
          <w:lang w:val="vi-VN"/>
        </w:rPr>
      </w:pPr>
      <w:r w:rsidRPr="003E6772">
        <w:rPr>
          <w:b/>
          <w:noProof/>
          <w:sz w:val="26"/>
          <w:szCs w:val="26"/>
          <w:lang w:val="vi-VN"/>
        </w:rPr>
        <w:t>Các hướng tiếp cận dựa trên “từ”:</w:t>
      </w:r>
      <w:r w:rsidRPr="003E6772">
        <w:rPr>
          <w:noProof/>
          <w:sz w:val="26"/>
          <w:szCs w:val="26"/>
          <w:lang w:val="vi-VN"/>
        </w:rPr>
        <w:t xml:space="preserve"> </w:t>
      </w:r>
      <w:r w:rsidR="00504167" w:rsidRPr="003E6772">
        <w:rPr>
          <w:noProof/>
          <w:sz w:val="26"/>
          <w:szCs w:val="26"/>
          <w:lang w:val="vi-VN"/>
        </w:rPr>
        <w:t>ở hướng này</w:t>
      </w:r>
      <w:r w:rsidRPr="003E6772">
        <w:rPr>
          <w:noProof/>
          <w:sz w:val="26"/>
          <w:szCs w:val="26"/>
          <w:lang w:val="vi-VN"/>
        </w:rPr>
        <w:t xml:space="preserve"> mục tiêu tách được các từ hoàn chỉnh trong câu.</w:t>
      </w:r>
    </w:p>
    <w:p w14:paraId="6DC2DB61" w14:textId="77777777" w:rsidR="00AA5C11" w:rsidRPr="003E6772" w:rsidRDefault="00AA5C11" w:rsidP="0079536A">
      <w:pPr>
        <w:pStyle w:val="ListParagraph"/>
        <w:numPr>
          <w:ilvl w:val="0"/>
          <w:numId w:val="38"/>
        </w:numPr>
        <w:spacing w:before="120"/>
        <w:ind w:left="284" w:firstLine="0"/>
        <w:rPr>
          <w:noProof/>
          <w:szCs w:val="26"/>
          <w:lang w:val="vi-VN"/>
        </w:rPr>
      </w:pPr>
      <w:r w:rsidRPr="003E6772">
        <w:rPr>
          <w:b/>
          <w:noProof/>
          <w:szCs w:val="26"/>
          <w:lang w:val="vi-VN"/>
        </w:rPr>
        <w:lastRenderedPageBreak/>
        <w:t>Hướng tiếp cận dựa trên thống kê:</w:t>
      </w:r>
      <w:r w:rsidRPr="003E6772">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3E6772" w:rsidRDefault="00AA5C11" w:rsidP="0079536A">
      <w:pPr>
        <w:pStyle w:val="ListParagraph"/>
        <w:numPr>
          <w:ilvl w:val="0"/>
          <w:numId w:val="38"/>
        </w:numPr>
        <w:spacing w:before="120"/>
        <w:ind w:left="284" w:firstLine="0"/>
        <w:rPr>
          <w:noProof/>
          <w:szCs w:val="26"/>
          <w:lang w:val="vi-VN"/>
        </w:rPr>
      </w:pPr>
      <w:r w:rsidRPr="003E6772">
        <w:rPr>
          <w:b/>
          <w:noProof/>
          <w:szCs w:val="26"/>
          <w:lang w:val="vi-VN"/>
        </w:rPr>
        <w:t>Hướng tiếp cận dựa trên từ điển:</w:t>
      </w:r>
      <w:r w:rsidRPr="003E6772">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3E6772" w:rsidRDefault="00AA5C11" w:rsidP="0079536A">
      <w:pPr>
        <w:pStyle w:val="ListParagraph"/>
        <w:numPr>
          <w:ilvl w:val="0"/>
          <w:numId w:val="38"/>
        </w:numPr>
        <w:spacing w:before="120"/>
        <w:ind w:left="284" w:firstLine="0"/>
        <w:rPr>
          <w:noProof/>
          <w:szCs w:val="26"/>
          <w:lang w:val="vi-VN"/>
        </w:rPr>
      </w:pPr>
      <w:r w:rsidRPr="003E6772">
        <w:rPr>
          <w:b/>
          <w:noProof/>
          <w:szCs w:val="26"/>
          <w:lang w:val="vi-VN"/>
        </w:rPr>
        <w:t>Hướng tiếp cận theo Hybrid:</w:t>
      </w:r>
      <w:r w:rsidRPr="003E6772">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3E6772" w:rsidRDefault="00AA5C11" w:rsidP="00B46DF0">
      <w:pPr>
        <w:spacing w:before="120" w:line="360" w:lineRule="auto"/>
        <w:ind w:firstLine="284"/>
        <w:jc w:val="both"/>
        <w:rPr>
          <w:noProof/>
          <w:sz w:val="26"/>
          <w:szCs w:val="26"/>
          <w:lang w:val="vi-VN"/>
        </w:rPr>
      </w:pPr>
      <w:r w:rsidRPr="003E6772">
        <w:rPr>
          <w:b/>
          <w:noProof/>
          <w:sz w:val="26"/>
          <w:szCs w:val="26"/>
          <w:lang w:val="vi-VN"/>
        </w:rPr>
        <w:t>Các hướng tiếp cận dựa trên ký tự:</w:t>
      </w:r>
      <w:r w:rsidRPr="003E6772">
        <w:rPr>
          <w:noProof/>
          <w:sz w:val="26"/>
          <w:szCs w:val="26"/>
          <w:lang w:val="vi-VN"/>
        </w:rPr>
        <w:t xml:space="preserve"> </w:t>
      </w:r>
    </w:p>
    <w:p w14:paraId="55E63221" w14:textId="77777777" w:rsidR="00AA5C11" w:rsidRPr="003E6772" w:rsidRDefault="00AA5C11" w:rsidP="00B46DF0">
      <w:pPr>
        <w:pStyle w:val="ListParagraph"/>
        <w:numPr>
          <w:ilvl w:val="0"/>
          <w:numId w:val="59"/>
        </w:numPr>
        <w:spacing w:before="120"/>
        <w:ind w:left="284" w:firstLine="0"/>
        <w:rPr>
          <w:noProof/>
          <w:szCs w:val="26"/>
          <w:lang w:val="vi-VN"/>
        </w:rPr>
      </w:pPr>
      <w:r w:rsidRPr="003E6772">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3E6772" w:rsidRDefault="00AA5C11" w:rsidP="00B46DF0">
      <w:pPr>
        <w:pStyle w:val="ListParagraph"/>
        <w:numPr>
          <w:ilvl w:val="0"/>
          <w:numId w:val="59"/>
        </w:numPr>
        <w:spacing w:before="120"/>
        <w:ind w:left="284" w:firstLine="0"/>
        <w:rPr>
          <w:noProof/>
          <w:szCs w:val="26"/>
          <w:lang w:val="vi-VN"/>
        </w:rPr>
      </w:pPr>
      <w:r w:rsidRPr="003E6772">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3E6772" w:rsidRDefault="00AA5C11" w:rsidP="00840FF8">
      <w:pPr>
        <w:spacing w:before="120" w:line="360" w:lineRule="auto"/>
        <w:ind w:firstLine="284"/>
        <w:jc w:val="both"/>
        <w:rPr>
          <w:noProof/>
          <w:sz w:val="26"/>
          <w:szCs w:val="26"/>
          <w:lang w:val="vi-VN"/>
        </w:rPr>
      </w:pPr>
      <w:r w:rsidRPr="003E6772">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3E6772" w:rsidRDefault="00AA5C11" w:rsidP="006A770E">
      <w:pPr>
        <w:spacing w:before="120" w:line="360" w:lineRule="auto"/>
        <w:jc w:val="center"/>
        <w:rPr>
          <w:noProof/>
          <w:sz w:val="26"/>
          <w:szCs w:val="26"/>
          <w:lang w:val="vi-VN"/>
        </w:rPr>
      </w:pPr>
      <w:r w:rsidRPr="003E6772">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22DF109A" w:rsidR="00BE53BC" w:rsidRPr="003E6772" w:rsidRDefault="00BE53BC" w:rsidP="00F74917">
      <w:pPr>
        <w:pStyle w:val="Caption"/>
        <w:spacing w:before="120" w:after="0" w:line="360" w:lineRule="auto"/>
        <w:jc w:val="center"/>
        <w:rPr>
          <w:b w:val="0"/>
          <w:i/>
          <w:noProof/>
          <w:color w:val="auto"/>
          <w:sz w:val="26"/>
          <w:szCs w:val="26"/>
          <w:lang w:val="vi-VN"/>
        </w:rPr>
      </w:pPr>
      <w:bookmarkStart w:id="51" w:name="_Toc47274357"/>
      <w:r w:rsidRPr="003E6772">
        <w:rPr>
          <w:b w:val="0"/>
          <w:i/>
          <w:noProof/>
          <w:color w:val="auto"/>
          <w:sz w:val="26"/>
          <w:szCs w:val="26"/>
          <w:lang w:val="vi-VN"/>
        </w:rPr>
        <w:t xml:space="preserve">Hình </w:t>
      </w:r>
      <w:r w:rsidR="00C240AC" w:rsidRPr="003E6772">
        <w:rPr>
          <w:b w:val="0"/>
          <w:i/>
          <w:noProof/>
          <w:color w:val="auto"/>
          <w:sz w:val="26"/>
          <w:szCs w:val="26"/>
          <w:lang w:val="vi-VN"/>
        </w:rPr>
        <w:t>2</w:t>
      </w:r>
      <w:r w:rsidRPr="003E6772">
        <w:rPr>
          <w:b w:val="0"/>
          <w:i/>
          <w:noProof/>
          <w:color w:val="auto"/>
          <w:sz w:val="26"/>
          <w:szCs w:val="26"/>
          <w:lang w:val="vi-VN"/>
        </w:rPr>
        <w:t>–</w:t>
      </w:r>
      <w:r w:rsidR="00E56A40" w:rsidRPr="00163CC8">
        <w:rPr>
          <w:b w:val="0"/>
          <w:i/>
          <w:noProof/>
          <w:color w:val="auto"/>
          <w:sz w:val="26"/>
          <w:szCs w:val="26"/>
          <w:lang w:val="vi-VN"/>
        </w:rPr>
        <w:t>8</w:t>
      </w:r>
      <w:r w:rsidR="00E56A40" w:rsidRPr="003E6772">
        <w:rPr>
          <w:b w:val="0"/>
          <w:i/>
          <w:noProof/>
          <w:color w:val="auto"/>
          <w:sz w:val="26"/>
          <w:szCs w:val="26"/>
          <w:lang w:val="vi-VN"/>
        </w:rPr>
        <w:t xml:space="preserve"> </w:t>
      </w:r>
      <w:r w:rsidRPr="003E6772">
        <w:rPr>
          <w:b w:val="0"/>
          <w:i/>
          <w:noProof/>
          <w:color w:val="auto"/>
          <w:sz w:val="26"/>
          <w:szCs w:val="26"/>
          <w:lang w:val="vi-VN"/>
        </w:rPr>
        <w:t>Các phương pháp tiếp cận trong tách từ [23].</w:t>
      </w:r>
      <w:bookmarkEnd w:id="51"/>
    </w:p>
    <w:p w14:paraId="30FCC39F" w14:textId="77777777" w:rsidR="00AA5C11" w:rsidRPr="003E6772"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52" w:name="_Toc47339685"/>
      <w:r w:rsidRPr="003E6772">
        <w:rPr>
          <w:i/>
          <w:noProof/>
          <w:sz w:val="28"/>
          <w:szCs w:val="28"/>
          <w:lang w:val="vi-VN"/>
        </w:rPr>
        <w:t>Loại bỏ từ dừng</w:t>
      </w:r>
      <w:bookmarkEnd w:id="52"/>
    </w:p>
    <w:p w14:paraId="6BE9813A" w14:textId="77777777" w:rsidR="00AA5C11" w:rsidRPr="003E6772" w:rsidRDefault="00AA5C11" w:rsidP="008622E9">
      <w:pPr>
        <w:spacing w:before="120" w:line="360" w:lineRule="auto"/>
        <w:ind w:firstLine="284"/>
        <w:jc w:val="both"/>
        <w:rPr>
          <w:noProof/>
          <w:sz w:val="26"/>
          <w:szCs w:val="26"/>
          <w:lang w:val="vi-VN"/>
        </w:rPr>
      </w:pPr>
      <w:r w:rsidRPr="003E6772">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3E6772" w:rsidRDefault="00AA5C11" w:rsidP="008622E9">
      <w:pPr>
        <w:spacing w:before="120" w:line="360" w:lineRule="auto"/>
        <w:ind w:firstLine="284"/>
        <w:jc w:val="both"/>
        <w:rPr>
          <w:noProof/>
          <w:sz w:val="26"/>
          <w:szCs w:val="26"/>
          <w:lang w:val="vi-VN"/>
        </w:rPr>
      </w:pPr>
      <w:r w:rsidRPr="003E6772">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3E6772" w:rsidRDefault="00AA5C11" w:rsidP="008622E9">
      <w:pPr>
        <w:spacing w:before="120" w:line="360" w:lineRule="auto"/>
        <w:ind w:firstLine="284"/>
        <w:jc w:val="both"/>
        <w:rPr>
          <w:i/>
          <w:noProof/>
          <w:sz w:val="28"/>
          <w:szCs w:val="28"/>
          <w:lang w:val="vi-VN"/>
        </w:rPr>
      </w:pPr>
      <w:r w:rsidRPr="003E6772">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3E6772" w:rsidRDefault="006A770E">
      <w:pPr>
        <w:rPr>
          <w:b/>
          <w:bCs/>
          <w:noProof/>
          <w:kern w:val="32"/>
          <w:sz w:val="36"/>
          <w:szCs w:val="32"/>
          <w:lang w:val="vi-VN"/>
        </w:rPr>
      </w:pPr>
      <w:r w:rsidRPr="003E6772">
        <w:rPr>
          <w:noProof/>
          <w:sz w:val="36"/>
          <w:lang w:val="vi-VN"/>
        </w:rPr>
        <w:br w:type="page"/>
      </w:r>
    </w:p>
    <w:p w14:paraId="4296F495" w14:textId="77777777" w:rsidR="005669C9" w:rsidRPr="003E6772" w:rsidRDefault="00D151DE" w:rsidP="00971C1E">
      <w:pPr>
        <w:pStyle w:val="Heading1"/>
        <w:spacing w:before="120" w:after="0" w:line="360" w:lineRule="auto"/>
        <w:jc w:val="center"/>
        <w:rPr>
          <w:rFonts w:ascii="Times New Roman" w:hAnsi="Times New Roman"/>
          <w:b w:val="0"/>
          <w:noProof/>
          <w:sz w:val="36"/>
          <w:lang w:val="vi-VN"/>
        </w:rPr>
      </w:pPr>
      <w:bookmarkStart w:id="53" w:name="_Toc47339686"/>
      <w:r w:rsidRPr="003E6772">
        <w:rPr>
          <w:rFonts w:ascii="Times New Roman" w:hAnsi="Times New Roman"/>
          <w:noProof/>
          <w:sz w:val="36"/>
          <w:lang w:val="vi-VN"/>
        </w:rPr>
        <w:lastRenderedPageBreak/>
        <w:t xml:space="preserve">CHƯƠNG 3: </w:t>
      </w:r>
      <w:r w:rsidR="00A22DCC" w:rsidRPr="003E6772">
        <w:rPr>
          <w:rFonts w:ascii="Times New Roman" w:hAnsi="Times New Roman"/>
          <w:noProof/>
          <w:sz w:val="36"/>
          <w:lang w:val="vi-VN"/>
        </w:rPr>
        <w:t>PHƯƠNG PHÁP THỰC HIỆN</w:t>
      </w:r>
      <w:bookmarkEnd w:id="53"/>
    </w:p>
    <w:p w14:paraId="3431C6E1" w14:textId="77777777" w:rsidR="0067715D" w:rsidRPr="003E6772" w:rsidRDefault="0067715D" w:rsidP="00971C1E">
      <w:pPr>
        <w:pStyle w:val="Heading2"/>
        <w:numPr>
          <w:ilvl w:val="0"/>
          <w:numId w:val="41"/>
        </w:numPr>
        <w:spacing w:before="120" w:after="0" w:line="360" w:lineRule="auto"/>
        <w:ind w:left="0" w:firstLine="284"/>
        <w:rPr>
          <w:rFonts w:ascii="Times New Roman" w:hAnsi="Times New Roman"/>
          <w:i w:val="0"/>
          <w:noProof/>
          <w:lang w:val="vi-VN"/>
        </w:rPr>
      </w:pPr>
      <w:bookmarkStart w:id="54" w:name="_Toc47339687"/>
      <w:r w:rsidRPr="003E6772">
        <w:rPr>
          <w:rFonts w:ascii="Times New Roman" w:hAnsi="Times New Roman"/>
          <w:i w:val="0"/>
          <w:noProof/>
          <w:lang w:val="vi-VN"/>
        </w:rPr>
        <w:t>Giới thiệu</w:t>
      </w:r>
      <w:bookmarkEnd w:id="54"/>
    </w:p>
    <w:p w14:paraId="74A77BE7" w14:textId="63EA0C02" w:rsidR="002A7388" w:rsidRPr="003E6772" w:rsidRDefault="002A7388" w:rsidP="009E482B">
      <w:pPr>
        <w:spacing w:before="120" w:line="360" w:lineRule="auto"/>
        <w:ind w:firstLine="284"/>
        <w:jc w:val="both"/>
        <w:rPr>
          <w:noProof/>
          <w:sz w:val="26"/>
          <w:szCs w:val="26"/>
          <w:lang w:val="vi-VN"/>
        </w:rPr>
      </w:pPr>
      <w:r w:rsidRPr="003E6772">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2E21C1">
        <w:rPr>
          <w:noProof/>
          <w:sz w:val="26"/>
          <w:szCs w:val="26"/>
          <w:lang w:val="vi-VN"/>
        </w:rPr>
        <w:t>.</w:t>
      </w:r>
      <w:r w:rsidRPr="003E6772">
        <w:rPr>
          <w:noProof/>
          <w:sz w:val="26"/>
          <w:szCs w:val="26"/>
          <w:lang w:val="vi-VN"/>
        </w:rPr>
        <w:t>… Hay như trong ứng dụng chatbot, bài toán phân loại văn bản được sử dụng để phát hiện mục đích của người dùng.</w:t>
      </w:r>
    </w:p>
    <w:p w14:paraId="584948C6" w14:textId="77777777" w:rsidR="004213B8" w:rsidRPr="003E6772" w:rsidRDefault="004213B8" w:rsidP="009E482B">
      <w:pPr>
        <w:spacing w:before="120" w:line="360" w:lineRule="auto"/>
        <w:ind w:firstLine="284"/>
        <w:jc w:val="both"/>
        <w:rPr>
          <w:noProof/>
          <w:sz w:val="26"/>
          <w:szCs w:val="26"/>
          <w:lang w:val="vi-VN"/>
        </w:rPr>
      </w:pPr>
      <w:r w:rsidRPr="003E6772">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3E6772">
        <w:rPr>
          <w:noProof/>
          <w:sz w:val="26"/>
          <w:szCs w:val="26"/>
          <w:lang w:val="vi-VN"/>
        </w:rPr>
        <w:t>báo điện tử, diễn đàn…) sẽ tạo n</w:t>
      </w:r>
      <w:r w:rsidRPr="003E6772">
        <w:rPr>
          <w:noProof/>
          <w:sz w:val="26"/>
          <w:szCs w:val="26"/>
          <w:lang w:val="vi-VN"/>
        </w:rPr>
        <w:t>ên bộ công cụ điều tra thăm dò cực kỳ giá trị.</w:t>
      </w:r>
    </w:p>
    <w:p w14:paraId="0E79B783" w14:textId="6B18273B" w:rsidR="00055DFB" w:rsidRPr="003E6772" w:rsidRDefault="004213B8" w:rsidP="009E482B">
      <w:pPr>
        <w:spacing w:before="120" w:line="360" w:lineRule="auto"/>
        <w:ind w:firstLine="284"/>
        <w:jc w:val="both"/>
        <w:rPr>
          <w:noProof/>
          <w:sz w:val="26"/>
          <w:szCs w:val="26"/>
          <w:lang w:val="vi-VN"/>
        </w:rPr>
      </w:pPr>
      <w:r w:rsidRPr="003E6772">
        <w:rPr>
          <w:noProof/>
          <w:sz w:val="26"/>
          <w:szCs w:val="26"/>
          <w:lang w:val="vi-VN"/>
        </w:rPr>
        <w:t>Có thể hiểu phân loại cảm xúc</w:t>
      </w:r>
      <w:r w:rsidR="00055DFB" w:rsidRPr="003E6772">
        <w:rPr>
          <w:noProof/>
          <w:sz w:val="26"/>
          <w:szCs w:val="26"/>
          <w:lang w:val="vi-VN"/>
        </w:rPr>
        <w:t xml:space="preserve"> là quá trình</w:t>
      </w:r>
      <w:r w:rsidRPr="003E6772">
        <w:rPr>
          <w:noProof/>
          <w:sz w:val="26"/>
          <w:szCs w:val="26"/>
          <w:lang w:val="vi-VN"/>
        </w:rPr>
        <w:t xml:space="preserve"> dự đoán và </w:t>
      </w:r>
      <w:r w:rsidR="00055DFB" w:rsidRPr="003E6772">
        <w:rPr>
          <w:noProof/>
          <w:sz w:val="26"/>
          <w:szCs w:val="26"/>
          <w:lang w:val="vi-VN"/>
        </w:rPr>
        <w:t xml:space="preserve"> gán văn bản vào một hoặc nhiều </w:t>
      </w:r>
      <w:r w:rsidRPr="003E6772">
        <w:rPr>
          <w:noProof/>
          <w:sz w:val="26"/>
          <w:szCs w:val="26"/>
          <w:lang w:val="vi-VN"/>
        </w:rPr>
        <w:t xml:space="preserve">cảm xúc trước đó, ở mức độ đơn giản sẽ là ở </w:t>
      </w:r>
      <w:r w:rsidR="00F36400" w:rsidRPr="002E21C1">
        <w:rPr>
          <w:noProof/>
          <w:sz w:val="26"/>
          <w:szCs w:val="26"/>
          <w:lang w:val="vi-VN"/>
        </w:rPr>
        <w:t>hai</w:t>
      </w:r>
      <w:r w:rsidR="00F36400" w:rsidRPr="003E6772">
        <w:rPr>
          <w:noProof/>
          <w:sz w:val="26"/>
          <w:szCs w:val="26"/>
          <w:lang w:val="vi-VN"/>
        </w:rPr>
        <w:t xml:space="preserve"> </w:t>
      </w:r>
      <w:r w:rsidRPr="003E6772">
        <w:rPr>
          <w:noProof/>
          <w:sz w:val="26"/>
          <w:szCs w:val="26"/>
          <w:lang w:val="vi-VN"/>
        </w:rPr>
        <w:t>cảm xúc tích cực (positive) và tiêu cực (negative)</w:t>
      </w:r>
      <w:r w:rsidR="00055DFB" w:rsidRPr="003E6772">
        <w:rPr>
          <w:noProof/>
          <w:sz w:val="26"/>
          <w:szCs w:val="26"/>
          <w:lang w:val="vi-VN"/>
        </w:rPr>
        <w:t xml:space="preserve">. Phân loại </w:t>
      </w:r>
      <w:r w:rsidR="00F70B13" w:rsidRPr="003E6772">
        <w:rPr>
          <w:noProof/>
          <w:sz w:val="26"/>
          <w:szCs w:val="26"/>
          <w:lang w:val="vi-VN"/>
        </w:rPr>
        <w:t>cảm xúc</w:t>
      </w:r>
      <w:r w:rsidR="00055DFB" w:rsidRPr="003E6772">
        <w:rPr>
          <w:noProof/>
          <w:sz w:val="26"/>
          <w:szCs w:val="26"/>
          <w:lang w:val="vi-VN"/>
        </w:rPr>
        <w:t xml:space="preserve"> tự động là một lĩnh vực nghiên cứu được quan tâm trong nhiều năm qua </w:t>
      </w:r>
      <w:r w:rsidR="00335975" w:rsidRPr="003E6772">
        <w:rPr>
          <w:noProof/>
          <w:sz w:val="26"/>
          <w:szCs w:val="26"/>
          <w:lang w:val="vi-VN"/>
        </w:rPr>
        <w:t xml:space="preserve">do khả năng ứng dụng rộng </w:t>
      </w:r>
      <w:r w:rsidR="00055DFB" w:rsidRPr="003E6772">
        <w:rPr>
          <w:noProof/>
          <w:sz w:val="26"/>
          <w:szCs w:val="26"/>
          <w:lang w:val="vi-VN"/>
        </w:rPr>
        <w:t>rãi</w:t>
      </w:r>
      <w:r w:rsidR="00107BE2" w:rsidRPr="003E6772">
        <w:rPr>
          <w:noProof/>
          <w:sz w:val="26"/>
          <w:szCs w:val="26"/>
          <w:lang w:val="vi-VN"/>
        </w:rPr>
        <w:t xml:space="preserve"> và hiệu quả sử dụng</w:t>
      </w:r>
      <w:r w:rsidR="00055DFB" w:rsidRPr="003E6772">
        <w:rPr>
          <w:noProof/>
          <w:sz w:val="26"/>
          <w:szCs w:val="26"/>
          <w:lang w:val="vi-VN"/>
        </w:rPr>
        <w:t xml:space="preserve">. </w:t>
      </w:r>
      <w:r w:rsidR="00F70B13" w:rsidRPr="003E6772">
        <w:rPr>
          <w:noProof/>
          <w:sz w:val="26"/>
          <w:szCs w:val="26"/>
          <w:lang w:val="vi-VN"/>
        </w:rPr>
        <w:t>Những phương pháp phổ biến được sử dụng để thực hiện việc phân loại</w:t>
      </w:r>
      <w:r w:rsidR="00055DFB" w:rsidRPr="003E6772">
        <w:rPr>
          <w:noProof/>
          <w:sz w:val="26"/>
          <w:szCs w:val="26"/>
          <w:lang w:val="vi-VN"/>
        </w:rPr>
        <w:t xml:space="preserve"> như</w:t>
      </w:r>
      <w:r w:rsidR="00F70B13" w:rsidRPr="003E6772">
        <w:rPr>
          <w:noProof/>
          <w:sz w:val="26"/>
          <w:szCs w:val="26"/>
          <w:lang w:val="vi-VN"/>
        </w:rPr>
        <w:t xml:space="preserve"> là: </w:t>
      </w:r>
      <w:r w:rsidR="00055DFB" w:rsidRPr="003E6772">
        <w:rPr>
          <w:noProof/>
          <w:sz w:val="26"/>
          <w:szCs w:val="26"/>
          <w:lang w:val="vi-VN"/>
        </w:rPr>
        <w:t xml:space="preserve"> Naïve </w:t>
      </w:r>
      <w:r w:rsidR="00335975" w:rsidRPr="003E6772">
        <w:rPr>
          <w:noProof/>
          <w:sz w:val="26"/>
          <w:szCs w:val="26"/>
          <w:lang w:val="vi-VN"/>
        </w:rPr>
        <w:t>Bayes, k-láng giềng gần nhất (K</w:t>
      </w:r>
      <w:r w:rsidR="00055DFB" w:rsidRPr="003E6772">
        <w:rPr>
          <w:noProof/>
          <w:sz w:val="26"/>
          <w:szCs w:val="26"/>
          <w:lang w:val="vi-VN"/>
        </w:rPr>
        <w:t>NN), mạn</w:t>
      </w:r>
      <w:r w:rsidR="00F70B13" w:rsidRPr="003E6772">
        <w:rPr>
          <w:noProof/>
          <w:sz w:val="26"/>
          <w:szCs w:val="26"/>
          <w:lang w:val="vi-VN"/>
        </w:rPr>
        <w:t>g nơron, máy vectơ hỗ trợ (SVM), c</w:t>
      </w:r>
      <w:r w:rsidR="00055DFB" w:rsidRPr="003E6772">
        <w:rPr>
          <w:noProof/>
          <w:sz w:val="26"/>
          <w:szCs w:val="26"/>
          <w:lang w:val="vi-VN"/>
        </w:rPr>
        <w:t xml:space="preserve">ác phương pháp này đều sử dụng mô hình không gian vectơ khi biểu diễn văn bản. </w:t>
      </w:r>
    </w:p>
    <w:p w14:paraId="6E81DF6C" w14:textId="77777777" w:rsidR="00055DFB" w:rsidRPr="003E6772" w:rsidRDefault="00055DFB" w:rsidP="009E482B">
      <w:pPr>
        <w:spacing w:before="120" w:line="360" w:lineRule="auto"/>
        <w:ind w:firstLine="284"/>
        <w:jc w:val="both"/>
        <w:rPr>
          <w:noProof/>
          <w:sz w:val="26"/>
          <w:szCs w:val="26"/>
          <w:lang w:val="vi-VN"/>
        </w:rPr>
      </w:pPr>
      <w:r w:rsidRPr="003E6772">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3E6772">
        <w:rPr>
          <w:noProof/>
          <w:sz w:val="26"/>
          <w:szCs w:val="26"/>
          <w:lang w:val="vi-VN"/>
        </w:rPr>
        <w:t xml:space="preserve"> Đây là mô hình biểu diễn văn bản rất phổ biến và được sử dụng rộng rãi.</w:t>
      </w:r>
    </w:p>
    <w:p w14:paraId="07653357" w14:textId="711835EB" w:rsidR="00107BE2" w:rsidRPr="003E6772" w:rsidRDefault="00C4660D" w:rsidP="009E482B">
      <w:pPr>
        <w:spacing w:before="120" w:line="360" w:lineRule="auto"/>
        <w:ind w:firstLine="284"/>
        <w:jc w:val="both"/>
        <w:rPr>
          <w:noProof/>
          <w:sz w:val="26"/>
          <w:szCs w:val="26"/>
          <w:lang w:val="vi-VN"/>
        </w:rPr>
      </w:pPr>
      <w:r w:rsidRPr="003E6772">
        <w:rPr>
          <w:noProof/>
          <w:sz w:val="26"/>
          <w:szCs w:val="26"/>
          <w:lang w:val="vi-VN"/>
        </w:rPr>
        <w:t>Bên cạnh đó</w:t>
      </w:r>
      <w:r w:rsidR="002E21C1" w:rsidRPr="00163CC8">
        <w:rPr>
          <w:noProof/>
          <w:sz w:val="26"/>
          <w:szCs w:val="26"/>
          <w:lang w:val="vi-VN"/>
        </w:rPr>
        <w:t>,</w:t>
      </w:r>
      <w:r w:rsidRPr="003E6772">
        <w:rPr>
          <w:noProof/>
          <w:sz w:val="26"/>
          <w:szCs w:val="26"/>
          <w:lang w:val="vi-VN"/>
        </w:rPr>
        <w:t xml:space="preserve"> trong quá trình công tác tại Trường Đại học Công Nghệ </w:t>
      </w:r>
      <w:r w:rsidR="00567DB2" w:rsidRPr="003E6772">
        <w:rPr>
          <w:noProof/>
          <w:sz w:val="26"/>
          <w:szCs w:val="26"/>
          <w:lang w:val="vi-VN"/>
        </w:rPr>
        <w:t>T</w:t>
      </w:r>
      <w:r w:rsidR="00567DB2" w:rsidRPr="002E21C1">
        <w:rPr>
          <w:noProof/>
          <w:sz w:val="26"/>
          <w:szCs w:val="26"/>
          <w:lang w:val="vi-VN"/>
        </w:rPr>
        <w:t>P</w:t>
      </w:r>
      <w:r w:rsidRPr="003E6772">
        <w:rPr>
          <w:noProof/>
          <w:sz w:val="26"/>
          <w:szCs w:val="26"/>
          <w:lang w:val="vi-VN"/>
        </w:rPr>
        <w:t>.</w:t>
      </w:r>
      <w:r w:rsidR="00567DB2" w:rsidRPr="002E21C1">
        <w:rPr>
          <w:noProof/>
          <w:sz w:val="26"/>
          <w:szCs w:val="26"/>
          <w:lang w:val="vi-VN"/>
        </w:rPr>
        <w:t xml:space="preserve"> </w:t>
      </w:r>
      <w:r w:rsidRPr="003E6772">
        <w:rPr>
          <w:noProof/>
          <w:sz w:val="26"/>
          <w:szCs w:val="26"/>
          <w:lang w:val="vi-VN"/>
        </w:rPr>
        <w:t>H</w:t>
      </w:r>
      <w:r w:rsidR="00567DB2" w:rsidRPr="002E21C1">
        <w:rPr>
          <w:noProof/>
          <w:sz w:val="26"/>
          <w:szCs w:val="26"/>
          <w:lang w:val="vi-VN"/>
        </w:rPr>
        <w:t xml:space="preserve">ồ </w:t>
      </w:r>
      <w:r w:rsidRPr="003E6772">
        <w:rPr>
          <w:noProof/>
          <w:sz w:val="26"/>
          <w:szCs w:val="26"/>
          <w:lang w:val="vi-VN"/>
        </w:rPr>
        <w:t>C</w:t>
      </w:r>
      <w:r w:rsidR="00567DB2" w:rsidRPr="002E21C1">
        <w:rPr>
          <w:noProof/>
          <w:sz w:val="26"/>
          <w:szCs w:val="26"/>
          <w:lang w:val="vi-VN"/>
        </w:rPr>
        <w:t xml:space="preserve">hí </w:t>
      </w:r>
      <w:r w:rsidRPr="003E6772">
        <w:rPr>
          <w:noProof/>
          <w:sz w:val="26"/>
          <w:szCs w:val="26"/>
          <w:lang w:val="vi-VN"/>
        </w:rPr>
        <w:t>M</w:t>
      </w:r>
      <w:r w:rsidR="00567DB2" w:rsidRPr="002E21C1">
        <w:rPr>
          <w:noProof/>
          <w:sz w:val="26"/>
          <w:szCs w:val="26"/>
          <w:lang w:val="vi-VN"/>
        </w:rPr>
        <w:t>inh</w:t>
      </w:r>
      <w:r w:rsidRPr="003E6772">
        <w:rPr>
          <w:noProof/>
          <w:sz w:val="26"/>
          <w:szCs w:val="26"/>
          <w:lang w:val="vi-VN"/>
        </w:rPr>
        <w:t xml:space="preserve"> </w:t>
      </w:r>
      <w:r w:rsidR="00567DB2" w:rsidRPr="002E21C1">
        <w:rPr>
          <w:noProof/>
          <w:sz w:val="26"/>
          <w:szCs w:val="26"/>
          <w:lang w:val="vi-VN"/>
        </w:rPr>
        <w:t>tác giả</w:t>
      </w:r>
      <w:r w:rsidR="00567DB2" w:rsidRPr="003E6772">
        <w:rPr>
          <w:noProof/>
          <w:sz w:val="26"/>
          <w:szCs w:val="26"/>
          <w:lang w:val="vi-VN"/>
        </w:rPr>
        <w:t xml:space="preserve"> </w:t>
      </w:r>
      <w:r w:rsidRPr="003E6772">
        <w:rPr>
          <w:noProof/>
          <w:sz w:val="26"/>
          <w:szCs w:val="26"/>
          <w:lang w:val="vi-VN"/>
        </w:rPr>
        <w:t xml:space="preserve">nhận thấy việc </w:t>
      </w:r>
      <w:r w:rsidR="002E21C1" w:rsidRPr="00163CC8">
        <w:rPr>
          <w:noProof/>
          <w:sz w:val="26"/>
          <w:szCs w:val="26"/>
          <w:lang w:val="vi-VN"/>
        </w:rPr>
        <w:t>đánh giá</w:t>
      </w:r>
      <w:r w:rsidRPr="003E6772">
        <w:rPr>
          <w:noProof/>
          <w:sz w:val="26"/>
          <w:szCs w:val="26"/>
          <w:lang w:val="vi-VN"/>
        </w:rPr>
        <w:t xml:space="preserve"> ý kiến khảo sát sinh viên về chất lượng giảng dạy của giảng viên ở mỗi học kỳ</w:t>
      </w:r>
      <w:r w:rsidR="002E21C1" w:rsidRPr="00163CC8">
        <w:rPr>
          <w:noProof/>
          <w:sz w:val="26"/>
          <w:szCs w:val="26"/>
          <w:lang w:val="vi-VN"/>
        </w:rPr>
        <w:t xml:space="preserve"> vẫn còn đang được thực hiện thủ công bởi con người tốn nhiều thời gian và chi phí. Việc đánh giá ý kiến này</w:t>
      </w:r>
      <w:r w:rsidRPr="003E6772">
        <w:rPr>
          <w:noProof/>
          <w:sz w:val="26"/>
          <w:szCs w:val="26"/>
          <w:lang w:val="vi-VN"/>
        </w:rPr>
        <w:t xml:space="preserve"> là một vấn đề thực </w:t>
      </w:r>
      <w:r w:rsidRPr="003E6772">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1A37D4" w:rsidRDefault="00625B3D" w:rsidP="003F2633">
      <w:pPr>
        <w:spacing w:before="120" w:line="360" w:lineRule="auto"/>
        <w:ind w:firstLine="284"/>
        <w:jc w:val="both"/>
        <w:rPr>
          <w:noProof/>
          <w:sz w:val="26"/>
          <w:szCs w:val="26"/>
          <w:lang w:val="vi-VN"/>
        </w:rPr>
      </w:pPr>
      <w:r w:rsidRPr="002E21C1">
        <w:rPr>
          <w:noProof/>
          <w:sz w:val="26"/>
          <w:szCs w:val="26"/>
          <w:lang w:val="vi-VN"/>
        </w:rPr>
        <w:t xml:space="preserve">Vì vậy, </w:t>
      </w:r>
      <w:r w:rsidR="005F2051" w:rsidRPr="003E6772">
        <w:rPr>
          <w:noProof/>
          <w:sz w:val="26"/>
          <w:szCs w:val="26"/>
          <w:lang w:val="vi-VN"/>
        </w:rPr>
        <w:t xml:space="preserve">luận văn này nghiên cứu và </w:t>
      </w:r>
      <w:r w:rsidR="00055DFB" w:rsidRPr="003E6772">
        <w:rPr>
          <w:noProof/>
          <w:sz w:val="26"/>
          <w:szCs w:val="26"/>
          <w:lang w:val="vi-VN"/>
        </w:rPr>
        <w:t xml:space="preserve">trình bày một </w:t>
      </w:r>
      <w:r w:rsidR="005F2051" w:rsidRPr="003E6772">
        <w:rPr>
          <w:noProof/>
          <w:sz w:val="26"/>
          <w:szCs w:val="26"/>
          <w:lang w:val="vi-VN"/>
        </w:rPr>
        <w:t>giải pháp để xây dựng mô hình phân loại ý kiến đánh giá tự động trong môi trường giáo dục</w:t>
      </w:r>
      <w:r w:rsidR="00170814" w:rsidRPr="002E21C1">
        <w:rPr>
          <w:noProof/>
          <w:sz w:val="26"/>
          <w:szCs w:val="26"/>
          <w:lang w:val="vi-VN"/>
        </w:rPr>
        <w:t>, cụ thể là trong môi trường của Trường Đại học Công nghệ TP. Hồ Chí Minh</w:t>
      </w:r>
      <w:r w:rsidR="00055DFB" w:rsidRPr="003E6772">
        <w:rPr>
          <w:noProof/>
          <w:sz w:val="26"/>
          <w:szCs w:val="26"/>
          <w:lang w:val="vi-VN"/>
        </w:rPr>
        <w:t>.</w:t>
      </w:r>
      <w:r w:rsidR="005F2051" w:rsidRPr="003E6772">
        <w:rPr>
          <w:noProof/>
          <w:sz w:val="26"/>
          <w:szCs w:val="26"/>
          <w:lang w:val="vi-VN"/>
        </w:rPr>
        <w:t xml:space="preserve"> Luận văn cũng sẽ nghiên cứu và so sánh độ hiệu quả giữa các phương pháp phân loại khá</w:t>
      </w:r>
      <w:r w:rsidR="0070735F" w:rsidRPr="003E6772">
        <w:rPr>
          <w:noProof/>
          <w:sz w:val="26"/>
          <w:szCs w:val="26"/>
          <w:lang w:val="vi-VN"/>
        </w:rPr>
        <w:t>c nhau trên cùng mộ</w:t>
      </w:r>
      <w:r w:rsidR="00945ADC" w:rsidRPr="003E6772">
        <w:rPr>
          <w:noProof/>
          <w:sz w:val="26"/>
          <w:szCs w:val="26"/>
          <w:lang w:val="vi-VN"/>
        </w:rPr>
        <w:t>t</w:t>
      </w:r>
      <w:r w:rsidR="0070735F" w:rsidRPr="003E6772">
        <w:rPr>
          <w:noProof/>
          <w:sz w:val="26"/>
          <w:szCs w:val="26"/>
          <w:lang w:val="vi-VN"/>
        </w:rPr>
        <w:t xml:space="preserve"> tập dữ liệu để có thể làm nguồn tài liệu tham khảo cho </w:t>
      </w:r>
      <w:r w:rsidR="00945ADC" w:rsidRPr="003E6772">
        <w:rPr>
          <w:noProof/>
          <w:sz w:val="26"/>
          <w:szCs w:val="26"/>
          <w:lang w:val="vi-VN"/>
        </w:rPr>
        <w:t>những nghiên cứu có tập dữ liệu tương tự.</w:t>
      </w:r>
    </w:p>
    <w:p w14:paraId="5765AD5E" w14:textId="77777777" w:rsidR="00690C27" w:rsidRPr="001A37D4" w:rsidRDefault="00357240" w:rsidP="003F2633">
      <w:pPr>
        <w:spacing w:before="120" w:line="360" w:lineRule="auto"/>
        <w:ind w:firstLine="284"/>
        <w:jc w:val="both"/>
        <w:rPr>
          <w:noProof/>
          <w:sz w:val="26"/>
          <w:szCs w:val="26"/>
          <w:lang w:val="vi-VN"/>
        </w:rPr>
      </w:pPr>
      <w:r w:rsidRPr="001A37D4">
        <w:rPr>
          <w:noProof/>
          <w:sz w:val="26"/>
          <w:szCs w:val="26"/>
          <w:lang w:val="vi-VN"/>
        </w:rPr>
        <w:t>Quy trình thực hiện phân lớp dữ liệu</w:t>
      </w:r>
      <w:r w:rsidR="00415567" w:rsidRPr="001A37D4">
        <w:rPr>
          <w:noProof/>
          <w:sz w:val="26"/>
          <w:szCs w:val="26"/>
          <w:lang w:val="vi-VN"/>
        </w:rPr>
        <w:t xml:space="preserve"> ý kiến</w:t>
      </w:r>
      <w:r w:rsidRPr="001A37D4">
        <w:rPr>
          <w:noProof/>
          <w:sz w:val="26"/>
          <w:szCs w:val="26"/>
          <w:lang w:val="vi-VN"/>
        </w:rPr>
        <w:t xml:space="preserve"> đánh giá:</w:t>
      </w:r>
    </w:p>
    <w:p w14:paraId="72B8E41C" w14:textId="77777777" w:rsidR="00357240" w:rsidRDefault="00357240" w:rsidP="00415567">
      <w:pPr>
        <w:spacing w:before="120" w:line="360" w:lineRule="auto"/>
        <w:jc w:val="center"/>
        <w:rPr>
          <w:noProof/>
          <w:sz w:val="26"/>
          <w:szCs w:val="26"/>
        </w:rPr>
      </w:pPr>
      <w:r>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77777777" w:rsidR="00B32F18" w:rsidRPr="00744A57" w:rsidRDefault="00D620A3" w:rsidP="00C23F7B">
      <w:pPr>
        <w:pStyle w:val="Caption"/>
        <w:jc w:val="center"/>
        <w:rPr>
          <w:noProof/>
          <w:sz w:val="26"/>
          <w:szCs w:val="26"/>
          <w:lang w:val="vi-VN"/>
        </w:rPr>
      </w:pPr>
      <w:bookmarkStart w:id="55" w:name="_Toc47274391"/>
      <w:r w:rsidRPr="00744A57">
        <w:rPr>
          <w:b w:val="0"/>
          <w:i/>
          <w:color w:val="auto"/>
          <w:sz w:val="26"/>
          <w:szCs w:val="26"/>
          <w:lang w:val="vi-VN"/>
        </w:rPr>
        <w:t>Hình 3-</w:t>
      </w:r>
      <w:r w:rsidRPr="00744A57">
        <w:rPr>
          <w:b w:val="0"/>
          <w:i/>
          <w:color w:val="auto"/>
          <w:sz w:val="26"/>
          <w:szCs w:val="26"/>
          <w:lang w:val="vi-VN"/>
        </w:rPr>
        <w:fldChar w:fldCharType="begin"/>
      </w:r>
      <w:r w:rsidRPr="00744A57">
        <w:rPr>
          <w:b w:val="0"/>
          <w:i/>
          <w:color w:val="auto"/>
          <w:sz w:val="26"/>
          <w:szCs w:val="26"/>
          <w:lang w:val="vi-VN"/>
        </w:rPr>
        <w:instrText xml:space="preserve"> SEQ Hình_3- \* ARABIC </w:instrText>
      </w:r>
      <w:r w:rsidRPr="00744A57">
        <w:rPr>
          <w:b w:val="0"/>
          <w:i/>
          <w:color w:val="auto"/>
          <w:sz w:val="26"/>
          <w:szCs w:val="26"/>
          <w:lang w:val="vi-VN"/>
        </w:rPr>
        <w:fldChar w:fldCharType="separate"/>
      </w:r>
      <w:r w:rsidRPr="00744A57">
        <w:rPr>
          <w:b w:val="0"/>
          <w:i/>
          <w:noProof/>
          <w:color w:val="auto"/>
          <w:sz w:val="26"/>
          <w:szCs w:val="26"/>
          <w:lang w:val="vi-VN"/>
        </w:rPr>
        <w:t>1</w:t>
      </w:r>
      <w:r w:rsidRPr="00744A57">
        <w:rPr>
          <w:b w:val="0"/>
          <w:i/>
          <w:color w:val="auto"/>
          <w:sz w:val="26"/>
          <w:szCs w:val="26"/>
          <w:lang w:val="vi-VN"/>
        </w:rPr>
        <w:fldChar w:fldCharType="end"/>
      </w:r>
      <w:r w:rsidRPr="00744A57">
        <w:rPr>
          <w:b w:val="0"/>
          <w:i/>
          <w:color w:val="auto"/>
          <w:sz w:val="26"/>
          <w:szCs w:val="26"/>
          <w:lang w:val="vi-VN"/>
        </w:rPr>
        <w:t xml:space="preserve"> Quy trình</w:t>
      </w:r>
      <w:r w:rsidR="00C23F7B" w:rsidRPr="00744A57">
        <w:rPr>
          <w:b w:val="0"/>
          <w:i/>
          <w:color w:val="auto"/>
          <w:sz w:val="26"/>
          <w:szCs w:val="26"/>
          <w:lang w:val="vi-VN"/>
        </w:rPr>
        <w:t xml:space="preserve"> thực hiện phân lớp dữ liệu</w:t>
      </w:r>
      <w:r w:rsidR="00415567" w:rsidRPr="00744A57">
        <w:rPr>
          <w:b w:val="0"/>
          <w:i/>
          <w:color w:val="auto"/>
          <w:sz w:val="26"/>
          <w:szCs w:val="26"/>
          <w:lang w:val="vi-VN"/>
        </w:rPr>
        <w:t xml:space="preserve"> ý kiến</w:t>
      </w:r>
      <w:r w:rsidR="00C23F7B" w:rsidRPr="00744A57">
        <w:rPr>
          <w:b w:val="0"/>
          <w:i/>
          <w:color w:val="auto"/>
          <w:sz w:val="26"/>
          <w:szCs w:val="26"/>
          <w:lang w:val="vi-VN"/>
        </w:rPr>
        <w:t xml:space="preserve"> đánh giá.</w:t>
      </w:r>
      <w:bookmarkEnd w:id="55"/>
    </w:p>
    <w:p w14:paraId="2AA1E0F1" w14:textId="401E0994" w:rsidR="00B33025" w:rsidRPr="003E6772" w:rsidRDefault="0051491E" w:rsidP="008F25DE">
      <w:pPr>
        <w:spacing w:before="120" w:line="360" w:lineRule="auto"/>
        <w:ind w:firstLine="284"/>
        <w:jc w:val="both"/>
        <w:rPr>
          <w:noProof/>
          <w:sz w:val="26"/>
          <w:szCs w:val="26"/>
          <w:lang w:val="vi-VN"/>
        </w:rPr>
      </w:pPr>
      <w:r w:rsidRPr="003E6772">
        <w:rPr>
          <w:noProof/>
          <w:sz w:val="26"/>
          <w:szCs w:val="26"/>
          <w:lang w:val="vi-VN"/>
        </w:rPr>
        <w:t xml:space="preserve">Dữ liệu </w:t>
      </w:r>
      <w:r w:rsidR="00D43038" w:rsidRPr="00F601D8">
        <w:rPr>
          <w:noProof/>
          <w:sz w:val="26"/>
          <w:szCs w:val="26"/>
          <w:lang w:val="vi-VN"/>
        </w:rPr>
        <w:t xml:space="preserve">chúng </w:t>
      </w:r>
      <w:r w:rsidRPr="003E6772">
        <w:rPr>
          <w:noProof/>
          <w:sz w:val="26"/>
          <w:szCs w:val="26"/>
          <w:lang w:val="vi-VN"/>
        </w:rPr>
        <w:t xml:space="preserve">tôi sử dụng trong luận văn này được lấy từ nguồn dữ liệu </w:t>
      </w:r>
      <w:r w:rsidR="00225313" w:rsidRPr="003E6772">
        <w:rPr>
          <w:noProof/>
          <w:sz w:val="26"/>
          <w:szCs w:val="26"/>
          <w:lang w:val="vi-VN"/>
        </w:rPr>
        <w:t>khảo sát ý kiến sinh viên về chất lượng giảng dạy của giảng viên trong học kì I năm học 2016-2017 của Trường Đại học Công Nghệ Tp.</w:t>
      </w:r>
      <w:r w:rsidR="00053208" w:rsidRPr="00163CC8">
        <w:rPr>
          <w:noProof/>
          <w:sz w:val="26"/>
          <w:szCs w:val="26"/>
          <w:lang w:val="vi-VN"/>
        </w:rPr>
        <w:t xml:space="preserve"> </w:t>
      </w:r>
      <w:r w:rsidR="00225313" w:rsidRPr="003E6772">
        <w:rPr>
          <w:noProof/>
          <w:sz w:val="26"/>
          <w:szCs w:val="26"/>
          <w:lang w:val="vi-VN"/>
        </w:rPr>
        <w:t>H</w:t>
      </w:r>
      <w:r w:rsidR="00053208" w:rsidRPr="00163CC8">
        <w:rPr>
          <w:noProof/>
          <w:sz w:val="26"/>
          <w:szCs w:val="26"/>
          <w:lang w:val="vi-VN"/>
        </w:rPr>
        <w:t xml:space="preserve">ồ </w:t>
      </w:r>
      <w:r w:rsidR="00225313" w:rsidRPr="003E6772">
        <w:rPr>
          <w:noProof/>
          <w:sz w:val="26"/>
          <w:szCs w:val="26"/>
          <w:lang w:val="vi-VN"/>
        </w:rPr>
        <w:t>C</w:t>
      </w:r>
      <w:r w:rsidR="00053208" w:rsidRPr="00163CC8">
        <w:rPr>
          <w:noProof/>
          <w:sz w:val="26"/>
          <w:szCs w:val="26"/>
          <w:lang w:val="vi-VN"/>
        </w:rPr>
        <w:t xml:space="preserve">hí </w:t>
      </w:r>
      <w:r w:rsidR="00225313" w:rsidRPr="003E6772">
        <w:rPr>
          <w:noProof/>
          <w:sz w:val="26"/>
          <w:szCs w:val="26"/>
          <w:lang w:val="vi-VN"/>
        </w:rPr>
        <w:t>M</w:t>
      </w:r>
      <w:r w:rsidR="00053208" w:rsidRPr="00163CC8">
        <w:rPr>
          <w:noProof/>
          <w:sz w:val="26"/>
          <w:szCs w:val="26"/>
          <w:lang w:val="vi-VN"/>
        </w:rPr>
        <w:t>inh</w:t>
      </w:r>
      <w:r w:rsidR="00225313" w:rsidRPr="003E6772">
        <w:rPr>
          <w:noProof/>
          <w:sz w:val="26"/>
          <w:szCs w:val="26"/>
          <w:lang w:val="vi-VN"/>
        </w:rPr>
        <w:t xml:space="preserve">. </w:t>
      </w:r>
    </w:p>
    <w:p w14:paraId="1F3F39F2" w14:textId="77777777" w:rsidR="00225313" w:rsidRPr="003E6772" w:rsidRDefault="00225313" w:rsidP="008F25DE">
      <w:pPr>
        <w:spacing w:before="120" w:line="360" w:lineRule="auto"/>
        <w:ind w:firstLine="284"/>
        <w:jc w:val="both"/>
        <w:rPr>
          <w:noProof/>
          <w:sz w:val="26"/>
          <w:szCs w:val="26"/>
          <w:lang w:val="vi-VN"/>
        </w:rPr>
      </w:pPr>
      <w:r w:rsidRPr="003E6772">
        <w:rPr>
          <w:noProof/>
          <w:sz w:val="26"/>
          <w:szCs w:val="26"/>
          <w:lang w:val="vi-VN"/>
        </w:rPr>
        <w:lastRenderedPageBreak/>
        <w:t>Dữ liệu</w:t>
      </w:r>
      <w:r w:rsidR="00B33025" w:rsidRPr="003E6772">
        <w:rPr>
          <w:noProof/>
          <w:sz w:val="26"/>
          <w:szCs w:val="26"/>
          <w:lang w:val="vi-VN"/>
        </w:rPr>
        <w:t xml:space="preserve"> này được thu thập thông qua cổng thông tin trực tuyến của nhà trường và</w:t>
      </w:r>
      <w:r w:rsidRPr="003E6772">
        <w:rPr>
          <w:noProof/>
          <w:sz w:val="26"/>
          <w:szCs w:val="26"/>
          <w:lang w:val="vi-VN"/>
        </w:rPr>
        <w:t xml:space="preserve"> được trích xuất toàn bộ và chưa qua bất kỳ bộ xử lý nào.</w:t>
      </w:r>
    </w:p>
    <w:p w14:paraId="579EBBD3" w14:textId="77777777" w:rsidR="00225313" w:rsidRPr="003E6772" w:rsidRDefault="00225313" w:rsidP="008F25DE">
      <w:pPr>
        <w:spacing w:before="120" w:line="360" w:lineRule="auto"/>
        <w:ind w:firstLine="284"/>
        <w:jc w:val="both"/>
        <w:rPr>
          <w:noProof/>
          <w:sz w:val="26"/>
          <w:szCs w:val="26"/>
          <w:lang w:val="vi-VN"/>
        </w:rPr>
      </w:pPr>
      <w:r w:rsidRPr="003E6772">
        <w:rPr>
          <w:noProof/>
          <w:sz w:val="26"/>
          <w:szCs w:val="26"/>
          <w:lang w:val="vi-VN"/>
        </w:rPr>
        <w:t xml:space="preserve">Do nguồn dữ liệu này chưa được xử lý nên tập dữ liệu tồn tại những hạn chế nhất định như: chứa nhiều câu quá ngắn, </w:t>
      </w:r>
      <w:r w:rsidR="00D72BC7" w:rsidRPr="003E6772">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3E6772" w:rsidRDefault="00D72BC7" w:rsidP="009E5B52">
      <w:pPr>
        <w:pStyle w:val="ListParagraph"/>
        <w:numPr>
          <w:ilvl w:val="0"/>
          <w:numId w:val="42"/>
        </w:numPr>
        <w:spacing w:before="120"/>
        <w:ind w:left="284" w:firstLine="0"/>
        <w:rPr>
          <w:noProof/>
          <w:szCs w:val="26"/>
          <w:lang w:val="vi-VN"/>
        </w:rPr>
      </w:pPr>
      <w:r w:rsidRPr="003E6772">
        <w:rPr>
          <w:noProof/>
          <w:szCs w:val="26"/>
          <w:lang w:val="vi-VN"/>
        </w:rPr>
        <w:t>Dữ liệu quá ngắn (những ý kiến dưới 5 từ).</w:t>
      </w:r>
    </w:p>
    <w:p w14:paraId="15F4F0DE" w14:textId="77777777" w:rsidR="00D72BC7" w:rsidRPr="003E6772" w:rsidRDefault="00D72BC7" w:rsidP="009E5B52">
      <w:pPr>
        <w:pStyle w:val="ListParagraph"/>
        <w:numPr>
          <w:ilvl w:val="0"/>
          <w:numId w:val="42"/>
        </w:numPr>
        <w:spacing w:before="120"/>
        <w:ind w:left="284" w:firstLine="0"/>
        <w:rPr>
          <w:noProof/>
          <w:szCs w:val="26"/>
          <w:lang w:val="vi-VN"/>
        </w:rPr>
      </w:pPr>
      <w:r w:rsidRPr="003E6772">
        <w:rPr>
          <w:noProof/>
          <w:szCs w:val="26"/>
          <w:lang w:val="vi-VN"/>
        </w:rPr>
        <w:t>Dữ liệu sai chính tả trên 30% câu.</w:t>
      </w:r>
    </w:p>
    <w:p w14:paraId="70C94365" w14:textId="77777777" w:rsidR="00D72BC7" w:rsidRPr="003E6772" w:rsidRDefault="00D72BC7" w:rsidP="009E5B52">
      <w:pPr>
        <w:pStyle w:val="ListParagraph"/>
        <w:numPr>
          <w:ilvl w:val="0"/>
          <w:numId w:val="42"/>
        </w:numPr>
        <w:spacing w:before="120"/>
        <w:ind w:left="284" w:firstLine="0"/>
        <w:rPr>
          <w:noProof/>
          <w:szCs w:val="26"/>
          <w:lang w:val="vi-VN"/>
        </w:rPr>
      </w:pPr>
      <w:r w:rsidRPr="003E6772">
        <w:rPr>
          <w:noProof/>
          <w:szCs w:val="26"/>
          <w:lang w:val="vi-VN"/>
        </w:rPr>
        <w:t>Dữ liệu sử dụng các ngôn ngữ khác ngoài Tiếng Anh</w:t>
      </w:r>
      <w:r w:rsidR="009E5B52" w:rsidRPr="003E6772">
        <w:rPr>
          <w:noProof/>
          <w:szCs w:val="26"/>
          <w:lang w:val="vi-VN"/>
        </w:rPr>
        <w:t>.</w:t>
      </w:r>
    </w:p>
    <w:p w14:paraId="742B7638" w14:textId="77777777" w:rsidR="003B72B8" w:rsidRPr="003E6772" w:rsidRDefault="003B72B8" w:rsidP="009E5B52">
      <w:pPr>
        <w:pStyle w:val="ListParagraph"/>
        <w:numPr>
          <w:ilvl w:val="0"/>
          <w:numId w:val="42"/>
        </w:numPr>
        <w:spacing w:before="120"/>
        <w:ind w:left="284" w:firstLine="0"/>
        <w:rPr>
          <w:noProof/>
          <w:szCs w:val="26"/>
          <w:lang w:val="vi-VN"/>
        </w:rPr>
      </w:pPr>
      <w:r w:rsidRPr="003E6772">
        <w:rPr>
          <w:noProof/>
          <w:szCs w:val="26"/>
          <w:lang w:val="vi-VN"/>
        </w:rPr>
        <w:t>Dữ liệu trung tính (neutral)</w:t>
      </w:r>
      <w:r w:rsidR="009E5B52" w:rsidRPr="003E6772">
        <w:rPr>
          <w:noProof/>
          <w:szCs w:val="26"/>
          <w:lang w:val="vi-VN"/>
        </w:rPr>
        <w:t>.</w:t>
      </w:r>
    </w:p>
    <w:p w14:paraId="42633E5A" w14:textId="032CFD72" w:rsidR="00D72BC7" w:rsidRPr="003E6772" w:rsidRDefault="00D72BC7" w:rsidP="00DB20D7">
      <w:pPr>
        <w:spacing w:before="120" w:line="360" w:lineRule="auto"/>
        <w:ind w:firstLine="284"/>
        <w:jc w:val="both"/>
        <w:rPr>
          <w:noProof/>
          <w:sz w:val="26"/>
          <w:szCs w:val="26"/>
          <w:lang w:val="vi-VN"/>
        </w:rPr>
      </w:pPr>
      <w:r w:rsidRPr="003E6772">
        <w:rPr>
          <w:noProof/>
          <w:sz w:val="26"/>
          <w:szCs w:val="26"/>
          <w:lang w:val="vi-VN"/>
        </w:rPr>
        <w:t>Sau những bước xử lý chọn lọc dữ l</w:t>
      </w:r>
      <w:r w:rsidR="00854D99" w:rsidRPr="003E6772">
        <w:rPr>
          <w:noProof/>
          <w:sz w:val="26"/>
          <w:szCs w:val="26"/>
          <w:lang w:val="vi-VN"/>
        </w:rPr>
        <w:t>iệu</w:t>
      </w:r>
      <w:r w:rsidR="000E0ADF" w:rsidRPr="003E6772">
        <w:rPr>
          <w:noProof/>
          <w:sz w:val="26"/>
          <w:szCs w:val="26"/>
          <w:lang w:val="vi-VN"/>
        </w:rPr>
        <w:t xml:space="preserve"> </w:t>
      </w:r>
      <w:r w:rsidR="00F03924" w:rsidRPr="00F601D8">
        <w:rPr>
          <w:noProof/>
          <w:sz w:val="26"/>
          <w:szCs w:val="26"/>
          <w:lang w:val="vi-VN"/>
        </w:rPr>
        <w:t xml:space="preserve">chúng </w:t>
      </w:r>
      <w:r w:rsidR="000E0ADF" w:rsidRPr="003E6772">
        <w:rPr>
          <w:noProof/>
          <w:sz w:val="26"/>
          <w:szCs w:val="26"/>
          <w:lang w:val="vi-VN"/>
        </w:rPr>
        <w:t>tôi đã chọn ra được 1</w:t>
      </w:r>
      <w:r w:rsidR="00F03924" w:rsidRPr="00F601D8">
        <w:rPr>
          <w:noProof/>
          <w:sz w:val="26"/>
          <w:szCs w:val="26"/>
          <w:lang w:val="vi-VN"/>
        </w:rPr>
        <w:t>.</w:t>
      </w:r>
      <w:r w:rsidR="003462B7" w:rsidRPr="003E6772">
        <w:rPr>
          <w:noProof/>
          <w:sz w:val="26"/>
          <w:szCs w:val="26"/>
          <w:lang w:val="vi-VN"/>
        </w:rPr>
        <w:t>0</w:t>
      </w:r>
      <w:r w:rsidRPr="003E6772">
        <w:rPr>
          <w:noProof/>
          <w:sz w:val="26"/>
          <w:szCs w:val="26"/>
          <w:lang w:val="vi-VN"/>
        </w:rPr>
        <w:t xml:space="preserve">00 </w:t>
      </w:r>
      <w:r w:rsidR="00F03924" w:rsidRPr="00F601D8">
        <w:rPr>
          <w:noProof/>
          <w:sz w:val="26"/>
          <w:szCs w:val="26"/>
          <w:lang w:val="vi-VN"/>
        </w:rPr>
        <w:t xml:space="preserve">câu </w:t>
      </w:r>
      <w:r w:rsidRPr="003E6772">
        <w:rPr>
          <w:noProof/>
          <w:sz w:val="26"/>
          <w:szCs w:val="26"/>
          <w:lang w:val="vi-VN"/>
        </w:rPr>
        <w:t>dữ liệu ý kiến đánh giá để sử dụng trong luận văn này.</w:t>
      </w:r>
      <w:r w:rsidR="00854D99" w:rsidRPr="003E6772">
        <w:rPr>
          <w:noProof/>
          <w:sz w:val="26"/>
          <w:szCs w:val="26"/>
          <w:lang w:val="vi-VN"/>
        </w:rPr>
        <w:t xml:space="preserve"> Toàn bộ dữ liệu này sau đó </w:t>
      </w:r>
      <w:r w:rsidR="003B72B8" w:rsidRPr="003E6772">
        <w:rPr>
          <w:noProof/>
          <w:sz w:val="26"/>
          <w:szCs w:val="26"/>
          <w:lang w:val="vi-VN"/>
        </w:rPr>
        <w:t>sẽ</w:t>
      </w:r>
      <w:r w:rsidR="00854D99" w:rsidRPr="003E6772">
        <w:rPr>
          <w:noProof/>
          <w:sz w:val="26"/>
          <w:szCs w:val="26"/>
          <w:lang w:val="vi-VN"/>
        </w:rPr>
        <w:t xml:space="preserve"> được gán nhãn </w:t>
      </w:r>
      <w:r w:rsidR="003B72B8" w:rsidRPr="003E6772">
        <w:rPr>
          <w:noProof/>
          <w:sz w:val="26"/>
          <w:szCs w:val="26"/>
          <w:lang w:val="vi-VN"/>
        </w:rPr>
        <w:t xml:space="preserve">thủ công </w:t>
      </w:r>
      <w:r w:rsidR="008B59CF" w:rsidRPr="00F601D8">
        <w:rPr>
          <w:noProof/>
          <w:sz w:val="26"/>
          <w:szCs w:val="26"/>
          <w:lang w:val="vi-VN"/>
        </w:rPr>
        <w:t>thành hai</w:t>
      </w:r>
      <w:r w:rsidR="003B72B8" w:rsidRPr="003E6772">
        <w:rPr>
          <w:noProof/>
          <w:sz w:val="26"/>
          <w:szCs w:val="26"/>
          <w:lang w:val="vi-VN"/>
        </w:rPr>
        <w:t xml:space="preserve"> nhãn tích cực (positive) và tiêu cực (negative)</w:t>
      </w:r>
      <w:r w:rsidR="009B179B" w:rsidRPr="003E6772">
        <w:rPr>
          <w:noProof/>
          <w:sz w:val="26"/>
          <w:szCs w:val="26"/>
          <w:lang w:val="vi-VN"/>
        </w:rPr>
        <w:t xml:space="preserve"> dựa vào đánh giá nội dung của ý kiến</w:t>
      </w:r>
      <w:r w:rsidR="003B72B8" w:rsidRPr="003E6772">
        <w:rPr>
          <w:noProof/>
          <w:sz w:val="26"/>
          <w:szCs w:val="26"/>
          <w:lang w:val="vi-VN"/>
        </w:rPr>
        <w:t>.</w:t>
      </w:r>
    </w:p>
    <w:p w14:paraId="745BCDD8" w14:textId="77777777" w:rsidR="00A01974" w:rsidRPr="003E6772"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56" w:name="_Toc47339688"/>
      <w:r w:rsidRPr="003E6772">
        <w:rPr>
          <w:rFonts w:ascii="Times New Roman" w:hAnsi="Times New Roman"/>
          <w:i w:val="0"/>
          <w:noProof/>
          <w:lang w:val="vi-VN"/>
        </w:rPr>
        <w:t>Quy trình thực hiện</w:t>
      </w:r>
      <w:bookmarkEnd w:id="56"/>
    </w:p>
    <w:p w14:paraId="00F4DECB" w14:textId="77777777" w:rsidR="00D970AD" w:rsidRPr="003E6772" w:rsidRDefault="00D970AD" w:rsidP="008F25DE">
      <w:pPr>
        <w:pStyle w:val="ListParagraph"/>
        <w:numPr>
          <w:ilvl w:val="0"/>
          <w:numId w:val="43"/>
        </w:numPr>
        <w:spacing w:before="120"/>
        <w:ind w:left="567" w:firstLine="284"/>
        <w:outlineLvl w:val="2"/>
        <w:rPr>
          <w:i/>
          <w:noProof/>
          <w:sz w:val="28"/>
          <w:szCs w:val="28"/>
          <w:lang w:val="vi-VN"/>
        </w:rPr>
      </w:pPr>
      <w:bookmarkStart w:id="57" w:name="_Toc47339689"/>
      <w:r w:rsidRPr="003E6772">
        <w:rPr>
          <w:i/>
          <w:noProof/>
          <w:sz w:val="28"/>
          <w:szCs w:val="28"/>
          <w:lang w:val="vi-VN"/>
        </w:rPr>
        <w:t>Tiền xử lý văn bản</w:t>
      </w:r>
      <w:bookmarkEnd w:id="57"/>
    </w:p>
    <w:p w14:paraId="4D13C705" w14:textId="77777777" w:rsidR="00C926A3" w:rsidRPr="003E6772" w:rsidRDefault="00F7105C" w:rsidP="004D1DFC">
      <w:pPr>
        <w:spacing w:before="120" w:line="360" w:lineRule="auto"/>
        <w:ind w:firstLine="284"/>
        <w:jc w:val="both"/>
        <w:rPr>
          <w:noProof/>
          <w:sz w:val="26"/>
          <w:szCs w:val="26"/>
          <w:lang w:val="vi-VN"/>
        </w:rPr>
      </w:pPr>
      <w:r w:rsidRPr="003E6772">
        <w:rPr>
          <w:noProof/>
          <w:sz w:val="26"/>
          <w:szCs w:val="26"/>
          <w:lang w:val="vi-VN"/>
        </w:rPr>
        <w:t>Tiền xử lý văn bản được xem là một bước không thể thiếu trong việc xây dựng một bộ phân lớp nhằm cải thiện độ chính xác phân lớp</w:t>
      </w:r>
      <w:r w:rsidR="00D862A0" w:rsidRPr="003E6772">
        <w:rPr>
          <w:noProof/>
          <w:sz w:val="26"/>
          <w:szCs w:val="26"/>
          <w:lang w:val="vi-VN"/>
        </w:rPr>
        <w:t>.</w:t>
      </w:r>
      <w:r w:rsidR="00951346" w:rsidRPr="003E6772">
        <w:rPr>
          <w:noProof/>
          <w:sz w:val="26"/>
          <w:szCs w:val="26"/>
          <w:lang w:val="vi-VN"/>
        </w:rPr>
        <w:t xml:space="preserve"> Vì </w:t>
      </w:r>
      <w:r w:rsidR="00464E23" w:rsidRPr="003E6772">
        <w:rPr>
          <w:noProof/>
          <w:sz w:val="26"/>
          <w:szCs w:val="26"/>
          <w:lang w:val="vi-VN"/>
        </w:rPr>
        <w:t>văn bản vốn được thu thậ</w:t>
      </w:r>
      <w:r w:rsidR="00951346" w:rsidRPr="003E6772">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3E6772" w:rsidRDefault="003F7C69" w:rsidP="004D1DFC">
      <w:pPr>
        <w:spacing w:before="120" w:line="360" w:lineRule="auto"/>
        <w:ind w:firstLine="284"/>
        <w:jc w:val="both"/>
        <w:rPr>
          <w:noProof/>
          <w:sz w:val="26"/>
          <w:szCs w:val="26"/>
          <w:lang w:val="vi-VN"/>
        </w:rPr>
      </w:pPr>
      <w:r w:rsidRPr="003E6772">
        <w:rPr>
          <w:noProof/>
          <w:sz w:val="26"/>
          <w:szCs w:val="26"/>
          <w:lang w:val="vi-VN"/>
        </w:rPr>
        <w:t>Về cơ bản tiền xử lý văn bản sẽ bao gồm các bước:</w:t>
      </w:r>
    </w:p>
    <w:p w14:paraId="0C167479"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t>Làm sạch văn bản</w:t>
      </w:r>
      <w:r w:rsidR="008F25DE" w:rsidRPr="003E6772">
        <w:rPr>
          <w:noProof/>
          <w:szCs w:val="26"/>
          <w:lang w:val="vi-VN"/>
        </w:rPr>
        <w:t>.</w:t>
      </w:r>
    </w:p>
    <w:p w14:paraId="547EEECB"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t>Tách từ</w:t>
      </w:r>
      <w:r w:rsidR="008F25DE" w:rsidRPr="003E6772">
        <w:rPr>
          <w:noProof/>
          <w:szCs w:val="26"/>
          <w:lang w:val="vi-VN"/>
        </w:rPr>
        <w:t>.</w:t>
      </w:r>
    </w:p>
    <w:p w14:paraId="249BBB5D"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t>Chuẩn hóa từ</w:t>
      </w:r>
      <w:r w:rsidR="008F25DE" w:rsidRPr="003E6772">
        <w:rPr>
          <w:noProof/>
          <w:szCs w:val="26"/>
          <w:lang w:val="vi-VN"/>
        </w:rPr>
        <w:t>.</w:t>
      </w:r>
    </w:p>
    <w:p w14:paraId="056F9B8E"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t>Loại bỏ stopwords</w:t>
      </w:r>
      <w:r w:rsidR="008F25DE" w:rsidRPr="003E6772">
        <w:rPr>
          <w:noProof/>
          <w:szCs w:val="26"/>
          <w:lang w:val="vi-VN"/>
        </w:rPr>
        <w:t>.</w:t>
      </w:r>
    </w:p>
    <w:p w14:paraId="25AF55FA"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lastRenderedPageBreak/>
        <w:t>Tạo vector cho từ</w:t>
      </w:r>
      <w:r w:rsidR="008F25DE" w:rsidRPr="003E6772">
        <w:rPr>
          <w:noProof/>
          <w:szCs w:val="26"/>
          <w:lang w:val="vi-VN"/>
        </w:rPr>
        <w:t>.</w:t>
      </w:r>
    </w:p>
    <w:p w14:paraId="528224EC" w14:textId="77777777" w:rsidR="003F7C69" w:rsidRPr="003E6772" w:rsidRDefault="003F7C69" w:rsidP="004D1DFC">
      <w:pPr>
        <w:spacing w:before="120" w:line="360" w:lineRule="auto"/>
        <w:ind w:firstLine="284"/>
        <w:jc w:val="both"/>
        <w:rPr>
          <w:noProof/>
          <w:sz w:val="26"/>
          <w:szCs w:val="26"/>
          <w:lang w:val="vi-VN"/>
        </w:rPr>
      </w:pPr>
      <w:r w:rsidRPr="003E6772">
        <w:rPr>
          <w:noProof/>
          <w:sz w:val="26"/>
          <w:szCs w:val="26"/>
          <w:lang w:val="vi-VN"/>
        </w:rPr>
        <w:t>Tùy thuộc vào tính chất tập dữ liệu mà các bước trên có thể bị lượt bỏ để rút ngắn thời gian xử lý.</w:t>
      </w:r>
    </w:p>
    <w:p w14:paraId="5321F96E" w14:textId="77ED383C" w:rsidR="008C53F4" w:rsidRPr="003E6772" w:rsidRDefault="008C53F4" w:rsidP="00666240">
      <w:pPr>
        <w:spacing w:before="120" w:line="360" w:lineRule="auto"/>
        <w:ind w:firstLine="284"/>
        <w:jc w:val="both"/>
        <w:rPr>
          <w:noProof/>
          <w:sz w:val="26"/>
          <w:szCs w:val="26"/>
          <w:lang w:val="vi-VN"/>
        </w:rPr>
      </w:pPr>
      <w:r w:rsidRPr="003E6772">
        <w:rPr>
          <w:b/>
          <w:noProof/>
          <w:sz w:val="26"/>
          <w:szCs w:val="26"/>
          <w:lang w:val="vi-VN"/>
        </w:rPr>
        <w:t xml:space="preserve">Làm sạch văn bản: </w:t>
      </w:r>
      <w:r w:rsidRPr="003E6772">
        <w:rPr>
          <w:noProof/>
          <w:sz w:val="26"/>
          <w:szCs w:val="26"/>
          <w:lang w:val="vi-VN"/>
        </w:rPr>
        <w:t xml:space="preserve">mục đích bước này là loại bỏ </w:t>
      </w:r>
      <w:r w:rsidR="00BF2D2D" w:rsidRPr="00F601D8">
        <w:rPr>
          <w:noProof/>
          <w:sz w:val="26"/>
          <w:szCs w:val="26"/>
          <w:lang w:val="vi-VN"/>
        </w:rPr>
        <w:t>nhiễu</w:t>
      </w:r>
      <w:r w:rsidRPr="003E6772">
        <w:rPr>
          <w:noProof/>
          <w:sz w:val="26"/>
          <w:szCs w:val="26"/>
          <w:lang w:val="vi-VN"/>
        </w:rPr>
        <w:t xml:space="preserve"> trong dữ liệu. Đa phần dữ liệu </w:t>
      </w:r>
      <w:r w:rsidR="001E3B36" w:rsidRPr="00F601D8">
        <w:rPr>
          <w:noProof/>
          <w:sz w:val="26"/>
          <w:szCs w:val="26"/>
          <w:lang w:val="vi-VN"/>
        </w:rPr>
        <w:t xml:space="preserve">nhiễu </w:t>
      </w:r>
      <w:r w:rsidRPr="003E6772">
        <w:rPr>
          <w:noProof/>
          <w:sz w:val="26"/>
          <w:szCs w:val="26"/>
          <w:lang w:val="vi-VN"/>
        </w:rPr>
        <w:t>là dữ liệu chứa các thẻ HTML</w:t>
      </w:r>
      <w:r w:rsidR="004E0743" w:rsidRPr="00F601D8">
        <w:rPr>
          <w:noProof/>
          <w:sz w:val="26"/>
          <w:szCs w:val="26"/>
          <w:lang w:val="vi-VN"/>
        </w:rPr>
        <w:t xml:space="preserve"> và</w:t>
      </w:r>
      <w:r w:rsidR="004E0743" w:rsidRPr="003E6772">
        <w:rPr>
          <w:noProof/>
          <w:sz w:val="26"/>
          <w:szCs w:val="26"/>
          <w:lang w:val="vi-VN"/>
        </w:rPr>
        <w:t xml:space="preserve"> </w:t>
      </w:r>
      <w:r w:rsidRPr="003E6772">
        <w:rPr>
          <w:noProof/>
          <w:sz w:val="26"/>
          <w:szCs w:val="26"/>
          <w:lang w:val="vi-VN"/>
        </w:rPr>
        <w:t>JavaScript. Ví dụ câu “Lập trình &lt;b&gt;NLP&lt;/b&gt;” sau khi làm sạch sẽ thu được câu “Lập trình NLP”.</w:t>
      </w:r>
    </w:p>
    <w:p w14:paraId="596AD3F1" w14:textId="77777777" w:rsidR="008C53F4" w:rsidRPr="003E6772" w:rsidRDefault="008C53F4" w:rsidP="00666240">
      <w:pPr>
        <w:spacing w:before="120" w:line="360" w:lineRule="auto"/>
        <w:ind w:firstLine="284"/>
        <w:jc w:val="both"/>
        <w:rPr>
          <w:noProof/>
          <w:sz w:val="26"/>
          <w:szCs w:val="26"/>
          <w:lang w:val="vi-VN"/>
        </w:rPr>
      </w:pPr>
      <w:r w:rsidRPr="003E6772">
        <w:rPr>
          <w:b/>
          <w:noProof/>
          <w:sz w:val="26"/>
          <w:szCs w:val="26"/>
          <w:lang w:val="vi-VN"/>
        </w:rPr>
        <w:t xml:space="preserve">Tách từ: </w:t>
      </w:r>
      <w:r w:rsidRPr="003E6772">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3E6772">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3E6772" w:rsidRDefault="003C0C2B" w:rsidP="00666240">
      <w:pPr>
        <w:spacing w:before="120" w:line="360" w:lineRule="auto"/>
        <w:ind w:firstLine="284"/>
        <w:jc w:val="both"/>
        <w:rPr>
          <w:noProof/>
          <w:sz w:val="26"/>
          <w:szCs w:val="26"/>
          <w:lang w:val="vi-VN"/>
        </w:rPr>
      </w:pPr>
      <w:r w:rsidRPr="003E6772">
        <w:rPr>
          <w:b/>
          <w:noProof/>
          <w:sz w:val="26"/>
          <w:szCs w:val="26"/>
          <w:lang w:val="vi-VN"/>
        </w:rPr>
        <w:t xml:space="preserve">Chuẩn hóa từ: </w:t>
      </w:r>
      <w:r w:rsidRPr="003E6772">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3E6772" w:rsidRDefault="003C0C2B" w:rsidP="00666240">
      <w:pPr>
        <w:spacing w:before="120" w:line="360" w:lineRule="auto"/>
        <w:ind w:firstLine="284"/>
        <w:jc w:val="both"/>
        <w:rPr>
          <w:noProof/>
          <w:sz w:val="26"/>
          <w:szCs w:val="26"/>
          <w:lang w:val="vi-VN"/>
        </w:rPr>
      </w:pPr>
      <w:r w:rsidRPr="003E6772">
        <w:rPr>
          <w:b/>
          <w:noProof/>
          <w:sz w:val="26"/>
          <w:szCs w:val="26"/>
          <w:lang w:val="vi-VN"/>
        </w:rPr>
        <w:t xml:space="preserve">Loại bỏ </w:t>
      </w:r>
      <w:r w:rsidR="002329DA" w:rsidRPr="00F601D8">
        <w:rPr>
          <w:b/>
          <w:noProof/>
          <w:sz w:val="26"/>
          <w:szCs w:val="26"/>
          <w:lang w:val="vi-VN"/>
        </w:rPr>
        <w:t>hư từ (s</w:t>
      </w:r>
      <w:r w:rsidR="002329DA" w:rsidRPr="003E6772">
        <w:rPr>
          <w:b/>
          <w:noProof/>
          <w:sz w:val="26"/>
          <w:szCs w:val="26"/>
          <w:lang w:val="vi-VN"/>
        </w:rPr>
        <w:t>topwords</w:t>
      </w:r>
      <w:r w:rsidR="002329DA" w:rsidRPr="00F601D8">
        <w:rPr>
          <w:b/>
          <w:noProof/>
          <w:sz w:val="26"/>
          <w:szCs w:val="26"/>
          <w:lang w:val="vi-VN"/>
        </w:rPr>
        <w:t>)</w:t>
      </w:r>
      <w:r w:rsidRPr="003E6772">
        <w:rPr>
          <w:b/>
          <w:noProof/>
          <w:sz w:val="26"/>
          <w:szCs w:val="26"/>
          <w:lang w:val="vi-VN"/>
        </w:rPr>
        <w:t>:</w:t>
      </w:r>
      <w:r w:rsidRPr="003E6772">
        <w:rPr>
          <w:noProof/>
          <w:sz w:val="26"/>
          <w:szCs w:val="26"/>
          <w:lang w:val="vi-VN"/>
        </w:rPr>
        <w:t xml:space="preserve"> là loại bỏ những từ xuất hiện nhiều trong ngôn ngữ tự nhiên, tuy nhiên lại không mang nhiều ý nghĩa. </w:t>
      </w:r>
      <w:r w:rsidR="002F4684" w:rsidRPr="00F601D8">
        <w:rPr>
          <w:noProof/>
          <w:sz w:val="26"/>
          <w:szCs w:val="26"/>
          <w:lang w:val="vi-VN"/>
        </w:rPr>
        <w:t>Trong</w:t>
      </w:r>
      <w:r w:rsidR="002F4684" w:rsidRPr="003E6772">
        <w:rPr>
          <w:noProof/>
          <w:sz w:val="26"/>
          <w:szCs w:val="26"/>
          <w:lang w:val="vi-VN"/>
        </w:rPr>
        <w:t xml:space="preserve"> </w:t>
      </w:r>
      <w:r w:rsidRPr="003E6772">
        <w:rPr>
          <w:noProof/>
          <w:sz w:val="26"/>
          <w:szCs w:val="26"/>
          <w:lang w:val="vi-VN"/>
        </w:rPr>
        <w:t>Tiếng Việt</w:t>
      </w:r>
      <w:r w:rsidR="002F4684" w:rsidRPr="00F601D8">
        <w:rPr>
          <w:noProof/>
          <w:sz w:val="26"/>
          <w:szCs w:val="26"/>
          <w:lang w:val="vi-VN"/>
        </w:rPr>
        <w:t>,</w:t>
      </w:r>
      <w:r w:rsidRPr="003E6772">
        <w:rPr>
          <w:noProof/>
          <w:sz w:val="26"/>
          <w:szCs w:val="26"/>
          <w:lang w:val="vi-VN"/>
        </w:rPr>
        <w:t xml:space="preserve"> </w:t>
      </w:r>
      <w:r w:rsidR="002F4684" w:rsidRPr="00F601D8">
        <w:rPr>
          <w:noProof/>
          <w:sz w:val="26"/>
          <w:szCs w:val="26"/>
          <w:lang w:val="vi-VN"/>
        </w:rPr>
        <w:t xml:space="preserve">hư từ </w:t>
      </w:r>
      <w:r w:rsidRPr="003E6772">
        <w:rPr>
          <w:noProof/>
          <w:sz w:val="26"/>
          <w:szCs w:val="26"/>
          <w:lang w:val="vi-VN"/>
        </w:rPr>
        <w:t>là những từ như: để, là, này, kia,.v.v.</w:t>
      </w:r>
    </w:p>
    <w:p w14:paraId="5908926A" w14:textId="662D51BC" w:rsidR="00163C49" w:rsidRPr="003E6772" w:rsidRDefault="003C0C2B" w:rsidP="004D1DFC">
      <w:pPr>
        <w:spacing w:before="120" w:line="360" w:lineRule="auto"/>
        <w:ind w:firstLine="284"/>
        <w:jc w:val="both"/>
        <w:rPr>
          <w:noProof/>
          <w:sz w:val="26"/>
          <w:szCs w:val="26"/>
          <w:lang w:val="vi-VN"/>
        </w:rPr>
      </w:pPr>
      <w:r w:rsidRPr="003E6772">
        <w:rPr>
          <w:noProof/>
          <w:sz w:val="26"/>
          <w:szCs w:val="26"/>
          <w:lang w:val="vi-VN"/>
        </w:rPr>
        <w:t>Trong luận văn</w:t>
      </w:r>
      <w:r w:rsidR="00F9510E" w:rsidRPr="003E6772">
        <w:rPr>
          <w:noProof/>
          <w:sz w:val="26"/>
          <w:szCs w:val="26"/>
          <w:lang w:val="vi-VN"/>
        </w:rPr>
        <w:t xml:space="preserve"> này</w:t>
      </w:r>
      <w:r w:rsidRPr="003E6772">
        <w:rPr>
          <w:noProof/>
          <w:sz w:val="26"/>
          <w:szCs w:val="26"/>
          <w:lang w:val="vi-VN"/>
        </w:rPr>
        <w:t xml:space="preserve"> tôi</w:t>
      </w:r>
      <w:r w:rsidR="00F9510E" w:rsidRPr="003E6772">
        <w:rPr>
          <w:noProof/>
          <w:sz w:val="26"/>
          <w:szCs w:val="26"/>
          <w:lang w:val="vi-VN"/>
        </w:rPr>
        <w:t xml:space="preserve"> đã</w:t>
      </w:r>
      <w:r w:rsidRPr="003E6772">
        <w:rPr>
          <w:noProof/>
          <w:sz w:val="26"/>
          <w:szCs w:val="26"/>
          <w:lang w:val="vi-VN"/>
        </w:rPr>
        <w:t xml:space="preserve"> sử dụng bộ thư viện  </w:t>
      </w:r>
      <w:r w:rsidR="00E73797" w:rsidRPr="00E73797">
        <w:rPr>
          <w:noProof/>
          <w:sz w:val="26"/>
          <w:szCs w:val="26"/>
          <w:lang w:val="vi-VN"/>
        </w:rPr>
        <w:t>pyvi</w:t>
      </w:r>
      <w:r w:rsidR="00DF744E" w:rsidRPr="00163CC8">
        <w:rPr>
          <w:noProof/>
          <w:sz w:val="26"/>
          <w:szCs w:val="26"/>
          <w:lang w:val="vi-VN"/>
        </w:rPr>
        <w:t xml:space="preserve"> </w:t>
      </w:r>
      <w:r w:rsidRPr="003E6772">
        <w:rPr>
          <w:noProof/>
          <w:sz w:val="26"/>
          <w:szCs w:val="26"/>
          <w:lang w:val="vi-VN"/>
        </w:rPr>
        <w:t>được xây dựng và phát triển bởi tác giả Trần Trung Việt</w:t>
      </w:r>
      <w:r w:rsidR="00E73797" w:rsidRPr="00163CC8">
        <w:rPr>
          <w:noProof/>
          <w:sz w:val="26"/>
          <w:szCs w:val="26"/>
          <w:lang w:val="vi-VN"/>
        </w:rPr>
        <w:t xml:space="preserve"> [32]</w:t>
      </w:r>
      <w:r w:rsidRPr="003E6772">
        <w:rPr>
          <w:noProof/>
          <w:sz w:val="26"/>
          <w:szCs w:val="26"/>
          <w:lang w:val="vi-VN"/>
        </w:rPr>
        <w:t>, đây là bộ thư viện mã nguồn mở trong python</w:t>
      </w:r>
      <w:r w:rsidR="00F9510E" w:rsidRPr="003E6772">
        <w:rPr>
          <w:noProof/>
          <w:sz w:val="26"/>
          <w:szCs w:val="26"/>
          <w:lang w:val="vi-VN"/>
        </w:rPr>
        <w:t>. Bộ thư viện này được sử dụng rất rộng rãi và có độ hiệu quả cao trong việc tiền xử lý văn bản.</w:t>
      </w:r>
      <w:r w:rsidR="00215A32" w:rsidRPr="003E6772">
        <w:rPr>
          <w:noProof/>
          <w:sz w:val="26"/>
          <w:szCs w:val="26"/>
          <w:lang w:val="vi-VN"/>
        </w:rPr>
        <w:t xml:space="preserve"> </w:t>
      </w:r>
    </w:p>
    <w:p w14:paraId="38E5DDF3" w14:textId="77777777" w:rsidR="008C53F4" w:rsidRPr="003E6772" w:rsidRDefault="00215A32" w:rsidP="004D1DFC">
      <w:pPr>
        <w:spacing w:before="120" w:line="360" w:lineRule="auto"/>
        <w:ind w:firstLine="284"/>
        <w:jc w:val="both"/>
        <w:rPr>
          <w:noProof/>
          <w:sz w:val="26"/>
          <w:szCs w:val="26"/>
          <w:lang w:val="vi-VN"/>
        </w:rPr>
      </w:pPr>
      <w:r w:rsidRPr="003E6772">
        <w:rPr>
          <w:noProof/>
          <w:sz w:val="26"/>
          <w:szCs w:val="26"/>
          <w:lang w:val="vi-VN"/>
        </w:rPr>
        <w:t>Sau khi thực hiện đầy đủ quy trình tiền xử lý tôi chia dữ liệu theo tỷ lệ 90:10 để sử dụng là</w:t>
      </w:r>
      <w:r w:rsidR="00A42A10" w:rsidRPr="003E6772">
        <w:rPr>
          <w:noProof/>
          <w:sz w:val="26"/>
          <w:szCs w:val="26"/>
          <w:lang w:val="vi-VN"/>
        </w:rPr>
        <w:t>m</w:t>
      </w:r>
      <w:r w:rsidRPr="003E6772">
        <w:rPr>
          <w:noProof/>
          <w:sz w:val="26"/>
          <w:szCs w:val="26"/>
          <w:lang w:val="vi-VN"/>
        </w:rPr>
        <w:t xml:space="preserve"> dữ liệu train</w:t>
      </w:r>
      <w:r w:rsidR="003D49B5" w:rsidRPr="003E6772">
        <w:rPr>
          <w:noProof/>
          <w:sz w:val="26"/>
          <w:szCs w:val="26"/>
          <w:lang w:val="vi-VN"/>
        </w:rPr>
        <w:t>ing</w:t>
      </w:r>
      <w:r w:rsidRPr="003E6772">
        <w:rPr>
          <w:noProof/>
          <w:sz w:val="26"/>
          <w:szCs w:val="26"/>
          <w:lang w:val="vi-VN"/>
        </w:rPr>
        <w:t xml:space="preserve"> và </w:t>
      </w:r>
      <w:r w:rsidR="008C5898" w:rsidRPr="003E6772">
        <w:rPr>
          <w:noProof/>
          <w:sz w:val="26"/>
          <w:szCs w:val="26"/>
          <w:lang w:val="vi-VN"/>
        </w:rPr>
        <w:t>test</w:t>
      </w:r>
      <w:r w:rsidRPr="003E6772">
        <w:rPr>
          <w:noProof/>
          <w:sz w:val="26"/>
          <w:szCs w:val="26"/>
          <w:lang w:val="vi-VN"/>
        </w:rPr>
        <w:t>.</w:t>
      </w:r>
    </w:p>
    <w:p w14:paraId="65808D44" w14:textId="77777777" w:rsidR="00D970AD" w:rsidRPr="003E6772" w:rsidRDefault="0008070B" w:rsidP="00666240">
      <w:pPr>
        <w:pStyle w:val="ListParagraph"/>
        <w:numPr>
          <w:ilvl w:val="0"/>
          <w:numId w:val="43"/>
        </w:numPr>
        <w:spacing w:before="120"/>
        <w:ind w:left="567" w:firstLine="284"/>
        <w:outlineLvl w:val="2"/>
        <w:rPr>
          <w:i/>
          <w:noProof/>
          <w:sz w:val="28"/>
          <w:szCs w:val="28"/>
          <w:lang w:val="vi-VN"/>
        </w:rPr>
      </w:pPr>
      <w:bookmarkStart w:id="58" w:name="_Toc47339690"/>
      <w:r w:rsidRPr="003E6772">
        <w:rPr>
          <w:i/>
          <w:noProof/>
          <w:sz w:val="28"/>
          <w:szCs w:val="28"/>
          <w:lang w:val="vi-VN"/>
        </w:rPr>
        <w:t>Biể</w:t>
      </w:r>
      <w:r w:rsidR="00AD65C7" w:rsidRPr="003E6772">
        <w:rPr>
          <w:i/>
          <w:noProof/>
          <w:sz w:val="28"/>
          <w:szCs w:val="28"/>
          <w:lang w:val="vi-VN"/>
        </w:rPr>
        <w:t xml:space="preserve">u diễn </w:t>
      </w:r>
      <w:r w:rsidR="00E634B2" w:rsidRPr="003E6772">
        <w:rPr>
          <w:i/>
          <w:noProof/>
          <w:sz w:val="28"/>
          <w:szCs w:val="28"/>
          <w:lang w:val="vi-VN"/>
        </w:rPr>
        <w:t>văn bản</w:t>
      </w:r>
      <w:bookmarkEnd w:id="58"/>
    </w:p>
    <w:p w14:paraId="0FB84951" w14:textId="77777777" w:rsidR="004D1DFC" w:rsidRPr="003E6772" w:rsidRDefault="002A29F7" w:rsidP="00E61B93">
      <w:pPr>
        <w:spacing w:before="120" w:line="360" w:lineRule="auto"/>
        <w:ind w:firstLine="284"/>
        <w:jc w:val="both"/>
        <w:rPr>
          <w:noProof/>
          <w:sz w:val="26"/>
          <w:szCs w:val="26"/>
          <w:lang w:val="vi-VN"/>
        </w:rPr>
      </w:pPr>
      <w:r w:rsidRPr="003E6772">
        <w:rPr>
          <w:noProof/>
          <w:sz w:val="26"/>
          <w:szCs w:val="26"/>
          <w:lang w:val="vi-VN"/>
        </w:rPr>
        <w:t>S</w:t>
      </w:r>
      <w:r w:rsidR="00163C49" w:rsidRPr="003E6772">
        <w:rPr>
          <w:noProof/>
          <w:sz w:val="26"/>
          <w:szCs w:val="26"/>
          <w:lang w:val="vi-VN"/>
        </w:rPr>
        <w:t xml:space="preserve">au khi tiền </w:t>
      </w:r>
      <w:r w:rsidR="00517237" w:rsidRPr="003E6772">
        <w:rPr>
          <w:noProof/>
          <w:sz w:val="26"/>
          <w:szCs w:val="26"/>
          <w:lang w:val="vi-VN"/>
        </w:rPr>
        <w:t xml:space="preserve">xử lý văn bản tôi sẽ biểu diễn văn bản </w:t>
      </w:r>
      <w:r w:rsidR="00B65C32" w:rsidRPr="003E6772">
        <w:rPr>
          <w:noProof/>
          <w:sz w:val="26"/>
          <w:szCs w:val="26"/>
          <w:lang w:val="vi-VN"/>
        </w:rPr>
        <w:t>trong</w:t>
      </w:r>
      <w:r w:rsidR="00021557" w:rsidRPr="003E6772">
        <w:rPr>
          <w:noProof/>
          <w:sz w:val="26"/>
          <w:szCs w:val="26"/>
          <w:lang w:val="vi-VN"/>
        </w:rPr>
        <w:t xml:space="preserve"> mô hình không gian vector</w:t>
      </w:r>
      <w:r w:rsidR="008B129A" w:rsidRPr="003E6772">
        <w:rPr>
          <w:noProof/>
          <w:sz w:val="26"/>
          <w:szCs w:val="26"/>
          <w:lang w:val="vi-VN"/>
        </w:rPr>
        <w:t xml:space="preserve"> trước khi đưa vào bộ phân lớp</w:t>
      </w:r>
      <w:r w:rsidR="006672D1" w:rsidRPr="003E6772">
        <w:rPr>
          <w:noProof/>
          <w:sz w:val="26"/>
          <w:szCs w:val="26"/>
          <w:lang w:val="vi-VN"/>
        </w:rPr>
        <w:t xml:space="preserve"> và chạy thực nghiệm</w:t>
      </w:r>
      <w:r w:rsidR="00021557" w:rsidRPr="003E6772">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3E6772" w:rsidRDefault="008B129A" w:rsidP="008B129A">
      <w:pPr>
        <w:pStyle w:val="ListParagraph"/>
        <w:numPr>
          <w:ilvl w:val="0"/>
          <w:numId w:val="60"/>
        </w:numPr>
        <w:spacing w:before="120"/>
        <w:ind w:left="709" w:firstLine="0"/>
        <w:rPr>
          <w:i/>
          <w:noProof/>
          <w:szCs w:val="26"/>
          <w:u w:val="single"/>
          <w:lang w:val="vi-VN"/>
        </w:rPr>
      </w:pPr>
      <w:r w:rsidRPr="003E6772">
        <w:rPr>
          <w:i/>
          <w:noProof/>
          <w:szCs w:val="26"/>
          <w:u w:val="single"/>
          <w:lang w:val="vi-VN"/>
        </w:rPr>
        <w:lastRenderedPageBreak/>
        <w:t xml:space="preserve"> Xây dựng model pretraind word embedding</w:t>
      </w:r>
    </w:p>
    <w:p w14:paraId="7E420D97" w14:textId="31E852C6" w:rsidR="008B129A" w:rsidRPr="00163CC8" w:rsidRDefault="00B20093" w:rsidP="00054E33">
      <w:pPr>
        <w:spacing w:before="120" w:line="360" w:lineRule="auto"/>
        <w:ind w:firstLine="284"/>
        <w:jc w:val="both"/>
        <w:rPr>
          <w:noProof/>
          <w:sz w:val="26"/>
          <w:szCs w:val="26"/>
          <w:lang w:val="vi-VN"/>
        </w:rPr>
      </w:pPr>
      <w:r w:rsidRPr="003E6772">
        <w:rPr>
          <w:noProof/>
          <w:sz w:val="26"/>
          <w:szCs w:val="26"/>
          <w:lang w:val="vi-VN"/>
        </w:rPr>
        <w:t>Để</w:t>
      </w:r>
      <w:r w:rsidR="008B129A" w:rsidRPr="003E6772">
        <w:rPr>
          <w:noProof/>
          <w:sz w:val="26"/>
          <w:szCs w:val="26"/>
          <w:lang w:val="vi-VN"/>
        </w:rPr>
        <w:t xml:space="preserve"> tiến hành tạo một model pretrained word embedding</w:t>
      </w:r>
      <w:r w:rsidRPr="003E6772">
        <w:rPr>
          <w:noProof/>
          <w:sz w:val="26"/>
          <w:szCs w:val="26"/>
          <w:lang w:val="vi-VN"/>
        </w:rPr>
        <w:t xml:space="preserve"> luận văn sẽ sử dụng</w:t>
      </w:r>
      <w:r w:rsidR="008B129A" w:rsidRPr="003E6772">
        <w:rPr>
          <w:noProof/>
          <w:sz w:val="26"/>
          <w:szCs w:val="26"/>
          <w:lang w:val="vi-VN"/>
        </w:rPr>
        <w:t xml:space="preserve"> thư viện gensim</w:t>
      </w:r>
      <w:r w:rsidRPr="003E6772">
        <w:rPr>
          <w:noProof/>
          <w:sz w:val="26"/>
          <w:szCs w:val="26"/>
          <w:lang w:val="vi-VN"/>
        </w:rPr>
        <w:t xml:space="preserve"> trong Python</w:t>
      </w:r>
      <w:r w:rsidR="008B129A" w:rsidRPr="003E6772">
        <w:rPr>
          <w:noProof/>
          <w:sz w:val="26"/>
          <w:szCs w:val="26"/>
          <w:lang w:val="vi-VN"/>
        </w:rPr>
        <w:t>. Model sẽ biễu diễn</w:t>
      </w:r>
      <w:r w:rsidR="00B36E33" w:rsidRPr="003E6772">
        <w:rPr>
          <w:noProof/>
          <w:sz w:val="26"/>
          <w:szCs w:val="26"/>
          <w:lang w:val="vi-VN"/>
        </w:rPr>
        <w:t xml:space="preserve"> các văn bản ở dạng</w:t>
      </w:r>
      <w:r w:rsidR="008B129A" w:rsidRPr="003E6772">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3E6772">
        <w:rPr>
          <w:b/>
          <w:noProof/>
          <w:sz w:val="26"/>
          <w:szCs w:val="26"/>
          <w:lang w:val="vi-VN"/>
        </w:rPr>
        <w:t xml:space="preserve"> </w:t>
      </w:r>
      <w:r w:rsidR="00602908">
        <w:rPr>
          <w:noProof/>
          <w:sz w:val="26"/>
          <w:szCs w:val="26"/>
        </w:rPr>
        <w:t>[33]</w:t>
      </w:r>
      <w:r w:rsidR="008B129A" w:rsidRPr="003E6772">
        <w:rPr>
          <w:noProof/>
          <w:sz w:val="26"/>
          <w:szCs w:val="26"/>
          <w:lang w:val="vi-VN"/>
        </w:rPr>
        <w:t>. Chi tiết</w:t>
      </w:r>
      <w:r w:rsidR="00AE03D1" w:rsidRPr="003E6772">
        <w:rPr>
          <w:noProof/>
          <w:sz w:val="26"/>
          <w:szCs w:val="26"/>
          <w:lang w:val="vi-VN"/>
        </w:rPr>
        <w:t xml:space="preserve"> thành phần</w:t>
      </w:r>
      <w:r w:rsidR="008B129A" w:rsidRPr="003E6772">
        <w:rPr>
          <w:noProof/>
          <w:sz w:val="26"/>
          <w:szCs w:val="26"/>
          <w:lang w:val="vi-VN"/>
        </w:rPr>
        <w:t xml:space="preserve"> dữ liệu sử dụng được</w:t>
      </w:r>
      <w:r w:rsidR="00AE03D1" w:rsidRPr="003E6772">
        <w:rPr>
          <w:noProof/>
          <w:sz w:val="26"/>
          <w:szCs w:val="26"/>
          <w:lang w:val="vi-VN"/>
        </w:rPr>
        <w:t xml:space="preserve"> trình bày qua hình ảnh bên dưới.</w:t>
      </w:r>
    </w:p>
    <w:p w14:paraId="196E2C36" w14:textId="77777777" w:rsidR="00B91801" w:rsidRPr="00B91801" w:rsidRDefault="00B91801" w:rsidP="00054E33">
      <w:pPr>
        <w:spacing w:before="120" w:line="360" w:lineRule="auto"/>
        <w:ind w:firstLine="284"/>
        <w:jc w:val="both"/>
        <w:rPr>
          <w:noProof/>
          <w:sz w:val="26"/>
          <w:szCs w:val="26"/>
          <w:lang w:val="vi-VN"/>
        </w:rPr>
      </w:pPr>
    </w:p>
    <w:p w14:paraId="471044EE" w14:textId="77777777" w:rsidR="008B129A" w:rsidRPr="003E6772" w:rsidRDefault="008B129A" w:rsidP="00B91801">
      <w:pPr>
        <w:spacing w:before="120" w:line="360" w:lineRule="auto"/>
        <w:jc w:val="center"/>
        <w:rPr>
          <w:noProof/>
          <w:sz w:val="26"/>
          <w:szCs w:val="26"/>
          <w:lang w:val="vi-VN"/>
        </w:rPr>
      </w:pPr>
      <w:r w:rsidRPr="003E6772">
        <w:rPr>
          <w:noProof/>
          <w:sz w:val="26"/>
          <w:szCs w:val="26"/>
        </w:rPr>
        <w:lastRenderedPageBreak/>
        <w:drawing>
          <wp:inline distT="0" distB="0" distL="0" distR="0" wp14:anchorId="1786C3C4" wp14:editId="533797C8">
            <wp:extent cx="4842168" cy="64041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train_model.png"/>
                    <pic:cNvPicPr/>
                  </pic:nvPicPr>
                  <pic:blipFill>
                    <a:blip r:embed="rId22">
                      <a:extLst>
                        <a:ext uri="{28A0092B-C50C-407E-A947-70E740481C1C}">
                          <a14:useLocalDpi xmlns:a14="http://schemas.microsoft.com/office/drawing/2010/main" val="0"/>
                        </a:ext>
                      </a:extLst>
                    </a:blip>
                    <a:stretch>
                      <a:fillRect/>
                    </a:stretch>
                  </pic:blipFill>
                  <pic:spPr>
                    <a:xfrm>
                      <a:off x="0" y="0"/>
                      <a:ext cx="4842168" cy="6404158"/>
                    </a:xfrm>
                    <a:prstGeom prst="rect">
                      <a:avLst/>
                    </a:prstGeom>
                  </pic:spPr>
                </pic:pic>
              </a:graphicData>
            </a:graphic>
          </wp:inline>
        </w:drawing>
      </w:r>
    </w:p>
    <w:p w14:paraId="563127AA" w14:textId="628C9D90" w:rsidR="008B129A" w:rsidRPr="003E6772" w:rsidRDefault="000239E7" w:rsidP="000239E7">
      <w:pPr>
        <w:pStyle w:val="Caption"/>
        <w:spacing w:before="120" w:after="0" w:line="360" w:lineRule="auto"/>
        <w:jc w:val="center"/>
        <w:rPr>
          <w:noProof/>
          <w:sz w:val="26"/>
          <w:szCs w:val="26"/>
          <w:lang w:val="vi-VN"/>
        </w:rPr>
      </w:pPr>
      <w:bookmarkStart w:id="59" w:name="_Toc47274392"/>
      <w:r w:rsidRPr="003E6772">
        <w:rPr>
          <w:b w:val="0"/>
          <w:i/>
          <w:noProof/>
          <w:color w:val="auto"/>
          <w:sz w:val="26"/>
          <w:szCs w:val="26"/>
          <w:lang w:val="vi-VN"/>
        </w:rPr>
        <w:t>Hình 3-</w:t>
      </w:r>
      <w:r w:rsidR="00405C81">
        <w:rPr>
          <w:b w:val="0"/>
          <w:i/>
          <w:noProof/>
          <w:color w:val="auto"/>
          <w:sz w:val="26"/>
          <w:szCs w:val="26"/>
        </w:rPr>
        <w:t>2</w:t>
      </w:r>
      <w:r w:rsidRPr="003E6772">
        <w:rPr>
          <w:b w:val="0"/>
          <w:i/>
          <w:noProof/>
          <w:color w:val="auto"/>
          <w:sz w:val="26"/>
          <w:szCs w:val="26"/>
          <w:lang w:val="vi-VN"/>
        </w:rPr>
        <w:t xml:space="preserve"> Tổng hợp danh sách dữ liệu pretrained word embedding.</w:t>
      </w:r>
      <w:bookmarkEnd w:id="59"/>
    </w:p>
    <w:p w14:paraId="36CB905B" w14:textId="77777777" w:rsidR="008B129A" w:rsidRPr="003E6772" w:rsidRDefault="00C81490" w:rsidP="000239E7">
      <w:pPr>
        <w:spacing w:before="120" w:line="360" w:lineRule="auto"/>
        <w:ind w:firstLine="284"/>
        <w:rPr>
          <w:noProof/>
          <w:sz w:val="26"/>
          <w:szCs w:val="26"/>
          <w:lang w:val="vi-VN"/>
        </w:rPr>
      </w:pPr>
      <w:r w:rsidRPr="003E6772">
        <w:rPr>
          <w:noProof/>
          <w:sz w:val="26"/>
          <w:szCs w:val="26"/>
          <w:lang w:val="vi-VN"/>
        </w:rPr>
        <w:t>Công việc training model w</w:t>
      </w:r>
      <w:r w:rsidR="008B129A" w:rsidRPr="003E6772">
        <w:rPr>
          <w:noProof/>
          <w:sz w:val="26"/>
          <w:szCs w:val="26"/>
          <w:lang w:val="vi-VN"/>
        </w:rPr>
        <w:t>ord2vec của thư viện gensim</w:t>
      </w:r>
      <w:r w:rsidRPr="003E6772">
        <w:rPr>
          <w:noProof/>
          <w:sz w:val="26"/>
          <w:szCs w:val="26"/>
          <w:lang w:val="vi-VN"/>
        </w:rPr>
        <w:t xml:space="preserve"> được thực thi</w:t>
      </w:r>
      <w:r w:rsidR="008B129A" w:rsidRPr="003E6772">
        <w:rPr>
          <w:noProof/>
          <w:sz w:val="26"/>
          <w:szCs w:val="26"/>
          <w:lang w:val="vi-VN"/>
        </w:rPr>
        <w:t xml:space="preserve"> với các thông số kỷ thuật sau:</w:t>
      </w:r>
    </w:p>
    <w:p w14:paraId="3A6DC69B" w14:textId="77777777" w:rsidR="008B129A" w:rsidRPr="003E6772" w:rsidRDefault="008B129A" w:rsidP="000239E7">
      <w:pPr>
        <w:pStyle w:val="ListParagraph"/>
        <w:numPr>
          <w:ilvl w:val="0"/>
          <w:numId w:val="46"/>
        </w:numPr>
        <w:spacing w:before="120"/>
        <w:ind w:left="284" w:firstLine="0"/>
        <w:rPr>
          <w:noProof/>
          <w:szCs w:val="26"/>
          <w:lang w:val="vi-VN"/>
        </w:rPr>
      </w:pPr>
      <w:r w:rsidRPr="003E6772">
        <w:rPr>
          <w:noProof/>
          <w:szCs w:val="26"/>
          <w:lang w:val="vi-VN"/>
        </w:rPr>
        <w:t>Mô hình: Skip-gram (sg=1)</w:t>
      </w:r>
      <w:r w:rsidR="00054E33" w:rsidRPr="003E6772">
        <w:rPr>
          <w:noProof/>
          <w:szCs w:val="26"/>
          <w:lang w:val="vi-VN"/>
        </w:rPr>
        <w:t>.</w:t>
      </w:r>
    </w:p>
    <w:p w14:paraId="2068F018" w14:textId="77777777" w:rsidR="008B129A" w:rsidRPr="003E6772" w:rsidRDefault="008B129A" w:rsidP="000239E7">
      <w:pPr>
        <w:pStyle w:val="ListParagraph"/>
        <w:numPr>
          <w:ilvl w:val="0"/>
          <w:numId w:val="46"/>
        </w:numPr>
        <w:spacing w:before="120"/>
        <w:ind w:left="284" w:firstLine="0"/>
        <w:rPr>
          <w:noProof/>
          <w:szCs w:val="26"/>
          <w:lang w:val="vi-VN"/>
        </w:rPr>
      </w:pPr>
      <w:r w:rsidRPr="003E6772">
        <w:rPr>
          <w:noProof/>
          <w:szCs w:val="26"/>
          <w:lang w:val="vi-VN"/>
        </w:rPr>
        <w:t>Số chiều vector: 200</w:t>
      </w:r>
      <w:r w:rsidR="00054E33" w:rsidRPr="003E6772">
        <w:rPr>
          <w:noProof/>
          <w:szCs w:val="26"/>
          <w:lang w:val="vi-VN"/>
        </w:rPr>
        <w:t>.</w:t>
      </w:r>
    </w:p>
    <w:p w14:paraId="74CF7CA4" w14:textId="77777777" w:rsidR="008B129A" w:rsidRPr="003E6772" w:rsidRDefault="008B129A" w:rsidP="000239E7">
      <w:pPr>
        <w:pStyle w:val="ListParagraph"/>
        <w:numPr>
          <w:ilvl w:val="0"/>
          <w:numId w:val="46"/>
        </w:numPr>
        <w:spacing w:before="120"/>
        <w:ind w:left="284" w:firstLine="0"/>
        <w:rPr>
          <w:noProof/>
          <w:szCs w:val="26"/>
          <w:lang w:val="vi-VN"/>
        </w:rPr>
      </w:pPr>
      <w:r w:rsidRPr="003E6772">
        <w:rPr>
          <w:noProof/>
          <w:szCs w:val="26"/>
          <w:lang w:val="vi-VN"/>
        </w:rPr>
        <w:t>Độ trượt từ: 5 (window)</w:t>
      </w:r>
      <w:r w:rsidR="00054E33" w:rsidRPr="003E6772">
        <w:rPr>
          <w:noProof/>
          <w:szCs w:val="26"/>
          <w:lang w:val="vi-VN"/>
        </w:rPr>
        <w:t>.</w:t>
      </w:r>
    </w:p>
    <w:p w14:paraId="56ED9B0F" w14:textId="77777777" w:rsidR="008B129A" w:rsidRPr="003E6772" w:rsidRDefault="008B129A" w:rsidP="000239E7">
      <w:pPr>
        <w:pStyle w:val="ListParagraph"/>
        <w:numPr>
          <w:ilvl w:val="0"/>
          <w:numId w:val="46"/>
        </w:numPr>
        <w:spacing w:before="120"/>
        <w:ind w:left="284" w:firstLine="0"/>
        <w:rPr>
          <w:noProof/>
          <w:szCs w:val="26"/>
          <w:lang w:val="vi-VN"/>
        </w:rPr>
      </w:pPr>
      <w:r w:rsidRPr="003E6772">
        <w:rPr>
          <w:noProof/>
          <w:szCs w:val="26"/>
          <w:lang w:val="vi-VN"/>
        </w:rPr>
        <w:lastRenderedPageBreak/>
        <w:t>Độ dài tối thiểu: 5 (min count)</w:t>
      </w:r>
      <w:r w:rsidR="00054E33" w:rsidRPr="003E6772">
        <w:rPr>
          <w:noProof/>
          <w:szCs w:val="26"/>
          <w:lang w:val="vi-VN"/>
        </w:rPr>
        <w:t>.</w:t>
      </w:r>
    </w:p>
    <w:p w14:paraId="74627579" w14:textId="4846F3CB" w:rsidR="008B129A" w:rsidRPr="003E6772" w:rsidRDefault="00197C15" w:rsidP="000239E7">
      <w:pPr>
        <w:pStyle w:val="ListParagraph"/>
        <w:numPr>
          <w:ilvl w:val="0"/>
          <w:numId w:val="46"/>
        </w:numPr>
        <w:spacing w:before="120"/>
        <w:ind w:left="284" w:firstLine="0"/>
        <w:rPr>
          <w:noProof/>
          <w:szCs w:val="26"/>
          <w:lang w:val="vi-VN"/>
        </w:rPr>
      </w:pPr>
      <w:r>
        <w:rPr>
          <w:noProof/>
          <w:szCs w:val="26"/>
        </w:rPr>
        <w:t>Số l</w:t>
      </w:r>
      <w:r w:rsidRPr="003E6772">
        <w:rPr>
          <w:noProof/>
          <w:szCs w:val="26"/>
          <w:lang w:val="vi-VN"/>
        </w:rPr>
        <w:t xml:space="preserve">ần </w:t>
      </w:r>
      <w:r w:rsidR="008B129A" w:rsidRPr="003E6772">
        <w:rPr>
          <w:noProof/>
          <w:szCs w:val="26"/>
          <w:lang w:val="vi-VN"/>
        </w:rPr>
        <w:t>lặp: 10 (inter)</w:t>
      </w:r>
      <w:r w:rsidR="00054E33" w:rsidRPr="003E6772">
        <w:rPr>
          <w:noProof/>
          <w:szCs w:val="26"/>
          <w:lang w:val="vi-VN"/>
        </w:rPr>
        <w:t>.</w:t>
      </w:r>
    </w:p>
    <w:p w14:paraId="004199CC" w14:textId="77777777" w:rsidR="008B129A" w:rsidRPr="003E6772" w:rsidRDefault="008B129A" w:rsidP="001F4D9A">
      <w:pPr>
        <w:spacing w:before="120" w:line="360" w:lineRule="auto"/>
        <w:ind w:firstLine="284"/>
        <w:jc w:val="both"/>
        <w:rPr>
          <w:noProof/>
          <w:sz w:val="26"/>
          <w:szCs w:val="26"/>
          <w:lang w:val="vi-VN"/>
        </w:rPr>
      </w:pPr>
      <w:r w:rsidRPr="003E6772">
        <w:rPr>
          <w:bCs/>
          <w:noProof/>
          <w:sz w:val="26"/>
          <w:szCs w:val="26"/>
          <w:lang w:val="vi-VN"/>
        </w:rPr>
        <w:t xml:space="preserve">Sau khi xây dựng được mô hình </w:t>
      </w:r>
      <w:r w:rsidRPr="003E6772">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3E6772" w:rsidRDefault="008B129A" w:rsidP="008B129A">
      <w:pPr>
        <w:pStyle w:val="ListParagraph"/>
        <w:numPr>
          <w:ilvl w:val="0"/>
          <w:numId w:val="60"/>
        </w:numPr>
        <w:spacing w:before="120"/>
        <w:ind w:left="709" w:firstLine="0"/>
        <w:rPr>
          <w:i/>
          <w:noProof/>
          <w:szCs w:val="26"/>
          <w:u w:val="single"/>
          <w:lang w:val="vi-VN"/>
        </w:rPr>
      </w:pPr>
      <w:r w:rsidRPr="003E6772">
        <w:rPr>
          <w:noProof/>
          <w:szCs w:val="26"/>
          <w:lang w:val="vi-VN"/>
        </w:rPr>
        <w:t xml:space="preserve"> </w:t>
      </w:r>
      <w:r w:rsidRPr="003E6772">
        <w:rPr>
          <w:i/>
          <w:noProof/>
          <w:szCs w:val="26"/>
          <w:u w:val="single"/>
          <w:lang w:val="vi-VN"/>
        </w:rPr>
        <w:t>Biểu diễn văn bản sang mô hình sentence2vec</w:t>
      </w:r>
    </w:p>
    <w:p w14:paraId="2F0DF87A" w14:textId="77777777" w:rsidR="00454A51" w:rsidRPr="003E6772" w:rsidRDefault="00421EB2" w:rsidP="001F4D9A">
      <w:pPr>
        <w:spacing w:before="120" w:line="360" w:lineRule="auto"/>
        <w:ind w:firstLine="284"/>
        <w:jc w:val="both"/>
        <w:rPr>
          <w:noProof/>
          <w:sz w:val="26"/>
          <w:szCs w:val="26"/>
          <w:lang w:val="vi-VN"/>
        </w:rPr>
      </w:pPr>
      <w:r w:rsidRPr="003E6772">
        <w:rPr>
          <w:noProof/>
          <w:sz w:val="26"/>
          <w:szCs w:val="26"/>
          <w:lang w:val="vi-VN"/>
        </w:rPr>
        <w:t>K</w:t>
      </w:r>
      <w:r w:rsidR="001F4D9A" w:rsidRPr="003E6772">
        <w:rPr>
          <w:noProof/>
          <w:sz w:val="26"/>
          <w:szCs w:val="26"/>
          <w:lang w:val="vi-VN"/>
        </w:rPr>
        <w:t>hi đã có được</w:t>
      </w:r>
      <w:r w:rsidR="00B871D8" w:rsidRPr="003E6772">
        <w:rPr>
          <w:noProof/>
          <w:sz w:val="26"/>
          <w:szCs w:val="26"/>
          <w:lang w:val="vi-VN"/>
        </w:rPr>
        <w:t xml:space="preserve"> model word embedding word2vec kết hợp với những dữ liệu ý kiến đánh giá đ</w:t>
      </w:r>
      <w:r w:rsidRPr="003E6772">
        <w:rPr>
          <w:noProof/>
          <w:sz w:val="26"/>
          <w:szCs w:val="26"/>
          <w:lang w:val="vi-VN"/>
        </w:rPr>
        <w:t>ã được chọn làm dữ liệu test,</w:t>
      </w:r>
      <w:r w:rsidR="00B871D8" w:rsidRPr="003E6772">
        <w:rPr>
          <w:noProof/>
          <w:sz w:val="26"/>
          <w:szCs w:val="26"/>
          <w:lang w:val="vi-VN"/>
        </w:rPr>
        <w:t xml:space="preserve"> tôi sẽ thực hiện việc ánh xạ từng câu ý kiến đánh giá thành các vector (sentence2vec) thông qua bộ word embedding.</w:t>
      </w:r>
    </w:p>
    <w:p w14:paraId="46022C39" w14:textId="77777777" w:rsidR="00B871D8" w:rsidRPr="003E6772" w:rsidRDefault="00B06134" w:rsidP="001F4D9A">
      <w:pPr>
        <w:spacing w:before="120" w:line="360" w:lineRule="auto"/>
        <w:ind w:firstLine="284"/>
        <w:jc w:val="both"/>
        <w:rPr>
          <w:noProof/>
          <w:sz w:val="26"/>
          <w:szCs w:val="26"/>
          <w:lang w:val="vi-VN"/>
        </w:rPr>
      </w:pPr>
      <w:r w:rsidRPr="003E6772">
        <w:rPr>
          <w:noProof/>
          <w:sz w:val="26"/>
          <w:szCs w:val="26"/>
          <w:lang w:val="vi-VN"/>
        </w:rPr>
        <w:t xml:space="preserve">Việc mô hình hóa các câu dữ liệu sang không gian vector </w:t>
      </w:r>
      <w:r w:rsidR="001F4D9A" w:rsidRPr="003E6772">
        <w:rPr>
          <w:noProof/>
          <w:sz w:val="26"/>
          <w:szCs w:val="26"/>
          <w:lang w:val="vi-VN"/>
        </w:rPr>
        <w:t>được</w:t>
      </w:r>
      <w:r w:rsidRPr="003E6772">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3E6772">
        <w:rPr>
          <w:noProof/>
          <w:sz w:val="26"/>
          <w:szCs w:val="26"/>
          <w:lang w:val="vi-VN"/>
        </w:rPr>
        <w:t>24</w:t>
      </w:r>
      <w:r w:rsidRPr="003E6772">
        <w:rPr>
          <w:noProof/>
          <w:sz w:val="26"/>
          <w:szCs w:val="26"/>
          <w:lang w:val="vi-VN"/>
        </w:rPr>
        <w:t>]</w:t>
      </w:r>
      <w:r w:rsidR="004167C2" w:rsidRPr="003E6772">
        <w:rPr>
          <w:noProof/>
          <w:sz w:val="26"/>
          <w:szCs w:val="26"/>
          <w:lang w:val="vi-VN"/>
        </w:rPr>
        <w:t>.</w:t>
      </w:r>
    </w:p>
    <w:p w14:paraId="5C67609F" w14:textId="77777777" w:rsidR="004167C2" w:rsidRPr="003E6772" w:rsidRDefault="004167C2" w:rsidP="00D67FD7">
      <w:pPr>
        <w:spacing w:before="120" w:line="360" w:lineRule="auto"/>
        <w:jc w:val="center"/>
        <w:rPr>
          <w:noProof/>
          <w:sz w:val="26"/>
          <w:szCs w:val="26"/>
          <w:lang w:val="vi-VN"/>
        </w:rPr>
      </w:pPr>
      <w:r w:rsidRPr="003E6772">
        <w:rPr>
          <w:noProof/>
          <w:sz w:val="26"/>
          <w:szCs w:val="26"/>
        </w:rPr>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3">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04F28C68" w14:textId="6A2417B4" w:rsidR="004167C2" w:rsidRPr="003E6772" w:rsidRDefault="001F4D9A" w:rsidP="001F4D9A">
      <w:pPr>
        <w:pStyle w:val="Caption"/>
        <w:spacing w:before="120" w:after="0"/>
        <w:jc w:val="center"/>
        <w:rPr>
          <w:noProof/>
          <w:sz w:val="26"/>
          <w:szCs w:val="26"/>
          <w:lang w:val="vi-VN"/>
        </w:rPr>
      </w:pPr>
      <w:bookmarkStart w:id="60" w:name="_Toc47274393"/>
      <w:r w:rsidRPr="003E6772">
        <w:rPr>
          <w:b w:val="0"/>
          <w:i/>
          <w:noProof/>
          <w:color w:val="auto"/>
          <w:sz w:val="26"/>
          <w:szCs w:val="26"/>
          <w:lang w:val="vi-VN"/>
        </w:rPr>
        <w:t>Hình 3-</w:t>
      </w:r>
      <w:r w:rsidR="00D244E9">
        <w:rPr>
          <w:b w:val="0"/>
          <w:i/>
          <w:noProof/>
          <w:color w:val="auto"/>
          <w:sz w:val="26"/>
          <w:szCs w:val="26"/>
        </w:rPr>
        <w:t>3</w:t>
      </w:r>
      <w:r w:rsidR="00D244E9" w:rsidRPr="003E6772">
        <w:rPr>
          <w:b w:val="0"/>
          <w:i/>
          <w:noProof/>
          <w:color w:val="auto"/>
          <w:sz w:val="26"/>
          <w:szCs w:val="26"/>
          <w:lang w:val="vi-VN"/>
        </w:rPr>
        <w:t xml:space="preserve"> </w:t>
      </w:r>
      <w:r w:rsidRPr="003E6772">
        <w:rPr>
          <w:b w:val="0"/>
          <w:i/>
          <w:noProof/>
          <w:color w:val="auto"/>
          <w:sz w:val="26"/>
          <w:szCs w:val="26"/>
          <w:lang w:val="vi-VN"/>
        </w:rPr>
        <w:t>Mô hình xây dựng sentence2vec cho câu [24].</w:t>
      </w:r>
      <w:bookmarkEnd w:id="60"/>
    </w:p>
    <w:p w14:paraId="680120AF" w14:textId="77777777" w:rsidR="00BB2035" w:rsidRPr="003E6772" w:rsidRDefault="00BB2035" w:rsidP="008806F2">
      <w:pPr>
        <w:spacing w:before="120" w:line="360" w:lineRule="auto"/>
        <w:ind w:firstLine="284"/>
        <w:rPr>
          <w:noProof/>
          <w:sz w:val="26"/>
          <w:szCs w:val="26"/>
          <w:lang w:val="vi-VN"/>
        </w:rPr>
      </w:pPr>
      <w:r w:rsidRPr="003E6772">
        <w:rPr>
          <w:noProof/>
          <w:sz w:val="26"/>
          <w:szCs w:val="26"/>
          <w:lang w:val="vi-VN"/>
        </w:rPr>
        <w:lastRenderedPageBreak/>
        <w:t>Phương pháp sentence2vec này thực hiện rất đơn giản</w:t>
      </w:r>
      <w:r w:rsidR="00AE2003" w:rsidRPr="003E6772">
        <w:rPr>
          <w:noProof/>
          <w:sz w:val="26"/>
          <w:szCs w:val="26"/>
          <w:lang w:val="vi-VN"/>
        </w:rPr>
        <w:t xml:space="preserve"> tuy nhiên</w:t>
      </w:r>
      <w:r w:rsidRPr="003E6772">
        <w:rPr>
          <w:noProof/>
          <w:sz w:val="26"/>
          <w:szCs w:val="26"/>
          <w:lang w:val="vi-VN"/>
        </w:rPr>
        <w:t xml:space="preserve"> những tồn tại những hạn chế nhất định như:</w:t>
      </w:r>
    </w:p>
    <w:p w14:paraId="0E4FCE8A" w14:textId="77777777" w:rsidR="00BB2035" w:rsidRPr="003E6772" w:rsidRDefault="00BB2035" w:rsidP="00AE2003">
      <w:pPr>
        <w:pStyle w:val="ListParagraph"/>
        <w:numPr>
          <w:ilvl w:val="0"/>
          <w:numId w:val="47"/>
        </w:numPr>
        <w:spacing w:before="120"/>
        <w:ind w:left="0" w:firstLine="284"/>
        <w:rPr>
          <w:noProof/>
          <w:szCs w:val="26"/>
          <w:lang w:val="vi-VN"/>
        </w:rPr>
      </w:pPr>
      <w:r w:rsidRPr="003E6772">
        <w:rPr>
          <w:noProof/>
          <w:szCs w:val="26"/>
          <w:lang w:val="vi-VN"/>
        </w:rPr>
        <w:t>Nó bỏ qua thứ tự của các từ trong câu.</w:t>
      </w:r>
    </w:p>
    <w:p w14:paraId="26B34C5E" w14:textId="77777777" w:rsidR="00BB2035" w:rsidRPr="003E6772" w:rsidRDefault="00BB2035" w:rsidP="00AE2003">
      <w:pPr>
        <w:pStyle w:val="ListParagraph"/>
        <w:numPr>
          <w:ilvl w:val="0"/>
          <w:numId w:val="47"/>
        </w:numPr>
        <w:spacing w:before="120"/>
        <w:ind w:left="0" w:firstLine="284"/>
        <w:rPr>
          <w:noProof/>
          <w:szCs w:val="26"/>
          <w:lang w:val="vi-VN"/>
        </w:rPr>
      </w:pPr>
      <w:r w:rsidRPr="003E6772">
        <w:rPr>
          <w:noProof/>
          <w:szCs w:val="26"/>
          <w:lang w:val="vi-VN"/>
        </w:rPr>
        <w:t>Nó hoàn toàn bỏ qua ngữ nghĩa, ngữ cảnh của câu.</w:t>
      </w:r>
    </w:p>
    <w:p w14:paraId="47856985" w14:textId="77777777" w:rsidR="00AE2003" w:rsidRPr="003E6772" w:rsidRDefault="00AE2003" w:rsidP="00AE2003">
      <w:pPr>
        <w:pStyle w:val="ListParagraph"/>
        <w:numPr>
          <w:ilvl w:val="0"/>
          <w:numId w:val="47"/>
        </w:numPr>
        <w:spacing w:before="120"/>
        <w:ind w:left="0" w:firstLine="284"/>
        <w:rPr>
          <w:noProof/>
          <w:szCs w:val="26"/>
          <w:lang w:val="vi-VN"/>
        </w:rPr>
      </w:pPr>
      <w:r w:rsidRPr="003E6772">
        <w:rPr>
          <w:noProof/>
          <w:szCs w:val="26"/>
          <w:lang w:val="vi-VN"/>
        </w:rPr>
        <w:t>Số chiều của vector còn lớn ảnh hưởng quá trình huấn luyện</w:t>
      </w:r>
    </w:p>
    <w:p w14:paraId="642DF612" w14:textId="77777777" w:rsidR="00BB2035" w:rsidRPr="003E6772" w:rsidRDefault="00BB2035" w:rsidP="00AE2003">
      <w:pPr>
        <w:spacing w:before="120" w:line="360" w:lineRule="auto"/>
        <w:ind w:firstLine="284"/>
        <w:rPr>
          <w:noProof/>
          <w:sz w:val="26"/>
          <w:szCs w:val="26"/>
          <w:lang w:val="vi-VN"/>
        </w:rPr>
      </w:pPr>
      <w:r w:rsidRPr="003E6772">
        <w:rPr>
          <w:noProof/>
          <w:sz w:val="26"/>
          <w:szCs w:val="26"/>
          <w:lang w:val="vi-VN"/>
        </w:rPr>
        <w:t>Ví dụ như 2 câu sau có cùng thành phần nhưng mang hai ý nghĩa hoàn toàn trái ngược:</w:t>
      </w:r>
    </w:p>
    <w:p w14:paraId="5245F9D0" w14:textId="77777777" w:rsidR="00BB2035" w:rsidRPr="003E6772" w:rsidRDefault="00BB2035" w:rsidP="00AE2003">
      <w:pPr>
        <w:pStyle w:val="ListParagraph"/>
        <w:numPr>
          <w:ilvl w:val="0"/>
          <w:numId w:val="48"/>
        </w:numPr>
        <w:spacing w:before="120"/>
        <w:ind w:left="0" w:firstLine="284"/>
        <w:rPr>
          <w:noProof/>
          <w:szCs w:val="26"/>
          <w:lang w:val="vi-VN"/>
        </w:rPr>
      </w:pPr>
      <w:r w:rsidRPr="003E6772">
        <w:rPr>
          <w:noProof/>
          <w:szCs w:val="26"/>
          <w:lang w:val="vi-VN"/>
        </w:rPr>
        <w:t>Vì quá yêu bạn gái, chàng trai quyết định từ bỏ game.</w:t>
      </w:r>
    </w:p>
    <w:p w14:paraId="618D8244" w14:textId="77777777" w:rsidR="00BB2035" w:rsidRPr="003E6772" w:rsidRDefault="00BB2035" w:rsidP="00AE2003">
      <w:pPr>
        <w:pStyle w:val="ListParagraph"/>
        <w:numPr>
          <w:ilvl w:val="0"/>
          <w:numId w:val="48"/>
        </w:numPr>
        <w:spacing w:before="120"/>
        <w:ind w:left="0" w:firstLine="284"/>
        <w:rPr>
          <w:noProof/>
          <w:szCs w:val="26"/>
          <w:lang w:val="vi-VN"/>
        </w:rPr>
      </w:pPr>
      <w:r w:rsidRPr="003E6772">
        <w:rPr>
          <w:noProof/>
          <w:szCs w:val="26"/>
          <w:lang w:val="vi-VN"/>
        </w:rPr>
        <w:t>Vì quá yêu game, chàng trai quyết định từ bỏ bạn gái.</w:t>
      </w:r>
    </w:p>
    <w:p w14:paraId="0CCB6584" w14:textId="77777777" w:rsidR="00AD65C7" w:rsidRPr="003E6772" w:rsidRDefault="00AD65C7" w:rsidP="00AF1385">
      <w:pPr>
        <w:pStyle w:val="ListParagraph"/>
        <w:numPr>
          <w:ilvl w:val="0"/>
          <w:numId w:val="43"/>
        </w:numPr>
        <w:spacing w:before="120"/>
        <w:ind w:firstLine="0"/>
        <w:outlineLvl w:val="2"/>
        <w:rPr>
          <w:i/>
          <w:noProof/>
          <w:sz w:val="28"/>
          <w:szCs w:val="28"/>
          <w:lang w:val="vi-VN"/>
        </w:rPr>
      </w:pPr>
      <w:bookmarkStart w:id="61" w:name="_Toc47339691"/>
      <w:r w:rsidRPr="003E6772">
        <w:rPr>
          <w:i/>
          <w:noProof/>
          <w:sz w:val="28"/>
          <w:szCs w:val="28"/>
          <w:lang w:val="vi-VN"/>
        </w:rPr>
        <w:t>Phân lớp cảm xúc</w:t>
      </w:r>
      <w:bookmarkEnd w:id="61"/>
    </w:p>
    <w:p w14:paraId="72022143" w14:textId="77777777" w:rsidR="00DD295A" w:rsidRPr="003E6772" w:rsidRDefault="00DD295A" w:rsidP="00691CCA">
      <w:pPr>
        <w:spacing w:before="120" w:line="360" w:lineRule="auto"/>
        <w:ind w:firstLine="284"/>
        <w:jc w:val="both"/>
        <w:rPr>
          <w:noProof/>
          <w:sz w:val="26"/>
          <w:szCs w:val="26"/>
          <w:lang w:val="vi-VN"/>
        </w:rPr>
      </w:pPr>
      <w:r w:rsidRPr="003E6772">
        <w:rPr>
          <w:noProof/>
          <w:sz w:val="26"/>
          <w:szCs w:val="26"/>
          <w:lang w:val="vi-VN"/>
        </w:rPr>
        <w:t>Phân lớp c</w:t>
      </w:r>
      <w:r w:rsidR="000832C1" w:rsidRPr="003E6772">
        <w:rPr>
          <w:noProof/>
          <w:sz w:val="26"/>
          <w:szCs w:val="26"/>
          <w:lang w:val="vi-VN"/>
        </w:rPr>
        <w:t>ảm xúc là bước quan trọng trong</w:t>
      </w:r>
      <w:r w:rsidRPr="003E6772">
        <w:rPr>
          <w:noProof/>
          <w:sz w:val="26"/>
          <w:szCs w:val="26"/>
          <w:lang w:val="vi-VN"/>
        </w:rPr>
        <w:t xml:space="preserve"> bài toán dự đoán cảm xúc đã đặt ra vì vậy để dữ liệu man</w:t>
      </w:r>
      <w:r w:rsidR="006A27F9" w:rsidRPr="003E6772">
        <w:rPr>
          <w:noProof/>
          <w:sz w:val="26"/>
          <w:szCs w:val="26"/>
          <w:lang w:val="vi-VN"/>
        </w:rPr>
        <w:t>g tính ngẫu nhiên và khách quan tôi</w:t>
      </w:r>
      <w:r w:rsidR="001E474A" w:rsidRPr="003E6772">
        <w:rPr>
          <w:noProof/>
          <w:sz w:val="26"/>
          <w:szCs w:val="26"/>
          <w:lang w:val="vi-VN"/>
        </w:rPr>
        <w:t xml:space="preserve"> sẽ dùng một</w:t>
      </w:r>
      <w:r w:rsidRPr="003E6772">
        <w:rPr>
          <w:noProof/>
          <w:sz w:val="26"/>
          <w:szCs w:val="26"/>
          <w:lang w:val="vi-VN"/>
        </w:rPr>
        <w:t xml:space="preserve"> kỷ thuật để xốc dữ l</w:t>
      </w:r>
      <w:r w:rsidR="000832C1" w:rsidRPr="003E6772">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3E6772" w:rsidRDefault="000832C1" w:rsidP="00691CCA">
      <w:pPr>
        <w:spacing w:before="120" w:line="360" w:lineRule="auto"/>
        <w:ind w:firstLine="284"/>
        <w:jc w:val="both"/>
        <w:rPr>
          <w:noProof/>
          <w:sz w:val="26"/>
          <w:szCs w:val="26"/>
          <w:lang w:val="vi-VN"/>
        </w:rPr>
      </w:pPr>
      <w:r w:rsidRPr="003E6772">
        <w:rPr>
          <w:noProof/>
          <w:sz w:val="26"/>
          <w:szCs w:val="26"/>
          <w:lang w:val="vi-VN"/>
        </w:rPr>
        <w:t>Dữ liệu sau khi được xốc</w:t>
      </w:r>
      <w:r w:rsidR="00917C42" w:rsidRPr="003E6772">
        <w:rPr>
          <w:noProof/>
          <w:sz w:val="26"/>
          <w:szCs w:val="26"/>
          <w:lang w:val="vi-VN"/>
        </w:rPr>
        <w:t xml:space="preserve"> ngẫu nhiên</w:t>
      </w:r>
      <w:r w:rsidRPr="003E6772">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3E6772" w:rsidRDefault="003731BB" w:rsidP="00BD095A">
      <w:pPr>
        <w:spacing w:before="120" w:line="360" w:lineRule="auto"/>
        <w:ind w:firstLine="284"/>
        <w:jc w:val="both"/>
        <w:rPr>
          <w:noProof/>
          <w:sz w:val="26"/>
          <w:szCs w:val="26"/>
          <w:lang w:val="vi-VN"/>
        </w:rPr>
      </w:pPr>
      <w:r w:rsidRPr="003E6772">
        <w:rPr>
          <w:noProof/>
          <w:sz w:val="26"/>
          <w:szCs w:val="26"/>
          <w:lang w:val="vi-VN"/>
        </w:rPr>
        <w:t>B</w:t>
      </w:r>
      <w:r w:rsidR="000832C1" w:rsidRPr="003E6772">
        <w:rPr>
          <w:noProof/>
          <w:sz w:val="26"/>
          <w:szCs w:val="26"/>
          <w:lang w:val="vi-VN"/>
        </w:rPr>
        <w:t xml:space="preserve">ước tiếp </w:t>
      </w:r>
      <w:r w:rsidRPr="003E6772">
        <w:rPr>
          <w:noProof/>
          <w:sz w:val="26"/>
          <w:szCs w:val="26"/>
          <w:lang w:val="vi-VN"/>
        </w:rPr>
        <w:t xml:space="preserve">theo </w:t>
      </w:r>
      <w:r w:rsidR="000832C1" w:rsidRPr="003E6772">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3E6772" w:rsidRDefault="00163CC8"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3E6772" w:rsidRDefault="00757587" w:rsidP="00BD095A">
      <w:pPr>
        <w:spacing w:before="120" w:line="360" w:lineRule="auto"/>
        <w:jc w:val="both"/>
        <w:rPr>
          <w:noProof/>
          <w:sz w:val="26"/>
          <w:szCs w:val="26"/>
          <w:lang w:val="vi-VN"/>
        </w:rPr>
      </w:pPr>
      <w:r w:rsidRPr="003E6772">
        <w:rPr>
          <w:noProof/>
          <w:sz w:val="26"/>
          <w:szCs w:val="26"/>
          <w:lang w:val="vi-VN"/>
        </w:rPr>
        <w:lastRenderedPageBreak/>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3E6772">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3E6772">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3E6772">
        <w:rPr>
          <w:noProof/>
          <w:sz w:val="26"/>
          <w:szCs w:val="26"/>
          <w:lang w:val="vi-VN"/>
        </w:rPr>
        <w:t>.</w:t>
      </w:r>
    </w:p>
    <w:p w14:paraId="028B3DFD" w14:textId="77777777" w:rsidR="00C926A3" w:rsidRPr="003E6772" w:rsidRDefault="005B3D05" w:rsidP="00BD095A">
      <w:pPr>
        <w:spacing w:before="120" w:line="360" w:lineRule="auto"/>
        <w:ind w:firstLine="284"/>
        <w:jc w:val="both"/>
        <w:rPr>
          <w:noProof/>
          <w:sz w:val="26"/>
          <w:szCs w:val="26"/>
          <w:lang w:val="vi-VN"/>
        </w:rPr>
      </w:pPr>
      <w:r w:rsidRPr="003E6772">
        <w:rPr>
          <w:noProof/>
          <w:sz w:val="26"/>
          <w:szCs w:val="26"/>
          <w:lang w:val="vi-VN"/>
        </w:rPr>
        <w:t>B</w:t>
      </w:r>
      <w:r w:rsidR="00757587" w:rsidRPr="003E6772">
        <w:rPr>
          <w:noProof/>
          <w:sz w:val="26"/>
          <w:szCs w:val="26"/>
          <w:lang w:val="vi-VN"/>
        </w:rPr>
        <w:t xml:space="preserve">ộ dữ liệu vector kèm theo nhãn dán sẽ được đưa vào huấn luyện trong các bộ phân lớp, </w:t>
      </w:r>
      <w:r w:rsidRPr="003E6772">
        <w:rPr>
          <w:noProof/>
          <w:sz w:val="26"/>
          <w:szCs w:val="26"/>
          <w:lang w:val="vi-VN"/>
        </w:rPr>
        <w:t>luận văn</w:t>
      </w:r>
      <w:r w:rsidR="00757587" w:rsidRPr="003E6772">
        <w:rPr>
          <w:noProof/>
          <w:sz w:val="26"/>
          <w:szCs w:val="26"/>
          <w:lang w:val="vi-VN"/>
        </w:rPr>
        <w:t xml:space="preserve"> sẽ sử dụng nhiều bộ phân lớp khác nhau </w:t>
      </w:r>
      <w:r w:rsidR="00DD295A" w:rsidRPr="003E6772">
        <w:rPr>
          <w:noProof/>
          <w:sz w:val="26"/>
          <w:szCs w:val="26"/>
          <w:lang w:val="vi-VN"/>
        </w:rPr>
        <w:t xml:space="preserve">để </w:t>
      </w:r>
      <w:r w:rsidR="00757587" w:rsidRPr="003E6772">
        <w:rPr>
          <w:noProof/>
          <w:sz w:val="26"/>
          <w:szCs w:val="26"/>
          <w:lang w:val="vi-VN"/>
        </w:rPr>
        <w:t xml:space="preserve">có thể </w:t>
      </w:r>
      <w:r w:rsidR="00DD295A" w:rsidRPr="003E6772">
        <w:rPr>
          <w:noProof/>
          <w:sz w:val="26"/>
          <w:szCs w:val="26"/>
          <w:lang w:val="vi-VN"/>
        </w:rPr>
        <w:t>so sánh độ hiệu quả giữa các phương pháp</w:t>
      </w:r>
      <w:r w:rsidR="00757587" w:rsidRPr="003E6772">
        <w:rPr>
          <w:noProof/>
          <w:sz w:val="26"/>
          <w:szCs w:val="26"/>
          <w:lang w:val="vi-VN"/>
        </w:rPr>
        <w:t xml:space="preserve"> trên cùng tập dữ liệu ý kiến đánh giá này</w:t>
      </w:r>
      <w:r w:rsidR="00DD295A" w:rsidRPr="003E6772">
        <w:rPr>
          <w:noProof/>
          <w:sz w:val="26"/>
          <w:szCs w:val="26"/>
          <w:lang w:val="vi-VN"/>
        </w:rPr>
        <w:t>.</w:t>
      </w:r>
    </w:p>
    <w:p w14:paraId="32D5BF58" w14:textId="77777777" w:rsidR="00DD295A" w:rsidRPr="003E6772" w:rsidRDefault="008F7422" w:rsidP="005F643C">
      <w:pPr>
        <w:spacing w:before="120" w:line="360" w:lineRule="auto"/>
        <w:ind w:firstLine="284"/>
        <w:jc w:val="both"/>
        <w:rPr>
          <w:noProof/>
          <w:sz w:val="26"/>
          <w:szCs w:val="26"/>
          <w:lang w:val="vi-VN"/>
        </w:rPr>
      </w:pPr>
      <w:r w:rsidRPr="003E6772">
        <w:rPr>
          <w:noProof/>
          <w:sz w:val="26"/>
          <w:szCs w:val="26"/>
          <w:lang w:val="vi-VN"/>
        </w:rPr>
        <w:t>Mô hình phân lớp được</w:t>
      </w:r>
      <w:r w:rsidR="00DD295A" w:rsidRPr="003E6772">
        <w:rPr>
          <w:noProof/>
          <w:sz w:val="26"/>
          <w:szCs w:val="26"/>
          <w:lang w:val="vi-VN"/>
        </w:rPr>
        <w:t xml:space="preserve"> sử dụng </w:t>
      </w:r>
      <w:r w:rsidRPr="003E6772">
        <w:rPr>
          <w:noProof/>
          <w:sz w:val="26"/>
          <w:szCs w:val="26"/>
          <w:lang w:val="vi-VN"/>
        </w:rPr>
        <w:t>trong luận văn</w:t>
      </w:r>
      <w:r w:rsidR="00DD295A" w:rsidRPr="003E6772">
        <w:rPr>
          <w:noProof/>
          <w:sz w:val="26"/>
          <w:szCs w:val="26"/>
          <w:lang w:val="vi-VN"/>
        </w:rPr>
        <w:t xml:space="preserve"> là:</w:t>
      </w:r>
    </w:p>
    <w:p w14:paraId="4D1A61CC" w14:textId="77777777" w:rsidR="00DD295A" w:rsidRPr="003E6772" w:rsidRDefault="00DD295A" w:rsidP="005F643C">
      <w:pPr>
        <w:pStyle w:val="ListParagraph"/>
        <w:numPr>
          <w:ilvl w:val="0"/>
          <w:numId w:val="49"/>
        </w:numPr>
        <w:spacing w:before="120"/>
        <w:ind w:left="284" w:firstLine="0"/>
        <w:rPr>
          <w:noProof/>
          <w:szCs w:val="26"/>
          <w:lang w:val="vi-VN"/>
        </w:rPr>
      </w:pPr>
      <w:r w:rsidRPr="003E6772">
        <w:rPr>
          <w:noProof/>
          <w:szCs w:val="26"/>
          <w:lang w:val="vi-VN"/>
        </w:rPr>
        <w:t>Mô hình phân lớp Support Vector Machine (SVM)</w:t>
      </w:r>
      <w:r w:rsidR="005B3D05" w:rsidRPr="003E6772">
        <w:rPr>
          <w:noProof/>
          <w:szCs w:val="26"/>
          <w:lang w:val="vi-VN"/>
        </w:rPr>
        <w:t>.</w:t>
      </w:r>
    </w:p>
    <w:p w14:paraId="08269CE4" w14:textId="77777777" w:rsidR="00DD295A" w:rsidRPr="003E6772" w:rsidRDefault="00DD295A" w:rsidP="005F643C">
      <w:pPr>
        <w:pStyle w:val="ListParagraph"/>
        <w:numPr>
          <w:ilvl w:val="0"/>
          <w:numId w:val="49"/>
        </w:numPr>
        <w:spacing w:before="120"/>
        <w:ind w:left="284" w:firstLine="0"/>
        <w:rPr>
          <w:noProof/>
          <w:szCs w:val="26"/>
          <w:lang w:val="vi-VN"/>
        </w:rPr>
      </w:pPr>
      <w:r w:rsidRPr="003E6772">
        <w:rPr>
          <w:noProof/>
          <w:szCs w:val="26"/>
          <w:lang w:val="vi-VN"/>
        </w:rPr>
        <w:t>Mô hình phân lớp Naïve Bayes</w:t>
      </w:r>
      <w:r w:rsidR="005B3D05" w:rsidRPr="003E6772">
        <w:rPr>
          <w:noProof/>
          <w:szCs w:val="26"/>
          <w:lang w:val="vi-VN"/>
        </w:rPr>
        <w:t>.</w:t>
      </w:r>
    </w:p>
    <w:p w14:paraId="4C5D78C5" w14:textId="77777777" w:rsidR="005B3D05" w:rsidRPr="003E6772" w:rsidRDefault="005B3D05" w:rsidP="005F643C">
      <w:pPr>
        <w:pStyle w:val="ListParagraph"/>
        <w:numPr>
          <w:ilvl w:val="0"/>
          <w:numId w:val="49"/>
        </w:numPr>
        <w:spacing w:before="120"/>
        <w:ind w:left="284" w:firstLine="0"/>
        <w:rPr>
          <w:noProof/>
          <w:szCs w:val="26"/>
          <w:lang w:val="vi-VN"/>
        </w:rPr>
      </w:pPr>
      <w:r w:rsidRPr="003E6772">
        <w:rPr>
          <w:noProof/>
          <w:szCs w:val="26"/>
          <w:lang w:val="vi-VN"/>
        </w:rPr>
        <w:t>Mô hình phân lớp cây quyết định.</w:t>
      </w:r>
    </w:p>
    <w:p w14:paraId="38EF0245" w14:textId="77777777" w:rsidR="007047BF" w:rsidRPr="003E6772" w:rsidRDefault="003E5237" w:rsidP="009C2A8B">
      <w:pPr>
        <w:spacing w:before="120" w:line="360" w:lineRule="auto"/>
        <w:ind w:firstLine="284"/>
        <w:jc w:val="both"/>
        <w:rPr>
          <w:noProof/>
          <w:sz w:val="36"/>
          <w:lang w:val="vi-VN"/>
        </w:rPr>
      </w:pPr>
      <w:r w:rsidRPr="003E6772">
        <w:rPr>
          <w:noProof/>
          <w:sz w:val="26"/>
          <w:szCs w:val="26"/>
          <w:lang w:val="vi-VN"/>
        </w:rPr>
        <w:t>Về kỷ thuật t</w:t>
      </w:r>
      <w:r w:rsidR="009C2A8B" w:rsidRPr="003E6772">
        <w:rPr>
          <w:noProof/>
          <w:sz w:val="26"/>
          <w:szCs w:val="26"/>
          <w:lang w:val="vi-VN"/>
        </w:rPr>
        <w:t xml:space="preserve">rong </w:t>
      </w:r>
      <w:r w:rsidR="00587994" w:rsidRPr="003E6772">
        <w:rPr>
          <w:noProof/>
          <w:sz w:val="26"/>
          <w:szCs w:val="26"/>
          <w:lang w:val="vi-VN"/>
        </w:rPr>
        <w:t>luận văn này để triển khai các bộ phân lớp tôi sử dụng một thư viện khá phổ viện trong Python là Sklearn, thư viện này hỗ trợ</w:t>
      </w:r>
      <w:r w:rsidR="007C71D3" w:rsidRPr="003E6772">
        <w:rPr>
          <w:noProof/>
          <w:sz w:val="26"/>
          <w:szCs w:val="26"/>
          <w:lang w:val="vi-VN"/>
        </w:rPr>
        <w:t xml:space="preserve"> thực thi</w:t>
      </w:r>
      <w:r w:rsidR="00587994" w:rsidRPr="003E6772">
        <w:rPr>
          <w:noProof/>
          <w:sz w:val="26"/>
          <w:szCs w:val="26"/>
          <w:lang w:val="vi-VN"/>
        </w:rPr>
        <w:t xml:space="preserve"> nhiều phương pháp phân lớp khác nhau phù hợp với quy mô</w:t>
      </w:r>
      <w:r w:rsidR="004A4703" w:rsidRPr="003E6772">
        <w:rPr>
          <w:noProof/>
          <w:sz w:val="26"/>
          <w:szCs w:val="26"/>
          <w:lang w:val="vi-VN"/>
        </w:rPr>
        <w:t xml:space="preserve"> và yêu cầu</w:t>
      </w:r>
      <w:r w:rsidR="00587994" w:rsidRPr="003E6772">
        <w:rPr>
          <w:noProof/>
          <w:sz w:val="26"/>
          <w:szCs w:val="26"/>
          <w:lang w:val="vi-VN"/>
        </w:rPr>
        <w:t xml:space="preserve"> luận văn.</w:t>
      </w:r>
      <w:r w:rsidR="001D5B7E" w:rsidRPr="003E6772">
        <w:rPr>
          <w:noProof/>
          <w:sz w:val="26"/>
          <w:szCs w:val="26"/>
          <w:lang w:val="vi-VN"/>
        </w:rPr>
        <w:t xml:space="preserve"> </w:t>
      </w:r>
      <w:r w:rsidR="00BC3B56" w:rsidRPr="003E6772">
        <w:rPr>
          <w:noProof/>
          <w:sz w:val="26"/>
          <w:szCs w:val="26"/>
          <w:lang w:val="vi-VN"/>
        </w:rPr>
        <w:t>Chi tiết quá trình quá trình phâ</w:t>
      </w:r>
      <w:r w:rsidR="00F905B6" w:rsidRPr="003E6772">
        <w:rPr>
          <w:noProof/>
          <w:sz w:val="26"/>
          <w:szCs w:val="26"/>
          <w:lang w:val="vi-VN"/>
        </w:rPr>
        <w:t xml:space="preserve">n lớp sẽ được mô tả ở phần thực </w:t>
      </w:r>
      <w:r w:rsidR="00BC3B56" w:rsidRPr="003E6772">
        <w:rPr>
          <w:noProof/>
          <w:sz w:val="26"/>
          <w:szCs w:val="26"/>
          <w:lang w:val="vi-VN"/>
        </w:rPr>
        <w:t>nghiệm</w:t>
      </w:r>
      <w:r w:rsidR="00DE0C76" w:rsidRPr="003E6772">
        <w:rPr>
          <w:noProof/>
          <w:sz w:val="26"/>
          <w:szCs w:val="26"/>
          <w:lang w:val="vi-VN"/>
        </w:rPr>
        <w:t>.</w:t>
      </w:r>
      <w:r w:rsidR="00D151DE" w:rsidRPr="003E6772">
        <w:rPr>
          <w:noProof/>
          <w:sz w:val="36"/>
          <w:lang w:val="vi-VN"/>
        </w:rPr>
        <w:br w:type="page"/>
      </w:r>
    </w:p>
    <w:p w14:paraId="4436EFB3" w14:textId="77777777" w:rsidR="00A22DCC" w:rsidRPr="003E6772" w:rsidRDefault="00D151DE" w:rsidP="004B7BEA">
      <w:pPr>
        <w:pStyle w:val="Heading1"/>
        <w:jc w:val="center"/>
        <w:rPr>
          <w:b w:val="0"/>
          <w:noProof/>
          <w:sz w:val="26"/>
          <w:szCs w:val="26"/>
          <w:lang w:val="vi-VN"/>
        </w:rPr>
      </w:pPr>
      <w:bookmarkStart w:id="62" w:name="_Toc47339692"/>
      <w:r w:rsidRPr="003E6772">
        <w:rPr>
          <w:rFonts w:ascii="Times New Roman" w:hAnsi="Times New Roman"/>
          <w:noProof/>
          <w:sz w:val="36"/>
          <w:lang w:val="vi-VN"/>
        </w:rPr>
        <w:lastRenderedPageBreak/>
        <w:t>CHƯƠNG</w:t>
      </w:r>
      <w:r w:rsidR="00A22DCC" w:rsidRPr="003E6772">
        <w:rPr>
          <w:rFonts w:ascii="Times New Roman" w:hAnsi="Times New Roman"/>
          <w:noProof/>
          <w:sz w:val="36"/>
          <w:lang w:val="vi-VN"/>
        </w:rPr>
        <w:t xml:space="preserve"> 4</w:t>
      </w:r>
      <w:r w:rsidRPr="003E6772">
        <w:rPr>
          <w:rFonts w:ascii="Times New Roman" w:hAnsi="Times New Roman"/>
          <w:noProof/>
          <w:sz w:val="36"/>
          <w:lang w:val="vi-VN"/>
        </w:rPr>
        <w:t xml:space="preserve">: </w:t>
      </w:r>
      <w:r w:rsidR="00A22DCC" w:rsidRPr="003E6772">
        <w:rPr>
          <w:rFonts w:ascii="Times New Roman" w:hAnsi="Times New Roman"/>
          <w:noProof/>
          <w:sz w:val="36"/>
          <w:lang w:val="vi-VN"/>
        </w:rPr>
        <w:t>THỰC NGHIỆM VÀ ĐÁNH GIÁ</w:t>
      </w:r>
      <w:bookmarkEnd w:id="62"/>
    </w:p>
    <w:p w14:paraId="0A968FAE" w14:textId="77777777" w:rsidR="00D635AC" w:rsidRPr="003E6772" w:rsidRDefault="0021298F" w:rsidP="003D0DF2">
      <w:pPr>
        <w:pStyle w:val="Heading2"/>
        <w:numPr>
          <w:ilvl w:val="0"/>
          <w:numId w:val="50"/>
        </w:numPr>
        <w:spacing w:before="120" w:after="0"/>
        <w:ind w:left="0" w:firstLine="284"/>
        <w:rPr>
          <w:rFonts w:ascii="Times New Roman" w:hAnsi="Times New Roman"/>
          <w:i w:val="0"/>
          <w:noProof/>
          <w:lang w:val="vi-VN"/>
        </w:rPr>
      </w:pPr>
      <w:bookmarkStart w:id="63" w:name="_Toc47339693"/>
      <w:r w:rsidRPr="003E6772">
        <w:rPr>
          <w:rFonts w:ascii="Times New Roman" w:hAnsi="Times New Roman"/>
          <w:i w:val="0"/>
          <w:noProof/>
          <w:lang w:val="vi-VN"/>
        </w:rPr>
        <w:t>Môi trường và d</w:t>
      </w:r>
      <w:r w:rsidR="00D635AC" w:rsidRPr="003E6772">
        <w:rPr>
          <w:rFonts w:ascii="Times New Roman" w:hAnsi="Times New Roman"/>
          <w:i w:val="0"/>
          <w:noProof/>
          <w:lang w:val="vi-VN"/>
        </w:rPr>
        <w:t>ữ liệu thực nghiệm</w:t>
      </w:r>
      <w:bookmarkEnd w:id="63"/>
    </w:p>
    <w:p w14:paraId="4D12BE08" w14:textId="77777777" w:rsidR="00255919" w:rsidRPr="003E6772" w:rsidRDefault="004406DE" w:rsidP="003D0DF2">
      <w:pPr>
        <w:pStyle w:val="ListParagraph"/>
        <w:numPr>
          <w:ilvl w:val="0"/>
          <w:numId w:val="51"/>
        </w:numPr>
        <w:spacing w:before="120"/>
        <w:ind w:firstLine="0"/>
        <w:outlineLvl w:val="2"/>
        <w:rPr>
          <w:b/>
          <w:i/>
          <w:noProof/>
          <w:lang w:val="vi-VN"/>
        </w:rPr>
      </w:pPr>
      <w:bookmarkStart w:id="64" w:name="_Toc47339694"/>
      <w:r w:rsidRPr="003E6772">
        <w:rPr>
          <w:b/>
          <w:i/>
          <w:noProof/>
          <w:lang w:val="vi-VN"/>
        </w:rPr>
        <w:t>Môi trường thực nghiệm</w:t>
      </w:r>
      <w:bookmarkEnd w:id="64"/>
    </w:p>
    <w:p w14:paraId="63111F1B" w14:textId="77777777" w:rsidR="00252BC6" w:rsidRPr="003E6772" w:rsidRDefault="00CE0D1A" w:rsidP="003D0DF2">
      <w:pPr>
        <w:spacing w:before="120" w:line="360" w:lineRule="auto"/>
        <w:ind w:firstLine="284"/>
        <w:rPr>
          <w:noProof/>
          <w:sz w:val="26"/>
          <w:szCs w:val="26"/>
          <w:lang w:val="vi-VN"/>
        </w:rPr>
      </w:pPr>
      <w:r w:rsidRPr="003E6772">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3E6772" w:rsidRDefault="004406DE" w:rsidP="003D0DF2">
      <w:pPr>
        <w:pStyle w:val="ListParagraph"/>
        <w:numPr>
          <w:ilvl w:val="0"/>
          <w:numId w:val="51"/>
        </w:numPr>
        <w:spacing w:before="120"/>
        <w:ind w:firstLine="0"/>
        <w:outlineLvl w:val="2"/>
        <w:rPr>
          <w:b/>
          <w:i/>
          <w:noProof/>
          <w:lang w:val="vi-VN"/>
        </w:rPr>
      </w:pPr>
      <w:bookmarkStart w:id="65" w:name="_Toc47339695"/>
      <w:r w:rsidRPr="003E6772">
        <w:rPr>
          <w:b/>
          <w:i/>
          <w:noProof/>
          <w:lang w:val="vi-VN"/>
        </w:rPr>
        <w:t>Công cụ sử dụng</w:t>
      </w:r>
      <w:bookmarkEnd w:id="65"/>
    </w:p>
    <w:p w14:paraId="03F687CD" w14:textId="77777777" w:rsidR="00252BC6" w:rsidRPr="003E6772" w:rsidRDefault="009B79AB" w:rsidP="00FA56C3">
      <w:pPr>
        <w:spacing w:before="120" w:line="360" w:lineRule="auto"/>
        <w:ind w:firstLine="284"/>
        <w:jc w:val="both"/>
        <w:rPr>
          <w:noProof/>
          <w:sz w:val="26"/>
          <w:szCs w:val="26"/>
          <w:lang w:val="vi-VN"/>
        </w:rPr>
      </w:pPr>
      <w:r w:rsidRPr="003E6772">
        <w:rPr>
          <w:noProof/>
          <w:sz w:val="26"/>
          <w:szCs w:val="26"/>
          <w:lang w:val="vi-VN"/>
        </w:rPr>
        <w:t>Trong luận</w:t>
      </w:r>
      <w:r w:rsidR="00723124" w:rsidRPr="003E6772">
        <w:rPr>
          <w:noProof/>
          <w:sz w:val="26"/>
          <w:szCs w:val="26"/>
          <w:lang w:val="vi-VN"/>
        </w:rPr>
        <w:t xml:space="preserve"> văn này tôi xây dựng</w:t>
      </w:r>
      <w:r w:rsidRPr="003E6772">
        <w:rPr>
          <w:noProof/>
          <w:sz w:val="26"/>
          <w:szCs w:val="26"/>
          <w:lang w:val="vi-VN"/>
        </w:rPr>
        <w:t xml:space="preserve"> các thuật toán và mô hình</w:t>
      </w:r>
      <w:r w:rsidR="00723124" w:rsidRPr="003E6772">
        <w:rPr>
          <w:noProof/>
          <w:sz w:val="26"/>
          <w:szCs w:val="26"/>
          <w:lang w:val="vi-VN"/>
        </w:rPr>
        <w:t xml:space="preserve"> thực nghiệm</w:t>
      </w:r>
      <w:r w:rsidRPr="003E6772">
        <w:rPr>
          <w:noProof/>
          <w:sz w:val="26"/>
          <w:szCs w:val="26"/>
          <w:lang w:val="vi-VN"/>
        </w:rPr>
        <w:t xml:space="preserve"> chỉ trên duy nhất một công cụ là Visual Studio Code với phiên bản 1.45.1</w:t>
      </w:r>
      <w:r w:rsidR="00723124" w:rsidRPr="003E6772">
        <w:rPr>
          <w:noProof/>
          <w:sz w:val="26"/>
          <w:szCs w:val="26"/>
          <w:lang w:val="vi-VN"/>
        </w:rPr>
        <w:t xml:space="preserve"> được xây dựng và phát triển bởi Microsoft</w:t>
      </w:r>
      <w:r w:rsidRPr="003E6772">
        <w:rPr>
          <w:noProof/>
          <w:sz w:val="26"/>
          <w:szCs w:val="26"/>
          <w:lang w:val="vi-VN"/>
        </w:rPr>
        <w:t>.</w:t>
      </w:r>
    </w:p>
    <w:p w14:paraId="20DD44E1" w14:textId="77777777" w:rsidR="00F601D8" w:rsidRPr="00163CC8" w:rsidRDefault="00DC3DC8" w:rsidP="00F601D8">
      <w:pPr>
        <w:spacing w:before="120" w:line="360" w:lineRule="auto"/>
        <w:ind w:firstLine="284"/>
        <w:jc w:val="both"/>
        <w:rPr>
          <w:noProof/>
          <w:sz w:val="26"/>
          <w:szCs w:val="26"/>
          <w:lang w:val="vi-VN"/>
        </w:rPr>
      </w:pPr>
      <w:r w:rsidRPr="003E6772">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3E6772" w:rsidDel="00F601D8">
        <w:rPr>
          <w:noProof/>
          <w:sz w:val="26"/>
          <w:szCs w:val="26"/>
          <w:lang w:val="vi-VN"/>
        </w:rPr>
        <w:t xml:space="preserve"> </w:t>
      </w:r>
    </w:p>
    <w:p w14:paraId="7D53E661" w14:textId="63A833BE" w:rsidR="00DC3DC8" w:rsidRPr="003E6772" w:rsidRDefault="00DC3DC8" w:rsidP="00F601D8">
      <w:pPr>
        <w:spacing w:before="120" w:line="360" w:lineRule="auto"/>
        <w:ind w:firstLine="284"/>
        <w:jc w:val="both"/>
        <w:rPr>
          <w:noProof/>
          <w:sz w:val="26"/>
          <w:szCs w:val="26"/>
          <w:lang w:val="vi-VN"/>
        </w:rPr>
      </w:pPr>
      <w:r w:rsidRPr="003E6772">
        <w:rPr>
          <w:noProof/>
          <w:sz w:val="26"/>
          <w:szCs w:val="26"/>
          <w:lang w:val="vi-VN"/>
        </w:rPr>
        <w:t xml:space="preserve">Để thực thi các lệnh </w:t>
      </w:r>
      <w:r w:rsidR="00FA56C3" w:rsidRPr="003E6772">
        <w:rPr>
          <w:noProof/>
          <w:sz w:val="26"/>
          <w:szCs w:val="26"/>
          <w:lang w:val="vi-VN"/>
        </w:rPr>
        <w:t>khi lập trình ngôn ngữ python tôi</w:t>
      </w:r>
      <w:r w:rsidR="00AB0C6A" w:rsidRPr="003E6772">
        <w:rPr>
          <w:noProof/>
          <w:sz w:val="26"/>
          <w:szCs w:val="26"/>
          <w:lang w:val="vi-VN"/>
        </w:rPr>
        <w:t xml:space="preserve"> sử dụng công cụ Terminal được hỗ trợ sẵn trong chương trình Visual Studio Code.</w:t>
      </w:r>
    </w:p>
    <w:p w14:paraId="16BA1C64" w14:textId="77777777" w:rsidR="004406DE" w:rsidRPr="003E6772" w:rsidRDefault="004406DE" w:rsidP="00F16DC4">
      <w:pPr>
        <w:pStyle w:val="ListParagraph"/>
        <w:numPr>
          <w:ilvl w:val="0"/>
          <w:numId w:val="51"/>
        </w:numPr>
        <w:ind w:firstLine="0"/>
        <w:outlineLvl w:val="2"/>
        <w:rPr>
          <w:b/>
          <w:i/>
          <w:noProof/>
          <w:lang w:val="vi-VN"/>
        </w:rPr>
      </w:pPr>
      <w:bookmarkStart w:id="66" w:name="_Toc47339696"/>
      <w:r w:rsidRPr="003E6772">
        <w:rPr>
          <w:b/>
          <w:i/>
          <w:noProof/>
          <w:lang w:val="vi-VN"/>
        </w:rPr>
        <w:t>Dữ liệu thực nghiệm</w:t>
      </w:r>
      <w:bookmarkEnd w:id="66"/>
    </w:p>
    <w:p w14:paraId="7CDFD342" w14:textId="05AE4157" w:rsidR="006F6AB5" w:rsidRPr="001041DE" w:rsidRDefault="001134E6" w:rsidP="006E51E8">
      <w:pPr>
        <w:spacing w:before="120" w:line="360" w:lineRule="auto"/>
        <w:ind w:firstLine="284"/>
        <w:jc w:val="both"/>
        <w:rPr>
          <w:noProof/>
          <w:sz w:val="26"/>
          <w:szCs w:val="26"/>
          <w:lang w:val="vi-VN"/>
        </w:rPr>
      </w:pPr>
      <w:r w:rsidRPr="001041DE">
        <w:rPr>
          <w:noProof/>
          <w:sz w:val="26"/>
          <w:szCs w:val="26"/>
          <w:lang w:val="vi-VN"/>
        </w:rPr>
        <w:t xml:space="preserve">Dữ liệu thực nghiệm trong luận văn này là tổng hợp các ý kiến đánh giá chất lượng giảng viên </w:t>
      </w:r>
      <w:r w:rsidR="00961FAF" w:rsidRPr="003F17CB">
        <w:rPr>
          <w:noProof/>
          <w:sz w:val="26"/>
          <w:szCs w:val="26"/>
          <w:lang w:val="vi-VN"/>
        </w:rPr>
        <w:t xml:space="preserve">trong học kì I năm học 2016-2017 của Trường Đại học Công Nghệ </w:t>
      </w:r>
      <w:r w:rsidR="00D36811" w:rsidRPr="00AA1EA7">
        <w:rPr>
          <w:noProof/>
          <w:sz w:val="26"/>
          <w:szCs w:val="26"/>
          <w:lang w:val="vi-VN"/>
        </w:rPr>
        <w:t>TP.</w:t>
      </w:r>
      <w:r w:rsidR="00D36811" w:rsidRPr="002B65C6">
        <w:rPr>
          <w:noProof/>
          <w:sz w:val="26"/>
          <w:szCs w:val="26"/>
          <w:lang w:val="vi-VN"/>
        </w:rPr>
        <w:t xml:space="preserve"> Hồ Chí Minh</w:t>
      </w:r>
      <w:r w:rsidR="00211E57" w:rsidRPr="001041DE">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31B88E41" w14:textId="34933D1E" w:rsidR="00961FAF" w:rsidRPr="003E6772" w:rsidRDefault="00211E57" w:rsidP="006E51E8">
      <w:pPr>
        <w:spacing w:before="120" w:line="360" w:lineRule="auto"/>
        <w:jc w:val="center"/>
        <w:rPr>
          <w:noProof/>
          <w:sz w:val="26"/>
          <w:szCs w:val="26"/>
          <w:lang w:val="vi-VN"/>
        </w:rPr>
      </w:pPr>
      <w:r w:rsidRPr="003E6772">
        <w:rPr>
          <w:noProof/>
          <w:sz w:val="26"/>
          <w:szCs w:val="26"/>
        </w:rPr>
        <w:lastRenderedPageBreak/>
        <w:drawing>
          <wp:inline distT="0" distB="0" distL="0" distR="0" wp14:anchorId="0F9C7095" wp14:editId="7F97BEF2">
            <wp:extent cx="5318150" cy="2618842"/>
            <wp:effectExtent l="0" t="0" r="15875" b="1016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361015" w14:textId="60E0E251" w:rsidR="00961FAF" w:rsidRPr="003E6772" w:rsidRDefault="006E51E8" w:rsidP="006E51E8">
      <w:pPr>
        <w:pStyle w:val="Caption"/>
        <w:spacing w:before="120" w:after="0" w:line="360" w:lineRule="auto"/>
        <w:jc w:val="center"/>
        <w:rPr>
          <w:noProof/>
          <w:sz w:val="26"/>
          <w:szCs w:val="26"/>
          <w:lang w:val="vi-VN"/>
        </w:rPr>
      </w:pPr>
      <w:bookmarkStart w:id="67" w:name="_Toc47274460"/>
      <w:r w:rsidRPr="003E6772">
        <w:rPr>
          <w:b w:val="0"/>
          <w:i/>
          <w:noProof/>
          <w:color w:val="auto"/>
          <w:sz w:val="26"/>
          <w:szCs w:val="26"/>
          <w:lang w:val="vi-VN"/>
        </w:rPr>
        <w:t>Hình 4-</w:t>
      </w:r>
      <w:r w:rsidR="00BE1644" w:rsidRPr="00163CC8">
        <w:rPr>
          <w:b w:val="0"/>
          <w:i/>
          <w:noProof/>
          <w:color w:val="auto"/>
          <w:sz w:val="26"/>
          <w:szCs w:val="26"/>
          <w:lang w:val="vi-VN"/>
        </w:rPr>
        <w:t>1</w:t>
      </w:r>
      <w:r w:rsidRPr="003E6772">
        <w:rPr>
          <w:b w:val="0"/>
          <w:i/>
          <w:noProof/>
          <w:color w:val="auto"/>
          <w:sz w:val="26"/>
          <w:szCs w:val="26"/>
          <w:lang w:val="vi-VN"/>
        </w:rPr>
        <w:t xml:space="preserve"> Tỉ lệ dữ liệu sử dụng trong thực nghiệm.</w:t>
      </w:r>
      <w:bookmarkEnd w:id="67"/>
    </w:p>
    <w:p w14:paraId="0513BF83" w14:textId="77777777" w:rsidR="00BB12AD" w:rsidRPr="003E6772"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68" w:name="_Toc47339697"/>
      <w:r w:rsidRPr="003E6772">
        <w:rPr>
          <w:rFonts w:ascii="Times New Roman" w:hAnsi="Times New Roman"/>
          <w:i w:val="0"/>
          <w:noProof/>
          <w:lang w:val="vi-VN"/>
        </w:rPr>
        <w:t>Phương pháp đánh giá</w:t>
      </w:r>
      <w:bookmarkEnd w:id="68"/>
    </w:p>
    <w:p w14:paraId="61A6BBCF" w14:textId="77777777" w:rsidR="009448BB" w:rsidRPr="003E6772" w:rsidRDefault="00B0775E" w:rsidP="006E51E8">
      <w:pPr>
        <w:spacing w:before="120" w:line="360" w:lineRule="auto"/>
        <w:ind w:firstLine="284"/>
        <w:jc w:val="both"/>
        <w:rPr>
          <w:noProof/>
          <w:sz w:val="26"/>
          <w:szCs w:val="26"/>
          <w:lang w:val="vi-VN"/>
        </w:rPr>
      </w:pPr>
      <w:r w:rsidRPr="003E6772">
        <w:rPr>
          <w:noProof/>
          <w:sz w:val="26"/>
          <w:szCs w:val="26"/>
          <w:lang w:val="vi-VN"/>
        </w:rPr>
        <w:t xml:space="preserve">Một hệ thống phân lớp hay dự đoán cảm xúc sẽ được đánh giá độ hiệu quả qua các tiêu chí sau: </w:t>
      </w:r>
    </w:p>
    <w:p w14:paraId="547FEF61" w14:textId="77777777" w:rsidR="00B0775E" w:rsidRPr="003E6772" w:rsidRDefault="00B0775E" w:rsidP="006E51E8">
      <w:pPr>
        <w:pStyle w:val="ListParagraph"/>
        <w:numPr>
          <w:ilvl w:val="0"/>
          <w:numId w:val="52"/>
        </w:numPr>
        <w:spacing w:before="120"/>
        <w:ind w:left="284" w:firstLine="0"/>
        <w:rPr>
          <w:noProof/>
          <w:szCs w:val="26"/>
          <w:lang w:val="vi-VN"/>
        </w:rPr>
      </w:pPr>
      <w:r w:rsidRPr="003E6772">
        <w:rPr>
          <w:noProof/>
          <w:szCs w:val="26"/>
          <w:lang w:val="vi-VN"/>
        </w:rPr>
        <w:t>Độ chính xác (precision)</w:t>
      </w:r>
    </w:p>
    <w:p w14:paraId="4B0F4DC1" w14:textId="77777777" w:rsidR="00B0775E" w:rsidRPr="003E6772" w:rsidRDefault="00B0775E" w:rsidP="006E51E8">
      <w:pPr>
        <w:pStyle w:val="ListParagraph"/>
        <w:numPr>
          <w:ilvl w:val="0"/>
          <w:numId w:val="52"/>
        </w:numPr>
        <w:spacing w:before="120"/>
        <w:ind w:left="284" w:firstLine="0"/>
        <w:rPr>
          <w:noProof/>
          <w:szCs w:val="26"/>
          <w:lang w:val="vi-VN"/>
        </w:rPr>
      </w:pPr>
      <w:r w:rsidRPr="003E6772">
        <w:rPr>
          <w:noProof/>
          <w:szCs w:val="26"/>
          <w:lang w:val="vi-VN"/>
        </w:rPr>
        <w:t>Độ bao phủ (recall)</w:t>
      </w:r>
    </w:p>
    <w:p w14:paraId="2526C613" w14:textId="77777777" w:rsidR="00B0775E" w:rsidRPr="003E6772" w:rsidRDefault="00B0775E" w:rsidP="006E51E8">
      <w:pPr>
        <w:pStyle w:val="ListParagraph"/>
        <w:numPr>
          <w:ilvl w:val="0"/>
          <w:numId w:val="52"/>
        </w:numPr>
        <w:spacing w:before="120"/>
        <w:ind w:left="284" w:firstLine="0"/>
        <w:rPr>
          <w:noProof/>
          <w:szCs w:val="26"/>
          <w:lang w:val="vi-VN"/>
        </w:rPr>
      </w:pPr>
      <w:r w:rsidRPr="003E6772">
        <w:rPr>
          <w:noProof/>
          <w:szCs w:val="26"/>
          <w:lang w:val="vi-VN"/>
        </w:rPr>
        <w:t>F1</w:t>
      </w:r>
    </w:p>
    <w:p w14:paraId="5B897C06" w14:textId="77777777" w:rsidR="00C4728B" w:rsidRPr="003E6772" w:rsidRDefault="0030154B" w:rsidP="006E51E8">
      <w:pPr>
        <w:spacing w:before="120" w:line="360" w:lineRule="auto"/>
        <w:ind w:firstLine="284"/>
        <w:jc w:val="both"/>
        <w:rPr>
          <w:noProof/>
          <w:sz w:val="26"/>
          <w:szCs w:val="26"/>
          <w:lang w:val="vi-VN"/>
        </w:rPr>
      </w:pPr>
      <w:r w:rsidRPr="003E6772">
        <w:rPr>
          <w:noProof/>
          <w:sz w:val="26"/>
          <w:szCs w:val="26"/>
          <w:lang w:val="vi-VN"/>
        </w:rPr>
        <w:t>Để có thể dễ dàng tính toán được các thông số này người ta đã sử dụng một ma trận confustion matrix gồm 4 chỉ số</w:t>
      </w:r>
      <w:r w:rsidR="006E6AD6" w:rsidRPr="003E6772">
        <w:rPr>
          <w:noProof/>
          <w:sz w:val="26"/>
          <w:szCs w:val="26"/>
          <w:lang w:val="vi-VN"/>
        </w:rPr>
        <w:t xml:space="preserve">: TP, TN, FP, FN. </w:t>
      </w:r>
    </w:p>
    <w:p w14:paraId="4467EA11" w14:textId="77777777" w:rsidR="0030154B" w:rsidRPr="003E6772" w:rsidRDefault="006E6AD6" w:rsidP="00302861">
      <w:pPr>
        <w:spacing w:before="120" w:line="360" w:lineRule="auto"/>
        <w:ind w:firstLine="284"/>
        <w:jc w:val="both"/>
        <w:rPr>
          <w:noProof/>
          <w:sz w:val="26"/>
          <w:szCs w:val="26"/>
          <w:lang w:val="vi-VN"/>
        </w:rPr>
      </w:pPr>
      <w:r w:rsidRPr="003E6772">
        <w:rPr>
          <w:noProof/>
          <w:sz w:val="26"/>
          <w:szCs w:val="26"/>
          <w:lang w:val="vi-VN"/>
        </w:rPr>
        <w:t xml:space="preserve">Giả sử bộ phân lớp </w:t>
      </w:r>
      <w:r w:rsidR="00271EB3" w:rsidRPr="003E6772">
        <w:rPr>
          <w:noProof/>
          <w:sz w:val="26"/>
          <w:szCs w:val="26"/>
          <w:lang w:val="vi-VN"/>
        </w:rPr>
        <w:t xml:space="preserve">được </w:t>
      </w:r>
      <w:r w:rsidRPr="003E6772">
        <w:rPr>
          <w:noProof/>
          <w:sz w:val="26"/>
          <w:szCs w:val="26"/>
          <w:lang w:val="vi-VN"/>
        </w:rPr>
        <w:t xml:space="preserve">sử dụng </w:t>
      </w:r>
      <w:r w:rsidR="00271EB3" w:rsidRPr="003E6772">
        <w:rPr>
          <w:noProof/>
          <w:sz w:val="26"/>
          <w:szCs w:val="26"/>
          <w:lang w:val="vi-VN"/>
        </w:rPr>
        <w:t xml:space="preserve">dự đoán dữ liệu thuộc về </w:t>
      </w:r>
      <w:r w:rsidRPr="003E6772">
        <w:rPr>
          <w:noProof/>
          <w:sz w:val="26"/>
          <w:szCs w:val="26"/>
          <w:lang w:val="vi-VN"/>
        </w:rPr>
        <w:t xml:space="preserve">2 lớp a và b </w:t>
      </w:r>
      <w:r w:rsidR="00271EB3" w:rsidRPr="003E6772">
        <w:rPr>
          <w:noProof/>
          <w:sz w:val="26"/>
          <w:szCs w:val="26"/>
          <w:lang w:val="vi-VN"/>
        </w:rPr>
        <w:t xml:space="preserve">khi đó </w:t>
      </w:r>
      <w:r w:rsidRPr="003E6772">
        <w:rPr>
          <w:noProof/>
          <w:sz w:val="26"/>
          <w:szCs w:val="26"/>
          <w:lang w:val="vi-VN"/>
        </w:rPr>
        <w:t xml:space="preserve">các giá trị TP, </w:t>
      </w:r>
      <w:r w:rsidR="00302861" w:rsidRPr="003E6772">
        <w:rPr>
          <w:noProof/>
          <w:sz w:val="26"/>
          <w:szCs w:val="26"/>
          <w:lang w:val="vi-VN"/>
        </w:rPr>
        <w:t>TN, FP, FN sẽ được hiểu như sau</w:t>
      </w:r>
      <w:r w:rsidR="0030154B" w:rsidRPr="003E6772">
        <w:rPr>
          <w:noProof/>
          <w:sz w:val="26"/>
          <w:szCs w:val="26"/>
          <w:lang w:val="vi-VN"/>
        </w:rPr>
        <w:t>:</w:t>
      </w:r>
    </w:p>
    <w:p w14:paraId="618B59A0" w14:textId="77777777" w:rsidR="0030154B" w:rsidRPr="003E6772" w:rsidRDefault="0030154B" w:rsidP="005D30E1">
      <w:pPr>
        <w:pStyle w:val="ListParagraph"/>
        <w:numPr>
          <w:ilvl w:val="0"/>
          <w:numId w:val="53"/>
        </w:numPr>
        <w:spacing w:before="120"/>
        <w:ind w:left="284" w:firstLine="0"/>
        <w:rPr>
          <w:noProof/>
          <w:szCs w:val="26"/>
          <w:lang w:val="vi-VN"/>
        </w:rPr>
      </w:pPr>
      <w:r w:rsidRPr="003E6772">
        <w:rPr>
          <w:noProof/>
          <w:szCs w:val="26"/>
          <w:lang w:val="vi-VN"/>
        </w:rPr>
        <w:t>TP (True Positive): Số lượng dự đoán chính xác</w:t>
      </w:r>
      <w:r w:rsidR="006E6AD6" w:rsidRPr="003E6772">
        <w:rPr>
          <w:noProof/>
          <w:szCs w:val="26"/>
          <w:lang w:val="vi-VN"/>
        </w:rPr>
        <w:t xml:space="preserve"> lớp a.</w:t>
      </w:r>
    </w:p>
    <w:p w14:paraId="39FA4BF5" w14:textId="77777777" w:rsidR="0030154B" w:rsidRPr="003E6772" w:rsidRDefault="0030154B" w:rsidP="005D30E1">
      <w:pPr>
        <w:pStyle w:val="ListParagraph"/>
        <w:numPr>
          <w:ilvl w:val="0"/>
          <w:numId w:val="53"/>
        </w:numPr>
        <w:spacing w:before="120"/>
        <w:ind w:left="284" w:firstLine="0"/>
        <w:rPr>
          <w:noProof/>
          <w:szCs w:val="26"/>
          <w:lang w:val="vi-VN"/>
        </w:rPr>
      </w:pPr>
      <w:r w:rsidRPr="003E6772">
        <w:rPr>
          <w:bCs/>
          <w:noProof/>
          <w:szCs w:val="26"/>
          <w:lang w:val="vi-VN"/>
        </w:rPr>
        <w:t>TN (True Negative)</w:t>
      </w:r>
      <w:r w:rsidRPr="003E6772">
        <w:rPr>
          <w:noProof/>
          <w:szCs w:val="26"/>
          <w:lang w:val="vi-VN"/>
        </w:rPr>
        <w:t xml:space="preserve">: Số lương dự đoán chính xác </w:t>
      </w:r>
      <w:r w:rsidR="006E6AD6" w:rsidRPr="003E6772">
        <w:rPr>
          <w:noProof/>
          <w:szCs w:val="26"/>
          <w:lang w:val="vi-VN"/>
        </w:rPr>
        <w:t>lớp b.</w:t>
      </w:r>
    </w:p>
    <w:p w14:paraId="5240C102" w14:textId="77777777" w:rsidR="0030154B" w:rsidRPr="003E6772" w:rsidRDefault="0030154B" w:rsidP="005D30E1">
      <w:pPr>
        <w:pStyle w:val="ListParagraph"/>
        <w:numPr>
          <w:ilvl w:val="0"/>
          <w:numId w:val="53"/>
        </w:numPr>
        <w:spacing w:before="120"/>
        <w:ind w:left="284" w:firstLine="0"/>
        <w:rPr>
          <w:noProof/>
          <w:szCs w:val="26"/>
          <w:lang w:val="vi-VN"/>
        </w:rPr>
      </w:pPr>
      <w:r w:rsidRPr="003E6772">
        <w:rPr>
          <w:bCs/>
          <w:noProof/>
          <w:szCs w:val="26"/>
          <w:lang w:val="vi-VN"/>
        </w:rPr>
        <w:t>FP (False Positive)</w:t>
      </w:r>
      <w:r w:rsidRPr="003E6772">
        <w:rPr>
          <w:noProof/>
          <w:szCs w:val="26"/>
          <w:lang w:val="vi-VN"/>
        </w:rPr>
        <w:t>: Số lượng các dự đoán sai lệch</w:t>
      </w:r>
      <w:r w:rsidR="006E6AD6" w:rsidRPr="003E6772">
        <w:rPr>
          <w:noProof/>
          <w:szCs w:val="26"/>
          <w:lang w:val="vi-VN"/>
        </w:rPr>
        <w:t xml:space="preserve"> lớp a</w:t>
      </w:r>
      <w:r w:rsidRPr="003E6772">
        <w:rPr>
          <w:noProof/>
          <w:szCs w:val="26"/>
          <w:lang w:val="vi-VN"/>
        </w:rPr>
        <w:t xml:space="preserve">. Là khi mô hình dự đoán </w:t>
      </w:r>
      <w:r w:rsidR="006E6AD6" w:rsidRPr="003E6772">
        <w:rPr>
          <w:noProof/>
          <w:szCs w:val="26"/>
          <w:lang w:val="vi-VN"/>
        </w:rPr>
        <w:t>lớp a nhưng thật sự dữ liệu thuộc về lớp b</w:t>
      </w:r>
      <w:r w:rsidRPr="003E6772">
        <w:rPr>
          <w:noProof/>
          <w:szCs w:val="26"/>
          <w:lang w:val="vi-VN"/>
        </w:rPr>
        <w:t>.</w:t>
      </w:r>
    </w:p>
    <w:p w14:paraId="19393CC0" w14:textId="77777777" w:rsidR="0030154B" w:rsidRPr="003E6772" w:rsidRDefault="0030154B" w:rsidP="005D30E1">
      <w:pPr>
        <w:pStyle w:val="ListParagraph"/>
        <w:numPr>
          <w:ilvl w:val="0"/>
          <w:numId w:val="53"/>
        </w:numPr>
        <w:spacing w:before="120"/>
        <w:ind w:left="284" w:firstLine="0"/>
        <w:rPr>
          <w:noProof/>
          <w:szCs w:val="26"/>
          <w:lang w:val="vi-VN"/>
        </w:rPr>
      </w:pPr>
      <w:r w:rsidRPr="003E6772">
        <w:rPr>
          <w:bCs/>
          <w:noProof/>
          <w:szCs w:val="26"/>
          <w:lang w:val="vi-VN"/>
        </w:rPr>
        <w:t>FN (False Negative</w:t>
      </w:r>
      <w:r w:rsidRPr="003E6772">
        <w:rPr>
          <w:b/>
          <w:bCs/>
          <w:noProof/>
          <w:szCs w:val="26"/>
          <w:lang w:val="vi-VN"/>
        </w:rPr>
        <w:t>)</w:t>
      </w:r>
      <w:r w:rsidRPr="003E6772">
        <w:rPr>
          <w:noProof/>
          <w:szCs w:val="26"/>
          <w:lang w:val="vi-VN"/>
        </w:rPr>
        <w:t xml:space="preserve">: Số lượng các dự đoán sai lệch </w:t>
      </w:r>
      <w:r w:rsidR="006E6AD6" w:rsidRPr="003E6772">
        <w:rPr>
          <w:noProof/>
          <w:szCs w:val="26"/>
          <w:lang w:val="vi-VN"/>
        </w:rPr>
        <w:t>trong lớp b</w:t>
      </w:r>
      <w:r w:rsidRPr="003E6772">
        <w:rPr>
          <w:noProof/>
          <w:szCs w:val="26"/>
          <w:lang w:val="vi-VN"/>
        </w:rPr>
        <w:t xml:space="preserve">. Là khi mô hình dự </w:t>
      </w:r>
      <w:r w:rsidR="006E6AD6" w:rsidRPr="003E6772">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3E6772" w14:paraId="39B74093" w14:textId="77777777" w:rsidTr="0011513D">
        <w:trPr>
          <w:jc w:val="center"/>
        </w:trPr>
        <w:tc>
          <w:tcPr>
            <w:tcW w:w="2124" w:type="dxa"/>
          </w:tcPr>
          <w:p w14:paraId="43DC4F1E" w14:textId="77777777" w:rsidR="0011513D" w:rsidRPr="00E57634" w:rsidRDefault="0011513D" w:rsidP="005D30E1">
            <w:pPr>
              <w:spacing w:before="120" w:line="360" w:lineRule="auto"/>
              <w:rPr>
                <w:noProof/>
                <w:szCs w:val="26"/>
                <w:lang w:val="vi-VN"/>
              </w:rPr>
            </w:pPr>
          </w:p>
        </w:tc>
        <w:tc>
          <w:tcPr>
            <w:tcW w:w="3222" w:type="dxa"/>
          </w:tcPr>
          <w:p w14:paraId="75D402AB" w14:textId="77777777" w:rsidR="0011513D" w:rsidRPr="00E57634" w:rsidRDefault="0011513D" w:rsidP="005D30E1">
            <w:pPr>
              <w:spacing w:before="120" w:line="360" w:lineRule="auto"/>
              <w:jc w:val="center"/>
              <w:rPr>
                <w:noProof/>
                <w:szCs w:val="26"/>
                <w:lang w:val="vi-VN"/>
              </w:rPr>
            </w:pPr>
            <w:r w:rsidRPr="00E57634">
              <w:rPr>
                <w:noProof/>
                <w:lang w:val="vi-VN"/>
              </w:rPr>
              <w:t>Predicted as Positive</w:t>
            </w:r>
          </w:p>
        </w:tc>
        <w:tc>
          <w:tcPr>
            <w:tcW w:w="2574" w:type="dxa"/>
          </w:tcPr>
          <w:p w14:paraId="617752FB" w14:textId="77777777" w:rsidR="0011513D" w:rsidRPr="00E57634" w:rsidRDefault="0011513D" w:rsidP="005D30E1">
            <w:pPr>
              <w:spacing w:before="120" w:line="360" w:lineRule="auto"/>
              <w:jc w:val="center"/>
              <w:rPr>
                <w:noProof/>
                <w:szCs w:val="26"/>
                <w:lang w:val="vi-VN"/>
              </w:rPr>
            </w:pPr>
            <w:r w:rsidRPr="00E57634">
              <w:rPr>
                <w:noProof/>
                <w:lang w:val="vi-VN"/>
              </w:rPr>
              <w:t>Predicted as Negative</w:t>
            </w:r>
          </w:p>
        </w:tc>
      </w:tr>
      <w:tr w:rsidR="0011513D" w:rsidRPr="003E6772" w14:paraId="0614C289" w14:textId="77777777" w:rsidTr="0011513D">
        <w:trPr>
          <w:jc w:val="center"/>
        </w:trPr>
        <w:tc>
          <w:tcPr>
            <w:tcW w:w="2124" w:type="dxa"/>
          </w:tcPr>
          <w:p w14:paraId="463515A1" w14:textId="77777777" w:rsidR="0011513D" w:rsidRPr="00E57634" w:rsidRDefault="0011513D" w:rsidP="005D30E1">
            <w:pPr>
              <w:spacing w:before="120" w:line="360" w:lineRule="auto"/>
              <w:rPr>
                <w:noProof/>
                <w:szCs w:val="26"/>
                <w:lang w:val="vi-VN"/>
              </w:rPr>
            </w:pPr>
            <w:r w:rsidRPr="00E57634">
              <w:rPr>
                <w:noProof/>
                <w:color w:val="000000"/>
                <w:shd w:val="clear" w:color="auto" w:fill="FFFFFF"/>
                <w:lang w:val="vi-VN"/>
              </w:rPr>
              <w:t>Actual: Positive</w:t>
            </w:r>
          </w:p>
        </w:tc>
        <w:tc>
          <w:tcPr>
            <w:tcW w:w="3222" w:type="dxa"/>
          </w:tcPr>
          <w:p w14:paraId="7D8B8D3D" w14:textId="77777777" w:rsidR="0011513D" w:rsidRPr="00E57634" w:rsidRDefault="0011513D" w:rsidP="005D30E1">
            <w:pPr>
              <w:spacing w:before="120" w:line="360" w:lineRule="auto"/>
              <w:jc w:val="center"/>
              <w:rPr>
                <w:noProof/>
                <w:szCs w:val="26"/>
                <w:lang w:val="vi-VN"/>
              </w:rPr>
            </w:pPr>
            <w:r w:rsidRPr="00E57634">
              <w:rPr>
                <w:noProof/>
                <w:szCs w:val="26"/>
                <w:lang w:val="vi-VN"/>
              </w:rPr>
              <w:t>TP</w:t>
            </w:r>
          </w:p>
        </w:tc>
        <w:tc>
          <w:tcPr>
            <w:tcW w:w="2574" w:type="dxa"/>
          </w:tcPr>
          <w:p w14:paraId="6DB64F80" w14:textId="77777777" w:rsidR="0011513D" w:rsidRPr="00E10BEF" w:rsidRDefault="0011513D" w:rsidP="005D30E1">
            <w:pPr>
              <w:spacing w:before="120" w:line="360" w:lineRule="auto"/>
              <w:jc w:val="center"/>
              <w:rPr>
                <w:noProof/>
                <w:szCs w:val="26"/>
                <w:lang w:val="vi-VN"/>
              </w:rPr>
            </w:pPr>
            <w:r w:rsidRPr="00E10BEF">
              <w:rPr>
                <w:noProof/>
                <w:szCs w:val="26"/>
                <w:lang w:val="vi-VN"/>
              </w:rPr>
              <w:t>FP</w:t>
            </w:r>
          </w:p>
        </w:tc>
      </w:tr>
      <w:tr w:rsidR="0011513D" w:rsidRPr="003E6772" w14:paraId="2C9E555A" w14:textId="77777777" w:rsidTr="0011513D">
        <w:trPr>
          <w:trHeight w:val="234"/>
          <w:jc w:val="center"/>
        </w:trPr>
        <w:tc>
          <w:tcPr>
            <w:tcW w:w="2124" w:type="dxa"/>
          </w:tcPr>
          <w:p w14:paraId="6577BDEF" w14:textId="77777777" w:rsidR="0011513D" w:rsidRPr="00E57634" w:rsidRDefault="0011513D" w:rsidP="005D30E1">
            <w:pPr>
              <w:spacing w:before="120" w:line="360" w:lineRule="auto"/>
              <w:rPr>
                <w:noProof/>
                <w:szCs w:val="26"/>
                <w:lang w:val="vi-VN"/>
              </w:rPr>
            </w:pPr>
            <w:r w:rsidRPr="00E57634">
              <w:rPr>
                <w:noProof/>
                <w:color w:val="000000"/>
                <w:lang w:val="vi-VN"/>
              </w:rPr>
              <w:t>Actual: Negative</w:t>
            </w:r>
          </w:p>
        </w:tc>
        <w:tc>
          <w:tcPr>
            <w:tcW w:w="3222" w:type="dxa"/>
          </w:tcPr>
          <w:p w14:paraId="3DBE748F" w14:textId="77777777" w:rsidR="0011513D" w:rsidRPr="00E57634" w:rsidRDefault="0011513D" w:rsidP="005D30E1">
            <w:pPr>
              <w:spacing w:before="120" w:line="360" w:lineRule="auto"/>
              <w:jc w:val="center"/>
              <w:rPr>
                <w:noProof/>
                <w:szCs w:val="26"/>
                <w:lang w:val="vi-VN"/>
              </w:rPr>
            </w:pPr>
            <w:r w:rsidRPr="00E57634">
              <w:rPr>
                <w:noProof/>
                <w:szCs w:val="26"/>
                <w:lang w:val="vi-VN"/>
              </w:rPr>
              <w:t>FN</w:t>
            </w:r>
          </w:p>
        </w:tc>
        <w:tc>
          <w:tcPr>
            <w:tcW w:w="2574" w:type="dxa"/>
          </w:tcPr>
          <w:p w14:paraId="4E8A59A8" w14:textId="77777777" w:rsidR="0011513D" w:rsidRPr="00E57634" w:rsidRDefault="0011513D" w:rsidP="005D30E1">
            <w:pPr>
              <w:spacing w:before="120" w:line="360" w:lineRule="auto"/>
              <w:jc w:val="center"/>
              <w:rPr>
                <w:noProof/>
                <w:szCs w:val="26"/>
                <w:lang w:val="vi-VN"/>
              </w:rPr>
            </w:pPr>
            <w:r w:rsidRPr="00E10BEF">
              <w:rPr>
                <w:noProof/>
                <w:szCs w:val="26"/>
                <w:lang w:val="vi-VN"/>
              </w:rPr>
              <w:t>TN</w:t>
            </w:r>
          </w:p>
        </w:tc>
      </w:tr>
    </w:tbl>
    <w:p w14:paraId="513D36EF" w14:textId="77777777" w:rsidR="005D30E1" w:rsidRPr="003E6772" w:rsidRDefault="005D30E1" w:rsidP="005D30E1">
      <w:pPr>
        <w:pStyle w:val="Caption"/>
        <w:spacing w:before="120" w:after="0" w:line="360" w:lineRule="auto"/>
        <w:jc w:val="center"/>
        <w:rPr>
          <w:b w:val="0"/>
          <w:i/>
          <w:noProof/>
          <w:color w:val="auto"/>
          <w:sz w:val="26"/>
          <w:szCs w:val="26"/>
          <w:lang w:val="vi-VN"/>
        </w:rPr>
      </w:pPr>
      <w:bookmarkStart w:id="69" w:name="_Toc47274199"/>
      <w:r w:rsidRPr="003E6772">
        <w:rPr>
          <w:b w:val="0"/>
          <w:i/>
          <w:noProof/>
          <w:color w:val="auto"/>
          <w:sz w:val="26"/>
          <w:szCs w:val="26"/>
          <w:lang w:val="vi-VN"/>
        </w:rPr>
        <w:t>Bảng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Bảng_4. \* ARABIC </w:instrText>
      </w:r>
      <w:r w:rsidRPr="003E6772">
        <w:rPr>
          <w:b w:val="0"/>
          <w:i/>
          <w:noProof/>
          <w:color w:val="auto"/>
          <w:sz w:val="26"/>
          <w:szCs w:val="26"/>
          <w:lang w:val="vi-VN"/>
        </w:rPr>
        <w:fldChar w:fldCharType="separate"/>
      </w:r>
      <w:r w:rsidR="00AA3517">
        <w:rPr>
          <w:b w:val="0"/>
          <w:i/>
          <w:noProof/>
          <w:color w:val="auto"/>
          <w:sz w:val="26"/>
          <w:szCs w:val="26"/>
          <w:lang w:val="vi-VN"/>
        </w:rPr>
        <w:t>1</w:t>
      </w:r>
      <w:r w:rsidRPr="003E6772">
        <w:rPr>
          <w:b w:val="0"/>
          <w:i/>
          <w:noProof/>
          <w:color w:val="auto"/>
          <w:sz w:val="26"/>
          <w:szCs w:val="26"/>
          <w:lang w:val="vi-VN"/>
        </w:rPr>
        <w:fldChar w:fldCharType="end"/>
      </w:r>
      <w:r w:rsidRPr="003E6772">
        <w:rPr>
          <w:b w:val="0"/>
          <w:i/>
          <w:noProof/>
          <w:color w:val="auto"/>
          <w:sz w:val="26"/>
          <w:szCs w:val="26"/>
          <w:lang w:val="vi-VN"/>
        </w:rPr>
        <w:t xml:space="preserve"> Mô hình confusion matrix.</w:t>
      </w:r>
      <w:bookmarkEnd w:id="69"/>
    </w:p>
    <w:p w14:paraId="3471557A" w14:textId="77777777" w:rsidR="00926497" w:rsidRPr="003E6772" w:rsidRDefault="00926497" w:rsidP="005D30E1">
      <w:pPr>
        <w:spacing w:before="120" w:line="360" w:lineRule="auto"/>
        <w:ind w:firstLine="284"/>
        <w:jc w:val="both"/>
        <w:rPr>
          <w:noProof/>
          <w:sz w:val="26"/>
          <w:szCs w:val="26"/>
          <w:lang w:val="vi-VN"/>
        </w:rPr>
      </w:pPr>
      <w:r w:rsidRPr="003E6772">
        <w:rPr>
          <w:b/>
          <w:noProof/>
          <w:sz w:val="26"/>
          <w:szCs w:val="26"/>
          <w:lang w:val="vi-VN"/>
        </w:rPr>
        <w:t xml:space="preserve">Độ chính xác </w:t>
      </w:r>
      <w:r w:rsidRPr="003E6772">
        <w:rPr>
          <w:noProof/>
          <w:sz w:val="26"/>
          <w:szCs w:val="26"/>
          <w:lang w:val="vi-VN"/>
        </w:rPr>
        <w:t>là tỉ lệ dữ đoán cảm xúc chính xác trên toàn tập dữ liệu đầu vào được tính theo công thức như sau:</w:t>
      </w:r>
    </w:p>
    <w:p w14:paraId="7AE8FD50" w14:textId="77777777" w:rsidR="00926497" w:rsidRPr="003E6772"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3E6772" w:rsidRDefault="00EC5BDE" w:rsidP="005D30E1">
      <w:pPr>
        <w:spacing w:before="120" w:line="360" w:lineRule="auto"/>
        <w:jc w:val="both"/>
        <w:rPr>
          <w:noProof/>
          <w:sz w:val="26"/>
          <w:szCs w:val="26"/>
          <w:lang w:val="vi-VN"/>
        </w:rPr>
      </w:pPr>
      <w:r w:rsidRPr="003E6772">
        <w:rPr>
          <w:noProof/>
          <w:sz w:val="26"/>
          <w:szCs w:val="26"/>
          <w:lang w:val="vi-VN"/>
        </w:rPr>
        <w:t>hay</w:t>
      </w:r>
    </w:p>
    <w:p w14:paraId="6D400997" w14:textId="77777777" w:rsidR="00EC5BDE" w:rsidRPr="003E6772"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3E6772" w:rsidRDefault="00926497" w:rsidP="005D30E1">
      <w:pPr>
        <w:spacing w:before="120" w:line="360" w:lineRule="auto"/>
        <w:ind w:firstLine="284"/>
        <w:jc w:val="both"/>
        <w:rPr>
          <w:noProof/>
          <w:sz w:val="26"/>
          <w:szCs w:val="26"/>
          <w:lang w:val="vi-VN"/>
        </w:rPr>
      </w:pPr>
      <w:r w:rsidRPr="003E6772">
        <w:rPr>
          <w:b/>
          <w:noProof/>
          <w:sz w:val="26"/>
          <w:szCs w:val="26"/>
          <w:lang w:val="vi-VN"/>
        </w:rPr>
        <w:t xml:space="preserve">Độ bao phủ </w:t>
      </w:r>
      <w:r w:rsidRPr="003E6772">
        <w:rPr>
          <w:noProof/>
          <w:sz w:val="26"/>
          <w:szCs w:val="26"/>
          <w:lang w:val="vi-VN"/>
        </w:rPr>
        <w:t xml:space="preserve">là tỉ lệ số dự đoán đúng </w:t>
      </w:r>
      <w:r w:rsidR="00D9295B" w:rsidRPr="003E6772">
        <w:rPr>
          <w:noProof/>
          <w:sz w:val="26"/>
          <w:szCs w:val="26"/>
          <w:lang w:val="vi-VN"/>
        </w:rPr>
        <w:t>cảm xúc khi sử dụng bộ phân lớp được tính theo công thức sau:</w:t>
      </w:r>
    </w:p>
    <w:p w14:paraId="0573C38B" w14:textId="77777777" w:rsidR="00D9295B" w:rsidRPr="003E6772"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3E6772" w:rsidRDefault="00EC5BDE" w:rsidP="005D30E1">
      <w:pPr>
        <w:spacing w:before="120" w:line="360" w:lineRule="auto"/>
        <w:jc w:val="both"/>
        <w:rPr>
          <w:noProof/>
          <w:sz w:val="26"/>
          <w:szCs w:val="26"/>
          <w:lang w:val="vi-VN"/>
        </w:rPr>
      </w:pPr>
      <w:r w:rsidRPr="003E6772">
        <w:rPr>
          <w:noProof/>
          <w:sz w:val="26"/>
          <w:szCs w:val="26"/>
          <w:lang w:val="vi-VN"/>
        </w:rPr>
        <w:t xml:space="preserve">hay </w:t>
      </w:r>
    </w:p>
    <w:p w14:paraId="2BACEEFC" w14:textId="77777777" w:rsidR="00EC5BDE" w:rsidRPr="003E6772"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3E6772" w:rsidRDefault="0025360A" w:rsidP="006F14F9">
      <w:pPr>
        <w:spacing w:before="120" w:line="360" w:lineRule="auto"/>
        <w:ind w:firstLine="284"/>
        <w:jc w:val="both"/>
        <w:rPr>
          <w:noProof/>
          <w:sz w:val="26"/>
          <w:szCs w:val="26"/>
          <w:lang w:val="vi-VN"/>
        </w:rPr>
      </w:pPr>
      <w:r w:rsidRPr="003E6772">
        <w:rPr>
          <w:b/>
          <w:noProof/>
          <w:sz w:val="26"/>
          <w:szCs w:val="26"/>
          <w:lang w:val="vi-VN"/>
        </w:rPr>
        <w:t>F1</w:t>
      </w:r>
      <w:r w:rsidRPr="003E6772">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3E6772">
        <w:rPr>
          <w:noProof/>
          <w:sz w:val="26"/>
          <w:szCs w:val="26"/>
          <w:lang w:val="vi-VN"/>
        </w:rPr>
        <w:t xml:space="preserve"> F1 được tính như sau:</w:t>
      </w:r>
    </w:p>
    <w:p w14:paraId="067503B8" w14:textId="77777777" w:rsidR="005E6CE4" w:rsidRPr="003E6772" w:rsidRDefault="00163CC8"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3E6772" w:rsidRDefault="00517CE5" w:rsidP="006F14F9">
      <w:pPr>
        <w:spacing w:before="120" w:line="360" w:lineRule="auto"/>
        <w:ind w:firstLine="284"/>
        <w:jc w:val="both"/>
        <w:rPr>
          <w:noProof/>
          <w:sz w:val="26"/>
          <w:szCs w:val="26"/>
          <w:lang w:val="vi-VN"/>
        </w:rPr>
      </w:pPr>
      <w:r w:rsidRPr="003E6772">
        <w:rPr>
          <w:noProof/>
          <w:sz w:val="26"/>
          <w:szCs w:val="26"/>
          <w:lang w:val="vi-VN"/>
        </w:rPr>
        <w:t>Xét ví dụ yêu cầu dự đoán cảm xúc cho tập dữ liệu</w:t>
      </w:r>
      <w:r w:rsidR="0025360A" w:rsidRPr="003E6772">
        <w:rPr>
          <w:noProof/>
          <w:sz w:val="26"/>
          <w:szCs w:val="26"/>
          <w:lang w:val="vi-VN"/>
        </w:rPr>
        <w:t xml:space="preserve"> gồm 15 câu ý kiến tích cực</w:t>
      </w:r>
      <w:r w:rsidR="00DA193A" w:rsidRPr="003E6772">
        <w:rPr>
          <w:noProof/>
          <w:sz w:val="26"/>
          <w:szCs w:val="26"/>
          <w:lang w:val="vi-VN"/>
        </w:rPr>
        <w:t xml:space="preserve"> và </w:t>
      </w:r>
      <w:r w:rsidR="0025360A" w:rsidRPr="003E6772">
        <w:rPr>
          <w:noProof/>
          <w:sz w:val="26"/>
          <w:szCs w:val="26"/>
          <w:lang w:val="vi-VN"/>
        </w:rPr>
        <w:t>5 câu ý kiến tiêu cực</w:t>
      </w:r>
      <w:r w:rsidRPr="003E6772">
        <w:rPr>
          <w:noProof/>
          <w:sz w:val="26"/>
          <w:szCs w:val="26"/>
          <w:lang w:val="vi-VN"/>
        </w:rPr>
        <w:t>.  B</w:t>
      </w:r>
      <w:r w:rsidR="0025360A" w:rsidRPr="003E6772">
        <w:rPr>
          <w:noProof/>
          <w:sz w:val="26"/>
          <w:szCs w:val="26"/>
          <w:lang w:val="vi-VN"/>
        </w:rPr>
        <w:t xml:space="preserve">ộ phân lớp giả sử nhận dạng được 10 câu mang ý kiến tích </w:t>
      </w:r>
      <w:r w:rsidR="0025360A" w:rsidRPr="003E6772">
        <w:rPr>
          <w:noProof/>
          <w:sz w:val="26"/>
          <w:szCs w:val="26"/>
          <w:lang w:val="vi-VN"/>
        </w:rPr>
        <w:lastRenderedPageBreak/>
        <w:t xml:space="preserve">cực và 20 câu mang ý kiến tiêu cực. Trong số 10 câu được nhận dạng thì có 8 câu đúng là ý kiến tích cực và </w:t>
      </w:r>
      <w:r w:rsidRPr="003E6772">
        <w:rPr>
          <w:noProof/>
          <w:sz w:val="26"/>
          <w:szCs w:val="26"/>
          <w:lang w:val="vi-VN"/>
        </w:rPr>
        <w:t>2 câu là dự đoán sai thì ta sẽ có:</w:t>
      </w:r>
    </w:p>
    <w:p w14:paraId="2811E37C" w14:textId="77777777" w:rsidR="00517CE5" w:rsidRPr="003E6772" w:rsidRDefault="00517CE5" w:rsidP="006F14F9">
      <w:pPr>
        <w:spacing w:before="120" w:line="360" w:lineRule="auto"/>
        <w:ind w:firstLine="284"/>
        <w:jc w:val="both"/>
        <w:rPr>
          <w:noProof/>
          <w:sz w:val="26"/>
          <w:szCs w:val="26"/>
          <w:lang w:val="vi-VN"/>
        </w:rPr>
      </w:pPr>
      <w:r w:rsidRPr="003E6772">
        <w:rPr>
          <w:noProof/>
          <w:sz w:val="26"/>
          <w:szCs w:val="26"/>
          <w:lang w:val="vi-VN"/>
        </w:rPr>
        <w:t>Độ chính xác = 8/10 = 80%</w:t>
      </w:r>
    </w:p>
    <w:p w14:paraId="5150D660" w14:textId="77777777" w:rsidR="00517CE5" w:rsidRPr="003E6772" w:rsidRDefault="00517CE5" w:rsidP="006F14F9">
      <w:pPr>
        <w:spacing w:before="120" w:line="360" w:lineRule="auto"/>
        <w:ind w:firstLine="284"/>
        <w:jc w:val="both"/>
        <w:rPr>
          <w:noProof/>
          <w:sz w:val="26"/>
          <w:szCs w:val="26"/>
          <w:lang w:val="vi-VN"/>
        </w:rPr>
      </w:pPr>
      <w:r w:rsidRPr="003E6772">
        <w:rPr>
          <w:noProof/>
          <w:sz w:val="26"/>
          <w:szCs w:val="26"/>
          <w:lang w:val="vi-VN"/>
        </w:rPr>
        <w:t>Độ bao phủ = 8/15 = 53,33%</w:t>
      </w:r>
    </w:p>
    <w:p w14:paraId="253D01E9" w14:textId="77777777" w:rsidR="00517CE5" w:rsidRPr="003E6772" w:rsidRDefault="00517CE5" w:rsidP="006F14F9">
      <w:pPr>
        <w:spacing w:before="120" w:line="360" w:lineRule="auto"/>
        <w:ind w:firstLine="284"/>
        <w:jc w:val="both"/>
        <w:rPr>
          <w:b/>
          <w:noProof/>
          <w:sz w:val="26"/>
          <w:szCs w:val="26"/>
          <w:lang w:val="vi-VN"/>
        </w:rPr>
      </w:pPr>
      <w:r w:rsidRPr="003E6772">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3E6772">
        <w:rPr>
          <w:noProof/>
          <w:sz w:val="26"/>
          <w:szCs w:val="26"/>
          <w:lang w:val="vi-VN"/>
        </w:rPr>
        <w:t xml:space="preserve"> = 63,76%</w:t>
      </w:r>
    </w:p>
    <w:p w14:paraId="307F03BD" w14:textId="77777777" w:rsidR="00001789" w:rsidRPr="003E6772"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70" w:name="_Toc47339698"/>
      <w:r w:rsidRPr="003E6772">
        <w:rPr>
          <w:rFonts w:ascii="Times New Roman" w:hAnsi="Times New Roman"/>
          <w:i w:val="0"/>
          <w:noProof/>
          <w:lang w:val="vi-VN"/>
        </w:rPr>
        <w:t>Xây dựng bộ phân lớp cảm xúc</w:t>
      </w:r>
      <w:bookmarkEnd w:id="70"/>
    </w:p>
    <w:p w14:paraId="13BF3710" w14:textId="77777777" w:rsidR="00A923FC" w:rsidRPr="003E6772" w:rsidRDefault="00A923FC" w:rsidP="000D5F6E">
      <w:pPr>
        <w:spacing w:before="120" w:line="360" w:lineRule="auto"/>
        <w:ind w:firstLine="360"/>
        <w:jc w:val="both"/>
        <w:rPr>
          <w:noProof/>
          <w:sz w:val="26"/>
          <w:szCs w:val="26"/>
          <w:lang w:val="vi-VN"/>
        </w:rPr>
      </w:pPr>
      <w:r w:rsidRPr="003E6772">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3E6772" w:rsidRDefault="002067D5" w:rsidP="000D5F6E">
      <w:pPr>
        <w:spacing w:before="120" w:line="360" w:lineRule="auto"/>
        <w:ind w:firstLine="360"/>
        <w:jc w:val="both"/>
        <w:rPr>
          <w:noProof/>
          <w:sz w:val="26"/>
          <w:szCs w:val="26"/>
          <w:lang w:val="vi-VN"/>
        </w:rPr>
      </w:pPr>
      <w:r w:rsidRPr="003E6772">
        <w:rPr>
          <w:b/>
          <w:noProof/>
          <w:sz w:val="26"/>
          <w:szCs w:val="26"/>
          <w:lang w:val="vi-VN"/>
        </w:rPr>
        <w:t>Giai đoạn huấn luyện mô hình (training)</w:t>
      </w:r>
      <w:r w:rsidR="00A923FC" w:rsidRPr="003E6772">
        <w:rPr>
          <w:noProof/>
          <w:sz w:val="26"/>
          <w:szCs w:val="26"/>
          <w:lang w:val="vi-VN"/>
        </w:rPr>
        <w:t xml:space="preserve"> </w:t>
      </w:r>
      <w:r w:rsidR="004A35A0" w:rsidRPr="003E6772">
        <w:rPr>
          <w:noProof/>
          <w:sz w:val="26"/>
          <w:szCs w:val="26"/>
          <w:lang w:val="vi-VN"/>
        </w:rPr>
        <w:t>sẽ được xây dựng như</w:t>
      </w:r>
      <w:r w:rsidRPr="003E6772">
        <w:rPr>
          <w:noProof/>
          <w:sz w:val="26"/>
          <w:szCs w:val="26"/>
          <w:lang w:val="vi-VN"/>
        </w:rPr>
        <w:t xml:space="preserve"> mô hình</w:t>
      </w:r>
      <w:r w:rsidR="004A35A0" w:rsidRPr="003E6772">
        <w:rPr>
          <w:noProof/>
          <w:sz w:val="26"/>
          <w:szCs w:val="26"/>
          <w:lang w:val="vi-VN"/>
        </w:rPr>
        <w:t xml:space="preserve"> bên dưới.</w:t>
      </w:r>
    </w:p>
    <w:p w14:paraId="66AD6286" w14:textId="77777777" w:rsidR="004A35A0" w:rsidRPr="003E6772" w:rsidRDefault="004A35A0" w:rsidP="002067D5">
      <w:pPr>
        <w:spacing w:before="120" w:line="360" w:lineRule="auto"/>
        <w:jc w:val="center"/>
        <w:rPr>
          <w:noProof/>
          <w:sz w:val="26"/>
          <w:szCs w:val="26"/>
          <w:lang w:val="vi-VN"/>
        </w:rPr>
      </w:pPr>
      <w:r w:rsidRPr="003E6772">
        <w:rPr>
          <w:noProof/>
          <w:sz w:val="26"/>
          <w:szCs w:val="26"/>
        </w:rPr>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5">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0E86BAC5" w:rsidR="004A35A0" w:rsidRPr="003E6772" w:rsidRDefault="000D5F6E" w:rsidP="000D5F6E">
      <w:pPr>
        <w:pStyle w:val="Caption"/>
        <w:spacing w:before="120" w:after="0" w:line="360" w:lineRule="auto"/>
        <w:jc w:val="center"/>
        <w:rPr>
          <w:noProof/>
          <w:sz w:val="26"/>
          <w:szCs w:val="26"/>
          <w:lang w:val="vi-VN"/>
        </w:rPr>
      </w:pPr>
      <w:bookmarkStart w:id="71" w:name="_Toc47274461"/>
      <w:r w:rsidRPr="003E6772">
        <w:rPr>
          <w:b w:val="0"/>
          <w:i/>
          <w:noProof/>
          <w:color w:val="auto"/>
          <w:sz w:val="26"/>
          <w:szCs w:val="26"/>
          <w:lang w:val="vi-VN"/>
        </w:rPr>
        <w:t>Hình 4-</w:t>
      </w:r>
      <w:r w:rsidR="00225AC4">
        <w:rPr>
          <w:b w:val="0"/>
          <w:i/>
          <w:noProof/>
          <w:color w:val="auto"/>
          <w:sz w:val="26"/>
          <w:szCs w:val="26"/>
        </w:rPr>
        <w:t>2</w:t>
      </w:r>
      <w:r w:rsidR="00225AC4" w:rsidRPr="003E6772">
        <w:rPr>
          <w:b w:val="0"/>
          <w:i/>
          <w:noProof/>
          <w:color w:val="auto"/>
          <w:sz w:val="26"/>
          <w:szCs w:val="26"/>
          <w:lang w:val="vi-VN"/>
        </w:rPr>
        <w:t xml:space="preserve"> </w:t>
      </w:r>
      <w:r w:rsidRPr="003E6772">
        <w:rPr>
          <w:b w:val="0"/>
          <w:i/>
          <w:noProof/>
          <w:color w:val="auto"/>
          <w:sz w:val="26"/>
          <w:szCs w:val="26"/>
          <w:lang w:val="vi-VN"/>
        </w:rPr>
        <w:t>Mô hình training trong bộ phân lớp cảm xúc.</w:t>
      </w:r>
      <w:bookmarkEnd w:id="71"/>
    </w:p>
    <w:p w14:paraId="175742F3" w14:textId="77777777" w:rsidR="00242096" w:rsidRPr="003E6772" w:rsidRDefault="00D30971" w:rsidP="000D5F6E">
      <w:pPr>
        <w:spacing w:before="120" w:line="360" w:lineRule="auto"/>
        <w:ind w:firstLine="284"/>
        <w:jc w:val="both"/>
        <w:rPr>
          <w:noProof/>
          <w:sz w:val="26"/>
          <w:szCs w:val="26"/>
          <w:lang w:val="vi-VN"/>
        </w:rPr>
      </w:pPr>
      <w:r w:rsidRPr="003E6772">
        <w:rPr>
          <w:noProof/>
          <w:sz w:val="26"/>
          <w:szCs w:val="26"/>
          <w:lang w:val="vi-VN"/>
        </w:rPr>
        <w:t xml:space="preserve">Giai đoạn gồm các bước </w:t>
      </w:r>
      <w:r w:rsidR="00CC31C8" w:rsidRPr="003E6772">
        <w:rPr>
          <w:noProof/>
          <w:sz w:val="26"/>
          <w:szCs w:val="26"/>
          <w:lang w:val="vi-VN"/>
        </w:rPr>
        <w:t>:</w:t>
      </w:r>
    </w:p>
    <w:p w14:paraId="5B4EDD84" w14:textId="2E9B8011" w:rsidR="00593BF8" w:rsidRPr="00593BF8" w:rsidRDefault="00CC31C8" w:rsidP="003F17CB">
      <w:pPr>
        <w:pStyle w:val="ListParagraph"/>
        <w:numPr>
          <w:ilvl w:val="0"/>
          <w:numId w:val="54"/>
        </w:numPr>
        <w:spacing w:before="120"/>
        <w:ind w:left="284" w:firstLine="0"/>
        <w:rPr>
          <w:noProof/>
          <w:szCs w:val="26"/>
          <w:lang w:val="vi-VN"/>
        </w:rPr>
      </w:pPr>
      <w:r w:rsidRPr="003E6772">
        <w:rPr>
          <w:noProof/>
          <w:szCs w:val="26"/>
          <w:lang w:val="vi-VN"/>
        </w:rPr>
        <w:t>Bước 1: Tiền xử lý ý kiến đánh giá</w:t>
      </w:r>
      <w:r w:rsidR="00D30971" w:rsidRPr="003E6772">
        <w:rPr>
          <w:noProof/>
          <w:szCs w:val="26"/>
          <w:lang w:val="vi-VN"/>
        </w:rPr>
        <w:t xml:space="preserve"> bằng bộ công cụ do tôi xây dựng dựa trên các thư viện </w:t>
      </w:r>
      <w:r w:rsidR="00D30971" w:rsidRPr="003E6772">
        <w:rPr>
          <w:b/>
          <w:noProof/>
          <w:szCs w:val="26"/>
          <w:lang w:val="vi-VN"/>
        </w:rPr>
        <w:t>pyvi</w:t>
      </w:r>
      <w:r w:rsidR="00D30971" w:rsidRPr="003E6772">
        <w:rPr>
          <w:noProof/>
          <w:szCs w:val="26"/>
          <w:lang w:val="vi-VN"/>
        </w:rPr>
        <w:t xml:space="preserve"> và </w:t>
      </w:r>
      <w:r w:rsidR="00D30971" w:rsidRPr="003E6772">
        <w:rPr>
          <w:b/>
          <w:noProof/>
          <w:szCs w:val="26"/>
          <w:lang w:val="vi-VN"/>
        </w:rPr>
        <w:t xml:space="preserve">underthesea </w:t>
      </w:r>
      <w:r w:rsidR="00D30971" w:rsidRPr="003E6772">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847792" w14:paraId="55EC8A98" w14:textId="77777777" w:rsidTr="00593BF8">
        <w:trPr>
          <w:trHeight w:val="398"/>
        </w:trPr>
        <w:tc>
          <w:tcPr>
            <w:tcW w:w="0" w:type="auto"/>
            <w:hideMark/>
          </w:tcPr>
          <w:p w14:paraId="6DA538FB" w14:textId="77777777" w:rsidR="001041DE" w:rsidRPr="00847792" w:rsidRDefault="001041DE" w:rsidP="002B65C6">
            <w:pPr>
              <w:spacing w:before="120" w:line="360" w:lineRule="auto"/>
              <w:jc w:val="both"/>
              <w:rPr>
                <w:lang w:val="vi-VN"/>
              </w:rPr>
            </w:pPr>
            <w:r w:rsidRPr="00847792">
              <w:rPr>
                <w:lang w:val="vi-VN"/>
              </w:rPr>
              <w:lastRenderedPageBreak/>
              <w:t>giảng_viên dạy dễ hiểu trừ điểm khá gắt nghỉ một buổi trừ điểm trong khi phải học buổi</w:t>
            </w:r>
          </w:p>
        </w:tc>
        <w:tc>
          <w:tcPr>
            <w:tcW w:w="0" w:type="auto"/>
            <w:hideMark/>
          </w:tcPr>
          <w:p w14:paraId="7687E1C0"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67E4C8F0" w14:textId="77777777" w:rsidTr="00593BF8">
        <w:trPr>
          <w:trHeight w:val="398"/>
        </w:trPr>
        <w:tc>
          <w:tcPr>
            <w:tcW w:w="0" w:type="auto"/>
            <w:hideMark/>
          </w:tcPr>
          <w:p w14:paraId="6E8DCF32" w14:textId="77777777" w:rsidR="001041DE" w:rsidRPr="00847792" w:rsidRDefault="001041DE" w:rsidP="002B65C6">
            <w:pPr>
              <w:spacing w:before="120" w:line="360" w:lineRule="auto"/>
              <w:rPr>
                <w:lang w:val="vi-VN"/>
              </w:rPr>
            </w:pPr>
            <w:r w:rsidRPr="00847792">
              <w:rPr>
                <w:lang w:val="vi-VN"/>
              </w:rPr>
              <w:t>thầy gắt quá cho tập_thể_lực xong là không học nổi nữa</w:t>
            </w:r>
          </w:p>
        </w:tc>
        <w:tc>
          <w:tcPr>
            <w:tcW w:w="0" w:type="auto"/>
            <w:hideMark/>
          </w:tcPr>
          <w:p w14:paraId="5152932B"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05C0E4BD" w14:textId="77777777" w:rsidTr="00593BF8">
        <w:trPr>
          <w:trHeight w:val="398"/>
        </w:trPr>
        <w:tc>
          <w:tcPr>
            <w:tcW w:w="0" w:type="auto"/>
            <w:hideMark/>
          </w:tcPr>
          <w:p w14:paraId="4EFD83BE" w14:textId="77777777" w:rsidR="001041DE" w:rsidRPr="00847792" w:rsidRDefault="001041DE" w:rsidP="002B65C6">
            <w:pPr>
              <w:spacing w:before="120" w:line="360" w:lineRule="auto"/>
              <w:rPr>
                <w:lang w:val="vi-VN"/>
              </w:rPr>
            </w:pPr>
            <w:r w:rsidRPr="00847792">
              <w:rPr>
                <w:lang w:val="vi-VN"/>
              </w:rPr>
              <w:t>thầy_nói_chuyện khó nghe giảng bài không hiểu</w:t>
            </w:r>
          </w:p>
        </w:tc>
        <w:tc>
          <w:tcPr>
            <w:tcW w:w="0" w:type="auto"/>
            <w:hideMark/>
          </w:tcPr>
          <w:p w14:paraId="6EB3E0B8"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1DC7841C" w14:textId="77777777" w:rsidTr="00593BF8">
        <w:trPr>
          <w:trHeight w:val="398"/>
        </w:trPr>
        <w:tc>
          <w:tcPr>
            <w:tcW w:w="0" w:type="auto"/>
            <w:hideMark/>
          </w:tcPr>
          <w:p w14:paraId="5413DDBB" w14:textId="77777777" w:rsidR="001041DE" w:rsidRPr="00847792" w:rsidRDefault="001041DE" w:rsidP="002B65C6">
            <w:pPr>
              <w:spacing w:before="120" w:line="360" w:lineRule="auto"/>
              <w:rPr>
                <w:lang w:val="vi-VN"/>
              </w:rPr>
            </w:pPr>
            <w:r w:rsidRPr="00847792">
              <w:rPr>
                <w:lang w:val="vi-VN"/>
              </w:rPr>
              <w:t>dạy toàn lên đứng nói một_mình không quan_tâm sinh_viên bắt sinh_viên làm theo như_khỉ</w:t>
            </w:r>
          </w:p>
        </w:tc>
        <w:tc>
          <w:tcPr>
            <w:tcW w:w="0" w:type="auto"/>
            <w:hideMark/>
          </w:tcPr>
          <w:p w14:paraId="192E3C2F"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01E526EC" w14:textId="77777777" w:rsidTr="00593BF8">
        <w:trPr>
          <w:trHeight w:val="398"/>
        </w:trPr>
        <w:tc>
          <w:tcPr>
            <w:tcW w:w="0" w:type="auto"/>
            <w:hideMark/>
          </w:tcPr>
          <w:p w14:paraId="0A23E005" w14:textId="77777777" w:rsidR="001041DE" w:rsidRPr="00847792" w:rsidRDefault="001041DE" w:rsidP="002B65C6">
            <w:pPr>
              <w:spacing w:before="120" w:line="360" w:lineRule="auto"/>
              <w:rPr>
                <w:lang w:val="vi-VN"/>
              </w:rPr>
            </w:pPr>
            <w:r w:rsidRPr="00847792">
              <w:rPr>
                <w:lang w:val="vi-VN"/>
              </w:rPr>
              <w:t>thấy rất nhiệt_tình và vui_tính</w:t>
            </w:r>
          </w:p>
        </w:tc>
        <w:tc>
          <w:tcPr>
            <w:tcW w:w="0" w:type="auto"/>
            <w:hideMark/>
          </w:tcPr>
          <w:p w14:paraId="1D55DBFC" w14:textId="77777777" w:rsidR="001041DE" w:rsidRPr="00847792" w:rsidRDefault="001041DE" w:rsidP="002B65C6">
            <w:pPr>
              <w:spacing w:before="120" w:line="360" w:lineRule="auto"/>
              <w:rPr>
                <w:lang w:val="vi-VN"/>
              </w:rPr>
            </w:pPr>
            <w:r w:rsidRPr="00847792">
              <w:rPr>
                <w:lang w:val="vi-VN"/>
              </w:rPr>
              <w:t>tich_cuc</w:t>
            </w:r>
          </w:p>
        </w:tc>
      </w:tr>
      <w:tr w:rsidR="00593BF8" w:rsidRPr="00847792" w14:paraId="332AA9BC" w14:textId="77777777" w:rsidTr="00593BF8">
        <w:trPr>
          <w:trHeight w:val="398"/>
        </w:trPr>
        <w:tc>
          <w:tcPr>
            <w:tcW w:w="0" w:type="auto"/>
            <w:hideMark/>
          </w:tcPr>
          <w:p w14:paraId="4F12CD14" w14:textId="77777777" w:rsidR="001041DE" w:rsidRPr="00847792" w:rsidRDefault="001041DE" w:rsidP="002B65C6">
            <w:pPr>
              <w:spacing w:before="120" w:line="360" w:lineRule="auto"/>
              <w:rPr>
                <w:lang w:val="vi-VN"/>
              </w:rPr>
            </w:pPr>
            <w:r w:rsidRPr="00847792">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5E4D30E3" w14:textId="77777777" w:rsidTr="00593BF8">
        <w:trPr>
          <w:trHeight w:val="398"/>
        </w:trPr>
        <w:tc>
          <w:tcPr>
            <w:tcW w:w="0" w:type="auto"/>
            <w:hideMark/>
          </w:tcPr>
          <w:p w14:paraId="06BE6EE3" w14:textId="77777777" w:rsidR="001041DE" w:rsidRPr="00847792" w:rsidRDefault="001041DE" w:rsidP="002B65C6">
            <w:pPr>
              <w:spacing w:before="120" w:line="360" w:lineRule="auto"/>
              <w:rPr>
                <w:lang w:val="vi-VN"/>
              </w:rPr>
            </w:pPr>
            <w:r w:rsidRPr="00847792">
              <w:rPr>
                <w:lang w:val="vi-VN"/>
              </w:rPr>
              <w:t>sắp_xếp lịch bù khá nhiều nhờ giảng_viên khác dạy thế</w:t>
            </w:r>
          </w:p>
        </w:tc>
        <w:tc>
          <w:tcPr>
            <w:tcW w:w="0" w:type="auto"/>
            <w:hideMark/>
          </w:tcPr>
          <w:p w14:paraId="52B0A8EB"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4B15E9BB" w14:textId="77777777" w:rsidTr="00593BF8">
        <w:trPr>
          <w:trHeight w:val="398"/>
        </w:trPr>
        <w:tc>
          <w:tcPr>
            <w:tcW w:w="0" w:type="auto"/>
            <w:hideMark/>
          </w:tcPr>
          <w:p w14:paraId="5259556C" w14:textId="77777777" w:rsidR="001041DE" w:rsidRPr="00847792" w:rsidRDefault="001041DE" w:rsidP="002B65C6">
            <w:pPr>
              <w:spacing w:before="120" w:line="360" w:lineRule="auto"/>
              <w:rPr>
                <w:lang w:val="vi-VN"/>
              </w:rPr>
            </w:pPr>
            <w:r w:rsidRPr="00847792">
              <w:rPr>
                <w:lang w:val="vi-VN"/>
              </w:rPr>
              <w:t>thuyết_trình là chủ_yếu ít tổng_kết nội_dung từ bài không lắng_nghe học_sinh</w:t>
            </w:r>
          </w:p>
        </w:tc>
        <w:tc>
          <w:tcPr>
            <w:tcW w:w="0" w:type="auto"/>
            <w:hideMark/>
          </w:tcPr>
          <w:p w14:paraId="482EEBB9"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14818F55" w14:textId="77777777" w:rsidTr="00593BF8">
        <w:trPr>
          <w:trHeight w:val="398"/>
        </w:trPr>
        <w:tc>
          <w:tcPr>
            <w:tcW w:w="0" w:type="auto"/>
            <w:hideMark/>
          </w:tcPr>
          <w:p w14:paraId="22B47663" w14:textId="77777777" w:rsidR="001041DE" w:rsidRPr="00847792" w:rsidRDefault="001041DE" w:rsidP="002B65C6">
            <w:pPr>
              <w:spacing w:before="120" w:line="360" w:lineRule="auto"/>
              <w:rPr>
                <w:lang w:val="vi-VN"/>
              </w:rPr>
            </w:pPr>
            <w:r w:rsidRPr="00847792">
              <w:rPr>
                <w:lang w:val="vi-VN"/>
              </w:rPr>
              <w:t>bản_thân em vẫn chưa thích cách tiếp_cận sinh_viên để dạy của thầy lắm</w:t>
            </w:r>
          </w:p>
        </w:tc>
        <w:tc>
          <w:tcPr>
            <w:tcW w:w="0" w:type="auto"/>
            <w:hideMark/>
          </w:tcPr>
          <w:p w14:paraId="002E8A70"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4A05497E" w14:textId="77777777" w:rsidTr="00593BF8">
        <w:trPr>
          <w:trHeight w:val="398"/>
        </w:trPr>
        <w:tc>
          <w:tcPr>
            <w:tcW w:w="0" w:type="auto"/>
            <w:hideMark/>
          </w:tcPr>
          <w:p w14:paraId="49645C8A" w14:textId="77777777" w:rsidR="001041DE" w:rsidRPr="00847792" w:rsidRDefault="001041DE" w:rsidP="002B65C6">
            <w:pPr>
              <w:spacing w:before="120" w:line="360" w:lineRule="auto"/>
              <w:rPr>
                <w:lang w:val="vi-VN"/>
              </w:rPr>
            </w:pPr>
            <w:r w:rsidRPr="00847792">
              <w:rPr>
                <w:lang w:val="vi-VN"/>
              </w:rPr>
              <w:t>giảng_viên không có khả_năng giảng_dạy</w:t>
            </w:r>
          </w:p>
        </w:tc>
        <w:tc>
          <w:tcPr>
            <w:tcW w:w="0" w:type="auto"/>
            <w:hideMark/>
          </w:tcPr>
          <w:p w14:paraId="2A3EE5DE"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468F60D2" w14:textId="77777777" w:rsidTr="00593BF8">
        <w:trPr>
          <w:trHeight w:val="398"/>
        </w:trPr>
        <w:tc>
          <w:tcPr>
            <w:tcW w:w="0" w:type="auto"/>
            <w:hideMark/>
          </w:tcPr>
          <w:p w14:paraId="47E14A6E" w14:textId="77777777" w:rsidR="001041DE" w:rsidRPr="00847792" w:rsidRDefault="001041DE" w:rsidP="002B65C6">
            <w:pPr>
              <w:spacing w:before="120" w:line="360" w:lineRule="auto"/>
              <w:rPr>
                <w:lang w:val="vi-VN"/>
              </w:rPr>
            </w:pPr>
            <w:r w:rsidRPr="00847792">
              <w:rPr>
                <w:lang w:val="vi-VN"/>
              </w:rPr>
              <w:t>thầy_vui_vẻ nhưng chưa nhiệt_tình lắm thầy hay chơi game cờ_tướng trong giờ dạy</w:t>
            </w:r>
          </w:p>
        </w:tc>
        <w:tc>
          <w:tcPr>
            <w:tcW w:w="0" w:type="auto"/>
            <w:hideMark/>
          </w:tcPr>
          <w:p w14:paraId="28F127C4"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28624F19" w14:textId="77777777" w:rsidTr="00593BF8">
        <w:trPr>
          <w:trHeight w:val="398"/>
        </w:trPr>
        <w:tc>
          <w:tcPr>
            <w:tcW w:w="0" w:type="auto"/>
            <w:hideMark/>
          </w:tcPr>
          <w:p w14:paraId="0582313C" w14:textId="77777777" w:rsidR="001041DE" w:rsidRPr="00847792" w:rsidRDefault="001041DE" w:rsidP="002B65C6">
            <w:pPr>
              <w:spacing w:before="120" w:line="360" w:lineRule="auto"/>
              <w:rPr>
                <w:lang w:val="vi-VN"/>
              </w:rPr>
            </w:pPr>
            <w:r w:rsidRPr="00847792">
              <w:rPr>
                <w:lang w:val="vi-VN"/>
              </w:rPr>
              <w:t>thầy dạy lang mang không nhiệt_tình trong giảng_dạy</w:t>
            </w:r>
          </w:p>
        </w:tc>
        <w:tc>
          <w:tcPr>
            <w:tcW w:w="0" w:type="auto"/>
            <w:hideMark/>
          </w:tcPr>
          <w:p w14:paraId="6EA76F36"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109DE092" w14:textId="77777777" w:rsidTr="00593BF8">
        <w:trPr>
          <w:trHeight w:val="398"/>
        </w:trPr>
        <w:tc>
          <w:tcPr>
            <w:tcW w:w="0" w:type="auto"/>
            <w:hideMark/>
          </w:tcPr>
          <w:p w14:paraId="5E813BE3" w14:textId="77777777" w:rsidR="001041DE" w:rsidRPr="00847792" w:rsidRDefault="001041DE" w:rsidP="002B65C6">
            <w:pPr>
              <w:spacing w:before="120" w:line="360" w:lineRule="auto"/>
              <w:rPr>
                <w:lang w:val="vi-VN"/>
              </w:rPr>
            </w:pPr>
            <w:r w:rsidRPr="00847792">
              <w:rPr>
                <w:lang w:val="vi-VN"/>
              </w:rPr>
              <w:t>thầy đánh_giá điểm chưa được khách_quan</w:t>
            </w:r>
          </w:p>
        </w:tc>
        <w:tc>
          <w:tcPr>
            <w:tcW w:w="0" w:type="auto"/>
            <w:hideMark/>
          </w:tcPr>
          <w:p w14:paraId="1EE34A16"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4FBCA083" w14:textId="77777777" w:rsidTr="00593BF8">
        <w:trPr>
          <w:trHeight w:val="398"/>
        </w:trPr>
        <w:tc>
          <w:tcPr>
            <w:tcW w:w="0" w:type="auto"/>
            <w:hideMark/>
          </w:tcPr>
          <w:p w14:paraId="13BD0BD2" w14:textId="77777777" w:rsidR="001041DE" w:rsidRPr="00847792" w:rsidRDefault="001041DE" w:rsidP="002B65C6">
            <w:pPr>
              <w:spacing w:before="120" w:line="360" w:lineRule="auto"/>
              <w:rPr>
                <w:lang w:val="vi-VN"/>
              </w:rPr>
            </w:pPr>
            <w:r w:rsidRPr="00847792">
              <w:rPr>
                <w:lang w:val="vi-VN"/>
              </w:rPr>
              <w:t>không cần_thiết và tốn thời_gian tiền_bạc</w:t>
            </w:r>
          </w:p>
        </w:tc>
        <w:tc>
          <w:tcPr>
            <w:tcW w:w="0" w:type="auto"/>
            <w:hideMark/>
          </w:tcPr>
          <w:p w14:paraId="567B3567"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10CE8B1D" w14:textId="77777777" w:rsidTr="00593BF8">
        <w:trPr>
          <w:trHeight w:val="398"/>
        </w:trPr>
        <w:tc>
          <w:tcPr>
            <w:tcW w:w="0" w:type="auto"/>
            <w:hideMark/>
          </w:tcPr>
          <w:p w14:paraId="1266913E" w14:textId="77777777" w:rsidR="001041DE" w:rsidRPr="00847792" w:rsidRDefault="001041DE" w:rsidP="002B65C6">
            <w:pPr>
              <w:spacing w:before="120" w:line="360" w:lineRule="auto"/>
              <w:rPr>
                <w:lang w:val="vi-VN"/>
              </w:rPr>
            </w:pPr>
            <w:r w:rsidRPr="00847792">
              <w:rPr>
                <w:lang w:val="vi-VN"/>
              </w:rPr>
              <w:t>phương_pháp thầy dạy không thích_hợp với tụi em bài_giảng trở_nên nhàm_chán</w:t>
            </w:r>
          </w:p>
        </w:tc>
        <w:tc>
          <w:tcPr>
            <w:tcW w:w="0" w:type="auto"/>
            <w:hideMark/>
          </w:tcPr>
          <w:p w14:paraId="03DEAE3A" w14:textId="77777777" w:rsidR="001041DE" w:rsidRPr="00847792" w:rsidRDefault="001041DE" w:rsidP="002B65C6">
            <w:pPr>
              <w:spacing w:before="120" w:line="360" w:lineRule="auto"/>
              <w:rPr>
                <w:lang w:val="vi-VN"/>
              </w:rPr>
            </w:pPr>
            <w:r w:rsidRPr="00847792">
              <w:rPr>
                <w:lang w:val="vi-VN"/>
              </w:rPr>
              <w:t>tieu_cuc</w:t>
            </w:r>
          </w:p>
        </w:tc>
      </w:tr>
    </w:tbl>
    <w:p w14:paraId="285ED985" w14:textId="3323EAAE" w:rsidR="00C07421" w:rsidRPr="002B65C6" w:rsidRDefault="00AA3517" w:rsidP="002B65C6">
      <w:pPr>
        <w:pStyle w:val="Caption"/>
        <w:spacing w:before="120" w:line="360" w:lineRule="auto"/>
        <w:jc w:val="center"/>
        <w:rPr>
          <w:b w:val="0"/>
          <w:i/>
          <w:noProof/>
          <w:color w:val="auto"/>
          <w:sz w:val="26"/>
          <w:szCs w:val="26"/>
        </w:rPr>
      </w:pPr>
      <w:bookmarkStart w:id="72" w:name="_Toc47274200"/>
      <w:r w:rsidRPr="002B65C6">
        <w:rPr>
          <w:b w:val="0"/>
          <w:i/>
          <w:noProof/>
          <w:color w:val="auto"/>
          <w:sz w:val="26"/>
          <w:szCs w:val="26"/>
        </w:rPr>
        <w:t xml:space="preserve">Bảng 4. </w:t>
      </w:r>
      <w:r w:rsidRPr="002B65C6">
        <w:rPr>
          <w:b w:val="0"/>
          <w:i/>
          <w:noProof/>
          <w:color w:val="auto"/>
          <w:sz w:val="26"/>
          <w:szCs w:val="26"/>
        </w:rPr>
        <w:fldChar w:fldCharType="begin"/>
      </w:r>
      <w:r w:rsidRPr="002B65C6">
        <w:rPr>
          <w:b w:val="0"/>
          <w:i/>
          <w:noProof/>
          <w:color w:val="auto"/>
          <w:sz w:val="26"/>
          <w:szCs w:val="26"/>
        </w:rPr>
        <w:instrText xml:space="preserve"> SEQ Bảng_4. \* ARABIC </w:instrText>
      </w:r>
      <w:r w:rsidRPr="002B65C6">
        <w:rPr>
          <w:b w:val="0"/>
          <w:i/>
          <w:noProof/>
          <w:color w:val="auto"/>
          <w:sz w:val="26"/>
          <w:szCs w:val="26"/>
        </w:rPr>
        <w:fldChar w:fldCharType="separate"/>
      </w:r>
      <w:r w:rsidRPr="002B65C6">
        <w:rPr>
          <w:b w:val="0"/>
          <w:i/>
          <w:noProof/>
          <w:color w:val="auto"/>
          <w:sz w:val="26"/>
          <w:szCs w:val="26"/>
        </w:rPr>
        <w:t>2</w:t>
      </w:r>
      <w:r w:rsidRPr="002B65C6">
        <w:rPr>
          <w:b w:val="0"/>
          <w:i/>
          <w:noProof/>
          <w:color w:val="auto"/>
          <w:sz w:val="26"/>
          <w:szCs w:val="26"/>
        </w:rPr>
        <w:fldChar w:fldCharType="end"/>
      </w:r>
      <w:r w:rsidRPr="002B65C6">
        <w:rPr>
          <w:b w:val="0"/>
          <w:i/>
          <w:color w:val="auto"/>
          <w:sz w:val="26"/>
          <w:szCs w:val="26"/>
        </w:rPr>
        <w:t xml:space="preserve">  </w:t>
      </w:r>
      <w:r w:rsidRPr="003F17CB">
        <w:rPr>
          <w:b w:val="0"/>
          <w:i/>
          <w:noProof/>
          <w:color w:val="auto"/>
          <w:sz w:val="26"/>
          <w:szCs w:val="26"/>
        </w:rPr>
        <w:t>B</w:t>
      </w:r>
      <w:r w:rsidRPr="00AA1EA7">
        <w:rPr>
          <w:b w:val="0"/>
          <w:i/>
          <w:noProof/>
          <w:color w:val="auto"/>
          <w:sz w:val="26"/>
          <w:szCs w:val="26"/>
        </w:rPr>
        <w:t>ảng dữ liệu sau khi được tiền xử lý</w:t>
      </w:r>
      <w:r w:rsidRPr="002B65C6">
        <w:rPr>
          <w:b w:val="0"/>
          <w:i/>
          <w:noProof/>
          <w:color w:val="auto"/>
          <w:sz w:val="26"/>
          <w:szCs w:val="26"/>
          <w:lang w:val="vi-VN"/>
        </w:rPr>
        <w:t>.</w:t>
      </w:r>
      <w:bookmarkEnd w:id="72"/>
    </w:p>
    <w:p w14:paraId="658B357C" w14:textId="77777777" w:rsidR="00CC31C8" w:rsidRPr="003E6772" w:rsidRDefault="00CC31C8" w:rsidP="000D5F6E">
      <w:pPr>
        <w:pStyle w:val="ListParagraph"/>
        <w:numPr>
          <w:ilvl w:val="0"/>
          <w:numId w:val="54"/>
        </w:numPr>
        <w:spacing w:before="120"/>
        <w:ind w:left="284" w:firstLine="0"/>
        <w:rPr>
          <w:noProof/>
          <w:szCs w:val="26"/>
          <w:lang w:val="vi-VN"/>
        </w:rPr>
      </w:pPr>
      <w:bookmarkStart w:id="73" w:name="_Toc47274396"/>
      <w:bookmarkStart w:id="74" w:name="_Toc47274445"/>
      <w:bookmarkStart w:id="75" w:name="_Toc47274462"/>
      <w:bookmarkEnd w:id="73"/>
      <w:bookmarkEnd w:id="74"/>
      <w:bookmarkEnd w:id="75"/>
      <w:r w:rsidRPr="003E6772">
        <w:rPr>
          <w:noProof/>
          <w:szCs w:val="26"/>
          <w:lang w:val="vi-VN"/>
        </w:rPr>
        <w:t>Bước 2: Biểu diễn ý kiến sang mô hình vector cụ thể là sentence2vec</w:t>
      </w:r>
      <w:r w:rsidR="00647D65" w:rsidRPr="003E6772">
        <w:rPr>
          <w:noProof/>
          <w:szCs w:val="26"/>
          <w:lang w:val="vi-VN"/>
        </w:rPr>
        <w:t>.</w:t>
      </w:r>
      <w:r w:rsidR="00DB6C25" w:rsidRPr="003E6772">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3E6772">
        <w:rPr>
          <w:noProof/>
          <w:szCs w:val="26"/>
          <w:lang w:val="vi-VN"/>
        </w:rPr>
        <w:t>.</w:t>
      </w:r>
    </w:p>
    <w:p w14:paraId="288FB342" w14:textId="77777777" w:rsidR="00CC31C8" w:rsidRPr="003E6772" w:rsidRDefault="004B0D45" w:rsidP="000D5F6E">
      <w:pPr>
        <w:pStyle w:val="ListParagraph"/>
        <w:numPr>
          <w:ilvl w:val="0"/>
          <w:numId w:val="54"/>
        </w:numPr>
        <w:spacing w:before="120"/>
        <w:ind w:left="284" w:firstLine="0"/>
        <w:rPr>
          <w:noProof/>
          <w:szCs w:val="26"/>
          <w:lang w:val="vi-VN"/>
        </w:rPr>
      </w:pPr>
      <w:r w:rsidRPr="003E6772">
        <w:rPr>
          <w:noProof/>
          <w:szCs w:val="26"/>
          <w:lang w:val="vi-VN"/>
        </w:rPr>
        <w:lastRenderedPageBreak/>
        <w:t>Bước 3: Đưa vector của các ý kiến với các nhãn dán đã xác định tiến hành huấn luyện trong bộ phân lớp đã chọn</w:t>
      </w:r>
      <w:r w:rsidR="00647D65" w:rsidRPr="003E6772">
        <w:rPr>
          <w:noProof/>
          <w:szCs w:val="26"/>
          <w:lang w:val="vi-VN"/>
        </w:rPr>
        <w:t>.</w:t>
      </w:r>
      <w:r w:rsidR="003C2152" w:rsidRPr="003E6772">
        <w:rPr>
          <w:noProof/>
          <w:szCs w:val="26"/>
          <w:lang w:val="vi-VN"/>
        </w:rPr>
        <w:t xml:space="preserve"> Ở đây tôi sử dụng 3 bộ phân lớp phổ biến là SVM , </w:t>
      </w:r>
      <w:r w:rsidR="00D30971" w:rsidRPr="003E6772">
        <w:rPr>
          <w:noProof/>
          <w:szCs w:val="26"/>
          <w:lang w:val="vi-VN"/>
        </w:rPr>
        <w:t xml:space="preserve">Naïve </w:t>
      </w:r>
      <w:r w:rsidR="002067D5" w:rsidRPr="003E6772">
        <w:rPr>
          <w:noProof/>
          <w:szCs w:val="26"/>
          <w:lang w:val="vi-VN"/>
        </w:rPr>
        <w:t>Bayes</w:t>
      </w:r>
      <w:r w:rsidR="003C2152" w:rsidRPr="003E6772">
        <w:rPr>
          <w:noProof/>
          <w:szCs w:val="26"/>
          <w:lang w:val="vi-VN"/>
        </w:rPr>
        <w:t xml:space="preserve"> và cây quyết định</w:t>
      </w:r>
      <w:r w:rsidR="002067D5" w:rsidRPr="003E6772">
        <w:rPr>
          <w:noProof/>
          <w:szCs w:val="26"/>
          <w:lang w:val="vi-VN"/>
        </w:rPr>
        <w:t>.</w:t>
      </w:r>
    </w:p>
    <w:p w14:paraId="2BDCC352" w14:textId="77777777" w:rsidR="00180245" w:rsidRPr="003E6772" w:rsidRDefault="00180245" w:rsidP="000D5F6E">
      <w:pPr>
        <w:spacing w:before="120"/>
        <w:ind w:firstLine="284"/>
        <w:rPr>
          <w:noProof/>
          <w:szCs w:val="26"/>
          <w:lang w:val="vi-VN"/>
        </w:rPr>
      </w:pPr>
      <w:r w:rsidRPr="003E6772">
        <w:rPr>
          <w:b/>
          <w:noProof/>
          <w:sz w:val="26"/>
          <w:szCs w:val="26"/>
          <w:lang w:val="vi-VN"/>
        </w:rPr>
        <w:t xml:space="preserve">Giai đoạn kiểm tra mô hình (test) </w:t>
      </w:r>
      <w:r w:rsidRPr="003E6772">
        <w:rPr>
          <w:noProof/>
          <w:sz w:val="26"/>
          <w:szCs w:val="26"/>
          <w:lang w:val="vi-VN"/>
        </w:rPr>
        <w:t>sẽ được xây dựng như mô hình bên dưới</w:t>
      </w:r>
    </w:p>
    <w:p w14:paraId="4F3DDA2F" w14:textId="77777777" w:rsidR="002067D5" w:rsidRPr="003E6772" w:rsidRDefault="00D7048A" w:rsidP="000D5F6E">
      <w:pPr>
        <w:spacing w:before="120"/>
        <w:jc w:val="center"/>
        <w:rPr>
          <w:noProof/>
          <w:szCs w:val="26"/>
          <w:lang w:val="vi-VN"/>
        </w:rPr>
      </w:pPr>
      <w:r w:rsidRPr="003E6772">
        <w:rPr>
          <w:noProof/>
          <w:szCs w:val="26"/>
        </w:rPr>
        <w:drawing>
          <wp:inline distT="0" distB="0" distL="0" distR="0" wp14:anchorId="5FD0B8FC" wp14:editId="4C2DA4E7">
            <wp:extent cx="5114735" cy="23302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6">
                      <a:extLst>
                        <a:ext uri="{28A0092B-C50C-407E-A947-70E740481C1C}">
                          <a14:useLocalDpi xmlns:a14="http://schemas.microsoft.com/office/drawing/2010/main" val="0"/>
                        </a:ext>
                      </a:extLst>
                    </a:blip>
                    <a:stretch>
                      <a:fillRect/>
                    </a:stretch>
                  </pic:blipFill>
                  <pic:spPr>
                    <a:xfrm>
                      <a:off x="0" y="0"/>
                      <a:ext cx="5114735" cy="2330209"/>
                    </a:xfrm>
                    <a:prstGeom prst="rect">
                      <a:avLst/>
                    </a:prstGeom>
                  </pic:spPr>
                </pic:pic>
              </a:graphicData>
            </a:graphic>
          </wp:inline>
        </w:drawing>
      </w:r>
    </w:p>
    <w:p w14:paraId="12E81C29" w14:textId="6399CA9D" w:rsidR="00D7048A" w:rsidRPr="003E6772" w:rsidRDefault="000D5F6E" w:rsidP="000D5F6E">
      <w:pPr>
        <w:pStyle w:val="Caption"/>
        <w:spacing w:before="120" w:after="0" w:line="360" w:lineRule="auto"/>
        <w:jc w:val="center"/>
        <w:rPr>
          <w:noProof/>
          <w:sz w:val="26"/>
          <w:szCs w:val="26"/>
          <w:lang w:val="vi-VN"/>
        </w:rPr>
      </w:pPr>
      <w:bookmarkStart w:id="76" w:name="_Toc47274463"/>
      <w:r w:rsidRPr="003E6772">
        <w:rPr>
          <w:b w:val="0"/>
          <w:i/>
          <w:noProof/>
          <w:color w:val="auto"/>
          <w:sz w:val="26"/>
          <w:szCs w:val="26"/>
          <w:lang w:val="vi-VN"/>
        </w:rPr>
        <w:t>Hình 4-</w:t>
      </w:r>
      <w:r w:rsidR="00987728">
        <w:rPr>
          <w:b w:val="0"/>
          <w:i/>
          <w:noProof/>
          <w:color w:val="auto"/>
          <w:sz w:val="26"/>
          <w:szCs w:val="26"/>
        </w:rPr>
        <w:t>3</w:t>
      </w:r>
      <w:r w:rsidR="00987728" w:rsidRPr="003E6772">
        <w:rPr>
          <w:b w:val="0"/>
          <w:i/>
          <w:noProof/>
          <w:color w:val="auto"/>
          <w:sz w:val="26"/>
          <w:szCs w:val="26"/>
          <w:lang w:val="vi-VN"/>
        </w:rPr>
        <w:t xml:space="preserve"> </w:t>
      </w:r>
      <w:r w:rsidRPr="003E6772">
        <w:rPr>
          <w:b w:val="0"/>
          <w:i/>
          <w:noProof/>
          <w:color w:val="auto"/>
          <w:sz w:val="26"/>
          <w:szCs w:val="26"/>
          <w:lang w:val="vi-VN"/>
        </w:rPr>
        <w:t>Mô hình test trong bộ phân lớp cảm xúc.</w:t>
      </w:r>
      <w:bookmarkEnd w:id="76"/>
    </w:p>
    <w:p w14:paraId="6D8D17A0" w14:textId="77777777" w:rsidR="00D7048A" w:rsidRPr="003E6772" w:rsidRDefault="00D7048A" w:rsidP="000D5F6E">
      <w:pPr>
        <w:spacing w:before="120" w:line="360" w:lineRule="auto"/>
        <w:ind w:firstLine="284"/>
        <w:rPr>
          <w:noProof/>
          <w:sz w:val="26"/>
          <w:szCs w:val="26"/>
          <w:lang w:val="vi-VN"/>
        </w:rPr>
      </w:pPr>
      <w:r w:rsidRPr="003E6772">
        <w:rPr>
          <w:noProof/>
          <w:sz w:val="26"/>
          <w:szCs w:val="26"/>
          <w:lang w:val="vi-VN"/>
        </w:rPr>
        <w:t>Giai đoạn chạy kiểm tra bộ phân lớp gồm các bước :</w:t>
      </w:r>
    </w:p>
    <w:p w14:paraId="58D040F2" w14:textId="77777777" w:rsidR="00D7048A" w:rsidRPr="003E6772" w:rsidRDefault="00D7048A" w:rsidP="000D5F6E">
      <w:pPr>
        <w:pStyle w:val="ListParagraph"/>
        <w:numPr>
          <w:ilvl w:val="0"/>
          <w:numId w:val="54"/>
        </w:numPr>
        <w:spacing w:before="120"/>
        <w:ind w:left="284" w:firstLine="0"/>
        <w:rPr>
          <w:noProof/>
          <w:szCs w:val="26"/>
          <w:lang w:val="vi-VN"/>
        </w:rPr>
      </w:pPr>
      <w:r w:rsidRPr="003E6772">
        <w:rPr>
          <w:noProof/>
          <w:szCs w:val="26"/>
          <w:lang w:val="vi-VN"/>
        </w:rPr>
        <w:t xml:space="preserve">Bước 1: Tiền xử lý </w:t>
      </w:r>
      <w:r w:rsidR="00305C82" w:rsidRPr="003E6772">
        <w:rPr>
          <w:noProof/>
          <w:szCs w:val="26"/>
          <w:lang w:val="vi-VN"/>
        </w:rPr>
        <w:t>ý kiến đánh giá, bước này tương tự bước 1 ở giai đoạn training</w:t>
      </w:r>
      <w:r w:rsidRPr="003E6772">
        <w:rPr>
          <w:noProof/>
          <w:szCs w:val="26"/>
          <w:lang w:val="vi-VN"/>
        </w:rPr>
        <w:t>.</w:t>
      </w:r>
    </w:p>
    <w:p w14:paraId="48586C70" w14:textId="77777777" w:rsidR="00D7048A" w:rsidRPr="003E6772" w:rsidRDefault="00D7048A" w:rsidP="000D5F6E">
      <w:pPr>
        <w:pStyle w:val="ListParagraph"/>
        <w:numPr>
          <w:ilvl w:val="0"/>
          <w:numId w:val="54"/>
        </w:numPr>
        <w:spacing w:before="120"/>
        <w:ind w:left="284" w:firstLine="0"/>
        <w:rPr>
          <w:noProof/>
          <w:szCs w:val="26"/>
          <w:lang w:val="vi-VN"/>
        </w:rPr>
      </w:pPr>
      <w:r w:rsidRPr="003E6772">
        <w:rPr>
          <w:noProof/>
          <w:szCs w:val="26"/>
          <w:lang w:val="vi-VN"/>
        </w:rPr>
        <w:t>Bước 2: Biểu diễn ý kiến sang mô hình vector cụ thể là sentence2vec</w:t>
      </w:r>
      <w:r w:rsidR="00305C82" w:rsidRPr="003E6772">
        <w:rPr>
          <w:noProof/>
          <w:szCs w:val="26"/>
          <w:lang w:val="vi-VN"/>
        </w:rPr>
        <w:t>, bước này tương tự bước 2 ở giai đoạn training</w:t>
      </w:r>
      <w:r w:rsidRPr="003E6772">
        <w:rPr>
          <w:noProof/>
          <w:szCs w:val="26"/>
          <w:lang w:val="vi-VN"/>
        </w:rPr>
        <w:t>.</w:t>
      </w:r>
    </w:p>
    <w:p w14:paraId="0344ED71" w14:textId="77777777" w:rsidR="00D7048A" w:rsidRPr="003E6772" w:rsidRDefault="00D7048A" w:rsidP="000D5F6E">
      <w:pPr>
        <w:pStyle w:val="ListParagraph"/>
        <w:numPr>
          <w:ilvl w:val="0"/>
          <w:numId w:val="54"/>
        </w:numPr>
        <w:spacing w:before="120"/>
        <w:ind w:left="284" w:firstLine="0"/>
        <w:rPr>
          <w:noProof/>
          <w:szCs w:val="26"/>
          <w:lang w:val="vi-VN"/>
        </w:rPr>
      </w:pPr>
      <w:r w:rsidRPr="003E6772">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3E6772"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77" w:name="_Toc47339699"/>
      <w:r w:rsidRPr="003E6772">
        <w:rPr>
          <w:rFonts w:ascii="Times New Roman" w:hAnsi="Times New Roman"/>
          <w:i w:val="0"/>
          <w:noProof/>
          <w:lang w:val="vi-VN"/>
        </w:rPr>
        <w:t>Kết quả thực nghiệm</w:t>
      </w:r>
      <w:bookmarkEnd w:id="77"/>
    </w:p>
    <w:p w14:paraId="21A6401E" w14:textId="77777777" w:rsidR="000C4910" w:rsidRPr="003E6772" w:rsidRDefault="000C4910" w:rsidP="00B656DD">
      <w:pPr>
        <w:spacing w:line="360" w:lineRule="auto"/>
        <w:ind w:firstLine="284"/>
        <w:jc w:val="both"/>
        <w:rPr>
          <w:noProof/>
          <w:sz w:val="26"/>
          <w:szCs w:val="26"/>
          <w:lang w:val="vi-VN"/>
        </w:rPr>
      </w:pPr>
      <w:r w:rsidRPr="003E6772">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3E6772" w:rsidRDefault="000C4910" w:rsidP="00B656DD">
      <w:pPr>
        <w:spacing w:before="120" w:line="360" w:lineRule="auto"/>
        <w:ind w:firstLine="284"/>
        <w:jc w:val="both"/>
        <w:rPr>
          <w:noProof/>
          <w:sz w:val="26"/>
          <w:szCs w:val="26"/>
          <w:lang w:val="vi-VN"/>
        </w:rPr>
      </w:pPr>
      <w:r w:rsidRPr="003E6772">
        <w:rPr>
          <w:noProof/>
          <w:sz w:val="26"/>
          <w:szCs w:val="26"/>
          <w:lang w:val="vi-VN"/>
        </w:rPr>
        <w:t>Thuật toán phân lớp cảm xúc mà luận văn sử dụng t</w:t>
      </w:r>
      <w:r w:rsidR="00B656DD" w:rsidRPr="003E6772">
        <w:rPr>
          <w:noProof/>
          <w:sz w:val="26"/>
          <w:szCs w:val="26"/>
          <w:lang w:val="vi-VN"/>
        </w:rPr>
        <w:t xml:space="preserve">rong thử nghiệm là Naïve Bayes, </w:t>
      </w:r>
      <w:r w:rsidRPr="003E6772">
        <w:rPr>
          <w:noProof/>
          <w:sz w:val="26"/>
          <w:szCs w:val="26"/>
          <w:lang w:val="vi-VN"/>
        </w:rPr>
        <w:t>SVM</w:t>
      </w:r>
      <w:r w:rsidR="00B656DD" w:rsidRPr="003E6772">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3E6772" w14:paraId="605AB43D" w14:textId="77777777" w:rsidTr="00F22E68">
        <w:trPr>
          <w:jc w:val="center"/>
        </w:trPr>
        <w:tc>
          <w:tcPr>
            <w:tcW w:w="648" w:type="dxa"/>
            <w:vMerge w:val="restart"/>
          </w:tcPr>
          <w:p w14:paraId="67EFD2AA"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lastRenderedPageBreak/>
              <w:t>Lần chạy</w:t>
            </w:r>
          </w:p>
        </w:tc>
        <w:tc>
          <w:tcPr>
            <w:tcW w:w="900" w:type="dxa"/>
            <w:vMerge w:val="restart"/>
          </w:tcPr>
          <w:p w14:paraId="7671A98C"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Thuật toán</w:t>
            </w:r>
          </w:p>
        </w:tc>
        <w:tc>
          <w:tcPr>
            <w:tcW w:w="2160" w:type="dxa"/>
            <w:gridSpan w:val="3"/>
          </w:tcPr>
          <w:p w14:paraId="01825A99"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Phân lớp tích cực</w:t>
            </w:r>
          </w:p>
        </w:tc>
        <w:tc>
          <w:tcPr>
            <w:tcW w:w="2160" w:type="dxa"/>
            <w:gridSpan w:val="3"/>
          </w:tcPr>
          <w:p w14:paraId="00DA4114"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F1</w:t>
            </w:r>
          </w:p>
        </w:tc>
      </w:tr>
      <w:tr w:rsidR="008466F4" w:rsidRPr="003E6772" w14:paraId="1B92A38A" w14:textId="77777777" w:rsidTr="00F22E68">
        <w:trPr>
          <w:jc w:val="center"/>
        </w:trPr>
        <w:tc>
          <w:tcPr>
            <w:tcW w:w="648" w:type="dxa"/>
            <w:vMerge/>
          </w:tcPr>
          <w:p w14:paraId="12C173FC" w14:textId="77777777" w:rsidR="008466F4" w:rsidRPr="003E6772" w:rsidRDefault="008466F4" w:rsidP="00E8184A">
            <w:pPr>
              <w:spacing w:line="360" w:lineRule="auto"/>
              <w:jc w:val="center"/>
              <w:rPr>
                <w:b/>
                <w:noProof/>
                <w:sz w:val="20"/>
                <w:szCs w:val="20"/>
                <w:lang w:val="vi-VN"/>
              </w:rPr>
            </w:pPr>
          </w:p>
        </w:tc>
        <w:tc>
          <w:tcPr>
            <w:tcW w:w="900" w:type="dxa"/>
            <w:vMerge/>
          </w:tcPr>
          <w:p w14:paraId="228B4CA3" w14:textId="77777777" w:rsidR="008466F4" w:rsidRPr="003E6772" w:rsidRDefault="008466F4" w:rsidP="00E8184A">
            <w:pPr>
              <w:spacing w:line="360" w:lineRule="auto"/>
              <w:jc w:val="center"/>
              <w:rPr>
                <w:b/>
                <w:noProof/>
                <w:sz w:val="20"/>
                <w:szCs w:val="20"/>
                <w:lang w:val="vi-VN"/>
              </w:rPr>
            </w:pPr>
          </w:p>
        </w:tc>
        <w:tc>
          <w:tcPr>
            <w:tcW w:w="720" w:type="dxa"/>
          </w:tcPr>
          <w:p w14:paraId="5507C4A2"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chính xác</w:t>
            </w:r>
          </w:p>
        </w:tc>
        <w:tc>
          <w:tcPr>
            <w:tcW w:w="720" w:type="dxa"/>
          </w:tcPr>
          <w:p w14:paraId="260F5644"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bao phủ</w:t>
            </w:r>
          </w:p>
        </w:tc>
        <w:tc>
          <w:tcPr>
            <w:tcW w:w="720" w:type="dxa"/>
          </w:tcPr>
          <w:p w14:paraId="356D3942"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F1</w:t>
            </w:r>
          </w:p>
        </w:tc>
        <w:tc>
          <w:tcPr>
            <w:tcW w:w="720" w:type="dxa"/>
          </w:tcPr>
          <w:p w14:paraId="3A3A688D"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chính xác</w:t>
            </w:r>
          </w:p>
        </w:tc>
        <w:tc>
          <w:tcPr>
            <w:tcW w:w="720" w:type="dxa"/>
          </w:tcPr>
          <w:p w14:paraId="6DC9BF50"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bao phủ</w:t>
            </w:r>
          </w:p>
        </w:tc>
        <w:tc>
          <w:tcPr>
            <w:tcW w:w="720" w:type="dxa"/>
          </w:tcPr>
          <w:p w14:paraId="6FBD54F3"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F1</w:t>
            </w:r>
          </w:p>
        </w:tc>
        <w:tc>
          <w:tcPr>
            <w:tcW w:w="720" w:type="dxa"/>
            <w:vMerge/>
            <w:shd w:val="clear" w:color="auto" w:fill="EAF1DD" w:themeFill="accent3" w:themeFillTint="33"/>
          </w:tcPr>
          <w:p w14:paraId="4D70D5E7" w14:textId="77777777" w:rsidR="008466F4" w:rsidRPr="003E6772"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3E6772"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3E6772" w:rsidRDefault="008466F4" w:rsidP="00E8184A">
            <w:pPr>
              <w:spacing w:line="360" w:lineRule="auto"/>
              <w:jc w:val="center"/>
              <w:rPr>
                <w:b/>
                <w:noProof/>
                <w:sz w:val="20"/>
                <w:szCs w:val="20"/>
                <w:lang w:val="vi-VN"/>
              </w:rPr>
            </w:pPr>
          </w:p>
        </w:tc>
      </w:tr>
      <w:tr w:rsidR="00F22E68" w:rsidRPr="003E6772" w14:paraId="59DB339D" w14:textId="77777777" w:rsidTr="00F22E68">
        <w:trPr>
          <w:jc w:val="center"/>
        </w:trPr>
        <w:tc>
          <w:tcPr>
            <w:tcW w:w="648" w:type="dxa"/>
          </w:tcPr>
          <w:p w14:paraId="63989D07"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1</w:t>
            </w:r>
          </w:p>
        </w:tc>
        <w:tc>
          <w:tcPr>
            <w:tcW w:w="900" w:type="dxa"/>
          </w:tcPr>
          <w:p w14:paraId="70CD02B6"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03EDF2E9"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0.66</w:t>
            </w:r>
          </w:p>
        </w:tc>
        <w:tc>
          <w:tcPr>
            <w:tcW w:w="720" w:type="dxa"/>
          </w:tcPr>
          <w:p w14:paraId="5A8C929C"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0.89</w:t>
            </w:r>
          </w:p>
        </w:tc>
        <w:tc>
          <w:tcPr>
            <w:tcW w:w="720" w:type="dxa"/>
          </w:tcPr>
          <w:p w14:paraId="5DE14CD4"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0.75</w:t>
            </w:r>
          </w:p>
        </w:tc>
        <w:tc>
          <w:tcPr>
            <w:tcW w:w="720" w:type="dxa"/>
          </w:tcPr>
          <w:p w14:paraId="274D38E9"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0.87</w:t>
            </w:r>
          </w:p>
        </w:tc>
        <w:tc>
          <w:tcPr>
            <w:tcW w:w="720" w:type="dxa"/>
          </w:tcPr>
          <w:p w14:paraId="588CF89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0.62</w:t>
            </w:r>
          </w:p>
        </w:tc>
        <w:tc>
          <w:tcPr>
            <w:tcW w:w="720" w:type="dxa"/>
          </w:tcPr>
          <w:p w14:paraId="3329B0A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c>
          <w:tcPr>
            <w:tcW w:w="720" w:type="dxa"/>
            <w:shd w:val="clear" w:color="auto" w:fill="EAF1DD" w:themeFill="accent3" w:themeFillTint="33"/>
          </w:tcPr>
          <w:p w14:paraId="616B549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6D9998E5" w14:textId="77777777" w:rsidR="00F22E68" w:rsidRPr="003E6772" w:rsidRDefault="002316A4" w:rsidP="00E8184A">
            <w:pPr>
              <w:spacing w:line="360" w:lineRule="auto"/>
              <w:rPr>
                <w:noProof/>
                <w:sz w:val="26"/>
                <w:szCs w:val="26"/>
                <w:lang w:val="vi-VN"/>
              </w:rPr>
            </w:pPr>
            <w:r w:rsidRPr="003E6772">
              <w:rPr>
                <w:noProof/>
                <w:sz w:val="26"/>
                <w:szCs w:val="26"/>
                <w:lang w:val="vi-VN"/>
              </w:rPr>
              <w:t>0.75</w:t>
            </w:r>
          </w:p>
        </w:tc>
        <w:tc>
          <w:tcPr>
            <w:tcW w:w="720" w:type="dxa"/>
            <w:shd w:val="clear" w:color="auto" w:fill="EAF1DD" w:themeFill="accent3" w:themeFillTint="33"/>
          </w:tcPr>
          <w:p w14:paraId="388B7A2F"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0.74</w:t>
            </w:r>
          </w:p>
        </w:tc>
      </w:tr>
      <w:tr w:rsidR="00F22E68" w:rsidRPr="003E6772" w14:paraId="3EE8FEDB" w14:textId="77777777" w:rsidTr="00F22E68">
        <w:trPr>
          <w:jc w:val="center"/>
        </w:trPr>
        <w:tc>
          <w:tcPr>
            <w:tcW w:w="648" w:type="dxa"/>
          </w:tcPr>
          <w:p w14:paraId="4958065F"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2</w:t>
            </w:r>
          </w:p>
        </w:tc>
        <w:tc>
          <w:tcPr>
            <w:tcW w:w="900" w:type="dxa"/>
          </w:tcPr>
          <w:p w14:paraId="50F93969"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041C554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4DFF458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551A23C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66DA7E4D"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672C2BF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tcPr>
          <w:p w14:paraId="24A03E7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shd w:val="clear" w:color="auto" w:fill="EAF1DD" w:themeFill="accent3" w:themeFillTint="33"/>
          </w:tcPr>
          <w:p w14:paraId="3289F004"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70C9A28A"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026D873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r>
      <w:tr w:rsidR="00F22E68" w:rsidRPr="003E6772" w14:paraId="50A26E17" w14:textId="77777777" w:rsidTr="00F22E68">
        <w:trPr>
          <w:jc w:val="center"/>
        </w:trPr>
        <w:tc>
          <w:tcPr>
            <w:tcW w:w="648" w:type="dxa"/>
          </w:tcPr>
          <w:p w14:paraId="0B85E20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3</w:t>
            </w:r>
          </w:p>
        </w:tc>
        <w:tc>
          <w:tcPr>
            <w:tcW w:w="900" w:type="dxa"/>
          </w:tcPr>
          <w:p w14:paraId="2A3D793E"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136110AC" w14:textId="77777777" w:rsidR="00F22E68" w:rsidRPr="003E6772" w:rsidRDefault="00F22E68" w:rsidP="00E8184A">
            <w:pPr>
              <w:spacing w:line="360" w:lineRule="auto"/>
              <w:jc w:val="center"/>
              <w:rPr>
                <w:b/>
                <w:noProof/>
                <w:sz w:val="26"/>
                <w:szCs w:val="26"/>
                <w:lang w:val="vi-VN"/>
              </w:rPr>
            </w:pPr>
            <w:r w:rsidRPr="003E6772">
              <w:rPr>
                <w:b/>
                <w:noProof/>
                <w:sz w:val="26"/>
                <w:szCs w:val="26"/>
                <w:lang w:val="vi-VN"/>
              </w:rPr>
              <w:t>0.</w:t>
            </w:r>
            <w:r w:rsidR="002316A4" w:rsidRPr="003E6772">
              <w:rPr>
                <w:b/>
                <w:noProof/>
                <w:sz w:val="26"/>
                <w:szCs w:val="26"/>
                <w:lang w:val="vi-VN"/>
              </w:rPr>
              <w:t>82</w:t>
            </w:r>
          </w:p>
        </w:tc>
        <w:tc>
          <w:tcPr>
            <w:tcW w:w="720" w:type="dxa"/>
          </w:tcPr>
          <w:p w14:paraId="0DC96576"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0246249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57F60AE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150CD7D3"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0.81</w:t>
            </w:r>
          </w:p>
        </w:tc>
        <w:tc>
          <w:tcPr>
            <w:tcW w:w="720" w:type="dxa"/>
          </w:tcPr>
          <w:p w14:paraId="28C081F6"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shd w:val="clear" w:color="auto" w:fill="EAF1DD" w:themeFill="accent3" w:themeFillTint="33"/>
          </w:tcPr>
          <w:p w14:paraId="7C4678B4"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0.7</w:t>
            </w:r>
            <w:r w:rsidR="002316A4" w:rsidRPr="003E6772">
              <w:rPr>
                <w:noProof/>
                <w:sz w:val="26"/>
                <w:szCs w:val="26"/>
                <w:lang w:val="vi-VN"/>
              </w:rPr>
              <w:t>9</w:t>
            </w:r>
          </w:p>
        </w:tc>
        <w:tc>
          <w:tcPr>
            <w:tcW w:w="720" w:type="dxa"/>
            <w:shd w:val="clear" w:color="auto" w:fill="EAF1DD" w:themeFill="accent3" w:themeFillTint="33"/>
          </w:tcPr>
          <w:p w14:paraId="36919664"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c>
          <w:tcPr>
            <w:tcW w:w="720" w:type="dxa"/>
            <w:shd w:val="clear" w:color="auto" w:fill="EAF1DD" w:themeFill="accent3" w:themeFillTint="33"/>
          </w:tcPr>
          <w:p w14:paraId="0A433DB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r>
      <w:tr w:rsidR="00F22E68" w:rsidRPr="003E6772" w14:paraId="5C57B6C7" w14:textId="77777777" w:rsidTr="00F22E68">
        <w:trPr>
          <w:jc w:val="center"/>
        </w:trPr>
        <w:tc>
          <w:tcPr>
            <w:tcW w:w="648" w:type="dxa"/>
          </w:tcPr>
          <w:p w14:paraId="02664A71"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4</w:t>
            </w:r>
          </w:p>
        </w:tc>
        <w:tc>
          <w:tcPr>
            <w:tcW w:w="900" w:type="dxa"/>
          </w:tcPr>
          <w:p w14:paraId="29427B9D"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768CF01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0.7</w:t>
            </w:r>
            <w:r w:rsidR="002316A4" w:rsidRPr="003E6772">
              <w:rPr>
                <w:noProof/>
                <w:sz w:val="26"/>
                <w:szCs w:val="26"/>
                <w:lang w:val="vi-VN"/>
              </w:rPr>
              <w:t>1</w:t>
            </w:r>
          </w:p>
        </w:tc>
        <w:tc>
          <w:tcPr>
            <w:tcW w:w="720" w:type="dxa"/>
          </w:tcPr>
          <w:p w14:paraId="17E423E3"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0.83</w:t>
            </w:r>
          </w:p>
        </w:tc>
        <w:tc>
          <w:tcPr>
            <w:tcW w:w="720" w:type="dxa"/>
          </w:tcPr>
          <w:p w14:paraId="26417A7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0.76</w:t>
            </w:r>
          </w:p>
        </w:tc>
        <w:tc>
          <w:tcPr>
            <w:tcW w:w="720" w:type="dxa"/>
          </w:tcPr>
          <w:p w14:paraId="3904914F"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0.82</w:t>
            </w:r>
          </w:p>
        </w:tc>
        <w:tc>
          <w:tcPr>
            <w:tcW w:w="720" w:type="dxa"/>
          </w:tcPr>
          <w:p w14:paraId="7F47484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w:t>
            </w:r>
          </w:p>
        </w:tc>
        <w:tc>
          <w:tcPr>
            <w:tcW w:w="720" w:type="dxa"/>
          </w:tcPr>
          <w:p w14:paraId="6CABED88"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1AC4676E"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7BC0A586"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289AF939"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r>
      <w:tr w:rsidR="00F22E68" w:rsidRPr="003E6772" w14:paraId="0284F5C0" w14:textId="77777777" w:rsidTr="00F22E68">
        <w:trPr>
          <w:jc w:val="center"/>
        </w:trPr>
        <w:tc>
          <w:tcPr>
            <w:tcW w:w="648" w:type="dxa"/>
          </w:tcPr>
          <w:p w14:paraId="2C0BDD8A"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5</w:t>
            </w:r>
          </w:p>
        </w:tc>
        <w:tc>
          <w:tcPr>
            <w:tcW w:w="900" w:type="dxa"/>
          </w:tcPr>
          <w:p w14:paraId="5E3ECA87"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29EC7D4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708DE2C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0E41E70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tcPr>
          <w:p w14:paraId="1148BF6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c>
          <w:tcPr>
            <w:tcW w:w="720" w:type="dxa"/>
          </w:tcPr>
          <w:p w14:paraId="2EE38D5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0.75</w:t>
            </w:r>
          </w:p>
        </w:tc>
        <w:tc>
          <w:tcPr>
            <w:tcW w:w="720" w:type="dxa"/>
          </w:tcPr>
          <w:p w14:paraId="6AB1070F"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0.73</w:t>
            </w:r>
          </w:p>
        </w:tc>
        <w:tc>
          <w:tcPr>
            <w:tcW w:w="720" w:type="dxa"/>
            <w:shd w:val="clear" w:color="auto" w:fill="EAF1DD" w:themeFill="accent3" w:themeFillTint="33"/>
          </w:tcPr>
          <w:p w14:paraId="2468B1DA"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5F7BC52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2A470B30" w14:textId="77777777" w:rsidR="00F22E68" w:rsidRPr="003E6772" w:rsidRDefault="008466F4" w:rsidP="00E8184A">
            <w:pPr>
              <w:spacing w:line="360" w:lineRule="auto"/>
              <w:jc w:val="center"/>
              <w:rPr>
                <w:noProof/>
                <w:sz w:val="26"/>
                <w:szCs w:val="26"/>
                <w:lang w:val="vi-VN"/>
              </w:rPr>
            </w:pPr>
            <w:r w:rsidRPr="003E6772">
              <w:rPr>
                <w:noProof/>
                <w:sz w:val="26"/>
                <w:szCs w:val="26"/>
                <w:lang w:val="vi-VN"/>
              </w:rPr>
              <w:t>0.76</w:t>
            </w:r>
          </w:p>
        </w:tc>
      </w:tr>
      <w:tr w:rsidR="00F22E68" w:rsidRPr="003E6772" w14:paraId="5D537D8A" w14:textId="77777777" w:rsidTr="00F22E68">
        <w:trPr>
          <w:jc w:val="center"/>
        </w:trPr>
        <w:tc>
          <w:tcPr>
            <w:tcW w:w="648" w:type="dxa"/>
          </w:tcPr>
          <w:p w14:paraId="41D47AE6"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6</w:t>
            </w:r>
          </w:p>
        </w:tc>
        <w:tc>
          <w:tcPr>
            <w:tcW w:w="900" w:type="dxa"/>
          </w:tcPr>
          <w:p w14:paraId="0F7BB395"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17A5266F"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0.7</w:t>
            </w:r>
            <w:r w:rsidR="002316A4" w:rsidRPr="003E6772">
              <w:rPr>
                <w:noProof/>
                <w:sz w:val="26"/>
                <w:szCs w:val="26"/>
                <w:lang w:val="vi-VN"/>
              </w:rPr>
              <w:t>8</w:t>
            </w:r>
          </w:p>
        </w:tc>
        <w:tc>
          <w:tcPr>
            <w:tcW w:w="720" w:type="dxa"/>
          </w:tcPr>
          <w:p w14:paraId="35C038D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0.82</w:t>
            </w:r>
          </w:p>
        </w:tc>
        <w:tc>
          <w:tcPr>
            <w:tcW w:w="720" w:type="dxa"/>
          </w:tcPr>
          <w:p w14:paraId="2A51FCCE"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265C3D1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3BA11F9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2F456AC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shd w:val="clear" w:color="auto" w:fill="EAF1DD" w:themeFill="accent3" w:themeFillTint="33"/>
          </w:tcPr>
          <w:p w14:paraId="151D168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c>
          <w:tcPr>
            <w:tcW w:w="720" w:type="dxa"/>
            <w:shd w:val="clear" w:color="auto" w:fill="EAF1DD" w:themeFill="accent3" w:themeFillTint="33"/>
          </w:tcPr>
          <w:p w14:paraId="17F502A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c>
          <w:tcPr>
            <w:tcW w:w="720" w:type="dxa"/>
            <w:shd w:val="clear" w:color="auto" w:fill="EAF1DD" w:themeFill="accent3" w:themeFillTint="33"/>
          </w:tcPr>
          <w:p w14:paraId="2D742F9E"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r>
      <w:tr w:rsidR="00F22E68" w:rsidRPr="003E6772" w14:paraId="52F125DF" w14:textId="77777777" w:rsidTr="00F22E68">
        <w:trPr>
          <w:jc w:val="center"/>
        </w:trPr>
        <w:tc>
          <w:tcPr>
            <w:tcW w:w="648" w:type="dxa"/>
          </w:tcPr>
          <w:p w14:paraId="6703F95D"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7</w:t>
            </w:r>
          </w:p>
        </w:tc>
        <w:tc>
          <w:tcPr>
            <w:tcW w:w="900" w:type="dxa"/>
          </w:tcPr>
          <w:p w14:paraId="1E8243A6"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0669E923"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0.75</w:t>
            </w:r>
          </w:p>
        </w:tc>
        <w:tc>
          <w:tcPr>
            <w:tcW w:w="720" w:type="dxa"/>
          </w:tcPr>
          <w:p w14:paraId="28218F2D"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0.87</w:t>
            </w:r>
          </w:p>
        </w:tc>
        <w:tc>
          <w:tcPr>
            <w:tcW w:w="720" w:type="dxa"/>
          </w:tcPr>
          <w:p w14:paraId="2A7E725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4FF42D0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0.87</w:t>
            </w:r>
          </w:p>
        </w:tc>
        <w:tc>
          <w:tcPr>
            <w:tcW w:w="720" w:type="dxa"/>
          </w:tcPr>
          <w:p w14:paraId="6570F1D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0.74</w:t>
            </w:r>
          </w:p>
        </w:tc>
        <w:tc>
          <w:tcPr>
            <w:tcW w:w="720" w:type="dxa"/>
          </w:tcPr>
          <w:p w14:paraId="38FB7038"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w:t>
            </w:r>
          </w:p>
        </w:tc>
        <w:tc>
          <w:tcPr>
            <w:tcW w:w="720" w:type="dxa"/>
            <w:shd w:val="clear" w:color="auto" w:fill="EAF1DD" w:themeFill="accent3" w:themeFillTint="33"/>
          </w:tcPr>
          <w:p w14:paraId="210CF262"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0.81</w:t>
            </w:r>
          </w:p>
        </w:tc>
        <w:tc>
          <w:tcPr>
            <w:tcW w:w="720" w:type="dxa"/>
            <w:shd w:val="clear" w:color="auto" w:fill="EAF1DD" w:themeFill="accent3" w:themeFillTint="33"/>
          </w:tcPr>
          <w:p w14:paraId="08BB4B82"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w:t>
            </w:r>
          </w:p>
        </w:tc>
        <w:tc>
          <w:tcPr>
            <w:tcW w:w="720" w:type="dxa"/>
            <w:shd w:val="clear" w:color="auto" w:fill="EAF1DD" w:themeFill="accent3" w:themeFillTint="33"/>
          </w:tcPr>
          <w:p w14:paraId="144C6CA8"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w:t>
            </w:r>
          </w:p>
        </w:tc>
      </w:tr>
      <w:tr w:rsidR="00F22E68" w:rsidRPr="003E6772" w14:paraId="4E503B9F" w14:textId="77777777" w:rsidTr="00F22E68">
        <w:trPr>
          <w:jc w:val="center"/>
        </w:trPr>
        <w:tc>
          <w:tcPr>
            <w:tcW w:w="648" w:type="dxa"/>
          </w:tcPr>
          <w:p w14:paraId="0846C8BD"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8</w:t>
            </w:r>
          </w:p>
        </w:tc>
        <w:tc>
          <w:tcPr>
            <w:tcW w:w="900" w:type="dxa"/>
          </w:tcPr>
          <w:p w14:paraId="1E8F9D48"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0691837D"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0.73</w:t>
            </w:r>
          </w:p>
        </w:tc>
        <w:tc>
          <w:tcPr>
            <w:tcW w:w="720" w:type="dxa"/>
          </w:tcPr>
          <w:p w14:paraId="176E0BF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0.73</w:t>
            </w:r>
          </w:p>
        </w:tc>
        <w:tc>
          <w:tcPr>
            <w:tcW w:w="720" w:type="dxa"/>
          </w:tcPr>
          <w:p w14:paraId="73CD7CA9"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0.73</w:t>
            </w:r>
          </w:p>
        </w:tc>
        <w:tc>
          <w:tcPr>
            <w:tcW w:w="720" w:type="dxa"/>
          </w:tcPr>
          <w:p w14:paraId="2D34444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0.71</w:t>
            </w:r>
          </w:p>
        </w:tc>
        <w:tc>
          <w:tcPr>
            <w:tcW w:w="720" w:type="dxa"/>
          </w:tcPr>
          <w:p w14:paraId="492B119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0.71</w:t>
            </w:r>
          </w:p>
        </w:tc>
        <w:tc>
          <w:tcPr>
            <w:tcW w:w="720" w:type="dxa"/>
          </w:tcPr>
          <w:p w14:paraId="144F56A8"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0.71</w:t>
            </w:r>
          </w:p>
        </w:tc>
        <w:tc>
          <w:tcPr>
            <w:tcW w:w="720" w:type="dxa"/>
            <w:shd w:val="clear" w:color="auto" w:fill="EAF1DD" w:themeFill="accent3" w:themeFillTint="33"/>
          </w:tcPr>
          <w:p w14:paraId="42BC1B5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c>
          <w:tcPr>
            <w:tcW w:w="720" w:type="dxa"/>
            <w:shd w:val="clear" w:color="auto" w:fill="EAF1DD" w:themeFill="accent3" w:themeFillTint="33"/>
          </w:tcPr>
          <w:p w14:paraId="4572785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c>
          <w:tcPr>
            <w:tcW w:w="720" w:type="dxa"/>
            <w:shd w:val="clear" w:color="auto" w:fill="EAF1DD" w:themeFill="accent3" w:themeFillTint="33"/>
          </w:tcPr>
          <w:p w14:paraId="537F1B89"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r>
      <w:tr w:rsidR="00F22E68" w:rsidRPr="003E6772" w14:paraId="4804AD00" w14:textId="77777777" w:rsidTr="00F22E68">
        <w:trPr>
          <w:jc w:val="center"/>
        </w:trPr>
        <w:tc>
          <w:tcPr>
            <w:tcW w:w="648" w:type="dxa"/>
          </w:tcPr>
          <w:p w14:paraId="770C2F54"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9</w:t>
            </w:r>
          </w:p>
        </w:tc>
        <w:tc>
          <w:tcPr>
            <w:tcW w:w="900" w:type="dxa"/>
          </w:tcPr>
          <w:p w14:paraId="2980B14A"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491E1C74"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23366D4D"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0.86</w:t>
            </w:r>
          </w:p>
        </w:tc>
        <w:tc>
          <w:tcPr>
            <w:tcW w:w="720" w:type="dxa"/>
          </w:tcPr>
          <w:p w14:paraId="7A0BF0AC"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0.81</w:t>
            </w:r>
          </w:p>
        </w:tc>
        <w:tc>
          <w:tcPr>
            <w:tcW w:w="720" w:type="dxa"/>
          </w:tcPr>
          <w:p w14:paraId="371CDE3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698499E6"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0.64</w:t>
            </w:r>
          </w:p>
        </w:tc>
        <w:tc>
          <w:tcPr>
            <w:tcW w:w="720" w:type="dxa"/>
          </w:tcPr>
          <w:p w14:paraId="1F10EAD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0.70</w:t>
            </w:r>
          </w:p>
        </w:tc>
        <w:tc>
          <w:tcPr>
            <w:tcW w:w="720" w:type="dxa"/>
            <w:shd w:val="clear" w:color="auto" w:fill="EAF1DD" w:themeFill="accent3" w:themeFillTint="33"/>
          </w:tcPr>
          <w:p w14:paraId="670D1AB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7CC76AB8"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0.75</w:t>
            </w:r>
          </w:p>
        </w:tc>
        <w:tc>
          <w:tcPr>
            <w:tcW w:w="720" w:type="dxa"/>
            <w:shd w:val="clear" w:color="auto" w:fill="EAF1DD" w:themeFill="accent3" w:themeFillTint="33"/>
          </w:tcPr>
          <w:p w14:paraId="09561F8A"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r>
      <w:tr w:rsidR="00F22E68" w:rsidRPr="003E6772" w14:paraId="5BC50628" w14:textId="77777777" w:rsidTr="00F22E68">
        <w:trPr>
          <w:jc w:val="center"/>
        </w:trPr>
        <w:tc>
          <w:tcPr>
            <w:tcW w:w="648" w:type="dxa"/>
          </w:tcPr>
          <w:p w14:paraId="766DB7D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10</w:t>
            </w:r>
          </w:p>
        </w:tc>
        <w:tc>
          <w:tcPr>
            <w:tcW w:w="900" w:type="dxa"/>
          </w:tcPr>
          <w:p w14:paraId="6A334B1C"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4CD5696E"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323A8F42"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0B9698D8"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2B723CF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589A50F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3320B6C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09118A4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00F1807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4BD8EB3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r>
      <w:tr w:rsidR="00F82D10" w:rsidRPr="003E6772" w14:paraId="1158361B" w14:textId="77777777" w:rsidTr="003E0C21">
        <w:trPr>
          <w:jc w:val="center"/>
        </w:trPr>
        <w:tc>
          <w:tcPr>
            <w:tcW w:w="1548" w:type="dxa"/>
            <w:gridSpan w:val="2"/>
          </w:tcPr>
          <w:p w14:paraId="3D61F6CF" w14:textId="69044A7A" w:rsidR="00F82D10" w:rsidRPr="00E57634" w:rsidRDefault="00F82D10" w:rsidP="00E8184A">
            <w:pPr>
              <w:spacing w:line="360" w:lineRule="auto"/>
              <w:jc w:val="center"/>
              <w:rPr>
                <w:noProof/>
                <w:sz w:val="26"/>
                <w:szCs w:val="26"/>
              </w:rPr>
            </w:pPr>
            <w:r>
              <w:rPr>
                <w:noProof/>
                <w:sz w:val="26"/>
                <w:szCs w:val="26"/>
              </w:rPr>
              <w:t>Trung bình</w:t>
            </w:r>
          </w:p>
        </w:tc>
        <w:tc>
          <w:tcPr>
            <w:tcW w:w="720" w:type="dxa"/>
            <w:shd w:val="clear" w:color="auto" w:fill="EAF1DD" w:themeFill="accent3" w:themeFillTint="33"/>
          </w:tcPr>
          <w:p w14:paraId="72463ADD"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0B4D1E0F"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0.81</w:t>
            </w:r>
          </w:p>
        </w:tc>
        <w:tc>
          <w:tcPr>
            <w:tcW w:w="720" w:type="dxa"/>
            <w:shd w:val="clear" w:color="auto" w:fill="EAF1DD" w:themeFill="accent3" w:themeFillTint="33"/>
          </w:tcPr>
          <w:p w14:paraId="2886DCF9"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0.78</w:t>
            </w:r>
          </w:p>
        </w:tc>
        <w:tc>
          <w:tcPr>
            <w:tcW w:w="720" w:type="dxa"/>
            <w:shd w:val="clear" w:color="auto" w:fill="EAF1DD" w:themeFill="accent3" w:themeFillTint="33"/>
          </w:tcPr>
          <w:p w14:paraId="58D806C9"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0.79</w:t>
            </w:r>
          </w:p>
        </w:tc>
        <w:tc>
          <w:tcPr>
            <w:tcW w:w="720" w:type="dxa"/>
            <w:shd w:val="clear" w:color="auto" w:fill="EAF1DD" w:themeFill="accent3" w:themeFillTint="33"/>
          </w:tcPr>
          <w:p w14:paraId="72892E0D"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0.73</w:t>
            </w:r>
          </w:p>
        </w:tc>
        <w:tc>
          <w:tcPr>
            <w:tcW w:w="720" w:type="dxa"/>
            <w:shd w:val="clear" w:color="auto" w:fill="EAF1DD" w:themeFill="accent3" w:themeFillTint="33"/>
          </w:tcPr>
          <w:p w14:paraId="13B88B2E"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0.75</w:t>
            </w:r>
          </w:p>
        </w:tc>
        <w:tc>
          <w:tcPr>
            <w:tcW w:w="720" w:type="dxa"/>
            <w:shd w:val="clear" w:color="auto" w:fill="EAF1DD" w:themeFill="accent3" w:themeFillTint="33"/>
          </w:tcPr>
          <w:p w14:paraId="29C03143"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4D2EB11A"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134D2384"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0.77</w:t>
            </w:r>
          </w:p>
        </w:tc>
      </w:tr>
    </w:tbl>
    <w:p w14:paraId="0020514D" w14:textId="1DFEDE3A" w:rsidR="00E8184A" w:rsidRPr="003E6772" w:rsidRDefault="00E8184A" w:rsidP="00E8184A">
      <w:pPr>
        <w:pStyle w:val="Caption"/>
        <w:spacing w:before="120" w:after="0" w:line="360" w:lineRule="auto"/>
        <w:jc w:val="center"/>
        <w:rPr>
          <w:b w:val="0"/>
          <w:i/>
          <w:noProof/>
          <w:color w:val="auto"/>
          <w:sz w:val="26"/>
          <w:szCs w:val="26"/>
          <w:lang w:val="vi-VN"/>
        </w:rPr>
      </w:pPr>
      <w:bookmarkStart w:id="78" w:name="_Toc47274201"/>
      <w:r w:rsidRPr="003E6772">
        <w:rPr>
          <w:b w:val="0"/>
          <w:i/>
          <w:noProof/>
          <w:color w:val="auto"/>
          <w:sz w:val="26"/>
          <w:szCs w:val="26"/>
          <w:lang w:val="vi-VN"/>
        </w:rPr>
        <w:t>Bảng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Bảng_4. \* ARABIC </w:instrText>
      </w:r>
      <w:r w:rsidRPr="003E6772">
        <w:rPr>
          <w:b w:val="0"/>
          <w:i/>
          <w:noProof/>
          <w:color w:val="auto"/>
          <w:sz w:val="26"/>
          <w:szCs w:val="26"/>
          <w:lang w:val="vi-VN"/>
        </w:rPr>
        <w:fldChar w:fldCharType="separate"/>
      </w:r>
      <w:r w:rsidR="00AA3517">
        <w:rPr>
          <w:b w:val="0"/>
          <w:i/>
          <w:noProof/>
          <w:color w:val="auto"/>
          <w:sz w:val="26"/>
          <w:szCs w:val="26"/>
          <w:lang w:val="vi-VN"/>
        </w:rPr>
        <w:t>3</w:t>
      </w:r>
      <w:r w:rsidRPr="003E6772">
        <w:rPr>
          <w:b w:val="0"/>
          <w:i/>
          <w:noProof/>
          <w:color w:val="auto"/>
          <w:sz w:val="26"/>
          <w:szCs w:val="26"/>
          <w:lang w:val="vi-VN"/>
        </w:rPr>
        <w:fldChar w:fldCharType="end"/>
      </w:r>
      <w:r w:rsidRPr="003E6772">
        <w:rPr>
          <w:b w:val="0"/>
          <w:i/>
          <w:noProof/>
          <w:color w:val="auto"/>
          <w:sz w:val="26"/>
          <w:szCs w:val="26"/>
          <w:lang w:val="vi-VN"/>
        </w:rPr>
        <w:t xml:space="preserve"> Thực nghiệm phân lớp cảm xúc với kỷ thuật 10-fold.</w:t>
      </w:r>
      <w:bookmarkEnd w:id="78"/>
    </w:p>
    <w:p w14:paraId="72DB9FE1" w14:textId="77777777" w:rsidR="007232B7" w:rsidRPr="003E6772" w:rsidRDefault="007232B7" w:rsidP="00E8184A">
      <w:pPr>
        <w:spacing w:line="360" w:lineRule="auto"/>
        <w:jc w:val="center"/>
        <w:rPr>
          <w:noProof/>
          <w:szCs w:val="26"/>
          <w:lang w:val="vi-VN"/>
        </w:rPr>
      </w:pPr>
      <w:r w:rsidRPr="003E6772">
        <w:rPr>
          <w:noProof/>
          <w:szCs w:val="26"/>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E9181AF" w14:textId="783FE8D6" w:rsidR="00E8184A" w:rsidRPr="003E6772" w:rsidRDefault="00E8184A" w:rsidP="00E8184A">
      <w:pPr>
        <w:pStyle w:val="Caption"/>
        <w:spacing w:before="120" w:after="0" w:line="360" w:lineRule="auto"/>
        <w:jc w:val="center"/>
        <w:rPr>
          <w:b w:val="0"/>
          <w:i/>
          <w:noProof/>
          <w:color w:val="auto"/>
          <w:sz w:val="26"/>
          <w:szCs w:val="26"/>
          <w:lang w:val="vi-VN"/>
        </w:rPr>
      </w:pPr>
      <w:bookmarkStart w:id="79" w:name="_Toc47274464"/>
      <w:r w:rsidRPr="003E6772">
        <w:rPr>
          <w:b w:val="0"/>
          <w:i/>
          <w:noProof/>
          <w:color w:val="auto"/>
          <w:sz w:val="26"/>
          <w:szCs w:val="26"/>
          <w:lang w:val="vi-VN"/>
        </w:rPr>
        <w:t>Hình 4-</w:t>
      </w:r>
      <w:r w:rsidR="00987728" w:rsidRPr="00163CC8">
        <w:rPr>
          <w:b w:val="0"/>
          <w:i/>
          <w:noProof/>
          <w:color w:val="auto"/>
          <w:sz w:val="26"/>
          <w:szCs w:val="26"/>
          <w:lang w:val="vi-VN"/>
        </w:rPr>
        <w:t>4</w:t>
      </w:r>
      <w:r w:rsidR="00987728" w:rsidRPr="003E6772">
        <w:rPr>
          <w:b w:val="0"/>
          <w:i/>
          <w:noProof/>
          <w:color w:val="auto"/>
          <w:sz w:val="26"/>
          <w:szCs w:val="26"/>
          <w:lang w:val="vi-VN"/>
        </w:rPr>
        <w:t xml:space="preserve"> </w:t>
      </w:r>
      <w:r w:rsidRPr="003E6772">
        <w:rPr>
          <w:b w:val="0"/>
          <w:i/>
          <w:noProof/>
          <w:color w:val="auto"/>
          <w:sz w:val="26"/>
          <w:szCs w:val="26"/>
          <w:lang w:val="vi-VN"/>
        </w:rPr>
        <w:t>Kết quả thực nghiệm phân lớp cảm xúc.</w:t>
      </w:r>
      <w:bookmarkEnd w:id="79"/>
    </w:p>
    <w:p w14:paraId="5F29040B" w14:textId="77777777" w:rsidR="00DC0B9C" w:rsidRPr="003E6772" w:rsidRDefault="00915A0F" w:rsidP="00CB3E38">
      <w:pPr>
        <w:spacing w:before="120" w:line="360" w:lineRule="auto"/>
        <w:ind w:firstLine="284"/>
        <w:jc w:val="both"/>
        <w:rPr>
          <w:noProof/>
          <w:sz w:val="26"/>
          <w:szCs w:val="26"/>
          <w:lang w:val="vi-VN"/>
        </w:rPr>
      </w:pPr>
      <w:r w:rsidRPr="003E6772">
        <w:rPr>
          <w:noProof/>
          <w:sz w:val="26"/>
          <w:szCs w:val="26"/>
          <w:lang w:val="vi-VN"/>
        </w:rPr>
        <w:lastRenderedPageBreak/>
        <w:t>Từ kết quả bảng 4.2</w:t>
      </w:r>
      <w:r w:rsidR="00772281" w:rsidRPr="003E6772">
        <w:rPr>
          <w:noProof/>
          <w:sz w:val="26"/>
          <w:szCs w:val="26"/>
          <w:lang w:val="vi-VN"/>
        </w:rPr>
        <w:t xml:space="preserve"> </w:t>
      </w:r>
      <w:r w:rsidR="006F0D50" w:rsidRPr="003E6772">
        <w:rPr>
          <w:noProof/>
          <w:sz w:val="26"/>
          <w:szCs w:val="26"/>
          <w:lang w:val="vi-VN"/>
        </w:rPr>
        <w:t xml:space="preserve">ta thấy được </w:t>
      </w:r>
      <w:r w:rsidRPr="003E6772">
        <w:rPr>
          <w:noProof/>
          <w:sz w:val="26"/>
          <w:szCs w:val="26"/>
          <w:lang w:val="vi-VN"/>
        </w:rPr>
        <w:t xml:space="preserve">trong một lần chạy thực nghiệm với phương pháp 10-fold cho thấy bộ phân lớp cảm xúc cho kết quả rất tích cực. Cụ thể độ chính xác (precision) phân lớp cảm xúc cao nhất lên đến </w:t>
      </w:r>
      <w:r w:rsidRPr="003E6772">
        <w:rPr>
          <w:b/>
          <w:noProof/>
          <w:sz w:val="26"/>
          <w:szCs w:val="26"/>
          <w:lang w:val="vi-VN"/>
        </w:rPr>
        <w:t>8</w:t>
      </w:r>
      <w:r w:rsidR="00064BFA" w:rsidRPr="003E6772">
        <w:rPr>
          <w:b/>
          <w:noProof/>
          <w:sz w:val="26"/>
          <w:szCs w:val="26"/>
          <w:lang w:val="vi-VN"/>
        </w:rPr>
        <w:t>1</w:t>
      </w:r>
      <w:r w:rsidRPr="003E6772">
        <w:rPr>
          <w:b/>
          <w:noProof/>
          <w:sz w:val="26"/>
          <w:szCs w:val="26"/>
          <w:lang w:val="vi-VN"/>
        </w:rPr>
        <w:t xml:space="preserve">% </w:t>
      </w:r>
      <w:r w:rsidRPr="003E6772">
        <w:rPr>
          <w:noProof/>
          <w:sz w:val="26"/>
          <w:szCs w:val="26"/>
          <w:lang w:val="vi-VN"/>
        </w:rPr>
        <w:t xml:space="preserve">và thấp nhất cũng ở mức </w:t>
      </w:r>
      <w:r w:rsidRPr="003E6772">
        <w:rPr>
          <w:b/>
          <w:noProof/>
          <w:sz w:val="26"/>
          <w:szCs w:val="26"/>
          <w:lang w:val="vi-VN"/>
        </w:rPr>
        <w:t>7</w:t>
      </w:r>
      <w:r w:rsidR="00064BFA" w:rsidRPr="003E6772">
        <w:rPr>
          <w:b/>
          <w:noProof/>
          <w:sz w:val="26"/>
          <w:szCs w:val="26"/>
          <w:lang w:val="vi-VN"/>
        </w:rPr>
        <w:t>2</w:t>
      </w:r>
      <w:r w:rsidRPr="003E6772">
        <w:rPr>
          <w:b/>
          <w:noProof/>
          <w:sz w:val="26"/>
          <w:szCs w:val="26"/>
          <w:lang w:val="vi-VN"/>
        </w:rPr>
        <w:t>%</w:t>
      </w:r>
      <w:r w:rsidRPr="003E6772">
        <w:rPr>
          <w:noProof/>
          <w:sz w:val="26"/>
          <w:szCs w:val="26"/>
          <w:lang w:val="vi-VN"/>
        </w:rPr>
        <w:t xml:space="preserve"> mức chênh lệch </w:t>
      </w:r>
      <w:r w:rsidR="00064BFA" w:rsidRPr="003E6772">
        <w:rPr>
          <w:b/>
          <w:noProof/>
          <w:sz w:val="26"/>
          <w:szCs w:val="26"/>
          <w:lang w:val="vi-VN"/>
        </w:rPr>
        <w:t>9</w:t>
      </w:r>
      <w:r w:rsidRPr="003E6772">
        <w:rPr>
          <w:b/>
          <w:noProof/>
          <w:sz w:val="26"/>
          <w:szCs w:val="26"/>
          <w:lang w:val="vi-VN"/>
        </w:rPr>
        <w:t>%</w:t>
      </w:r>
      <w:r w:rsidRPr="003E6772">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3E6772">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3E6772">
        <w:rPr>
          <w:b/>
          <w:noProof/>
          <w:sz w:val="26"/>
          <w:szCs w:val="26"/>
          <w:lang w:val="vi-VN"/>
        </w:rPr>
        <w:t>77</w:t>
      </w:r>
      <w:r w:rsidR="0070059C" w:rsidRPr="003E6772">
        <w:rPr>
          <w:b/>
          <w:noProof/>
          <w:sz w:val="26"/>
          <w:szCs w:val="26"/>
          <w:lang w:val="vi-VN"/>
        </w:rPr>
        <w:t>%</w:t>
      </w:r>
      <w:r w:rsidR="0070059C" w:rsidRPr="003E6772">
        <w:rPr>
          <w:noProof/>
          <w:sz w:val="26"/>
          <w:szCs w:val="26"/>
          <w:lang w:val="vi-VN"/>
        </w:rPr>
        <w:t>.</w:t>
      </w:r>
    </w:p>
    <w:p w14:paraId="438D025F" w14:textId="77777777" w:rsidR="006F0D50" w:rsidRPr="003E6772" w:rsidRDefault="006F0D50" w:rsidP="00E53F7D">
      <w:pPr>
        <w:spacing w:before="120" w:line="360" w:lineRule="auto"/>
        <w:ind w:firstLine="284"/>
        <w:jc w:val="both"/>
        <w:rPr>
          <w:noProof/>
          <w:sz w:val="26"/>
          <w:szCs w:val="26"/>
          <w:lang w:val="vi-VN"/>
        </w:rPr>
      </w:pPr>
      <w:r w:rsidRPr="003E6772">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3E6772">
        <w:rPr>
          <w:noProof/>
          <w:sz w:val="26"/>
          <w:szCs w:val="26"/>
          <w:lang w:val="vi-VN"/>
        </w:rPr>
        <w:t xml:space="preserve">oán chính xác ý kiến tiêu cực </w:t>
      </w:r>
      <w:r w:rsidR="00064BFA" w:rsidRPr="003E6772">
        <w:rPr>
          <w:b/>
          <w:noProof/>
          <w:sz w:val="26"/>
          <w:szCs w:val="26"/>
          <w:lang w:val="vi-VN"/>
        </w:rPr>
        <w:t>79%</w:t>
      </w:r>
      <w:r w:rsidR="00064BFA" w:rsidRPr="003E6772">
        <w:rPr>
          <w:noProof/>
          <w:sz w:val="26"/>
          <w:szCs w:val="26"/>
          <w:lang w:val="vi-VN"/>
        </w:rPr>
        <w:t xml:space="preserve"> so với </w:t>
      </w:r>
      <w:r w:rsidR="00064BFA" w:rsidRPr="003E6772">
        <w:rPr>
          <w:b/>
          <w:noProof/>
          <w:sz w:val="26"/>
          <w:szCs w:val="26"/>
          <w:lang w:val="vi-VN"/>
        </w:rPr>
        <w:t>76</w:t>
      </w:r>
      <w:r w:rsidRPr="003E6772">
        <w:rPr>
          <w:b/>
          <w:noProof/>
          <w:sz w:val="26"/>
          <w:szCs w:val="26"/>
          <w:lang w:val="vi-VN"/>
        </w:rPr>
        <w:t>%</w:t>
      </w:r>
      <w:r w:rsidRPr="003E6772">
        <w:rPr>
          <w:noProof/>
          <w:sz w:val="26"/>
          <w:szCs w:val="26"/>
          <w:lang w:val="vi-VN"/>
        </w:rPr>
        <w:t>, về độ bao phủ thì độ chính xác trong các dự đoán ý kiến tích cực cao hơn độ</w:t>
      </w:r>
      <w:r w:rsidR="000044B5" w:rsidRPr="003E6772">
        <w:rPr>
          <w:noProof/>
          <w:sz w:val="26"/>
          <w:szCs w:val="26"/>
          <w:lang w:val="vi-VN"/>
        </w:rPr>
        <w:t xml:space="preserve"> chính xác trong các dự đoán tiê</w:t>
      </w:r>
      <w:r w:rsidRPr="003E6772">
        <w:rPr>
          <w:noProof/>
          <w:sz w:val="26"/>
          <w:szCs w:val="26"/>
          <w:lang w:val="vi-VN"/>
        </w:rPr>
        <w:t xml:space="preserve">u cực </w:t>
      </w:r>
      <w:r w:rsidR="00064BFA" w:rsidRPr="003E6772">
        <w:rPr>
          <w:b/>
          <w:noProof/>
          <w:sz w:val="26"/>
          <w:szCs w:val="26"/>
          <w:lang w:val="vi-VN"/>
        </w:rPr>
        <w:t>81</w:t>
      </w:r>
      <w:r w:rsidRPr="003E6772">
        <w:rPr>
          <w:b/>
          <w:noProof/>
          <w:sz w:val="26"/>
          <w:szCs w:val="26"/>
          <w:lang w:val="vi-VN"/>
        </w:rPr>
        <w:t>%</w:t>
      </w:r>
      <w:r w:rsidR="00064BFA" w:rsidRPr="003E6772">
        <w:rPr>
          <w:noProof/>
          <w:sz w:val="26"/>
          <w:szCs w:val="26"/>
          <w:lang w:val="vi-VN"/>
        </w:rPr>
        <w:t xml:space="preserve"> so với </w:t>
      </w:r>
      <w:r w:rsidR="00064BFA" w:rsidRPr="003E6772">
        <w:rPr>
          <w:b/>
          <w:noProof/>
          <w:sz w:val="26"/>
          <w:szCs w:val="26"/>
          <w:lang w:val="vi-VN"/>
        </w:rPr>
        <w:t>73</w:t>
      </w:r>
      <w:r w:rsidRPr="003E6772">
        <w:rPr>
          <w:b/>
          <w:noProof/>
          <w:sz w:val="26"/>
          <w:szCs w:val="26"/>
          <w:lang w:val="vi-VN"/>
        </w:rPr>
        <w:t>%</w:t>
      </w:r>
      <w:r w:rsidR="00064BFA" w:rsidRPr="003E6772">
        <w:rPr>
          <w:b/>
          <w:noProof/>
          <w:sz w:val="26"/>
          <w:szCs w:val="26"/>
          <w:lang w:val="vi-VN"/>
        </w:rPr>
        <w:t>.</w:t>
      </w:r>
    </w:p>
    <w:tbl>
      <w:tblPr>
        <w:tblStyle w:val="TableGrid"/>
        <w:tblW w:w="3708" w:type="dxa"/>
        <w:jc w:val="center"/>
        <w:tblLayout w:type="fixed"/>
        <w:tblLook w:val="04A0" w:firstRow="1" w:lastRow="0" w:firstColumn="1" w:lastColumn="0" w:noHBand="0" w:noVBand="1"/>
      </w:tblPr>
      <w:tblGrid>
        <w:gridCol w:w="648"/>
        <w:gridCol w:w="900"/>
        <w:gridCol w:w="720"/>
        <w:gridCol w:w="720"/>
        <w:gridCol w:w="720"/>
      </w:tblGrid>
      <w:tr w:rsidR="00CF49B2" w:rsidRPr="003E6772" w14:paraId="76A0430A" w14:textId="77777777" w:rsidTr="00CF49B2">
        <w:trPr>
          <w:trHeight w:val="1155"/>
          <w:jc w:val="center"/>
        </w:trPr>
        <w:tc>
          <w:tcPr>
            <w:tcW w:w="648" w:type="dxa"/>
            <w:shd w:val="clear" w:color="auto" w:fill="auto"/>
          </w:tcPr>
          <w:p w14:paraId="13A0D154" w14:textId="77777777" w:rsidR="00CF49B2" w:rsidRPr="003E6772" w:rsidRDefault="00CF49B2" w:rsidP="002A5686">
            <w:pPr>
              <w:spacing w:before="120" w:line="360" w:lineRule="auto"/>
              <w:jc w:val="center"/>
              <w:rPr>
                <w:b/>
                <w:noProof/>
                <w:sz w:val="20"/>
                <w:szCs w:val="20"/>
                <w:lang w:val="vi-VN"/>
              </w:rPr>
            </w:pPr>
            <w:r w:rsidRPr="003E6772">
              <w:rPr>
                <w:b/>
                <w:noProof/>
                <w:sz w:val="20"/>
                <w:szCs w:val="20"/>
                <w:lang w:val="vi-VN"/>
              </w:rPr>
              <w:t>Lần chạy</w:t>
            </w:r>
          </w:p>
        </w:tc>
        <w:tc>
          <w:tcPr>
            <w:tcW w:w="900" w:type="dxa"/>
            <w:shd w:val="clear" w:color="auto" w:fill="auto"/>
          </w:tcPr>
          <w:p w14:paraId="47A3F61E" w14:textId="77777777" w:rsidR="00CF49B2" w:rsidRPr="003E6772" w:rsidRDefault="00CF49B2" w:rsidP="002A5686">
            <w:pPr>
              <w:spacing w:before="120" w:line="360" w:lineRule="auto"/>
              <w:jc w:val="center"/>
              <w:rPr>
                <w:b/>
                <w:noProof/>
                <w:sz w:val="20"/>
                <w:szCs w:val="20"/>
                <w:lang w:val="vi-VN"/>
              </w:rPr>
            </w:pPr>
            <w:r w:rsidRPr="003E6772">
              <w:rPr>
                <w:b/>
                <w:noProof/>
                <w:sz w:val="20"/>
                <w:szCs w:val="20"/>
                <w:lang w:val="vi-VN"/>
              </w:rPr>
              <w:t>Thuật toán</w:t>
            </w:r>
          </w:p>
        </w:tc>
        <w:tc>
          <w:tcPr>
            <w:tcW w:w="720" w:type="dxa"/>
            <w:shd w:val="clear" w:color="auto" w:fill="auto"/>
          </w:tcPr>
          <w:p w14:paraId="7825AFFE" w14:textId="77777777" w:rsidR="00CF49B2" w:rsidRPr="003E6772" w:rsidRDefault="00CF49B2" w:rsidP="002A5686">
            <w:pPr>
              <w:spacing w:before="120" w:line="360" w:lineRule="auto"/>
              <w:jc w:val="center"/>
              <w:rPr>
                <w:b/>
                <w:noProof/>
                <w:sz w:val="20"/>
                <w:szCs w:val="20"/>
                <w:lang w:val="vi-VN"/>
              </w:rPr>
            </w:pPr>
            <w:r w:rsidRPr="003E6772">
              <w:rPr>
                <w:b/>
                <w:noProof/>
                <w:sz w:val="20"/>
                <w:szCs w:val="20"/>
                <w:lang w:val="vi-VN"/>
              </w:rPr>
              <w:t>Độ chính xác</w:t>
            </w:r>
          </w:p>
        </w:tc>
        <w:tc>
          <w:tcPr>
            <w:tcW w:w="720" w:type="dxa"/>
            <w:shd w:val="clear" w:color="auto" w:fill="auto"/>
          </w:tcPr>
          <w:p w14:paraId="58DD8DF8" w14:textId="77777777" w:rsidR="00CF49B2" w:rsidRPr="003E6772" w:rsidRDefault="00CF49B2" w:rsidP="002A5686">
            <w:pPr>
              <w:spacing w:before="120" w:line="360" w:lineRule="auto"/>
              <w:jc w:val="center"/>
              <w:rPr>
                <w:b/>
                <w:noProof/>
                <w:sz w:val="20"/>
                <w:szCs w:val="20"/>
                <w:lang w:val="vi-VN"/>
              </w:rPr>
            </w:pPr>
            <w:r w:rsidRPr="003E6772">
              <w:rPr>
                <w:b/>
                <w:noProof/>
                <w:sz w:val="20"/>
                <w:szCs w:val="20"/>
                <w:lang w:val="vi-VN"/>
              </w:rPr>
              <w:t>Độ bao phủ</w:t>
            </w:r>
          </w:p>
        </w:tc>
        <w:tc>
          <w:tcPr>
            <w:tcW w:w="720" w:type="dxa"/>
            <w:shd w:val="clear" w:color="auto" w:fill="auto"/>
          </w:tcPr>
          <w:p w14:paraId="469C561C" w14:textId="77777777" w:rsidR="00CF49B2" w:rsidRPr="003E6772" w:rsidRDefault="00CF49B2" w:rsidP="002A5686">
            <w:pPr>
              <w:spacing w:before="120" w:line="360" w:lineRule="auto"/>
              <w:jc w:val="center"/>
              <w:rPr>
                <w:b/>
                <w:noProof/>
                <w:sz w:val="20"/>
                <w:szCs w:val="20"/>
                <w:lang w:val="vi-VN"/>
              </w:rPr>
            </w:pPr>
            <w:r w:rsidRPr="003E6772">
              <w:rPr>
                <w:b/>
                <w:noProof/>
                <w:sz w:val="20"/>
                <w:szCs w:val="20"/>
                <w:lang w:val="vi-VN"/>
              </w:rPr>
              <w:t>F1</w:t>
            </w:r>
          </w:p>
        </w:tc>
      </w:tr>
      <w:tr w:rsidR="00CF49B2" w:rsidRPr="003E6772" w14:paraId="12C27515" w14:textId="77777777" w:rsidTr="00CF49B2">
        <w:trPr>
          <w:jc w:val="center"/>
        </w:trPr>
        <w:tc>
          <w:tcPr>
            <w:tcW w:w="648" w:type="dxa"/>
            <w:shd w:val="clear" w:color="auto" w:fill="auto"/>
          </w:tcPr>
          <w:p w14:paraId="7D38D2C9"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1</w:t>
            </w:r>
          </w:p>
        </w:tc>
        <w:tc>
          <w:tcPr>
            <w:tcW w:w="900" w:type="dxa"/>
            <w:shd w:val="clear" w:color="auto" w:fill="auto"/>
          </w:tcPr>
          <w:p w14:paraId="52E3C2BF"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06B2FC98" w14:textId="77777777" w:rsidR="00CF49B2" w:rsidRPr="003E6772" w:rsidRDefault="00CF49B2" w:rsidP="00F4045A">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1B911994" w14:textId="77777777" w:rsidR="00CF49B2" w:rsidRPr="003E6772" w:rsidRDefault="00CF49B2" w:rsidP="00F4045A">
            <w:pPr>
              <w:spacing w:before="120" w:line="360" w:lineRule="auto"/>
              <w:rPr>
                <w:noProof/>
                <w:sz w:val="20"/>
                <w:szCs w:val="20"/>
                <w:lang w:val="vi-VN"/>
              </w:rPr>
            </w:pPr>
            <w:r w:rsidRPr="003E6772">
              <w:rPr>
                <w:noProof/>
                <w:sz w:val="20"/>
                <w:szCs w:val="20"/>
                <w:lang w:val="vi-VN"/>
              </w:rPr>
              <w:t>0.77</w:t>
            </w:r>
          </w:p>
        </w:tc>
        <w:tc>
          <w:tcPr>
            <w:tcW w:w="720" w:type="dxa"/>
            <w:shd w:val="clear" w:color="auto" w:fill="auto"/>
          </w:tcPr>
          <w:p w14:paraId="288F0BBF" w14:textId="77777777" w:rsidR="00CF49B2" w:rsidRPr="003E6772" w:rsidRDefault="00CF49B2" w:rsidP="00F4045A">
            <w:pPr>
              <w:spacing w:before="120" w:line="360" w:lineRule="auto"/>
              <w:jc w:val="center"/>
              <w:rPr>
                <w:noProof/>
                <w:sz w:val="20"/>
                <w:szCs w:val="20"/>
                <w:lang w:val="vi-VN"/>
              </w:rPr>
            </w:pPr>
            <w:r w:rsidRPr="003E6772">
              <w:rPr>
                <w:noProof/>
                <w:sz w:val="20"/>
                <w:szCs w:val="20"/>
                <w:lang w:val="vi-VN"/>
              </w:rPr>
              <w:t>0.77</w:t>
            </w:r>
          </w:p>
        </w:tc>
      </w:tr>
      <w:tr w:rsidR="00CF49B2" w:rsidRPr="003E6772" w14:paraId="7D6B9164" w14:textId="77777777" w:rsidTr="00CF49B2">
        <w:trPr>
          <w:jc w:val="center"/>
        </w:trPr>
        <w:tc>
          <w:tcPr>
            <w:tcW w:w="648" w:type="dxa"/>
            <w:shd w:val="clear" w:color="auto" w:fill="auto"/>
          </w:tcPr>
          <w:p w14:paraId="4912602C"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2</w:t>
            </w:r>
          </w:p>
        </w:tc>
        <w:tc>
          <w:tcPr>
            <w:tcW w:w="900" w:type="dxa"/>
            <w:shd w:val="clear" w:color="auto" w:fill="auto"/>
          </w:tcPr>
          <w:p w14:paraId="672FBC37"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2D54768E"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1C54E0A2"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7F3A5F6B"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r>
      <w:tr w:rsidR="00CF49B2" w:rsidRPr="003E6772" w14:paraId="66ABAA9C" w14:textId="77777777" w:rsidTr="00CF49B2">
        <w:trPr>
          <w:jc w:val="center"/>
        </w:trPr>
        <w:tc>
          <w:tcPr>
            <w:tcW w:w="648" w:type="dxa"/>
            <w:shd w:val="clear" w:color="auto" w:fill="auto"/>
          </w:tcPr>
          <w:p w14:paraId="22B59D8B"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3</w:t>
            </w:r>
          </w:p>
        </w:tc>
        <w:tc>
          <w:tcPr>
            <w:tcW w:w="900" w:type="dxa"/>
            <w:shd w:val="clear" w:color="auto" w:fill="auto"/>
          </w:tcPr>
          <w:p w14:paraId="6D18C204"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69D814B4"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219F23F8" w14:textId="77777777" w:rsidR="00CF49B2" w:rsidRPr="003E6772" w:rsidRDefault="00CF49B2" w:rsidP="0049181E">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7133AE1E" w14:textId="77777777" w:rsidR="00CF49B2" w:rsidRPr="003E6772" w:rsidRDefault="00CF49B2" w:rsidP="0049181E">
            <w:pPr>
              <w:spacing w:before="120" w:line="360" w:lineRule="auto"/>
              <w:jc w:val="center"/>
              <w:rPr>
                <w:noProof/>
                <w:sz w:val="20"/>
                <w:szCs w:val="20"/>
                <w:lang w:val="vi-VN"/>
              </w:rPr>
            </w:pPr>
            <w:r w:rsidRPr="003E6772">
              <w:rPr>
                <w:noProof/>
                <w:sz w:val="20"/>
                <w:szCs w:val="20"/>
                <w:lang w:val="vi-VN"/>
              </w:rPr>
              <w:t>0.77</w:t>
            </w:r>
          </w:p>
        </w:tc>
      </w:tr>
      <w:tr w:rsidR="00CF49B2" w:rsidRPr="003E6772" w14:paraId="686B3D75" w14:textId="77777777" w:rsidTr="00CF49B2">
        <w:trPr>
          <w:jc w:val="center"/>
        </w:trPr>
        <w:tc>
          <w:tcPr>
            <w:tcW w:w="648" w:type="dxa"/>
            <w:shd w:val="clear" w:color="auto" w:fill="auto"/>
          </w:tcPr>
          <w:p w14:paraId="62BD0A4C"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4</w:t>
            </w:r>
          </w:p>
        </w:tc>
        <w:tc>
          <w:tcPr>
            <w:tcW w:w="900" w:type="dxa"/>
            <w:shd w:val="clear" w:color="auto" w:fill="auto"/>
          </w:tcPr>
          <w:p w14:paraId="19FCA29D"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0BF72779"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23B1F68B"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7D4C0510"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0.76</w:t>
            </w:r>
          </w:p>
        </w:tc>
      </w:tr>
      <w:tr w:rsidR="00CF49B2" w:rsidRPr="003E6772" w14:paraId="590EDB45" w14:textId="77777777" w:rsidTr="00CF49B2">
        <w:trPr>
          <w:jc w:val="center"/>
        </w:trPr>
        <w:tc>
          <w:tcPr>
            <w:tcW w:w="648" w:type="dxa"/>
            <w:shd w:val="clear" w:color="auto" w:fill="auto"/>
          </w:tcPr>
          <w:p w14:paraId="75219B13"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5</w:t>
            </w:r>
          </w:p>
        </w:tc>
        <w:tc>
          <w:tcPr>
            <w:tcW w:w="900" w:type="dxa"/>
            <w:shd w:val="clear" w:color="auto" w:fill="auto"/>
          </w:tcPr>
          <w:p w14:paraId="3575CA02"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02D37EE7" w14:textId="77777777" w:rsidR="00CF49B2" w:rsidRPr="003E6772" w:rsidRDefault="00CF49B2" w:rsidP="0097097C">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06B82509" w14:textId="77777777" w:rsidR="00CF49B2" w:rsidRPr="003E6772" w:rsidRDefault="00CF49B2" w:rsidP="0097097C">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617177D4" w14:textId="77777777" w:rsidR="00CF49B2" w:rsidRPr="003E6772" w:rsidRDefault="00CF49B2" w:rsidP="0097097C">
            <w:pPr>
              <w:spacing w:before="120" w:line="360" w:lineRule="auto"/>
              <w:jc w:val="center"/>
              <w:rPr>
                <w:noProof/>
                <w:sz w:val="20"/>
                <w:szCs w:val="20"/>
                <w:lang w:val="vi-VN"/>
              </w:rPr>
            </w:pPr>
            <w:r w:rsidRPr="003E6772">
              <w:rPr>
                <w:noProof/>
                <w:sz w:val="20"/>
                <w:szCs w:val="20"/>
                <w:lang w:val="vi-VN"/>
              </w:rPr>
              <w:t>0.77</w:t>
            </w:r>
          </w:p>
        </w:tc>
      </w:tr>
    </w:tbl>
    <w:p w14:paraId="29FEB9C3" w14:textId="46D463FC" w:rsidR="005F0A42" w:rsidRPr="003E6772" w:rsidRDefault="00E53F7D" w:rsidP="00E53F7D">
      <w:pPr>
        <w:pStyle w:val="Caption"/>
        <w:spacing w:before="120" w:after="0" w:line="360" w:lineRule="auto"/>
        <w:jc w:val="center"/>
        <w:rPr>
          <w:noProof/>
          <w:szCs w:val="26"/>
          <w:lang w:val="vi-VN"/>
        </w:rPr>
      </w:pPr>
      <w:bookmarkStart w:id="80" w:name="_Toc47274202"/>
      <w:r w:rsidRPr="003E6772">
        <w:rPr>
          <w:b w:val="0"/>
          <w:i/>
          <w:noProof/>
          <w:color w:val="auto"/>
          <w:sz w:val="26"/>
          <w:szCs w:val="26"/>
          <w:lang w:val="vi-VN"/>
        </w:rPr>
        <w:t>Bảng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Bảng_4. \* ARABIC </w:instrText>
      </w:r>
      <w:r w:rsidRPr="003E6772">
        <w:rPr>
          <w:b w:val="0"/>
          <w:i/>
          <w:noProof/>
          <w:color w:val="auto"/>
          <w:sz w:val="26"/>
          <w:szCs w:val="26"/>
          <w:lang w:val="vi-VN"/>
        </w:rPr>
        <w:fldChar w:fldCharType="separate"/>
      </w:r>
      <w:r w:rsidR="00AA3517">
        <w:rPr>
          <w:b w:val="0"/>
          <w:i/>
          <w:noProof/>
          <w:color w:val="auto"/>
          <w:sz w:val="26"/>
          <w:szCs w:val="26"/>
          <w:lang w:val="vi-VN"/>
        </w:rPr>
        <w:t>4</w:t>
      </w:r>
      <w:r w:rsidRPr="003E6772">
        <w:rPr>
          <w:b w:val="0"/>
          <w:i/>
          <w:noProof/>
          <w:color w:val="auto"/>
          <w:sz w:val="26"/>
          <w:szCs w:val="26"/>
          <w:lang w:val="vi-VN"/>
        </w:rPr>
        <w:fldChar w:fldCharType="end"/>
      </w:r>
      <w:r w:rsidRPr="003E6772">
        <w:rPr>
          <w:b w:val="0"/>
          <w:i/>
          <w:noProof/>
          <w:color w:val="auto"/>
          <w:sz w:val="26"/>
          <w:szCs w:val="26"/>
          <w:lang w:val="vi-VN"/>
        </w:rPr>
        <w:t xml:space="preserve"> Thực nghiệm phân lớp cảm xúc SVM trong 5 lần thực nghiệm.</w:t>
      </w:r>
      <w:bookmarkEnd w:id="80"/>
    </w:p>
    <w:p w14:paraId="2C29438F" w14:textId="77777777" w:rsidR="0070059C" w:rsidRPr="003E6772" w:rsidRDefault="00E53F7D" w:rsidP="0008435B">
      <w:pPr>
        <w:spacing w:before="120" w:line="360" w:lineRule="auto"/>
        <w:ind w:firstLine="284"/>
        <w:jc w:val="both"/>
        <w:rPr>
          <w:noProof/>
          <w:sz w:val="26"/>
          <w:szCs w:val="26"/>
          <w:lang w:val="vi-VN"/>
        </w:rPr>
      </w:pPr>
      <w:r w:rsidRPr="003E6772">
        <w:rPr>
          <w:noProof/>
          <w:sz w:val="26"/>
          <w:szCs w:val="26"/>
          <w:lang w:val="vi-VN"/>
        </w:rPr>
        <w:t>B</w:t>
      </w:r>
      <w:r w:rsidR="009A3B96" w:rsidRPr="003E6772">
        <w:rPr>
          <w:noProof/>
          <w:sz w:val="26"/>
          <w:szCs w:val="26"/>
          <w:lang w:val="vi-VN"/>
        </w:rPr>
        <w:t>ảng kết quả 4.3 cho thấy bộ phân lớp cảm xúc được xây dựng mang lại độ ổn định rất cao</w:t>
      </w:r>
      <w:r w:rsidR="00BE08B0" w:rsidRPr="003E6772">
        <w:rPr>
          <w:noProof/>
          <w:sz w:val="26"/>
          <w:szCs w:val="26"/>
          <w:lang w:val="vi-VN"/>
        </w:rPr>
        <w:t xml:space="preserve">, các thông số về độ chính xác, độ bao phủ, F1 gần như là </w:t>
      </w:r>
      <w:r w:rsidR="002A5686" w:rsidRPr="003E6772">
        <w:rPr>
          <w:noProof/>
          <w:sz w:val="26"/>
          <w:szCs w:val="26"/>
          <w:lang w:val="vi-VN"/>
        </w:rPr>
        <w:t xml:space="preserve">không chênh lệch ở mức </w:t>
      </w:r>
      <w:r w:rsidR="002A5686" w:rsidRPr="003E6772">
        <w:rPr>
          <w:b/>
          <w:noProof/>
          <w:sz w:val="26"/>
          <w:szCs w:val="26"/>
          <w:lang w:val="vi-VN"/>
        </w:rPr>
        <w:t>7</w:t>
      </w:r>
      <w:r w:rsidR="0002745C" w:rsidRPr="003E6772">
        <w:rPr>
          <w:b/>
          <w:noProof/>
          <w:sz w:val="26"/>
          <w:szCs w:val="26"/>
          <w:lang w:val="vi-VN"/>
        </w:rPr>
        <w:t>7%</w:t>
      </w:r>
      <w:r w:rsidR="0002745C" w:rsidRPr="003E6772">
        <w:rPr>
          <w:noProof/>
          <w:sz w:val="26"/>
          <w:szCs w:val="26"/>
          <w:lang w:val="vi-VN"/>
        </w:rPr>
        <w:t>.</w:t>
      </w:r>
    </w:p>
    <w:p w14:paraId="461196FF" w14:textId="77777777" w:rsidR="009D30CD" w:rsidRPr="003E6772" w:rsidRDefault="009D30CD" w:rsidP="008C2879">
      <w:pPr>
        <w:spacing w:line="360" w:lineRule="auto"/>
        <w:ind w:firstLine="284"/>
        <w:jc w:val="both"/>
        <w:rPr>
          <w:noProof/>
          <w:sz w:val="26"/>
          <w:szCs w:val="26"/>
          <w:lang w:val="vi-VN"/>
        </w:rPr>
      </w:pPr>
      <w:r w:rsidRPr="003E6772">
        <w:rPr>
          <w:noProof/>
          <w:sz w:val="26"/>
          <w:szCs w:val="26"/>
          <w:lang w:val="vi-VN"/>
        </w:rPr>
        <w:lastRenderedPageBreak/>
        <w:t xml:space="preserve">Tiếp tục thực nghiệm phân lớp cảm xúc bằng các phương pháp phân lớp khác để so </w:t>
      </w:r>
      <w:r w:rsidR="00993A54" w:rsidRPr="003E6772">
        <w:rPr>
          <w:noProof/>
          <w:sz w:val="26"/>
          <w:szCs w:val="26"/>
          <w:lang w:val="vi-VN"/>
        </w:rPr>
        <w:t>sánh</w:t>
      </w:r>
      <w:r w:rsidRPr="003E6772">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762"/>
        <w:gridCol w:w="1890"/>
        <w:gridCol w:w="1630"/>
        <w:gridCol w:w="800"/>
      </w:tblGrid>
      <w:tr w:rsidR="00172BFB" w:rsidRPr="003E6772" w14:paraId="7A091FD0" w14:textId="77777777" w:rsidTr="0084338C">
        <w:trPr>
          <w:jc w:val="center"/>
        </w:trPr>
        <w:tc>
          <w:tcPr>
            <w:tcW w:w="1762" w:type="dxa"/>
          </w:tcPr>
          <w:p w14:paraId="2BDA8A82" w14:textId="77777777" w:rsidR="00172BFB" w:rsidRPr="003E6772" w:rsidRDefault="00172BFB" w:rsidP="008C2879">
            <w:pPr>
              <w:spacing w:line="360" w:lineRule="auto"/>
              <w:rPr>
                <w:noProof/>
                <w:sz w:val="26"/>
                <w:szCs w:val="26"/>
                <w:lang w:val="vi-VN"/>
              </w:rPr>
            </w:pPr>
            <w:r w:rsidRPr="003E6772">
              <w:rPr>
                <w:noProof/>
                <w:sz w:val="26"/>
                <w:szCs w:val="26"/>
                <w:lang w:val="vi-VN"/>
              </w:rPr>
              <w:t>Phương pháp</w:t>
            </w:r>
          </w:p>
        </w:tc>
        <w:tc>
          <w:tcPr>
            <w:tcW w:w="1890" w:type="dxa"/>
          </w:tcPr>
          <w:p w14:paraId="7A0056D8" w14:textId="77777777" w:rsidR="00172BFB" w:rsidRPr="003E6772" w:rsidRDefault="00172BFB" w:rsidP="008C2879">
            <w:pPr>
              <w:spacing w:line="360" w:lineRule="auto"/>
              <w:rPr>
                <w:noProof/>
                <w:sz w:val="26"/>
                <w:szCs w:val="26"/>
                <w:lang w:val="vi-VN"/>
              </w:rPr>
            </w:pPr>
            <w:r w:rsidRPr="003E6772">
              <w:rPr>
                <w:noProof/>
                <w:sz w:val="26"/>
                <w:szCs w:val="26"/>
                <w:lang w:val="vi-VN"/>
              </w:rPr>
              <w:t>Độ chính xác</w:t>
            </w:r>
          </w:p>
        </w:tc>
        <w:tc>
          <w:tcPr>
            <w:tcW w:w="1630" w:type="dxa"/>
          </w:tcPr>
          <w:p w14:paraId="7A109074" w14:textId="77777777" w:rsidR="00172BFB" w:rsidRPr="003E6772" w:rsidRDefault="00172BFB" w:rsidP="008C2879">
            <w:pPr>
              <w:spacing w:line="360" w:lineRule="auto"/>
              <w:rPr>
                <w:noProof/>
                <w:sz w:val="26"/>
                <w:szCs w:val="26"/>
                <w:lang w:val="vi-VN"/>
              </w:rPr>
            </w:pPr>
            <w:r w:rsidRPr="003E6772">
              <w:rPr>
                <w:noProof/>
                <w:sz w:val="26"/>
                <w:szCs w:val="26"/>
                <w:lang w:val="vi-VN"/>
              </w:rPr>
              <w:t>Độ bao phủ</w:t>
            </w:r>
          </w:p>
        </w:tc>
        <w:tc>
          <w:tcPr>
            <w:tcW w:w="800" w:type="dxa"/>
          </w:tcPr>
          <w:p w14:paraId="6882B93C" w14:textId="77777777" w:rsidR="00172BFB" w:rsidRPr="003E6772" w:rsidRDefault="00172BFB" w:rsidP="008C2879">
            <w:pPr>
              <w:spacing w:line="360" w:lineRule="auto"/>
              <w:rPr>
                <w:noProof/>
                <w:sz w:val="26"/>
                <w:szCs w:val="26"/>
                <w:lang w:val="vi-VN"/>
              </w:rPr>
            </w:pPr>
            <w:r w:rsidRPr="003E6772">
              <w:rPr>
                <w:noProof/>
                <w:sz w:val="26"/>
                <w:szCs w:val="26"/>
                <w:lang w:val="vi-VN"/>
              </w:rPr>
              <w:t>F1</w:t>
            </w:r>
          </w:p>
        </w:tc>
      </w:tr>
      <w:tr w:rsidR="00172BFB" w:rsidRPr="003E6772" w14:paraId="63A9E45C" w14:textId="77777777" w:rsidTr="0084338C">
        <w:trPr>
          <w:jc w:val="center"/>
        </w:trPr>
        <w:tc>
          <w:tcPr>
            <w:tcW w:w="1762" w:type="dxa"/>
          </w:tcPr>
          <w:p w14:paraId="4B1679C7" w14:textId="77777777" w:rsidR="00172BFB" w:rsidRPr="003E6772" w:rsidRDefault="00172BFB" w:rsidP="008C2879">
            <w:pPr>
              <w:spacing w:line="360" w:lineRule="auto"/>
              <w:rPr>
                <w:noProof/>
                <w:sz w:val="26"/>
                <w:szCs w:val="26"/>
                <w:lang w:val="vi-VN"/>
              </w:rPr>
            </w:pPr>
            <w:r w:rsidRPr="003E6772">
              <w:rPr>
                <w:noProof/>
                <w:sz w:val="26"/>
                <w:szCs w:val="26"/>
                <w:lang w:val="vi-VN"/>
              </w:rPr>
              <w:t>SVM</w:t>
            </w:r>
          </w:p>
        </w:tc>
        <w:tc>
          <w:tcPr>
            <w:tcW w:w="1890" w:type="dxa"/>
          </w:tcPr>
          <w:p w14:paraId="384AB404" w14:textId="77777777" w:rsidR="00172BFB" w:rsidRPr="003E6772" w:rsidRDefault="009D30CD" w:rsidP="008C2879">
            <w:pPr>
              <w:spacing w:line="360" w:lineRule="auto"/>
              <w:rPr>
                <w:noProof/>
                <w:sz w:val="26"/>
                <w:szCs w:val="26"/>
                <w:lang w:val="vi-VN"/>
              </w:rPr>
            </w:pPr>
            <w:r w:rsidRPr="003E6772">
              <w:rPr>
                <w:noProof/>
                <w:sz w:val="26"/>
                <w:szCs w:val="26"/>
                <w:lang w:val="vi-VN"/>
              </w:rPr>
              <w:t>0.7</w:t>
            </w:r>
            <w:r w:rsidR="00E803AA" w:rsidRPr="003E6772">
              <w:rPr>
                <w:noProof/>
                <w:sz w:val="26"/>
                <w:szCs w:val="26"/>
                <w:lang w:val="vi-VN"/>
              </w:rPr>
              <w:t>7</w:t>
            </w:r>
          </w:p>
        </w:tc>
        <w:tc>
          <w:tcPr>
            <w:tcW w:w="1630" w:type="dxa"/>
          </w:tcPr>
          <w:p w14:paraId="24E8C66F" w14:textId="77777777" w:rsidR="00172BFB" w:rsidRPr="003E6772" w:rsidRDefault="009D30CD" w:rsidP="008C2879">
            <w:pPr>
              <w:spacing w:line="360" w:lineRule="auto"/>
              <w:rPr>
                <w:noProof/>
                <w:sz w:val="26"/>
                <w:szCs w:val="26"/>
                <w:lang w:val="vi-VN"/>
              </w:rPr>
            </w:pPr>
            <w:r w:rsidRPr="003E6772">
              <w:rPr>
                <w:noProof/>
                <w:sz w:val="26"/>
                <w:szCs w:val="26"/>
                <w:lang w:val="vi-VN"/>
              </w:rPr>
              <w:t>0.7</w:t>
            </w:r>
            <w:r w:rsidR="00BF6112" w:rsidRPr="003E6772">
              <w:rPr>
                <w:noProof/>
                <w:sz w:val="26"/>
                <w:szCs w:val="26"/>
                <w:lang w:val="vi-VN"/>
              </w:rPr>
              <w:t>7</w:t>
            </w:r>
          </w:p>
        </w:tc>
        <w:tc>
          <w:tcPr>
            <w:tcW w:w="800" w:type="dxa"/>
          </w:tcPr>
          <w:p w14:paraId="11116705" w14:textId="77777777" w:rsidR="00172BFB" w:rsidRPr="003E6772" w:rsidRDefault="009D30CD" w:rsidP="008C2879">
            <w:pPr>
              <w:spacing w:line="360" w:lineRule="auto"/>
              <w:rPr>
                <w:noProof/>
                <w:sz w:val="26"/>
                <w:szCs w:val="26"/>
                <w:lang w:val="vi-VN"/>
              </w:rPr>
            </w:pPr>
            <w:r w:rsidRPr="003E6772">
              <w:rPr>
                <w:noProof/>
                <w:sz w:val="26"/>
                <w:szCs w:val="26"/>
                <w:lang w:val="vi-VN"/>
              </w:rPr>
              <w:t>0.7</w:t>
            </w:r>
            <w:r w:rsidR="00BF6112" w:rsidRPr="003E6772">
              <w:rPr>
                <w:noProof/>
                <w:sz w:val="26"/>
                <w:szCs w:val="26"/>
                <w:lang w:val="vi-VN"/>
              </w:rPr>
              <w:t>7</w:t>
            </w:r>
          </w:p>
        </w:tc>
      </w:tr>
      <w:tr w:rsidR="00172BFB" w:rsidRPr="003E6772" w14:paraId="6B32FFDC" w14:textId="77777777" w:rsidTr="0084338C">
        <w:trPr>
          <w:jc w:val="center"/>
        </w:trPr>
        <w:tc>
          <w:tcPr>
            <w:tcW w:w="1762" w:type="dxa"/>
          </w:tcPr>
          <w:p w14:paraId="07AA8A72" w14:textId="77777777" w:rsidR="00172BFB" w:rsidRPr="003E6772" w:rsidRDefault="00172BFB" w:rsidP="008C2879">
            <w:pPr>
              <w:spacing w:line="360" w:lineRule="auto"/>
              <w:rPr>
                <w:noProof/>
                <w:sz w:val="26"/>
                <w:szCs w:val="26"/>
                <w:lang w:val="vi-VN"/>
              </w:rPr>
            </w:pPr>
            <w:r w:rsidRPr="003E6772">
              <w:rPr>
                <w:noProof/>
                <w:sz w:val="26"/>
                <w:szCs w:val="26"/>
                <w:lang w:val="vi-VN"/>
              </w:rPr>
              <w:t>Naïve Bayes</w:t>
            </w:r>
          </w:p>
        </w:tc>
        <w:tc>
          <w:tcPr>
            <w:tcW w:w="1890" w:type="dxa"/>
          </w:tcPr>
          <w:p w14:paraId="348DF5E8" w14:textId="77777777" w:rsidR="00172BFB" w:rsidRPr="003E6772" w:rsidRDefault="007C239D" w:rsidP="008C2879">
            <w:pPr>
              <w:spacing w:line="360" w:lineRule="auto"/>
              <w:rPr>
                <w:noProof/>
                <w:sz w:val="26"/>
                <w:szCs w:val="26"/>
                <w:lang w:val="vi-VN"/>
              </w:rPr>
            </w:pPr>
            <w:r w:rsidRPr="003E6772">
              <w:rPr>
                <w:noProof/>
                <w:sz w:val="26"/>
                <w:szCs w:val="26"/>
                <w:lang w:val="vi-VN"/>
              </w:rPr>
              <w:t>0.83</w:t>
            </w:r>
          </w:p>
        </w:tc>
        <w:tc>
          <w:tcPr>
            <w:tcW w:w="1630" w:type="dxa"/>
          </w:tcPr>
          <w:p w14:paraId="451F8B7D" w14:textId="77777777" w:rsidR="00172BFB" w:rsidRPr="003E6772" w:rsidRDefault="007C239D" w:rsidP="008C2879">
            <w:pPr>
              <w:spacing w:line="360" w:lineRule="auto"/>
              <w:rPr>
                <w:noProof/>
                <w:sz w:val="26"/>
                <w:szCs w:val="26"/>
                <w:lang w:val="vi-VN"/>
              </w:rPr>
            </w:pPr>
            <w:r w:rsidRPr="003E6772">
              <w:rPr>
                <w:noProof/>
                <w:sz w:val="26"/>
                <w:szCs w:val="26"/>
                <w:lang w:val="vi-VN"/>
              </w:rPr>
              <w:t>0.83</w:t>
            </w:r>
          </w:p>
        </w:tc>
        <w:tc>
          <w:tcPr>
            <w:tcW w:w="800" w:type="dxa"/>
          </w:tcPr>
          <w:p w14:paraId="66371BD1" w14:textId="77777777" w:rsidR="00172BFB" w:rsidRPr="003E6772" w:rsidRDefault="007C239D" w:rsidP="008C2879">
            <w:pPr>
              <w:spacing w:line="360" w:lineRule="auto"/>
              <w:rPr>
                <w:noProof/>
                <w:sz w:val="26"/>
                <w:szCs w:val="26"/>
                <w:lang w:val="vi-VN"/>
              </w:rPr>
            </w:pPr>
            <w:r w:rsidRPr="003E6772">
              <w:rPr>
                <w:noProof/>
                <w:sz w:val="26"/>
                <w:szCs w:val="26"/>
                <w:lang w:val="vi-VN"/>
              </w:rPr>
              <w:t>0.83</w:t>
            </w:r>
          </w:p>
        </w:tc>
      </w:tr>
      <w:tr w:rsidR="004F0255" w:rsidRPr="003E6772" w14:paraId="02B07282" w14:textId="77777777" w:rsidTr="0084338C">
        <w:trPr>
          <w:jc w:val="center"/>
        </w:trPr>
        <w:tc>
          <w:tcPr>
            <w:tcW w:w="1762" w:type="dxa"/>
          </w:tcPr>
          <w:p w14:paraId="1E8E7A15" w14:textId="77777777" w:rsidR="004F0255" w:rsidRPr="003E6772" w:rsidRDefault="00993A54" w:rsidP="008C2879">
            <w:pPr>
              <w:spacing w:line="360" w:lineRule="auto"/>
              <w:rPr>
                <w:noProof/>
                <w:sz w:val="26"/>
                <w:szCs w:val="26"/>
                <w:lang w:val="vi-VN"/>
              </w:rPr>
            </w:pPr>
            <w:r w:rsidRPr="003E6772">
              <w:rPr>
                <w:noProof/>
                <w:sz w:val="26"/>
                <w:szCs w:val="26"/>
                <w:lang w:val="vi-VN"/>
              </w:rPr>
              <w:t>Tree</w:t>
            </w:r>
          </w:p>
        </w:tc>
        <w:tc>
          <w:tcPr>
            <w:tcW w:w="1890" w:type="dxa"/>
          </w:tcPr>
          <w:p w14:paraId="5AEE457A" w14:textId="77777777" w:rsidR="004F0255" w:rsidRPr="003E6772" w:rsidRDefault="00993A54" w:rsidP="008C2879">
            <w:pPr>
              <w:spacing w:line="360" w:lineRule="auto"/>
              <w:rPr>
                <w:noProof/>
                <w:sz w:val="26"/>
                <w:szCs w:val="26"/>
                <w:lang w:val="vi-VN"/>
              </w:rPr>
            </w:pPr>
            <w:r w:rsidRPr="003E6772">
              <w:rPr>
                <w:noProof/>
                <w:sz w:val="26"/>
                <w:szCs w:val="26"/>
                <w:lang w:val="vi-VN"/>
              </w:rPr>
              <w:t>0.79</w:t>
            </w:r>
          </w:p>
        </w:tc>
        <w:tc>
          <w:tcPr>
            <w:tcW w:w="1630" w:type="dxa"/>
          </w:tcPr>
          <w:p w14:paraId="01EC4EF6" w14:textId="77777777" w:rsidR="004F0255" w:rsidRPr="003E6772" w:rsidRDefault="00993A54" w:rsidP="008C2879">
            <w:pPr>
              <w:spacing w:line="360" w:lineRule="auto"/>
              <w:rPr>
                <w:noProof/>
                <w:sz w:val="26"/>
                <w:szCs w:val="26"/>
                <w:lang w:val="vi-VN"/>
              </w:rPr>
            </w:pPr>
            <w:r w:rsidRPr="003E6772">
              <w:rPr>
                <w:noProof/>
                <w:sz w:val="26"/>
                <w:szCs w:val="26"/>
                <w:lang w:val="vi-VN"/>
              </w:rPr>
              <w:t>0.79</w:t>
            </w:r>
          </w:p>
        </w:tc>
        <w:tc>
          <w:tcPr>
            <w:tcW w:w="800" w:type="dxa"/>
          </w:tcPr>
          <w:p w14:paraId="619DED96" w14:textId="77777777" w:rsidR="004F0255" w:rsidRPr="003E6772" w:rsidRDefault="00993A54" w:rsidP="008C2879">
            <w:pPr>
              <w:spacing w:line="360" w:lineRule="auto"/>
              <w:rPr>
                <w:noProof/>
                <w:sz w:val="26"/>
                <w:szCs w:val="26"/>
                <w:lang w:val="vi-VN"/>
              </w:rPr>
            </w:pPr>
            <w:r w:rsidRPr="003E6772">
              <w:rPr>
                <w:noProof/>
                <w:sz w:val="26"/>
                <w:szCs w:val="26"/>
                <w:lang w:val="vi-VN"/>
              </w:rPr>
              <w:t>0.79</w:t>
            </w:r>
          </w:p>
        </w:tc>
      </w:tr>
    </w:tbl>
    <w:p w14:paraId="462595A1" w14:textId="5D0C9954" w:rsidR="0084338C" w:rsidRPr="003E6772" w:rsidRDefault="008C2879" w:rsidP="008C2879">
      <w:pPr>
        <w:pStyle w:val="Caption"/>
        <w:spacing w:before="120" w:after="0" w:line="360" w:lineRule="auto"/>
        <w:jc w:val="center"/>
        <w:rPr>
          <w:noProof/>
          <w:szCs w:val="26"/>
          <w:lang w:val="vi-VN"/>
        </w:rPr>
      </w:pPr>
      <w:bookmarkStart w:id="81" w:name="_Toc47274203"/>
      <w:r w:rsidRPr="003E6772">
        <w:rPr>
          <w:b w:val="0"/>
          <w:i/>
          <w:noProof/>
          <w:color w:val="auto"/>
          <w:sz w:val="26"/>
          <w:szCs w:val="26"/>
          <w:lang w:val="vi-VN"/>
        </w:rPr>
        <w:t>Bảng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Bảng_4. \* ARABIC </w:instrText>
      </w:r>
      <w:r w:rsidRPr="003E6772">
        <w:rPr>
          <w:b w:val="0"/>
          <w:i/>
          <w:noProof/>
          <w:color w:val="auto"/>
          <w:sz w:val="26"/>
          <w:szCs w:val="26"/>
          <w:lang w:val="vi-VN"/>
        </w:rPr>
        <w:fldChar w:fldCharType="separate"/>
      </w:r>
      <w:r w:rsidR="00AA3517">
        <w:rPr>
          <w:b w:val="0"/>
          <w:i/>
          <w:noProof/>
          <w:color w:val="auto"/>
          <w:sz w:val="26"/>
          <w:szCs w:val="26"/>
          <w:lang w:val="vi-VN"/>
        </w:rPr>
        <w:t>5</w:t>
      </w:r>
      <w:r w:rsidRPr="003E6772">
        <w:rPr>
          <w:b w:val="0"/>
          <w:i/>
          <w:noProof/>
          <w:color w:val="auto"/>
          <w:sz w:val="26"/>
          <w:szCs w:val="26"/>
          <w:lang w:val="vi-VN"/>
        </w:rPr>
        <w:fldChar w:fldCharType="end"/>
      </w:r>
      <w:r w:rsidRPr="003E6772">
        <w:rPr>
          <w:b w:val="0"/>
          <w:i/>
          <w:noProof/>
          <w:color w:val="auto"/>
          <w:sz w:val="26"/>
          <w:szCs w:val="26"/>
          <w:lang w:val="vi-VN"/>
        </w:rPr>
        <w:t xml:space="preserve"> So sánh độ hiệu quả giữa các phương pháp phân lớp.</w:t>
      </w:r>
      <w:bookmarkEnd w:id="81"/>
    </w:p>
    <w:p w14:paraId="2AEA285E" w14:textId="77777777" w:rsidR="00733B7E" w:rsidRPr="003E6772" w:rsidRDefault="00733B7E" w:rsidP="0084338C">
      <w:pPr>
        <w:spacing w:before="120" w:line="360" w:lineRule="auto"/>
        <w:jc w:val="center"/>
        <w:rPr>
          <w:noProof/>
          <w:szCs w:val="26"/>
          <w:lang w:val="vi-VN"/>
        </w:rPr>
      </w:pPr>
      <w:r w:rsidRPr="003E6772">
        <w:rPr>
          <w:noProof/>
          <w:szCs w:val="26"/>
        </w:rPr>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41B77AF" w14:textId="41467263" w:rsidR="00733B7E" w:rsidRPr="003E6772" w:rsidRDefault="008C2879" w:rsidP="008C2879">
      <w:pPr>
        <w:pStyle w:val="Caption"/>
        <w:spacing w:before="120" w:after="0" w:line="360" w:lineRule="auto"/>
        <w:jc w:val="center"/>
        <w:rPr>
          <w:noProof/>
          <w:sz w:val="26"/>
          <w:szCs w:val="26"/>
          <w:lang w:val="vi-VN"/>
        </w:rPr>
      </w:pPr>
      <w:bookmarkStart w:id="82" w:name="_Toc47274465"/>
      <w:r w:rsidRPr="003E6772">
        <w:rPr>
          <w:b w:val="0"/>
          <w:i/>
          <w:noProof/>
          <w:color w:val="auto"/>
          <w:sz w:val="26"/>
          <w:szCs w:val="26"/>
          <w:lang w:val="vi-VN"/>
        </w:rPr>
        <w:t>Hình 4-</w:t>
      </w:r>
      <w:r w:rsidR="009D36D5" w:rsidRPr="00163CC8">
        <w:rPr>
          <w:b w:val="0"/>
          <w:i/>
          <w:noProof/>
          <w:color w:val="auto"/>
          <w:sz w:val="26"/>
          <w:szCs w:val="26"/>
          <w:lang w:val="vi-VN"/>
        </w:rPr>
        <w:t>5</w:t>
      </w:r>
      <w:r w:rsidR="00987728" w:rsidRPr="003E6772">
        <w:rPr>
          <w:b w:val="0"/>
          <w:i/>
          <w:noProof/>
          <w:color w:val="auto"/>
          <w:sz w:val="26"/>
          <w:szCs w:val="26"/>
          <w:lang w:val="vi-VN"/>
        </w:rPr>
        <w:t xml:space="preserve"> </w:t>
      </w:r>
      <w:r w:rsidRPr="003E6772">
        <w:rPr>
          <w:b w:val="0"/>
          <w:i/>
          <w:noProof/>
          <w:color w:val="auto"/>
          <w:sz w:val="26"/>
          <w:szCs w:val="26"/>
          <w:lang w:val="vi-VN"/>
        </w:rPr>
        <w:t>So sánh các phương pháp phân lớp.</w:t>
      </w:r>
      <w:bookmarkEnd w:id="82"/>
    </w:p>
    <w:p w14:paraId="5CCB7719" w14:textId="77777777" w:rsidR="00617E06" w:rsidRPr="003E6772" w:rsidRDefault="006C1B27" w:rsidP="008C2879">
      <w:pPr>
        <w:spacing w:before="120" w:line="360" w:lineRule="auto"/>
        <w:ind w:firstLine="284"/>
        <w:jc w:val="both"/>
        <w:rPr>
          <w:noProof/>
          <w:sz w:val="26"/>
          <w:szCs w:val="26"/>
          <w:lang w:val="vi-VN"/>
        </w:rPr>
      </w:pPr>
      <w:r w:rsidRPr="003E6772">
        <w:rPr>
          <w:noProof/>
          <w:sz w:val="26"/>
          <w:szCs w:val="26"/>
          <w:lang w:val="vi-VN"/>
        </w:rPr>
        <w:t>Có thể thấy ở</w:t>
      </w:r>
      <w:r w:rsidR="00B43F70" w:rsidRPr="003E6772">
        <w:rPr>
          <w:noProof/>
          <w:sz w:val="26"/>
          <w:szCs w:val="26"/>
          <w:lang w:val="vi-VN"/>
        </w:rPr>
        <w:t xml:space="preserve"> hình 4.5 độ chính xác khi sử dụng phương pháp phân lớp Naïve Bayes là cao nhất lên đến </w:t>
      </w:r>
      <w:r w:rsidR="00B43F70" w:rsidRPr="003E6772">
        <w:rPr>
          <w:b/>
          <w:noProof/>
          <w:sz w:val="26"/>
          <w:szCs w:val="26"/>
          <w:lang w:val="vi-VN"/>
        </w:rPr>
        <w:t>83%</w:t>
      </w:r>
      <w:r w:rsidR="00B43F70" w:rsidRPr="003E6772">
        <w:rPr>
          <w:noProof/>
          <w:sz w:val="26"/>
          <w:szCs w:val="26"/>
          <w:lang w:val="vi-VN"/>
        </w:rPr>
        <w:t xml:space="preserve"> tiếp đến là bộ phân lớp cây quyết định (Tree) với </w:t>
      </w:r>
      <w:r w:rsidR="00B43F70" w:rsidRPr="003E6772">
        <w:rPr>
          <w:b/>
          <w:noProof/>
          <w:sz w:val="26"/>
          <w:szCs w:val="26"/>
          <w:lang w:val="vi-VN"/>
        </w:rPr>
        <w:t>79%</w:t>
      </w:r>
      <w:r w:rsidR="00B43F70" w:rsidRPr="003E6772">
        <w:rPr>
          <w:noProof/>
          <w:sz w:val="26"/>
          <w:szCs w:val="26"/>
          <w:lang w:val="vi-VN"/>
        </w:rPr>
        <w:t xml:space="preserve"> và cuối cùng là SVM</w:t>
      </w:r>
      <w:r w:rsidR="00C355DB" w:rsidRPr="003E6772">
        <w:rPr>
          <w:noProof/>
          <w:sz w:val="26"/>
          <w:szCs w:val="26"/>
          <w:lang w:val="vi-VN"/>
        </w:rPr>
        <w:t xml:space="preserve"> với </w:t>
      </w:r>
      <w:r w:rsidR="00C355DB" w:rsidRPr="003E6772">
        <w:rPr>
          <w:b/>
          <w:noProof/>
          <w:sz w:val="26"/>
          <w:szCs w:val="26"/>
          <w:lang w:val="vi-VN"/>
        </w:rPr>
        <w:t>77</w:t>
      </w:r>
      <w:r w:rsidR="00B43F70" w:rsidRPr="003E6772">
        <w:rPr>
          <w:b/>
          <w:noProof/>
          <w:sz w:val="26"/>
          <w:szCs w:val="26"/>
          <w:lang w:val="vi-VN"/>
        </w:rPr>
        <w:t>%.</w:t>
      </w:r>
      <w:r w:rsidR="00B43F70" w:rsidRPr="003E6772">
        <w:rPr>
          <w:noProof/>
          <w:sz w:val="26"/>
          <w:szCs w:val="26"/>
          <w:lang w:val="vi-VN"/>
        </w:rPr>
        <w:t xml:space="preserve"> </w:t>
      </w:r>
      <w:r w:rsidR="000B38C9" w:rsidRPr="003E6772">
        <w:rPr>
          <w:noProof/>
          <w:sz w:val="26"/>
          <w:szCs w:val="26"/>
          <w:lang w:val="vi-VN"/>
        </w:rPr>
        <w:t>Chênh lệch giữa các phương pháp là không nhiều tuy nhiên nhìn vào k</w:t>
      </w:r>
      <w:r w:rsidR="00B43F70" w:rsidRPr="003E6772">
        <w:rPr>
          <w:noProof/>
          <w:sz w:val="26"/>
          <w:szCs w:val="26"/>
          <w:lang w:val="vi-VN"/>
        </w:rPr>
        <w:t xml:space="preserve">ết quả này </w:t>
      </w:r>
      <w:r w:rsidR="00942A39" w:rsidRPr="003E6772">
        <w:rPr>
          <w:noProof/>
          <w:sz w:val="26"/>
          <w:szCs w:val="26"/>
          <w:lang w:val="vi-VN"/>
        </w:rPr>
        <w:t xml:space="preserve">ta </w:t>
      </w:r>
      <w:r w:rsidR="00B43F70" w:rsidRPr="003E6772">
        <w:rPr>
          <w:noProof/>
          <w:sz w:val="26"/>
          <w:szCs w:val="26"/>
          <w:lang w:val="vi-VN"/>
        </w:rPr>
        <w:t>càng</w:t>
      </w:r>
      <w:r w:rsidR="00942A39" w:rsidRPr="003E6772">
        <w:rPr>
          <w:noProof/>
          <w:sz w:val="26"/>
          <w:szCs w:val="26"/>
          <w:lang w:val="vi-VN"/>
        </w:rPr>
        <w:t xml:space="preserve"> có thêm cơ sở để</w:t>
      </w:r>
      <w:r w:rsidR="00B43F70" w:rsidRPr="003E6772">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3E6772"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83" w:name="_Toc47339700"/>
      <w:r w:rsidRPr="003E6772">
        <w:rPr>
          <w:rFonts w:ascii="Times New Roman" w:hAnsi="Times New Roman"/>
          <w:i w:val="0"/>
          <w:noProof/>
          <w:lang w:val="vi-VN"/>
        </w:rPr>
        <w:lastRenderedPageBreak/>
        <w:t>Đánh giá kết quả</w:t>
      </w:r>
      <w:bookmarkEnd w:id="83"/>
    </w:p>
    <w:p w14:paraId="44CFBA79" w14:textId="77777777" w:rsidR="0034119F" w:rsidRPr="003E6772" w:rsidRDefault="00E803AA" w:rsidP="00B157EE">
      <w:pPr>
        <w:spacing w:before="120" w:line="360" w:lineRule="auto"/>
        <w:ind w:firstLine="284"/>
        <w:jc w:val="both"/>
        <w:rPr>
          <w:noProof/>
          <w:sz w:val="26"/>
          <w:szCs w:val="26"/>
          <w:lang w:val="vi-VN"/>
        </w:rPr>
      </w:pPr>
      <w:r w:rsidRPr="003E6772">
        <w:rPr>
          <w:noProof/>
          <w:sz w:val="26"/>
          <w:szCs w:val="26"/>
          <w:lang w:val="vi-VN"/>
        </w:rPr>
        <w:t xml:space="preserve">Sau khi đã hoàn thành quá trình chạy thực nghiệm tổng thể luận văn đã xây dựng được một bộ phân lớp ý kiến đánh giá với độ chính xác lên tới </w:t>
      </w:r>
      <w:r w:rsidRPr="003E6772">
        <w:rPr>
          <w:b/>
          <w:noProof/>
          <w:sz w:val="26"/>
          <w:szCs w:val="26"/>
          <w:lang w:val="vi-VN"/>
        </w:rPr>
        <w:t xml:space="preserve">83%. </w:t>
      </w:r>
      <w:r w:rsidRPr="003E6772">
        <w:rPr>
          <w:noProof/>
          <w:sz w:val="26"/>
          <w:szCs w:val="26"/>
          <w:lang w:val="vi-VN"/>
        </w:rPr>
        <w:t>Đây là một kết quả rất tích cực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4620E13F" w:rsidR="0034119F" w:rsidRPr="003E6772" w:rsidRDefault="0034119F" w:rsidP="00B157EE">
      <w:pPr>
        <w:spacing w:before="120" w:line="360" w:lineRule="auto"/>
        <w:ind w:firstLine="284"/>
        <w:jc w:val="both"/>
        <w:rPr>
          <w:noProof/>
          <w:sz w:val="26"/>
          <w:szCs w:val="26"/>
          <w:lang w:val="vi-VN"/>
        </w:rPr>
      </w:pPr>
      <w:r w:rsidRPr="003E6772">
        <w:rPr>
          <w:noProof/>
          <w:sz w:val="26"/>
          <w:szCs w:val="26"/>
          <w:lang w:val="vi-VN"/>
        </w:rPr>
        <w:t>Tuy bộ phân lớp đã đạt độ chính xác lên đến 83% nhưng</w:t>
      </w:r>
      <w:r w:rsidR="00E57634" w:rsidRPr="00163CC8">
        <w:rPr>
          <w:noProof/>
          <w:sz w:val="26"/>
          <w:szCs w:val="26"/>
          <w:lang w:val="vi-VN"/>
        </w:rPr>
        <w:t xml:space="preserve"> từ những lý thuyết và tài liệu đã tham khảo thì</w:t>
      </w:r>
      <w:r w:rsidR="00926533" w:rsidRPr="00163CC8">
        <w:rPr>
          <w:noProof/>
          <w:sz w:val="26"/>
          <w:szCs w:val="26"/>
          <w:lang w:val="vi-VN"/>
        </w:rPr>
        <w:t xml:space="preserve"> có thể kết luận</w:t>
      </w:r>
      <w:r w:rsidR="00E57634" w:rsidRPr="00163CC8">
        <w:rPr>
          <w:noProof/>
          <w:sz w:val="26"/>
          <w:szCs w:val="26"/>
          <w:lang w:val="vi-VN"/>
        </w:rPr>
        <w:t xml:space="preserve"> bộ phân lớp này vẫn</w:t>
      </w:r>
      <w:r w:rsidRPr="003E6772">
        <w:rPr>
          <w:noProof/>
          <w:sz w:val="26"/>
          <w:szCs w:val="26"/>
          <w:lang w:val="vi-VN"/>
        </w:rPr>
        <w:t xml:space="preserve"> có thể</w:t>
      </w:r>
      <w:r w:rsidR="00E57634" w:rsidRPr="00163CC8">
        <w:rPr>
          <w:noProof/>
          <w:sz w:val="26"/>
          <w:szCs w:val="26"/>
          <w:lang w:val="vi-VN"/>
        </w:rPr>
        <w:t xml:space="preserve"> </w:t>
      </w:r>
      <w:r w:rsidRPr="003E6772">
        <w:rPr>
          <w:noProof/>
          <w:sz w:val="26"/>
          <w:szCs w:val="26"/>
          <w:lang w:val="vi-VN"/>
        </w:rPr>
        <w:t xml:space="preserve"> cải thiện và cho độ chính xác cao hơn nữa bởi các nguyên nhân sau:</w:t>
      </w:r>
    </w:p>
    <w:p w14:paraId="36DD6B02" w14:textId="77777777" w:rsidR="0034119F" w:rsidRPr="003E6772" w:rsidRDefault="0034119F" w:rsidP="00B157EE">
      <w:pPr>
        <w:pStyle w:val="ListParagraph"/>
        <w:numPr>
          <w:ilvl w:val="0"/>
          <w:numId w:val="55"/>
        </w:numPr>
        <w:spacing w:before="120"/>
        <w:ind w:left="284" w:firstLine="0"/>
        <w:rPr>
          <w:noProof/>
          <w:szCs w:val="26"/>
          <w:lang w:val="vi-VN"/>
        </w:rPr>
      </w:pPr>
      <w:r w:rsidRPr="003E6772">
        <w:rPr>
          <w:noProof/>
          <w:szCs w:val="26"/>
          <w:lang w:val="vi-VN"/>
        </w:rPr>
        <w:t>Tập dữ liệu huấn luyện còn hạn chế</w:t>
      </w:r>
      <w:r w:rsidR="00020F7A" w:rsidRPr="003E6772">
        <w:rPr>
          <w:noProof/>
          <w:szCs w:val="26"/>
          <w:lang w:val="vi-VN"/>
        </w:rPr>
        <w:t>.</w:t>
      </w:r>
    </w:p>
    <w:p w14:paraId="675EFE12" w14:textId="77777777" w:rsidR="00020F7A" w:rsidRPr="003E6772" w:rsidRDefault="0034119F" w:rsidP="00B157EE">
      <w:pPr>
        <w:pStyle w:val="ListParagraph"/>
        <w:numPr>
          <w:ilvl w:val="0"/>
          <w:numId w:val="55"/>
        </w:numPr>
        <w:spacing w:before="120"/>
        <w:ind w:left="284" w:firstLine="0"/>
        <w:rPr>
          <w:noProof/>
          <w:szCs w:val="26"/>
          <w:lang w:val="vi-VN"/>
        </w:rPr>
      </w:pPr>
      <w:r w:rsidRPr="003E6772">
        <w:rPr>
          <w:noProof/>
          <w:szCs w:val="26"/>
          <w:lang w:val="vi-VN"/>
        </w:rPr>
        <w:t>Phương pháp biễu diễn văn bản thành vector chưa hiệu quả cao nhất</w:t>
      </w:r>
      <w:r w:rsidR="00020F7A" w:rsidRPr="003E6772">
        <w:rPr>
          <w:noProof/>
          <w:szCs w:val="26"/>
          <w:lang w:val="vi-VN"/>
        </w:rPr>
        <w:t>.</w:t>
      </w:r>
    </w:p>
    <w:p w14:paraId="4245EA48" w14:textId="77777777" w:rsidR="00D635AC" w:rsidRPr="003E6772" w:rsidRDefault="00020F7A" w:rsidP="00B157EE">
      <w:pPr>
        <w:spacing w:before="120" w:line="360" w:lineRule="auto"/>
        <w:ind w:firstLine="284"/>
        <w:jc w:val="both"/>
        <w:rPr>
          <w:noProof/>
          <w:sz w:val="26"/>
          <w:szCs w:val="26"/>
          <w:lang w:val="vi-VN"/>
        </w:rPr>
      </w:pPr>
      <w:r w:rsidRPr="003E6772">
        <w:rPr>
          <w:noProof/>
          <w:sz w:val="26"/>
          <w:szCs w:val="26"/>
          <w:lang w:val="vi-VN"/>
        </w:rPr>
        <w:t>Những chi tiết về biện pháp cải tiến bộ phân lớp sẽ có ở hướng phát triển.</w:t>
      </w:r>
      <w:r w:rsidR="00D635AC" w:rsidRPr="003E6772">
        <w:rPr>
          <w:noProof/>
          <w:lang w:val="vi-VN"/>
        </w:rPr>
        <w:br w:type="page"/>
      </w:r>
    </w:p>
    <w:p w14:paraId="0F399BA9" w14:textId="77777777" w:rsidR="00994128" w:rsidRPr="003E6772" w:rsidRDefault="00A22DCC" w:rsidP="00B157EE">
      <w:pPr>
        <w:pStyle w:val="Heading1"/>
        <w:spacing w:before="120" w:after="0" w:line="360" w:lineRule="auto"/>
        <w:jc w:val="both"/>
        <w:rPr>
          <w:rFonts w:ascii="Times New Roman" w:hAnsi="Times New Roman"/>
          <w:noProof/>
          <w:sz w:val="36"/>
          <w:lang w:val="vi-VN"/>
        </w:rPr>
      </w:pPr>
      <w:bookmarkStart w:id="84" w:name="_Toc47339701"/>
      <w:r w:rsidRPr="003E6772">
        <w:rPr>
          <w:rFonts w:ascii="Times New Roman" w:hAnsi="Times New Roman"/>
          <w:noProof/>
          <w:sz w:val="36"/>
          <w:lang w:val="vi-VN"/>
        </w:rPr>
        <w:lastRenderedPageBreak/>
        <w:t>CHƯƠNG 5: KẾT LUẬN VÀ HƯỚNG PHÁT TRIỂN</w:t>
      </w:r>
      <w:bookmarkEnd w:id="84"/>
    </w:p>
    <w:p w14:paraId="30154B28" w14:textId="77777777" w:rsidR="00352C38" w:rsidRPr="003E6772" w:rsidRDefault="00352C38" w:rsidP="00B157EE">
      <w:pPr>
        <w:pStyle w:val="ListParagraph"/>
        <w:numPr>
          <w:ilvl w:val="0"/>
          <w:numId w:val="56"/>
        </w:numPr>
        <w:spacing w:before="120"/>
        <w:ind w:left="0" w:firstLine="284"/>
        <w:outlineLvl w:val="1"/>
        <w:rPr>
          <w:b/>
          <w:noProof/>
          <w:sz w:val="28"/>
          <w:szCs w:val="28"/>
          <w:lang w:val="vi-VN"/>
        </w:rPr>
      </w:pPr>
      <w:bookmarkStart w:id="85" w:name="_Toc47339702"/>
      <w:r w:rsidRPr="003E6772">
        <w:rPr>
          <w:b/>
          <w:noProof/>
          <w:sz w:val="28"/>
          <w:szCs w:val="28"/>
          <w:lang w:val="vi-VN"/>
        </w:rPr>
        <w:t>Kết luận</w:t>
      </w:r>
      <w:bookmarkEnd w:id="85"/>
    </w:p>
    <w:p w14:paraId="3BF1102D" w14:textId="77777777" w:rsidR="002F4C89" w:rsidRPr="003E6772" w:rsidRDefault="002F4C89" w:rsidP="00B157EE">
      <w:pPr>
        <w:spacing w:before="120" w:line="360" w:lineRule="auto"/>
        <w:ind w:firstLine="284"/>
        <w:jc w:val="both"/>
        <w:rPr>
          <w:noProof/>
          <w:sz w:val="26"/>
          <w:szCs w:val="26"/>
          <w:lang w:val="vi-VN"/>
        </w:rPr>
      </w:pPr>
      <w:r w:rsidRPr="003E6772">
        <w:rPr>
          <w:noProof/>
          <w:sz w:val="26"/>
          <w:szCs w:val="26"/>
          <w:lang w:val="vi-VN"/>
        </w:rPr>
        <w:t>Dựa vào những mục tiêu đã đặt ra luận văn xây dựng và phát triển thu được những kết quả cụ thể sau:</w:t>
      </w:r>
    </w:p>
    <w:p w14:paraId="2A06759A" w14:textId="77777777" w:rsidR="002F4C89" w:rsidRPr="003E6772" w:rsidRDefault="002F4C89" w:rsidP="00B157EE">
      <w:pPr>
        <w:pStyle w:val="ListParagraph"/>
        <w:numPr>
          <w:ilvl w:val="0"/>
          <w:numId w:val="57"/>
        </w:numPr>
        <w:spacing w:before="120"/>
        <w:ind w:left="284" w:firstLine="0"/>
        <w:rPr>
          <w:noProof/>
          <w:szCs w:val="26"/>
          <w:lang w:val="vi-VN"/>
        </w:rPr>
      </w:pPr>
      <w:r w:rsidRPr="003E6772">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77777777" w:rsidR="002F4C89" w:rsidRPr="003E6772" w:rsidRDefault="002F4C89" w:rsidP="00B157EE">
      <w:pPr>
        <w:pStyle w:val="ListParagraph"/>
        <w:numPr>
          <w:ilvl w:val="0"/>
          <w:numId w:val="57"/>
        </w:numPr>
        <w:spacing w:before="120"/>
        <w:ind w:left="284" w:firstLine="0"/>
        <w:rPr>
          <w:noProof/>
          <w:szCs w:val="26"/>
          <w:lang w:val="vi-VN"/>
        </w:rPr>
      </w:pPr>
      <w:r w:rsidRPr="003E6772">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3E6772">
        <w:rPr>
          <w:b/>
          <w:noProof/>
          <w:szCs w:val="26"/>
          <w:lang w:val="vi-VN"/>
        </w:rPr>
        <w:t>83%.</w:t>
      </w:r>
    </w:p>
    <w:p w14:paraId="56D3D4FD" w14:textId="77777777" w:rsidR="002F4C89" w:rsidRPr="003E6772" w:rsidRDefault="002F4C89" w:rsidP="00B157EE">
      <w:pPr>
        <w:pStyle w:val="ListParagraph"/>
        <w:numPr>
          <w:ilvl w:val="0"/>
          <w:numId w:val="57"/>
        </w:numPr>
        <w:spacing w:before="120"/>
        <w:ind w:left="284" w:firstLine="0"/>
        <w:rPr>
          <w:noProof/>
          <w:szCs w:val="26"/>
          <w:lang w:val="vi-VN"/>
        </w:rPr>
      </w:pPr>
      <w:r w:rsidRPr="003E6772">
        <w:rPr>
          <w:noProof/>
          <w:szCs w:val="26"/>
          <w:lang w:val="vi-VN"/>
        </w:rPr>
        <w:t>So sánh độ hiệu quả giữa các phương pháp phân lớp với nhau trên cùng tập dữ liệu làm nguồn tài liệu tham khảo cho các nghiên cứu liên quan</w:t>
      </w:r>
      <w:r w:rsidR="009E62A9" w:rsidRPr="003E6772">
        <w:rPr>
          <w:noProof/>
          <w:szCs w:val="26"/>
          <w:lang w:val="vi-VN"/>
        </w:rPr>
        <w:t>.</w:t>
      </w:r>
    </w:p>
    <w:p w14:paraId="179ED8D6" w14:textId="77777777" w:rsidR="009E62A9" w:rsidRPr="003E6772" w:rsidRDefault="009E62A9" w:rsidP="00B157EE">
      <w:pPr>
        <w:pStyle w:val="ListParagraph"/>
        <w:spacing w:before="120"/>
        <w:ind w:left="284" w:firstLine="0"/>
        <w:rPr>
          <w:noProof/>
          <w:szCs w:val="26"/>
          <w:lang w:val="vi-VN"/>
        </w:rPr>
      </w:pPr>
      <w:r w:rsidRPr="003E6772">
        <w:rPr>
          <w:noProof/>
          <w:szCs w:val="26"/>
          <w:lang w:val="vi-VN"/>
        </w:rPr>
        <w:t>Tuy vậy luận văn vẫn còn những hạn chế chưa được giải quyết như:</w:t>
      </w:r>
    </w:p>
    <w:p w14:paraId="43F144F0" w14:textId="77777777" w:rsidR="009E62A9" w:rsidRPr="003E6772" w:rsidRDefault="009E62A9" w:rsidP="00B157EE">
      <w:pPr>
        <w:pStyle w:val="ListParagraph"/>
        <w:numPr>
          <w:ilvl w:val="0"/>
          <w:numId w:val="57"/>
        </w:numPr>
        <w:spacing w:before="120"/>
        <w:ind w:left="284" w:firstLine="0"/>
        <w:rPr>
          <w:noProof/>
          <w:szCs w:val="26"/>
          <w:lang w:val="vi-VN"/>
        </w:rPr>
      </w:pPr>
      <w:r w:rsidRPr="003E6772">
        <w:rPr>
          <w:noProof/>
          <w:szCs w:val="26"/>
          <w:lang w:val="vi-VN"/>
        </w:rPr>
        <w:t>Chưa phân loại được các ý kiến mang ý kiến trung tính.</w:t>
      </w:r>
    </w:p>
    <w:p w14:paraId="19EE71B3" w14:textId="77777777" w:rsidR="009E62A9" w:rsidRPr="003E6772" w:rsidRDefault="009E62A9" w:rsidP="00B157EE">
      <w:pPr>
        <w:pStyle w:val="ListParagraph"/>
        <w:numPr>
          <w:ilvl w:val="0"/>
          <w:numId w:val="57"/>
        </w:numPr>
        <w:spacing w:before="120"/>
        <w:ind w:left="284" w:firstLine="0"/>
        <w:rPr>
          <w:noProof/>
          <w:szCs w:val="26"/>
          <w:lang w:val="vi-VN"/>
        </w:rPr>
      </w:pPr>
      <w:r w:rsidRPr="003E6772">
        <w:rPr>
          <w:noProof/>
          <w:szCs w:val="26"/>
          <w:lang w:val="vi-VN"/>
        </w:rPr>
        <w:t>Mô hình vẫn phụ thuộc vào việc lọc và gán nhãn dữ liệu thủ công.</w:t>
      </w:r>
    </w:p>
    <w:p w14:paraId="6B8C9094" w14:textId="77777777" w:rsidR="009E62A9" w:rsidRPr="003E6772" w:rsidRDefault="009E62A9" w:rsidP="00B157EE">
      <w:pPr>
        <w:pStyle w:val="ListParagraph"/>
        <w:numPr>
          <w:ilvl w:val="0"/>
          <w:numId w:val="57"/>
        </w:numPr>
        <w:spacing w:before="120"/>
        <w:ind w:left="284" w:firstLine="0"/>
        <w:rPr>
          <w:noProof/>
          <w:szCs w:val="26"/>
          <w:lang w:val="vi-VN"/>
        </w:rPr>
      </w:pPr>
      <w:r w:rsidRPr="003E6772">
        <w:rPr>
          <w:noProof/>
          <w:szCs w:val="26"/>
          <w:lang w:val="vi-VN"/>
        </w:rPr>
        <w:t>Việc biễu diễn văn bản thành vector chưa xét đến ngữ nghĩa trong câu.</w:t>
      </w:r>
    </w:p>
    <w:p w14:paraId="0A937295" w14:textId="77777777" w:rsidR="00352C38" w:rsidRPr="003E6772" w:rsidRDefault="00352C38" w:rsidP="00B157EE">
      <w:pPr>
        <w:pStyle w:val="ListParagraph"/>
        <w:numPr>
          <w:ilvl w:val="0"/>
          <w:numId w:val="56"/>
        </w:numPr>
        <w:spacing w:before="120"/>
        <w:ind w:left="0" w:firstLine="284"/>
        <w:outlineLvl w:val="1"/>
        <w:rPr>
          <w:b/>
          <w:noProof/>
          <w:sz w:val="28"/>
          <w:szCs w:val="28"/>
          <w:lang w:val="vi-VN"/>
        </w:rPr>
      </w:pPr>
      <w:bookmarkStart w:id="86" w:name="_Toc47339703"/>
      <w:r w:rsidRPr="003E6772">
        <w:rPr>
          <w:b/>
          <w:noProof/>
          <w:sz w:val="28"/>
          <w:szCs w:val="28"/>
          <w:lang w:val="vi-VN"/>
        </w:rPr>
        <w:t>Hướng phát triển</w:t>
      </w:r>
      <w:bookmarkEnd w:id="86"/>
    </w:p>
    <w:p w14:paraId="559F787F" w14:textId="77777777" w:rsidR="00352C38" w:rsidRPr="003E6772" w:rsidRDefault="003E0B94" w:rsidP="00B157EE">
      <w:pPr>
        <w:spacing w:before="120" w:line="360" w:lineRule="auto"/>
        <w:ind w:firstLine="360"/>
        <w:jc w:val="both"/>
        <w:rPr>
          <w:noProof/>
          <w:sz w:val="26"/>
          <w:szCs w:val="26"/>
          <w:lang w:val="vi-VN"/>
        </w:rPr>
      </w:pPr>
      <w:r w:rsidRPr="003E6772">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3E6772" w:rsidRDefault="003E0B94" w:rsidP="00B157EE">
      <w:pPr>
        <w:spacing w:before="120" w:line="360" w:lineRule="auto"/>
        <w:ind w:firstLine="284"/>
        <w:jc w:val="both"/>
        <w:rPr>
          <w:noProof/>
          <w:sz w:val="26"/>
          <w:szCs w:val="26"/>
          <w:lang w:val="vi-VN"/>
        </w:rPr>
      </w:pPr>
      <w:r w:rsidRPr="003E6772">
        <w:rPr>
          <w:noProof/>
          <w:sz w:val="26"/>
          <w:szCs w:val="26"/>
          <w:lang w:val="vi-VN"/>
        </w:rPr>
        <w:t>Một số đề xuất cụ thể của tôi có thể giúp cải thiện độ chính xác phân lớp như:</w:t>
      </w:r>
    </w:p>
    <w:p w14:paraId="31D73C84" w14:textId="77777777" w:rsidR="003E0B94" w:rsidRPr="003E6772" w:rsidRDefault="00976E6C" w:rsidP="00E56D8A">
      <w:pPr>
        <w:pStyle w:val="ListParagraph"/>
        <w:numPr>
          <w:ilvl w:val="0"/>
          <w:numId w:val="58"/>
        </w:numPr>
        <w:spacing w:before="120"/>
        <w:ind w:left="284" w:firstLine="0"/>
        <w:rPr>
          <w:noProof/>
          <w:szCs w:val="26"/>
          <w:lang w:val="vi-VN"/>
        </w:rPr>
      </w:pPr>
      <w:r w:rsidRPr="003E6772">
        <w:rPr>
          <w:noProof/>
          <w:szCs w:val="26"/>
          <w:lang w:val="vi-VN"/>
        </w:rPr>
        <w:t xml:space="preserve">Tăng số lượng </w:t>
      </w:r>
      <w:r w:rsidR="003E0B94" w:rsidRPr="003E6772">
        <w:rPr>
          <w:noProof/>
          <w:szCs w:val="26"/>
          <w:lang w:val="vi-VN"/>
        </w:rPr>
        <w:t>dữ liệu huấn luyện.</w:t>
      </w:r>
    </w:p>
    <w:p w14:paraId="29395E49" w14:textId="77777777" w:rsidR="003E0B94" w:rsidRPr="003E6772" w:rsidRDefault="003E0B94" w:rsidP="00E56D8A">
      <w:pPr>
        <w:pStyle w:val="ListParagraph"/>
        <w:numPr>
          <w:ilvl w:val="0"/>
          <w:numId w:val="58"/>
        </w:numPr>
        <w:spacing w:before="120"/>
        <w:ind w:left="284" w:firstLine="0"/>
        <w:rPr>
          <w:noProof/>
          <w:szCs w:val="26"/>
          <w:lang w:val="vi-VN"/>
        </w:rPr>
      </w:pPr>
      <w:r w:rsidRPr="003E6772">
        <w:rPr>
          <w:noProof/>
          <w:szCs w:val="26"/>
          <w:lang w:val="vi-VN"/>
        </w:rPr>
        <w:t>Cải tiến phương pháp biễu diễn văn bản thành vector, cũng như giảm chiều vector.</w:t>
      </w:r>
    </w:p>
    <w:p w14:paraId="18E2D131" w14:textId="77777777" w:rsidR="003E0B94" w:rsidRPr="003E6772" w:rsidRDefault="00976E6C" w:rsidP="00E56D8A">
      <w:pPr>
        <w:pStyle w:val="ListParagraph"/>
        <w:numPr>
          <w:ilvl w:val="0"/>
          <w:numId w:val="58"/>
        </w:numPr>
        <w:spacing w:before="120"/>
        <w:ind w:left="284" w:firstLine="0"/>
        <w:rPr>
          <w:noProof/>
          <w:szCs w:val="26"/>
          <w:lang w:val="vi-VN"/>
        </w:rPr>
      </w:pPr>
      <w:r w:rsidRPr="003E6772">
        <w:rPr>
          <w:noProof/>
          <w:szCs w:val="26"/>
          <w:lang w:val="vi-VN"/>
        </w:rPr>
        <w:lastRenderedPageBreak/>
        <w:t>Thử nghiệm các phương pháp phân lớp mới.</w:t>
      </w:r>
    </w:p>
    <w:p w14:paraId="508000E5" w14:textId="77777777" w:rsidR="00E77371" w:rsidRPr="003E6772" w:rsidRDefault="00E77371" w:rsidP="00E56D8A">
      <w:pPr>
        <w:pStyle w:val="ListParagraph"/>
        <w:spacing w:before="120"/>
        <w:ind w:left="284" w:firstLine="0"/>
        <w:rPr>
          <w:noProof/>
          <w:szCs w:val="26"/>
          <w:lang w:val="vi-VN"/>
        </w:rPr>
      </w:pPr>
      <w:r w:rsidRPr="003E6772">
        <w:rPr>
          <w:noProof/>
          <w:szCs w:val="26"/>
          <w:lang w:val="vi-VN"/>
        </w:rPr>
        <w:t>Ngoài những cải tiến để xuất luận văn có thể mở rộng và phát triển ở các hướng sau:</w:t>
      </w:r>
    </w:p>
    <w:p w14:paraId="59AF1E97" w14:textId="77777777" w:rsidR="00E77371" w:rsidRPr="003E6772" w:rsidRDefault="00E77371" w:rsidP="00E56D8A">
      <w:pPr>
        <w:pStyle w:val="ListParagraph"/>
        <w:numPr>
          <w:ilvl w:val="0"/>
          <w:numId w:val="58"/>
        </w:numPr>
        <w:spacing w:before="120"/>
        <w:ind w:left="284" w:firstLine="0"/>
        <w:rPr>
          <w:noProof/>
          <w:szCs w:val="26"/>
          <w:lang w:val="vi-VN"/>
        </w:rPr>
      </w:pPr>
      <w:r w:rsidRPr="003E6772">
        <w:rPr>
          <w:noProof/>
          <w:szCs w:val="26"/>
          <w:lang w:val="vi-VN"/>
        </w:rPr>
        <w:t>Tăng số lớp dự đoán cảm xúc lên, tự động nhận diện các ý kiến không mang cảm xúc.</w:t>
      </w:r>
      <w:r w:rsidR="009E62A9" w:rsidRPr="003E6772">
        <w:rPr>
          <w:noProof/>
          <w:szCs w:val="26"/>
          <w:lang w:val="vi-VN"/>
        </w:rPr>
        <w:t xml:space="preserve"> </w:t>
      </w:r>
    </w:p>
    <w:p w14:paraId="2E35790C" w14:textId="77777777" w:rsidR="00AF7835" w:rsidRPr="003E6772" w:rsidRDefault="00AF7835" w:rsidP="00E56D8A">
      <w:pPr>
        <w:pStyle w:val="ListParagraph"/>
        <w:numPr>
          <w:ilvl w:val="0"/>
          <w:numId w:val="58"/>
        </w:numPr>
        <w:spacing w:before="120"/>
        <w:ind w:left="284" w:firstLine="0"/>
        <w:rPr>
          <w:noProof/>
          <w:szCs w:val="26"/>
          <w:lang w:val="vi-VN"/>
        </w:rPr>
      </w:pPr>
      <w:r w:rsidRPr="003E6772">
        <w:rPr>
          <w:noProof/>
          <w:szCs w:val="26"/>
          <w:lang w:val="vi-VN"/>
        </w:rPr>
        <w:t>Kết hợp nhiều phương pháp phân lớp kh</w:t>
      </w:r>
      <w:r w:rsidR="009B5117" w:rsidRPr="003E6772">
        <w:rPr>
          <w:noProof/>
          <w:szCs w:val="26"/>
          <w:lang w:val="vi-VN"/>
        </w:rPr>
        <w:t>ác nhau để nâng cao độ chính xác</w:t>
      </w:r>
      <w:r w:rsidRPr="003E6772">
        <w:rPr>
          <w:noProof/>
          <w:szCs w:val="26"/>
          <w:lang w:val="vi-VN"/>
        </w:rPr>
        <w:t>.</w:t>
      </w:r>
    </w:p>
    <w:p w14:paraId="5471944E" w14:textId="77777777" w:rsidR="003E0B94" w:rsidRPr="003E6772" w:rsidRDefault="003E0B94" w:rsidP="003E0B94">
      <w:pPr>
        <w:spacing w:line="360" w:lineRule="auto"/>
        <w:ind w:firstLine="360"/>
        <w:rPr>
          <w:noProof/>
          <w:sz w:val="26"/>
          <w:szCs w:val="26"/>
          <w:lang w:val="vi-VN"/>
        </w:rPr>
      </w:pPr>
    </w:p>
    <w:p w14:paraId="24535119" w14:textId="77777777" w:rsidR="00994128" w:rsidRPr="003E6772" w:rsidRDefault="00994128" w:rsidP="00E56D8A">
      <w:pPr>
        <w:pStyle w:val="Heading1"/>
        <w:spacing w:before="120" w:after="0" w:line="360" w:lineRule="auto"/>
        <w:jc w:val="center"/>
        <w:rPr>
          <w:noProof/>
          <w:lang w:val="vi-VN"/>
        </w:rPr>
      </w:pPr>
      <w:r w:rsidRPr="003E6772">
        <w:rPr>
          <w:b w:val="0"/>
          <w:noProof/>
          <w:lang w:val="vi-VN"/>
        </w:rPr>
        <w:br w:type="page"/>
      </w:r>
      <w:bookmarkStart w:id="87" w:name="_Toc525515956"/>
      <w:bookmarkStart w:id="88" w:name="_Toc47339704"/>
      <w:r w:rsidRPr="003E6772">
        <w:rPr>
          <w:noProof/>
          <w:lang w:val="vi-VN"/>
        </w:rPr>
        <w:lastRenderedPageBreak/>
        <w:t>TÀI LIỆU THAM KHẢO</w:t>
      </w:r>
      <w:bookmarkEnd w:id="87"/>
      <w:bookmarkEnd w:id="88"/>
    </w:p>
    <w:p w14:paraId="2B5B00FA" w14:textId="77777777" w:rsidR="00994128" w:rsidRPr="00744A57" w:rsidRDefault="00994128" w:rsidP="00744A57">
      <w:pPr>
        <w:pStyle w:val="ListParagraph"/>
        <w:numPr>
          <w:ilvl w:val="0"/>
          <w:numId w:val="6"/>
        </w:numPr>
        <w:spacing w:before="120"/>
        <w:ind w:left="0" w:firstLine="567"/>
        <w:rPr>
          <w:noProof/>
          <w:szCs w:val="26"/>
          <w:lang w:val="vi-VN"/>
        </w:rPr>
      </w:pPr>
      <w:r w:rsidRPr="00744A57">
        <w:rPr>
          <w:noProof/>
          <w:szCs w:val="26"/>
          <w:lang w:val="vi-VN"/>
        </w:rPr>
        <w:t xml:space="preserve">B. Jindal &amp; B. Liu, </w:t>
      </w:r>
      <w:r w:rsidRPr="00744A57">
        <w:rPr>
          <w:i/>
          <w:iCs/>
          <w:noProof/>
          <w:szCs w:val="26"/>
          <w:lang w:val="vi-VN"/>
        </w:rPr>
        <w:t>Mining Comparative Sentences and Relations</w:t>
      </w:r>
      <w:r w:rsidRPr="00744A57">
        <w:rPr>
          <w:noProof/>
          <w:szCs w:val="26"/>
          <w:lang w:val="vi-VN"/>
        </w:rPr>
        <w:t>, American Association for Artificial Intelligence,  Pages 1331-1336,  2006.</w:t>
      </w:r>
    </w:p>
    <w:p w14:paraId="5D4148F1" w14:textId="77777777" w:rsidR="00994128" w:rsidRPr="00744A57" w:rsidRDefault="00994128" w:rsidP="00744A57">
      <w:pPr>
        <w:pStyle w:val="ListParagraph"/>
        <w:numPr>
          <w:ilvl w:val="0"/>
          <w:numId w:val="6"/>
        </w:numPr>
        <w:spacing w:before="120"/>
        <w:ind w:left="0" w:firstLine="567"/>
        <w:rPr>
          <w:noProof/>
          <w:szCs w:val="26"/>
          <w:lang w:val="vi-VN"/>
        </w:rPr>
      </w:pPr>
      <w:r w:rsidRPr="00744A57">
        <w:rPr>
          <w:noProof/>
          <w:szCs w:val="26"/>
          <w:lang w:val="vi-VN"/>
        </w:rPr>
        <w:t xml:space="preserve">M. Hu &amp; B. Liu, </w:t>
      </w:r>
      <w:r w:rsidRPr="00744A57">
        <w:rPr>
          <w:i/>
          <w:iCs/>
          <w:noProof/>
          <w:szCs w:val="26"/>
          <w:lang w:val="vi-VN"/>
        </w:rPr>
        <w:t>Mining and summarizing customer reviews</w:t>
      </w:r>
      <w:r w:rsidRPr="00744A57">
        <w:rPr>
          <w:noProof/>
          <w:szCs w:val="26"/>
          <w:lang w:val="vi-VN"/>
        </w:rPr>
        <w:t>, Proceedings of the Tenth ACM SIGKDD International Conference on Knowledge Discovery and Data Mining, Pages 168-177,  2004.</w:t>
      </w:r>
    </w:p>
    <w:p w14:paraId="2C982263" w14:textId="77777777" w:rsidR="00994128" w:rsidRPr="00744A57" w:rsidRDefault="00994128" w:rsidP="00744A57">
      <w:pPr>
        <w:pStyle w:val="ListParagraph"/>
        <w:numPr>
          <w:ilvl w:val="0"/>
          <w:numId w:val="6"/>
        </w:numPr>
        <w:spacing w:before="120"/>
        <w:ind w:left="0" w:firstLine="567"/>
        <w:rPr>
          <w:noProof/>
          <w:szCs w:val="26"/>
          <w:lang w:val="vi-VN"/>
        </w:rPr>
      </w:pPr>
      <w:r w:rsidRPr="00744A57">
        <w:rPr>
          <w:noProof/>
          <w:szCs w:val="26"/>
          <w:lang w:val="vi-VN"/>
        </w:rPr>
        <w:t xml:space="preserve">B. Liu , </w:t>
      </w:r>
      <w:r w:rsidRPr="00744A57">
        <w:rPr>
          <w:i/>
          <w:noProof/>
          <w:szCs w:val="26"/>
          <w:lang w:val="vi-VN"/>
        </w:rPr>
        <w:t>Sentiment analysis and subjectivity</w:t>
      </w:r>
      <w:r w:rsidRPr="00744A57">
        <w:rPr>
          <w:noProof/>
          <w:szCs w:val="26"/>
          <w:lang w:val="vi-VN"/>
        </w:rPr>
        <w:t>, Handbook of Natural Language Processing, 2010.</w:t>
      </w:r>
    </w:p>
    <w:p w14:paraId="636C0BD3" w14:textId="77777777" w:rsidR="00994128" w:rsidRPr="00744A57" w:rsidRDefault="00994128" w:rsidP="00744A57">
      <w:pPr>
        <w:pStyle w:val="ListParagraph"/>
        <w:numPr>
          <w:ilvl w:val="0"/>
          <w:numId w:val="6"/>
        </w:numPr>
        <w:spacing w:before="120"/>
        <w:ind w:left="0" w:firstLine="567"/>
        <w:rPr>
          <w:noProof/>
          <w:szCs w:val="26"/>
          <w:lang w:val="vi-VN"/>
        </w:rPr>
      </w:pPr>
      <w:r w:rsidRPr="00744A57">
        <w:rPr>
          <w:noProof/>
          <w:szCs w:val="26"/>
          <w:lang w:val="vi-VN"/>
        </w:rPr>
        <w:t xml:space="preserve">J. Parrott &amp; A. Bourne &amp; R. Akien &amp; J. Irvine, </w:t>
      </w:r>
      <w:r w:rsidRPr="00744A57">
        <w:rPr>
          <w:i/>
          <w:noProof/>
          <w:szCs w:val="26"/>
          <w:lang w:val="vi-VN"/>
        </w:rPr>
        <w:t>Self-Optimizing Continuous Reactions in Supercritical Carbon Dioxide</w:t>
      </w:r>
      <w:r w:rsidRPr="00744A57">
        <w:rPr>
          <w:noProof/>
          <w:szCs w:val="26"/>
          <w:lang w:val="vi-VN"/>
        </w:rPr>
        <w:t xml:space="preserve">, </w:t>
      </w:r>
      <w:hyperlink r:id="rId29" w:tgtFrame="_blank" w:history="1">
        <w:r w:rsidRPr="00744A57">
          <w:rPr>
            <w:rStyle w:val="Hyperlink"/>
            <w:noProof/>
            <w:color w:val="auto"/>
            <w:szCs w:val="26"/>
            <w:u w:val="none"/>
            <w:bdr w:val="none" w:sz="0" w:space="0" w:color="auto" w:frame="1"/>
            <w:lang w:val="vi-VN"/>
          </w:rPr>
          <w:t>Angewandte Chemie International Edition</w:t>
        </w:r>
      </w:hyperlink>
      <w:r w:rsidRPr="00744A57">
        <w:rPr>
          <w:noProof/>
          <w:szCs w:val="26"/>
          <w:lang w:val="vi-VN"/>
        </w:rPr>
        <w:t>, Pages 3788-3792, 2010.</w:t>
      </w:r>
    </w:p>
    <w:p w14:paraId="430E9204" w14:textId="77777777" w:rsidR="00FA0DE6" w:rsidRPr="00744A57" w:rsidRDefault="00FA0DE6" w:rsidP="00744A57">
      <w:pPr>
        <w:pStyle w:val="ListParagraph"/>
        <w:numPr>
          <w:ilvl w:val="0"/>
          <w:numId w:val="6"/>
        </w:numPr>
        <w:spacing w:before="120"/>
        <w:ind w:left="0" w:firstLine="567"/>
        <w:rPr>
          <w:noProof/>
          <w:szCs w:val="26"/>
          <w:lang w:val="vi-VN"/>
        </w:rPr>
      </w:pPr>
      <w:r w:rsidRPr="00744A57">
        <w:rPr>
          <w:noProof/>
          <w:szCs w:val="26"/>
          <w:lang w:val="vi-VN"/>
        </w:rPr>
        <w:t xml:space="preserve">B. Liu, </w:t>
      </w:r>
      <w:r w:rsidRPr="00744A57">
        <w:rPr>
          <w:i/>
          <w:noProof/>
          <w:szCs w:val="26"/>
          <w:lang w:val="vi-VN"/>
        </w:rPr>
        <w:t>Sentiment Analysis and Opinion Mining</w:t>
      </w:r>
      <w:r w:rsidRPr="00744A57">
        <w:rPr>
          <w:noProof/>
          <w:szCs w:val="26"/>
          <w:lang w:val="vi-VN"/>
        </w:rPr>
        <w:t>, Morgan &amp; Claypool, 2012</w:t>
      </w:r>
    </w:p>
    <w:p w14:paraId="210480AB" w14:textId="77777777" w:rsidR="00994128" w:rsidRPr="00744A57" w:rsidRDefault="00994128" w:rsidP="00744A57">
      <w:pPr>
        <w:pStyle w:val="ListParagraph"/>
        <w:numPr>
          <w:ilvl w:val="0"/>
          <w:numId w:val="6"/>
        </w:numPr>
        <w:spacing w:before="120"/>
        <w:ind w:left="0" w:firstLine="567"/>
        <w:rPr>
          <w:noProof/>
          <w:szCs w:val="26"/>
          <w:lang w:val="vi-VN"/>
        </w:rPr>
      </w:pPr>
      <w:r w:rsidRPr="00744A57">
        <w:rPr>
          <w:noProof/>
          <w:szCs w:val="26"/>
          <w:lang w:val="vi-VN"/>
        </w:rPr>
        <w:t xml:space="preserve">B. Pang &amp; L. Lee &amp; S. Vaithyanathan, </w:t>
      </w:r>
      <w:r w:rsidRPr="00744A57">
        <w:rPr>
          <w:i/>
          <w:noProof/>
          <w:szCs w:val="26"/>
          <w:lang w:val="vi-VN"/>
        </w:rPr>
        <w:t>Thumbs up? Sentiment Classification using Machine Learning Techniques</w:t>
      </w:r>
      <w:r w:rsidRPr="00744A57">
        <w:rPr>
          <w:noProof/>
          <w:szCs w:val="26"/>
          <w:lang w:val="vi-VN"/>
        </w:rPr>
        <w:t>,  Proceedings of EMNLP, Page 79-86, 2002.</w:t>
      </w:r>
    </w:p>
    <w:p w14:paraId="44C8D219" w14:textId="77777777" w:rsidR="00994128" w:rsidRPr="00744A57" w:rsidRDefault="00994128" w:rsidP="00744A57">
      <w:pPr>
        <w:pStyle w:val="ListParagraph"/>
        <w:numPr>
          <w:ilvl w:val="0"/>
          <w:numId w:val="6"/>
        </w:numPr>
        <w:spacing w:before="120"/>
        <w:ind w:left="0" w:firstLine="567"/>
        <w:rPr>
          <w:noProof/>
          <w:szCs w:val="26"/>
          <w:lang w:val="vi-VN"/>
        </w:rPr>
      </w:pPr>
      <w:r w:rsidRPr="00744A57">
        <w:rPr>
          <w:noProof/>
          <w:szCs w:val="26"/>
          <w:lang w:val="vi-VN"/>
        </w:rPr>
        <w:t xml:space="preserve">D. Turney, </w:t>
      </w:r>
      <w:r w:rsidRPr="00744A57">
        <w:rPr>
          <w:i/>
          <w:noProof/>
          <w:szCs w:val="26"/>
          <w:lang w:val="vi-VN"/>
        </w:rPr>
        <w:t>Thumbs Up or Thumbs Down? Semantic Orientation Applied to Unsupervised Classification of  Reviews</w:t>
      </w:r>
      <w:r w:rsidRPr="00744A57">
        <w:rPr>
          <w:noProof/>
          <w:szCs w:val="26"/>
          <w:lang w:val="vi-VN"/>
        </w:rPr>
        <w:t xml:space="preserve">, Proceedings of the 40th Annual Meeting on Association for Computational Linguistics, Page 417-424, 2002. </w:t>
      </w:r>
    </w:p>
    <w:p w14:paraId="6730E8D7" w14:textId="77777777" w:rsidR="00994128" w:rsidRPr="00744A57" w:rsidRDefault="00994128" w:rsidP="00744A57">
      <w:pPr>
        <w:pStyle w:val="ListParagraph"/>
        <w:numPr>
          <w:ilvl w:val="0"/>
          <w:numId w:val="6"/>
        </w:numPr>
        <w:spacing w:before="120"/>
        <w:ind w:left="0" w:firstLine="567"/>
        <w:rPr>
          <w:noProof/>
          <w:szCs w:val="26"/>
          <w:lang w:val="vi-VN"/>
        </w:rPr>
      </w:pPr>
      <w:r w:rsidRPr="00744A57">
        <w:rPr>
          <w:noProof/>
          <w:szCs w:val="26"/>
          <w:lang w:val="vi-VN"/>
        </w:rPr>
        <w:t xml:space="preserve">G. Qiu &amp; B. Liu &amp; J. Bu &amp; C. Chen, </w:t>
      </w:r>
      <w:r w:rsidRPr="00744A57">
        <w:rPr>
          <w:i/>
          <w:noProof/>
          <w:szCs w:val="26"/>
          <w:lang w:val="vi-VN"/>
        </w:rPr>
        <w:t>Opinion word expansion and target extraction through double Propagation</w:t>
      </w:r>
      <w:r w:rsidRPr="00744A57">
        <w:rPr>
          <w:noProof/>
          <w:szCs w:val="26"/>
          <w:lang w:val="vi-VN"/>
        </w:rPr>
        <w:t xml:space="preserve">, Journal Computational Linguistics,  Page 9-27, 2011. </w:t>
      </w:r>
    </w:p>
    <w:p w14:paraId="5A615F30" w14:textId="77777777" w:rsidR="00994128" w:rsidRPr="00744A57" w:rsidRDefault="00994128" w:rsidP="00744A57">
      <w:pPr>
        <w:pStyle w:val="ListParagraph"/>
        <w:numPr>
          <w:ilvl w:val="0"/>
          <w:numId w:val="6"/>
        </w:numPr>
        <w:spacing w:before="120"/>
        <w:ind w:left="0" w:firstLine="567"/>
        <w:rPr>
          <w:noProof/>
          <w:szCs w:val="26"/>
          <w:lang w:val="vi-VN"/>
        </w:rPr>
      </w:pPr>
      <w:r w:rsidRPr="00744A57">
        <w:rPr>
          <w:noProof/>
          <w:szCs w:val="26"/>
          <w:lang w:val="vi-VN"/>
        </w:rPr>
        <w:t xml:space="preserve">X. Ding &amp; B. Liu &amp; S. Yu, </w:t>
      </w:r>
      <w:r w:rsidRPr="00744A57">
        <w:rPr>
          <w:i/>
          <w:noProof/>
          <w:szCs w:val="26"/>
          <w:lang w:val="vi-VN"/>
        </w:rPr>
        <w:t>A holistic lexicon approach to opinion mining, Proceedings of the 2008 International Conference on Web Search and Data Mining</w:t>
      </w:r>
      <w:r w:rsidRPr="00744A57">
        <w:rPr>
          <w:noProof/>
          <w:szCs w:val="26"/>
          <w:lang w:val="vi-VN"/>
        </w:rPr>
        <w:t>, Page 231-240, 2008.</w:t>
      </w:r>
    </w:p>
    <w:p w14:paraId="648DA188" w14:textId="27F75FDE" w:rsidR="00BA18B0" w:rsidRPr="00744A57" w:rsidRDefault="00452A32" w:rsidP="00744A57">
      <w:pPr>
        <w:numPr>
          <w:ilvl w:val="0"/>
          <w:numId w:val="6"/>
        </w:numPr>
        <w:spacing w:before="120" w:line="360" w:lineRule="auto"/>
        <w:ind w:left="0" w:firstLine="567"/>
        <w:jc w:val="both"/>
        <w:rPr>
          <w:noProof/>
          <w:lang w:val="vi-VN"/>
        </w:rPr>
      </w:pPr>
      <w:r w:rsidRPr="00744A57">
        <w:rPr>
          <w:noProof/>
          <w:sz w:val="26"/>
          <w:lang w:val="vi-VN"/>
        </w:rPr>
        <w:t xml:space="preserve">H. </w:t>
      </w:r>
      <w:r w:rsidR="00BA18B0" w:rsidRPr="00744A57">
        <w:rPr>
          <w:noProof/>
          <w:sz w:val="26"/>
          <w:lang w:val="vi-VN"/>
        </w:rPr>
        <w:t xml:space="preserve">Tang </w:t>
      </w:r>
      <w:r w:rsidRPr="00744A57">
        <w:rPr>
          <w:noProof/>
          <w:sz w:val="26"/>
          <w:lang w:val="vi-VN"/>
        </w:rPr>
        <w:t>&amp;</w:t>
      </w:r>
      <w:r w:rsidR="00BA18B0" w:rsidRPr="00744A57">
        <w:rPr>
          <w:noProof/>
          <w:sz w:val="26"/>
          <w:lang w:val="vi-VN"/>
        </w:rPr>
        <w:t xml:space="preserve"> </w:t>
      </w:r>
      <w:r w:rsidRPr="00744A57">
        <w:rPr>
          <w:noProof/>
          <w:sz w:val="26"/>
          <w:lang w:val="vi-VN"/>
        </w:rPr>
        <w:t xml:space="preserve">S. </w:t>
      </w:r>
      <w:r w:rsidR="00BA18B0" w:rsidRPr="00744A57">
        <w:rPr>
          <w:noProof/>
          <w:sz w:val="26"/>
          <w:lang w:val="vi-VN"/>
        </w:rPr>
        <w:t xml:space="preserve">Tan and </w:t>
      </w:r>
      <w:r w:rsidRPr="00744A57">
        <w:rPr>
          <w:noProof/>
          <w:sz w:val="26"/>
          <w:lang w:val="vi-VN"/>
        </w:rPr>
        <w:t xml:space="preserve">X. </w:t>
      </w:r>
      <w:r w:rsidR="00BA18B0" w:rsidRPr="00744A57">
        <w:rPr>
          <w:noProof/>
          <w:sz w:val="26"/>
          <w:lang w:val="vi-VN"/>
        </w:rPr>
        <w:t xml:space="preserve">Cheng, </w:t>
      </w:r>
      <w:r w:rsidR="00BA18B0" w:rsidRPr="00744A57">
        <w:rPr>
          <w:i/>
          <w:noProof/>
          <w:sz w:val="26"/>
          <w:lang w:val="vi-VN"/>
        </w:rPr>
        <w:t>“A survey on sentiment detection of reviews”</w:t>
      </w:r>
      <w:r w:rsidR="00BA18B0" w:rsidRPr="00744A57">
        <w:rPr>
          <w:noProof/>
          <w:sz w:val="26"/>
          <w:lang w:val="vi-VN"/>
        </w:rPr>
        <w:t>, Expert Systems with Applications, Vol. 36, No. 7, pages 10760-10773</w:t>
      </w:r>
      <w:r w:rsidRPr="00744A57">
        <w:rPr>
          <w:noProof/>
          <w:sz w:val="26"/>
          <w:lang w:val="vi-VN"/>
        </w:rPr>
        <w:t>. 2009.</w:t>
      </w:r>
    </w:p>
    <w:p w14:paraId="287ACA3B" w14:textId="77777777" w:rsidR="003C0BC2" w:rsidRPr="00744A57" w:rsidRDefault="002F41F2" w:rsidP="00744A57">
      <w:pPr>
        <w:pStyle w:val="ListParagraph"/>
        <w:numPr>
          <w:ilvl w:val="0"/>
          <w:numId w:val="6"/>
        </w:numPr>
        <w:spacing w:before="120"/>
        <w:ind w:left="0" w:firstLine="567"/>
        <w:rPr>
          <w:noProof/>
          <w:szCs w:val="26"/>
          <w:lang w:val="vi-VN"/>
        </w:rPr>
      </w:pPr>
      <w:r w:rsidRPr="00744A57">
        <w:rPr>
          <w:noProof/>
          <w:szCs w:val="26"/>
          <w:lang w:val="vi-VN"/>
        </w:rPr>
        <w:lastRenderedPageBreak/>
        <w:t xml:space="preserve">Stanford University (2019). </w:t>
      </w:r>
      <w:r w:rsidRPr="00744A57">
        <w:rPr>
          <w:i/>
          <w:noProof/>
          <w:szCs w:val="26"/>
          <w:lang w:val="vi-VN"/>
        </w:rPr>
        <w:t>Text Classification and Naïve Bayes</w:t>
      </w:r>
      <w:r w:rsidRPr="00744A57">
        <w:rPr>
          <w:noProof/>
          <w:szCs w:val="26"/>
          <w:lang w:val="vi-VN"/>
        </w:rPr>
        <w:t xml:space="preserve">  [online], viewed 12 March 2019, from:&lt; </w:t>
      </w:r>
      <w:hyperlink r:id="rId30" w:history="1">
        <w:r w:rsidR="00CE7CCB" w:rsidRPr="00744A57">
          <w:rPr>
            <w:rStyle w:val="Hyperlink"/>
            <w:noProof/>
            <w:color w:val="auto"/>
            <w:szCs w:val="26"/>
            <w:u w:val="none"/>
            <w:lang w:val="vi-VN"/>
          </w:rPr>
          <w:t>https://web.stanford.edu/class/cs124/lec/naivebayes.pdf</w:t>
        </w:r>
      </w:hyperlink>
      <w:r w:rsidRPr="00744A57">
        <w:rPr>
          <w:noProof/>
          <w:szCs w:val="26"/>
          <w:lang w:val="vi-VN"/>
        </w:rPr>
        <w:t>&gt;</w:t>
      </w:r>
    </w:p>
    <w:p w14:paraId="09ACFB86" w14:textId="77777777" w:rsidR="00CE7CCB" w:rsidRPr="00744A57" w:rsidRDefault="00CE7CCB" w:rsidP="00744A57">
      <w:pPr>
        <w:pStyle w:val="ListParagraph"/>
        <w:numPr>
          <w:ilvl w:val="0"/>
          <w:numId w:val="6"/>
        </w:numPr>
        <w:spacing w:before="120"/>
        <w:ind w:left="0" w:firstLine="567"/>
        <w:rPr>
          <w:noProof/>
          <w:szCs w:val="26"/>
          <w:lang w:val="vi-VN"/>
        </w:rPr>
      </w:pPr>
      <w:r w:rsidRPr="00744A57">
        <w:rPr>
          <w:noProof/>
          <w:szCs w:val="26"/>
          <w:lang w:val="vi-VN"/>
        </w:rPr>
        <w:t xml:space="preserve">V.N. Vapnik, </w:t>
      </w:r>
      <w:r w:rsidRPr="00744A57">
        <w:rPr>
          <w:i/>
          <w:noProof/>
          <w:szCs w:val="26"/>
          <w:lang w:val="vi-VN"/>
        </w:rPr>
        <w:t>“The Nature</w:t>
      </w:r>
      <w:r w:rsidR="00194633" w:rsidRPr="00744A57">
        <w:rPr>
          <w:i/>
          <w:noProof/>
          <w:szCs w:val="26"/>
          <w:lang w:val="vi-VN"/>
        </w:rPr>
        <w:t xml:space="preserve"> of Statistical Learning Theory</w:t>
      </w:r>
      <w:r w:rsidRPr="00744A57">
        <w:rPr>
          <w:i/>
          <w:noProof/>
          <w:szCs w:val="26"/>
          <w:lang w:val="vi-VN"/>
        </w:rPr>
        <w:t>” Springer</w:t>
      </w:r>
      <w:r w:rsidRPr="00744A57">
        <w:rPr>
          <w:noProof/>
          <w:szCs w:val="26"/>
          <w:lang w:val="vi-VN"/>
        </w:rPr>
        <w:t>, New York, 1995.</w:t>
      </w:r>
    </w:p>
    <w:p w14:paraId="4C39FF19" w14:textId="28BF2C2B" w:rsidR="00CE7CCB" w:rsidRPr="00744A57" w:rsidRDefault="0059547D" w:rsidP="00744A57">
      <w:pPr>
        <w:pStyle w:val="ListParagraph"/>
        <w:numPr>
          <w:ilvl w:val="0"/>
          <w:numId w:val="6"/>
        </w:numPr>
        <w:spacing w:before="120"/>
        <w:ind w:left="0" w:firstLine="567"/>
        <w:rPr>
          <w:noProof/>
          <w:szCs w:val="26"/>
          <w:lang w:val="vi-VN"/>
        </w:rPr>
      </w:pPr>
      <w:r w:rsidRPr="00744A57">
        <w:rPr>
          <w:noProof/>
          <w:szCs w:val="26"/>
          <w:lang w:val="vi-VN"/>
        </w:rPr>
        <w:t>Y.</w:t>
      </w:r>
      <w:r w:rsidR="007608FB" w:rsidRPr="00744A57">
        <w:rPr>
          <w:noProof/>
          <w:szCs w:val="26"/>
          <w:lang w:val="vi-VN"/>
        </w:rPr>
        <w:t xml:space="preserve"> </w:t>
      </w:r>
      <w:r w:rsidRPr="00744A57">
        <w:rPr>
          <w:noProof/>
          <w:szCs w:val="26"/>
          <w:lang w:val="vi-VN"/>
        </w:rPr>
        <w:t>Gao, S.</w:t>
      </w:r>
      <w:r w:rsidR="007608FB" w:rsidRPr="00744A57">
        <w:rPr>
          <w:noProof/>
          <w:szCs w:val="26"/>
          <w:lang w:val="vi-VN"/>
        </w:rPr>
        <w:t xml:space="preserve"> </w:t>
      </w:r>
      <w:r w:rsidRPr="00744A57">
        <w:rPr>
          <w:noProof/>
          <w:szCs w:val="26"/>
          <w:lang w:val="vi-VN"/>
        </w:rPr>
        <w:t xml:space="preserve">Sun , </w:t>
      </w:r>
      <w:r w:rsidR="00452A32" w:rsidRPr="00744A57">
        <w:rPr>
          <w:noProof/>
          <w:szCs w:val="26"/>
          <w:lang w:val="vi-VN"/>
        </w:rPr>
        <w:t>“</w:t>
      </w:r>
      <w:r w:rsidRPr="00744A57">
        <w:rPr>
          <w:i/>
          <w:noProof/>
          <w:szCs w:val="26"/>
          <w:lang w:val="vi-VN"/>
        </w:rPr>
        <w:t>An Empirical Evaluation of Linear and Nonlinear Kernels for Text Classification Using Support Vector Machines</w:t>
      </w:r>
      <w:r w:rsidRPr="00744A57">
        <w:rPr>
          <w:noProof/>
          <w:szCs w:val="26"/>
          <w:lang w:val="vi-VN"/>
        </w:rPr>
        <w:t>,</w:t>
      </w:r>
      <w:r w:rsidR="00452A32" w:rsidRPr="00744A57">
        <w:rPr>
          <w:noProof/>
          <w:szCs w:val="26"/>
          <w:lang w:val="vi-VN"/>
        </w:rPr>
        <w:t>”</w:t>
      </w:r>
      <w:r w:rsidRPr="00744A57">
        <w:rPr>
          <w:noProof/>
          <w:szCs w:val="26"/>
          <w:lang w:val="vi-VN"/>
        </w:rPr>
        <w:t xml:space="preserve"> </w:t>
      </w:r>
      <w:r w:rsidRPr="00744A57">
        <w:rPr>
          <w:noProof/>
          <w:lang w:val="vi-VN"/>
        </w:rPr>
        <w:t xml:space="preserve">Seventh International Conference on Fuzzy Systems and Knowledge Discovery, </w:t>
      </w:r>
      <w:r w:rsidRPr="00744A57">
        <w:rPr>
          <w:noProof/>
          <w:szCs w:val="26"/>
          <w:lang w:val="vi-VN"/>
        </w:rPr>
        <w:t>2010</w:t>
      </w:r>
    </w:p>
    <w:p w14:paraId="67FC3D7E" w14:textId="205FE2E6" w:rsidR="00267942" w:rsidRPr="00744A57" w:rsidRDefault="00267942" w:rsidP="00744A57">
      <w:pPr>
        <w:pStyle w:val="ListParagraph"/>
        <w:numPr>
          <w:ilvl w:val="0"/>
          <w:numId w:val="6"/>
        </w:numPr>
        <w:spacing w:before="120"/>
        <w:ind w:left="0" w:firstLine="567"/>
        <w:rPr>
          <w:noProof/>
          <w:szCs w:val="26"/>
          <w:lang w:val="vi-VN"/>
        </w:rPr>
      </w:pPr>
      <w:r w:rsidRPr="00744A57">
        <w:rPr>
          <w:noProof/>
          <w:szCs w:val="26"/>
          <w:lang w:val="vi-VN"/>
        </w:rPr>
        <w:t xml:space="preserve">T. Larose, </w:t>
      </w:r>
      <w:r w:rsidR="00452A32" w:rsidRPr="00744A57">
        <w:rPr>
          <w:noProof/>
          <w:szCs w:val="26"/>
          <w:lang w:val="vi-VN"/>
        </w:rPr>
        <w:t>“</w:t>
      </w:r>
      <w:r w:rsidRPr="00744A57">
        <w:rPr>
          <w:i/>
          <w:noProof/>
          <w:szCs w:val="26"/>
          <w:lang w:val="vi-VN"/>
        </w:rPr>
        <w:t>Discovering Knowledge in Data: An Introduction to Data Mining</w:t>
      </w:r>
      <w:r w:rsidR="00452A32" w:rsidRPr="00744A57">
        <w:rPr>
          <w:i/>
          <w:noProof/>
          <w:szCs w:val="26"/>
          <w:lang w:val="vi-VN"/>
        </w:rPr>
        <w:t>”</w:t>
      </w:r>
      <w:r w:rsidRPr="00744A57">
        <w:rPr>
          <w:noProof/>
          <w:szCs w:val="26"/>
          <w:lang w:val="vi-VN"/>
        </w:rPr>
        <w:t>, 2005</w:t>
      </w:r>
      <w:r w:rsidR="00E56D8A" w:rsidRPr="00744A57">
        <w:rPr>
          <w:noProof/>
          <w:szCs w:val="26"/>
          <w:lang w:val="vi-VN"/>
        </w:rPr>
        <w:t>.</w:t>
      </w:r>
    </w:p>
    <w:p w14:paraId="52CFFBB1" w14:textId="58259F04" w:rsidR="00D51995" w:rsidRPr="00744A57" w:rsidRDefault="00452A32" w:rsidP="00744A57">
      <w:pPr>
        <w:pStyle w:val="ListParagraph"/>
        <w:numPr>
          <w:ilvl w:val="0"/>
          <w:numId w:val="6"/>
        </w:numPr>
        <w:spacing w:before="120"/>
        <w:ind w:left="0" w:firstLine="567"/>
        <w:rPr>
          <w:noProof/>
          <w:szCs w:val="26"/>
          <w:lang w:val="vi-VN"/>
        </w:rPr>
      </w:pPr>
      <w:r w:rsidRPr="00744A57">
        <w:rPr>
          <w:noProof/>
          <w:szCs w:val="26"/>
          <w:lang w:val="vi-VN"/>
        </w:rPr>
        <w:t xml:space="preserve">A. </w:t>
      </w:r>
      <w:r w:rsidR="00D51995" w:rsidRPr="00744A57">
        <w:rPr>
          <w:noProof/>
          <w:szCs w:val="26"/>
          <w:lang w:val="vi-VN"/>
        </w:rPr>
        <w:t xml:space="preserve">Ratnaparkhi, </w:t>
      </w:r>
      <w:r w:rsidR="00D51995" w:rsidRPr="00744A57">
        <w:rPr>
          <w:i/>
          <w:noProof/>
          <w:szCs w:val="26"/>
          <w:lang w:val="vi-VN"/>
        </w:rPr>
        <w:t>“A Simple Introduction to Maximum Entropy Models for Natural Language Processing”</w:t>
      </w:r>
      <w:r w:rsidR="00D51995" w:rsidRPr="00744A57">
        <w:rPr>
          <w:noProof/>
          <w:szCs w:val="26"/>
          <w:lang w:val="vi-VN"/>
        </w:rPr>
        <w:t>, IRCS Technical Reports Series</w:t>
      </w:r>
      <w:r w:rsidRPr="00744A57">
        <w:rPr>
          <w:noProof/>
          <w:szCs w:val="26"/>
          <w:lang w:val="vi-VN"/>
        </w:rPr>
        <w:t>, 1997</w:t>
      </w:r>
      <w:r w:rsidR="00D51995" w:rsidRPr="00744A57">
        <w:rPr>
          <w:noProof/>
          <w:szCs w:val="26"/>
          <w:lang w:val="vi-VN"/>
        </w:rPr>
        <w:t>.</w:t>
      </w:r>
    </w:p>
    <w:p w14:paraId="0FF784E1" w14:textId="36522E5A" w:rsidR="00A74E38" w:rsidRPr="00744A57" w:rsidRDefault="00A74E38" w:rsidP="00744A57">
      <w:pPr>
        <w:pStyle w:val="ListParagraph"/>
        <w:numPr>
          <w:ilvl w:val="0"/>
          <w:numId w:val="6"/>
        </w:numPr>
        <w:spacing w:before="120"/>
        <w:ind w:left="0" w:firstLine="567"/>
        <w:rPr>
          <w:noProof/>
          <w:szCs w:val="26"/>
          <w:lang w:val="vi-VN"/>
        </w:rPr>
      </w:pPr>
      <w:r w:rsidRPr="00744A57">
        <w:rPr>
          <w:noProof/>
          <w:szCs w:val="26"/>
          <w:lang w:val="vi-VN"/>
        </w:rPr>
        <w:t xml:space="preserve">E. Riloff &amp; J. Wiebe, </w:t>
      </w:r>
      <w:r w:rsidR="00452A32" w:rsidRPr="00744A57">
        <w:rPr>
          <w:noProof/>
          <w:szCs w:val="26"/>
          <w:lang w:val="vi-VN"/>
        </w:rPr>
        <w:t>“</w:t>
      </w:r>
      <w:r w:rsidRPr="00744A57">
        <w:rPr>
          <w:i/>
          <w:noProof/>
          <w:szCs w:val="26"/>
          <w:lang w:val="vi-VN"/>
        </w:rPr>
        <w:t>Learning Extraction Patterns for Subjective Expressions</w:t>
      </w:r>
      <w:r w:rsidR="00452A32" w:rsidRPr="00744A57">
        <w:rPr>
          <w:i/>
          <w:noProof/>
          <w:szCs w:val="26"/>
          <w:lang w:val="vi-VN"/>
        </w:rPr>
        <w:t>”</w:t>
      </w:r>
      <w:r w:rsidRPr="00744A57">
        <w:rPr>
          <w:i/>
          <w:noProof/>
          <w:szCs w:val="26"/>
          <w:lang w:val="vi-VN"/>
        </w:rPr>
        <w:t xml:space="preserve">, </w:t>
      </w:r>
      <w:r w:rsidRPr="00744A57">
        <w:rPr>
          <w:noProof/>
          <w:szCs w:val="26"/>
          <w:lang w:val="vi-VN"/>
        </w:rPr>
        <w:t xml:space="preserve">Proceedings of the 2003 Conference on Empirical Methods in Natural Language Processing,  </w:t>
      </w:r>
      <w:r w:rsidR="00452A32" w:rsidRPr="00744A57">
        <w:rPr>
          <w:noProof/>
          <w:szCs w:val="26"/>
          <w:lang w:val="vi-VN"/>
        </w:rPr>
        <w:t xml:space="preserve">Page </w:t>
      </w:r>
      <w:r w:rsidRPr="00744A57">
        <w:rPr>
          <w:noProof/>
          <w:szCs w:val="26"/>
          <w:lang w:val="vi-VN"/>
        </w:rPr>
        <w:t>105-112, 2003.</w:t>
      </w:r>
    </w:p>
    <w:p w14:paraId="25B15B78" w14:textId="09C8FAA1" w:rsidR="005C0B41" w:rsidRPr="00744A57" w:rsidRDefault="00452A32" w:rsidP="00744A57">
      <w:pPr>
        <w:pStyle w:val="ListParagraph"/>
        <w:numPr>
          <w:ilvl w:val="0"/>
          <w:numId w:val="6"/>
        </w:numPr>
        <w:spacing w:before="120"/>
        <w:ind w:left="0" w:firstLine="567"/>
        <w:rPr>
          <w:noProof/>
          <w:szCs w:val="26"/>
          <w:lang w:val="vi-VN"/>
        </w:rPr>
      </w:pPr>
      <w:r w:rsidRPr="00744A57">
        <w:rPr>
          <w:noProof/>
          <w:szCs w:val="26"/>
          <w:lang w:val="vi-VN"/>
        </w:rPr>
        <w:t>D</w:t>
      </w:r>
      <w:r w:rsidR="00A335EE" w:rsidRPr="00744A57">
        <w:rPr>
          <w:noProof/>
          <w:szCs w:val="26"/>
          <w:lang w:val="vi-VN"/>
        </w:rPr>
        <w:t>. Th</w:t>
      </w:r>
      <w:r w:rsidR="00EF0CBE" w:rsidRPr="00744A57">
        <w:rPr>
          <w:noProof/>
          <w:szCs w:val="26"/>
          <w:lang w:val="vi-VN"/>
        </w:rPr>
        <w:t>ai</w:t>
      </w:r>
      <w:r w:rsidR="00A335EE" w:rsidRPr="00744A57">
        <w:rPr>
          <w:noProof/>
          <w:szCs w:val="26"/>
          <w:lang w:val="vi-VN"/>
        </w:rPr>
        <w:t xml:space="preserve"> &amp; L</w:t>
      </w:r>
      <w:r w:rsidR="005C0B41" w:rsidRPr="00744A57">
        <w:rPr>
          <w:noProof/>
          <w:szCs w:val="26"/>
          <w:lang w:val="vi-VN"/>
        </w:rPr>
        <w:t xml:space="preserve">. </w:t>
      </w:r>
      <w:r w:rsidR="00EF0CBE" w:rsidRPr="00744A57">
        <w:rPr>
          <w:noProof/>
          <w:szCs w:val="26"/>
          <w:lang w:val="vi-VN"/>
        </w:rPr>
        <w:t xml:space="preserve">Cuong </w:t>
      </w:r>
      <w:r w:rsidR="00C50527" w:rsidRPr="00744A57">
        <w:rPr>
          <w:noProof/>
          <w:szCs w:val="26"/>
          <w:lang w:val="vi-VN"/>
        </w:rPr>
        <w:t>&amp; N</w:t>
      </w:r>
      <w:r w:rsidR="005C0B41" w:rsidRPr="00744A57">
        <w:rPr>
          <w:noProof/>
          <w:szCs w:val="26"/>
          <w:lang w:val="vi-VN"/>
        </w:rPr>
        <w:t xml:space="preserve">. </w:t>
      </w:r>
      <w:r w:rsidR="00EF0CBE" w:rsidRPr="00744A57">
        <w:rPr>
          <w:noProof/>
          <w:szCs w:val="26"/>
          <w:lang w:val="vi-VN"/>
        </w:rPr>
        <w:t xml:space="preserve">Huong </w:t>
      </w:r>
      <w:r w:rsidR="005C0B41" w:rsidRPr="00744A57">
        <w:rPr>
          <w:noProof/>
          <w:szCs w:val="26"/>
          <w:lang w:val="vi-VN"/>
        </w:rPr>
        <w:t xml:space="preserve">&amp; </w:t>
      </w:r>
      <w:r w:rsidR="00C50527" w:rsidRPr="00744A57">
        <w:rPr>
          <w:noProof/>
          <w:szCs w:val="26"/>
          <w:lang w:val="vi-VN"/>
        </w:rPr>
        <w:t>H</w:t>
      </w:r>
      <w:r w:rsidR="005C0B41" w:rsidRPr="00744A57">
        <w:rPr>
          <w:noProof/>
          <w:szCs w:val="26"/>
          <w:lang w:val="vi-VN"/>
        </w:rPr>
        <w:t xml:space="preserve">. Nam, </w:t>
      </w:r>
      <w:r w:rsidRPr="00744A57">
        <w:rPr>
          <w:noProof/>
          <w:szCs w:val="26"/>
          <w:lang w:val="vi-VN"/>
        </w:rPr>
        <w:t>“</w:t>
      </w:r>
      <w:r w:rsidR="005C0B41" w:rsidRPr="00744A57">
        <w:rPr>
          <w:i/>
          <w:noProof/>
          <w:szCs w:val="26"/>
          <w:lang w:val="vi-VN"/>
        </w:rPr>
        <w:t>Automatically Learning Patterns in Subjectivity Classification for Vietnamese</w:t>
      </w:r>
      <w:r w:rsidRPr="00744A57">
        <w:rPr>
          <w:i/>
          <w:noProof/>
          <w:szCs w:val="26"/>
          <w:lang w:val="vi-VN"/>
        </w:rPr>
        <w:t>”</w:t>
      </w:r>
      <w:r w:rsidR="005C0B41" w:rsidRPr="00744A57">
        <w:rPr>
          <w:i/>
          <w:noProof/>
          <w:szCs w:val="26"/>
          <w:lang w:val="vi-VN"/>
        </w:rPr>
        <w:t xml:space="preserve">, </w:t>
      </w:r>
      <w:hyperlink r:id="rId31" w:tgtFrame="_blank" w:history="1">
        <w:r w:rsidR="005C0B41" w:rsidRPr="00744A57">
          <w:rPr>
            <w:rStyle w:val="Hyperlink"/>
            <w:i/>
            <w:noProof/>
            <w:color w:val="auto"/>
            <w:szCs w:val="26"/>
            <w:u w:val="none"/>
            <w:lang w:val="vi-VN"/>
          </w:rPr>
          <w:t>Advances in Intelligent Systems and Computing</w:t>
        </w:r>
      </w:hyperlink>
      <w:r w:rsidR="005C0B41" w:rsidRPr="00744A57">
        <w:rPr>
          <w:noProof/>
          <w:szCs w:val="26"/>
          <w:lang w:val="vi-VN"/>
        </w:rPr>
        <w:t>, 2015</w:t>
      </w:r>
      <w:r w:rsidR="00E56D8A" w:rsidRPr="00744A57">
        <w:rPr>
          <w:noProof/>
          <w:szCs w:val="26"/>
          <w:lang w:val="vi-VN"/>
        </w:rPr>
        <w:t>.</w:t>
      </w:r>
    </w:p>
    <w:p w14:paraId="200ED91F" w14:textId="1A71BD3C" w:rsidR="005C0B41" w:rsidRPr="00744A57" w:rsidRDefault="000A62D0" w:rsidP="00744A57">
      <w:pPr>
        <w:pStyle w:val="ListParagraph"/>
        <w:numPr>
          <w:ilvl w:val="0"/>
          <w:numId w:val="6"/>
        </w:numPr>
        <w:spacing w:before="120"/>
        <w:ind w:left="0" w:firstLine="567"/>
        <w:rPr>
          <w:noProof/>
          <w:szCs w:val="26"/>
          <w:lang w:val="vi-VN"/>
        </w:rPr>
      </w:pPr>
      <w:r w:rsidRPr="00744A57">
        <w:rPr>
          <w:noProof/>
          <w:szCs w:val="26"/>
          <w:lang w:val="vi-VN"/>
        </w:rPr>
        <w:t>N.</w:t>
      </w:r>
      <w:r w:rsidR="001D0C07" w:rsidRPr="00744A57">
        <w:rPr>
          <w:noProof/>
          <w:szCs w:val="26"/>
          <w:lang w:val="vi-VN"/>
        </w:rPr>
        <w:t xml:space="preserve"> Anh, </w:t>
      </w:r>
      <w:r w:rsidR="001D0C07" w:rsidRPr="00744A57">
        <w:rPr>
          <w:i/>
          <w:noProof/>
          <w:szCs w:val="26"/>
          <w:lang w:val="vi-VN"/>
        </w:rPr>
        <w:t>“Nghiên cứu kỹ thuật đánh giá độ tương đồng văn bản ứng dụng so sánh văn bản tiếng Việt”</w:t>
      </w:r>
      <w:r w:rsidR="001D0C07" w:rsidRPr="00744A57">
        <w:rPr>
          <w:noProof/>
          <w:szCs w:val="26"/>
          <w:lang w:val="vi-VN"/>
        </w:rPr>
        <w:t>, Đại học Hàng Hải, 2016.</w:t>
      </w:r>
    </w:p>
    <w:p w14:paraId="74AC3B85" w14:textId="77777777" w:rsidR="004A154B" w:rsidRPr="00744A57" w:rsidRDefault="004732B6" w:rsidP="00744A57">
      <w:pPr>
        <w:pStyle w:val="ListParagraph"/>
        <w:numPr>
          <w:ilvl w:val="0"/>
          <w:numId w:val="6"/>
        </w:numPr>
        <w:spacing w:before="120"/>
        <w:ind w:left="0" w:firstLine="567"/>
        <w:rPr>
          <w:noProof/>
          <w:szCs w:val="26"/>
          <w:lang w:val="vi-VN"/>
        </w:rPr>
      </w:pPr>
      <w:r w:rsidRPr="00744A57">
        <w:rPr>
          <w:noProof/>
          <w:lang w:val="vi-VN"/>
        </w:rPr>
        <w:t xml:space="preserve">J. </w:t>
      </w:r>
      <w:r w:rsidR="0090412D" w:rsidRPr="00744A57">
        <w:rPr>
          <w:noProof/>
          <w:lang w:val="vi-VN"/>
        </w:rPr>
        <w:t>Sowa</w:t>
      </w:r>
      <w:r w:rsidR="00E101B8" w:rsidRPr="00744A57">
        <w:rPr>
          <w:noProof/>
          <w:szCs w:val="26"/>
          <w:lang w:val="vi-VN"/>
        </w:rPr>
        <w:t xml:space="preserve">, </w:t>
      </w:r>
      <w:r w:rsidR="00E101B8" w:rsidRPr="00744A57">
        <w:rPr>
          <w:i/>
          <w:noProof/>
          <w:szCs w:val="26"/>
          <w:lang w:val="vi-VN"/>
        </w:rPr>
        <w:t>“</w:t>
      </w:r>
      <w:r w:rsidR="0090412D" w:rsidRPr="00744A57">
        <w:rPr>
          <w:i/>
          <w:noProof/>
          <w:szCs w:val="26"/>
          <w:lang w:val="vi-VN"/>
        </w:rPr>
        <w:t>Conceptual Graphs For Representing Conceptual Structures”</w:t>
      </w:r>
      <w:r w:rsidR="00E101B8" w:rsidRPr="00744A57">
        <w:rPr>
          <w:noProof/>
          <w:szCs w:val="26"/>
          <w:lang w:val="vi-VN"/>
        </w:rPr>
        <w:t>, 20</w:t>
      </w:r>
      <w:r w:rsidR="0090412D" w:rsidRPr="00744A57">
        <w:rPr>
          <w:noProof/>
          <w:szCs w:val="26"/>
          <w:lang w:val="vi-VN"/>
        </w:rPr>
        <w:t>09</w:t>
      </w:r>
      <w:r w:rsidR="00E56D8A" w:rsidRPr="00744A57">
        <w:rPr>
          <w:noProof/>
          <w:szCs w:val="26"/>
          <w:lang w:val="vi-VN"/>
        </w:rPr>
        <w:t>.</w:t>
      </w:r>
    </w:p>
    <w:p w14:paraId="0E74658A" w14:textId="07303BD3" w:rsidR="00CA2248" w:rsidRPr="00744A57" w:rsidRDefault="00CA2248" w:rsidP="00744A57">
      <w:pPr>
        <w:pStyle w:val="ListParagraph"/>
        <w:numPr>
          <w:ilvl w:val="0"/>
          <w:numId w:val="6"/>
        </w:numPr>
        <w:spacing w:before="120"/>
        <w:ind w:left="0" w:firstLine="567"/>
        <w:rPr>
          <w:noProof/>
          <w:szCs w:val="26"/>
          <w:lang w:val="vi-VN"/>
        </w:rPr>
      </w:pPr>
      <w:r w:rsidRPr="00744A57">
        <w:rPr>
          <w:noProof/>
          <w:szCs w:val="26"/>
          <w:lang w:val="vi-VN"/>
        </w:rPr>
        <w:t xml:space="preserve"> </w:t>
      </w:r>
      <w:r w:rsidR="00EF0CBE" w:rsidRPr="00744A57">
        <w:rPr>
          <w:noProof/>
          <w:szCs w:val="26"/>
          <w:lang w:val="vi-VN"/>
        </w:rPr>
        <w:t>N. Quy</w:t>
      </w:r>
      <w:r w:rsidR="004F50D0" w:rsidRPr="00744A57">
        <w:rPr>
          <w:noProof/>
          <w:szCs w:val="26"/>
          <w:lang w:val="vi-VN"/>
        </w:rPr>
        <w:t xml:space="preserve">, </w:t>
      </w:r>
      <w:r w:rsidR="004F50D0" w:rsidRPr="00744A57">
        <w:rPr>
          <w:i/>
          <w:noProof/>
          <w:szCs w:val="26"/>
          <w:lang w:val="vi-VN"/>
        </w:rPr>
        <w:t>“Nghiên cứu các phương pháp chuẩn hóa chữ viết tắt trong văn bản tiếng Việt”</w:t>
      </w:r>
      <w:r w:rsidR="004F50D0" w:rsidRPr="00744A57">
        <w:rPr>
          <w:noProof/>
          <w:szCs w:val="26"/>
          <w:lang w:val="vi-VN"/>
        </w:rPr>
        <w:t>, Đại học Bách khoa, Đại học Đà Nẵng, 2017</w:t>
      </w:r>
    </w:p>
    <w:p w14:paraId="22681B4D" w14:textId="77777777" w:rsidR="00425D0D" w:rsidRPr="00744A57" w:rsidRDefault="00425D0D" w:rsidP="00744A57">
      <w:pPr>
        <w:pStyle w:val="ListParagraph"/>
        <w:numPr>
          <w:ilvl w:val="0"/>
          <w:numId w:val="6"/>
        </w:numPr>
        <w:spacing w:before="120"/>
        <w:ind w:left="0" w:firstLine="567"/>
        <w:rPr>
          <w:noProof/>
          <w:szCs w:val="26"/>
          <w:lang w:val="vi-VN"/>
        </w:rPr>
      </w:pPr>
      <w:r w:rsidRPr="00744A57">
        <w:rPr>
          <w:noProof/>
          <w:szCs w:val="26"/>
          <w:lang w:val="vi-VN"/>
        </w:rPr>
        <w:t xml:space="preserve">Mikolov &amp; Tomas, </w:t>
      </w:r>
      <w:r w:rsidRPr="00744A57">
        <w:rPr>
          <w:i/>
          <w:noProof/>
          <w:szCs w:val="26"/>
          <w:lang w:val="vi-VN"/>
        </w:rPr>
        <w:t>"Efficient Estimation of Word Representations in Vector Space"</w:t>
      </w:r>
      <w:r w:rsidRPr="00744A57">
        <w:rPr>
          <w:noProof/>
          <w:szCs w:val="26"/>
          <w:lang w:val="vi-VN"/>
        </w:rPr>
        <w:t>, 2013.</w:t>
      </w:r>
    </w:p>
    <w:p w14:paraId="0EEC2D58" w14:textId="558D6916" w:rsidR="00FF27D1" w:rsidRPr="00744A57" w:rsidRDefault="00FF27D1" w:rsidP="00744A57">
      <w:pPr>
        <w:pStyle w:val="ListParagraph"/>
        <w:numPr>
          <w:ilvl w:val="0"/>
          <w:numId w:val="6"/>
        </w:numPr>
        <w:spacing w:before="120"/>
        <w:ind w:left="0" w:firstLine="567"/>
        <w:rPr>
          <w:noProof/>
          <w:szCs w:val="26"/>
          <w:lang w:val="vi-VN"/>
        </w:rPr>
      </w:pPr>
      <w:r w:rsidRPr="00744A57">
        <w:rPr>
          <w:noProof/>
          <w:szCs w:val="26"/>
          <w:lang w:val="vi-VN"/>
        </w:rPr>
        <w:t xml:space="preserve"> </w:t>
      </w:r>
      <w:r w:rsidRPr="00744A57">
        <w:rPr>
          <w:i/>
          <w:noProof/>
          <w:szCs w:val="26"/>
          <w:lang w:val="vi-VN"/>
        </w:rPr>
        <w:t>“Bàn về công đoạn tiền xử lý trong xử lý ngôn ngữ tự nhiên</w:t>
      </w:r>
      <w:r w:rsidR="00A32375" w:rsidRPr="00744A57">
        <w:rPr>
          <w:i/>
          <w:noProof/>
          <w:szCs w:val="26"/>
          <w:lang w:val="vi-VN"/>
        </w:rPr>
        <w:t>”</w:t>
      </w:r>
      <w:r w:rsidR="00A32375" w:rsidRPr="00744A57">
        <w:rPr>
          <w:noProof/>
          <w:szCs w:val="26"/>
          <w:lang w:val="vi-VN"/>
        </w:rPr>
        <w:t xml:space="preserve"> [online],viewed 12 March 2019, from:&lt;</w:t>
      </w:r>
      <w:r w:rsidR="00A32375" w:rsidRPr="00744A57">
        <w:rPr>
          <w:noProof/>
          <w:lang w:val="vi-VN"/>
        </w:rPr>
        <w:t xml:space="preserve"> </w:t>
      </w:r>
      <w:hyperlink r:id="rId32" w:history="1">
        <w:r w:rsidR="003F7C69" w:rsidRPr="00744A57">
          <w:rPr>
            <w:rStyle w:val="Hyperlink"/>
            <w:noProof/>
            <w:color w:val="auto"/>
            <w:u w:val="none"/>
            <w:lang w:val="vi-VN"/>
          </w:rPr>
          <w:t>https://blog.vietnamlab.vn/2018/01/24/ban-ve-cong-doan-tien-xu-ly-trong-xu-ly-ngon-ngu-tu-nhien</w:t>
        </w:r>
      </w:hyperlink>
      <w:r w:rsidR="00A32375" w:rsidRPr="00744A57">
        <w:rPr>
          <w:noProof/>
          <w:szCs w:val="26"/>
          <w:lang w:val="vi-VN"/>
        </w:rPr>
        <w:t>&gt;</w:t>
      </w:r>
      <w:r w:rsidR="00E56D8A" w:rsidRPr="00744A57">
        <w:rPr>
          <w:noProof/>
          <w:szCs w:val="26"/>
          <w:lang w:val="vi-VN"/>
        </w:rPr>
        <w:t>.</w:t>
      </w:r>
    </w:p>
    <w:p w14:paraId="159450AE" w14:textId="77777777" w:rsidR="003F7C69" w:rsidRPr="00744A57" w:rsidRDefault="00163CC8" w:rsidP="00744A57">
      <w:pPr>
        <w:pStyle w:val="ListParagraph"/>
        <w:numPr>
          <w:ilvl w:val="0"/>
          <w:numId w:val="6"/>
        </w:numPr>
        <w:spacing w:before="120"/>
        <w:ind w:left="0" w:firstLine="567"/>
        <w:rPr>
          <w:noProof/>
          <w:szCs w:val="26"/>
          <w:lang w:val="vi-VN"/>
        </w:rPr>
      </w:pPr>
      <w:hyperlink r:id="rId33" w:history="1">
        <w:r w:rsidR="003F7C69" w:rsidRPr="00744A57">
          <w:rPr>
            <w:rStyle w:val="Hyperlink"/>
            <w:noProof/>
            <w:color w:val="auto"/>
            <w:szCs w:val="26"/>
            <w:u w:val="none"/>
            <w:lang w:val="vi-VN"/>
          </w:rPr>
          <w:t>C. Angermueller</w:t>
        </w:r>
      </w:hyperlink>
      <w:r w:rsidR="003F7C69" w:rsidRPr="00744A57">
        <w:rPr>
          <w:noProof/>
          <w:szCs w:val="26"/>
          <w:lang w:val="vi-VN"/>
        </w:rPr>
        <w:t xml:space="preserve"> &amp;  </w:t>
      </w:r>
      <w:hyperlink r:id="rId34" w:history="1">
        <w:r w:rsidR="003F7C69" w:rsidRPr="00744A57">
          <w:rPr>
            <w:rStyle w:val="Hyperlink"/>
            <w:noProof/>
            <w:color w:val="auto"/>
            <w:szCs w:val="26"/>
            <w:u w:val="none"/>
            <w:lang w:val="vi-VN"/>
          </w:rPr>
          <w:t>T. Pärnamaa</w:t>
        </w:r>
      </w:hyperlink>
      <w:r w:rsidR="003F7C69" w:rsidRPr="00744A57">
        <w:rPr>
          <w:noProof/>
          <w:szCs w:val="26"/>
          <w:vertAlign w:val="superscript"/>
          <w:lang w:val="vi-VN"/>
        </w:rPr>
        <w:t> </w:t>
      </w:r>
      <w:r w:rsidR="003F7C69" w:rsidRPr="00744A57">
        <w:rPr>
          <w:noProof/>
          <w:szCs w:val="26"/>
          <w:lang w:val="vi-VN"/>
        </w:rPr>
        <w:t xml:space="preserve"> &amp; </w:t>
      </w:r>
      <w:hyperlink r:id="rId35" w:history="1">
        <w:r w:rsidR="003F7C69" w:rsidRPr="00744A57">
          <w:rPr>
            <w:rStyle w:val="Hyperlink"/>
            <w:noProof/>
            <w:color w:val="auto"/>
            <w:szCs w:val="26"/>
            <w:u w:val="none"/>
            <w:lang w:val="vi-VN"/>
          </w:rPr>
          <w:t>L.  Parts</w:t>
        </w:r>
      </w:hyperlink>
      <w:r w:rsidR="003F7C69" w:rsidRPr="00744A57">
        <w:rPr>
          <w:noProof/>
          <w:szCs w:val="26"/>
          <w:lang w:val="vi-VN"/>
        </w:rPr>
        <w:t xml:space="preserve"> &amp; </w:t>
      </w:r>
      <w:hyperlink r:id="rId36" w:history="1">
        <w:r w:rsidR="003F7C69" w:rsidRPr="00744A57">
          <w:rPr>
            <w:rStyle w:val="Hyperlink"/>
            <w:noProof/>
            <w:color w:val="auto"/>
            <w:szCs w:val="26"/>
            <w:u w:val="none"/>
            <w:lang w:val="vi-VN"/>
          </w:rPr>
          <w:t>O. Stegle</w:t>
        </w:r>
      </w:hyperlink>
      <w:r w:rsidR="003F7C69" w:rsidRPr="00744A57">
        <w:rPr>
          <w:noProof/>
          <w:szCs w:val="26"/>
          <w:lang w:val="vi-VN"/>
        </w:rPr>
        <w:t xml:space="preserve">, </w:t>
      </w:r>
      <w:r w:rsidR="003F7C69" w:rsidRPr="00744A57">
        <w:rPr>
          <w:i/>
          <w:noProof/>
          <w:szCs w:val="26"/>
          <w:lang w:val="vi-VN"/>
        </w:rPr>
        <w:t>“Deep Learning for Computational Biology”</w:t>
      </w:r>
      <w:r w:rsidR="003F7C69" w:rsidRPr="00744A57">
        <w:rPr>
          <w:noProof/>
          <w:szCs w:val="26"/>
          <w:lang w:val="vi-VN"/>
        </w:rPr>
        <w:t>, 2016</w:t>
      </w:r>
      <w:r w:rsidR="00E56D8A" w:rsidRPr="00744A57">
        <w:rPr>
          <w:noProof/>
          <w:szCs w:val="26"/>
          <w:lang w:val="vi-VN"/>
        </w:rPr>
        <w:t>.</w:t>
      </w:r>
    </w:p>
    <w:p w14:paraId="75E7D02A" w14:textId="7E43B459" w:rsidR="00DB1EE9" w:rsidRPr="00744A57" w:rsidRDefault="00DB1EE9" w:rsidP="00744A57">
      <w:pPr>
        <w:pStyle w:val="ListParagraph"/>
        <w:numPr>
          <w:ilvl w:val="0"/>
          <w:numId w:val="6"/>
        </w:numPr>
        <w:spacing w:before="120"/>
        <w:ind w:left="0" w:firstLine="567"/>
        <w:rPr>
          <w:noProof/>
          <w:szCs w:val="26"/>
          <w:lang w:val="vi-VN"/>
        </w:rPr>
      </w:pPr>
      <w:r w:rsidRPr="00744A57">
        <w:rPr>
          <w:noProof/>
          <w:szCs w:val="26"/>
          <w:lang w:val="vi-VN"/>
        </w:rPr>
        <w:t xml:space="preserve">Sanjeev Arora, Yingyu Liang, Tengyu Ma, </w:t>
      </w:r>
      <w:r w:rsidRPr="00744A57">
        <w:rPr>
          <w:i/>
          <w:noProof/>
          <w:szCs w:val="26"/>
          <w:lang w:val="vi-VN"/>
        </w:rPr>
        <w:t>“</w:t>
      </w:r>
      <w:r w:rsidR="00452A32" w:rsidRPr="00744A57">
        <w:rPr>
          <w:i/>
          <w:noProof/>
          <w:szCs w:val="26"/>
          <w:lang w:val="vi-VN"/>
        </w:rPr>
        <w:t>A Simple but Tough-to-Beat Baseline for Sentence Embeddings</w:t>
      </w:r>
      <w:r w:rsidRPr="00744A57">
        <w:rPr>
          <w:i/>
          <w:noProof/>
          <w:szCs w:val="26"/>
          <w:lang w:val="vi-VN"/>
        </w:rPr>
        <w:t>”</w:t>
      </w:r>
      <w:r w:rsidRPr="00744A57">
        <w:rPr>
          <w:noProof/>
          <w:szCs w:val="26"/>
          <w:lang w:val="vi-VN"/>
        </w:rPr>
        <w:t xml:space="preserve"> [online], viewed 12 March 2019, from:&lt;</w:t>
      </w:r>
      <w:r w:rsidRPr="00744A57">
        <w:rPr>
          <w:noProof/>
          <w:lang w:val="vi-VN"/>
        </w:rPr>
        <w:t xml:space="preserve"> </w:t>
      </w:r>
      <w:hyperlink r:id="rId37" w:history="1">
        <w:r w:rsidRPr="00744A57">
          <w:rPr>
            <w:rStyle w:val="Hyperlink"/>
            <w:noProof/>
            <w:color w:val="auto"/>
            <w:u w:val="none"/>
            <w:lang w:val="vi-VN"/>
          </w:rPr>
          <w:t>https://github.com/peter3125/sentence2vec</w:t>
        </w:r>
      </w:hyperlink>
      <w:r w:rsidRPr="00744A57">
        <w:rPr>
          <w:noProof/>
          <w:szCs w:val="26"/>
          <w:lang w:val="vi-VN"/>
        </w:rPr>
        <w:t>&gt;</w:t>
      </w:r>
      <w:r w:rsidR="00E56D8A" w:rsidRPr="00744A57">
        <w:rPr>
          <w:noProof/>
          <w:szCs w:val="26"/>
          <w:lang w:val="vi-VN"/>
        </w:rPr>
        <w:t>.</w:t>
      </w:r>
    </w:p>
    <w:p w14:paraId="5929DADC" w14:textId="77777777" w:rsidR="00DB1EE9" w:rsidRPr="00744A57" w:rsidRDefault="00DB1EE9" w:rsidP="00744A57">
      <w:pPr>
        <w:pStyle w:val="ListParagraph"/>
        <w:numPr>
          <w:ilvl w:val="0"/>
          <w:numId w:val="6"/>
        </w:numPr>
        <w:spacing w:before="120"/>
        <w:ind w:left="0" w:firstLine="567"/>
        <w:rPr>
          <w:noProof/>
          <w:szCs w:val="26"/>
          <w:lang w:val="vi-VN"/>
        </w:rPr>
      </w:pPr>
      <w:r w:rsidRPr="00744A57">
        <w:rPr>
          <w:noProof/>
          <w:szCs w:val="26"/>
          <w:lang w:val="vi-VN"/>
        </w:rPr>
        <w:t xml:space="preserve">Scikit-learn developers, </w:t>
      </w:r>
      <w:r w:rsidRPr="00744A57">
        <w:rPr>
          <w:i/>
          <w:noProof/>
          <w:szCs w:val="26"/>
          <w:lang w:val="vi-VN"/>
        </w:rPr>
        <w:t>“Support Vector Machines”</w:t>
      </w:r>
      <w:r w:rsidRPr="00744A57">
        <w:rPr>
          <w:noProof/>
          <w:szCs w:val="26"/>
          <w:lang w:val="vi-VN"/>
        </w:rPr>
        <w:t xml:space="preserve"> [online], </w:t>
      </w:r>
      <w:r w:rsidR="00D0181B" w:rsidRPr="00744A57">
        <w:rPr>
          <w:noProof/>
          <w:szCs w:val="26"/>
          <w:lang w:val="vi-VN"/>
        </w:rPr>
        <w:t xml:space="preserve">viewed 12 March 2019, </w:t>
      </w:r>
      <w:r w:rsidRPr="00744A57">
        <w:rPr>
          <w:noProof/>
          <w:szCs w:val="26"/>
          <w:lang w:val="vi-VN"/>
        </w:rPr>
        <w:t>from:&lt;</w:t>
      </w:r>
      <w:r w:rsidRPr="00744A57">
        <w:rPr>
          <w:noProof/>
          <w:lang w:val="vi-VN"/>
        </w:rPr>
        <w:t xml:space="preserve"> </w:t>
      </w:r>
      <w:hyperlink r:id="rId38" w:history="1">
        <w:r w:rsidRPr="00744A57">
          <w:rPr>
            <w:rStyle w:val="Hyperlink"/>
            <w:noProof/>
            <w:color w:val="auto"/>
            <w:u w:val="none"/>
            <w:lang w:val="vi-VN"/>
          </w:rPr>
          <w:t>https://scikit-learn.org/stable/modules/svm.html</w:t>
        </w:r>
      </w:hyperlink>
      <w:r w:rsidRPr="00744A57">
        <w:rPr>
          <w:noProof/>
          <w:szCs w:val="26"/>
          <w:lang w:val="vi-VN"/>
        </w:rPr>
        <w:t>&gt;</w:t>
      </w:r>
      <w:r w:rsidR="00E56D8A" w:rsidRPr="00744A57">
        <w:rPr>
          <w:noProof/>
          <w:szCs w:val="26"/>
          <w:lang w:val="vi-VN"/>
        </w:rPr>
        <w:t>.</w:t>
      </w:r>
    </w:p>
    <w:p w14:paraId="35BE10A6" w14:textId="5B220DC6" w:rsidR="000B1C33" w:rsidRPr="00744A57" w:rsidRDefault="000B1C33" w:rsidP="00744A57">
      <w:pPr>
        <w:pStyle w:val="ListParagraph"/>
        <w:numPr>
          <w:ilvl w:val="0"/>
          <w:numId w:val="6"/>
        </w:numPr>
        <w:spacing w:before="120"/>
        <w:ind w:left="0" w:firstLine="567"/>
        <w:rPr>
          <w:noProof/>
          <w:szCs w:val="26"/>
          <w:lang w:val="vi-VN"/>
        </w:rPr>
      </w:pPr>
      <w:r w:rsidRPr="00744A57">
        <w:rPr>
          <w:noProof/>
          <w:szCs w:val="26"/>
          <w:lang w:val="vi-VN"/>
        </w:rPr>
        <w:t xml:space="preserve">Jiawei Han and Micheline Kamber, </w:t>
      </w:r>
      <w:r w:rsidR="00452A32" w:rsidRPr="00744A57">
        <w:rPr>
          <w:noProof/>
          <w:szCs w:val="26"/>
          <w:lang w:val="vi-VN"/>
        </w:rPr>
        <w:t>“</w:t>
      </w:r>
      <w:r w:rsidRPr="00744A57">
        <w:rPr>
          <w:i/>
          <w:noProof/>
          <w:szCs w:val="26"/>
          <w:lang w:val="vi-VN"/>
        </w:rPr>
        <w:t>Data Mining: Concepts and Techniques</w:t>
      </w:r>
      <w:r w:rsidR="00452A32" w:rsidRPr="00744A57">
        <w:rPr>
          <w:i/>
          <w:noProof/>
          <w:szCs w:val="26"/>
          <w:lang w:val="vi-VN"/>
        </w:rPr>
        <w:t>”</w:t>
      </w:r>
      <w:r w:rsidRPr="00744A57">
        <w:rPr>
          <w:noProof/>
          <w:szCs w:val="26"/>
          <w:lang w:val="vi-VN"/>
        </w:rPr>
        <w:t>, 3rd Edition. Morgan Kaufmann Publishers, 2011.</w:t>
      </w:r>
    </w:p>
    <w:p w14:paraId="57918B44" w14:textId="77777777" w:rsidR="00F14877" w:rsidRPr="00744A57" w:rsidRDefault="00F14877" w:rsidP="00744A57">
      <w:pPr>
        <w:pStyle w:val="ListParagraph"/>
        <w:numPr>
          <w:ilvl w:val="0"/>
          <w:numId w:val="6"/>
        </w:numPr>
        <w:spacing w:before="120"/>
        <w:ind w:left="0" w:firstLine="567"/>
        <w:rPr>
          <w:noProof/>
          <w:szCs w:val="26"/>
          <w:lang w:val="vi-VN"/>
        </w:rPr>
      </w:pPr>
      <w:r w:rsidRPr="00744A57">
        <w:rPr>
          <w:noProof/>
          <w:szCs w:val="26"/>
          <w:lang w:val="vi-VN"/>
        </w:rPr>
        <w:t xml:space="preserve">Hung Neox, </w:t>
      </w:r>
      <w:r w:rsidRPr="00744A57">
        <w:rPr>
          <w:i/>
          <w:noProof/>
          <w:szCs w:val="26"/>
          <w:lang w:val="vi-VN"/>
        </w:rPr>
        <w:t>“Tìm hiểu về mô hình không gian vector”</w:t>
      </w:r>
      <w:r w:rsidRPr="00744A57">
        <w:rPr>
          <w:noProof/>
          <w:szCs w:val="26"/>
          <w:lang w:val="vi-VN"/>
        </w:rPr>
        <w:t xml:space="preserve"> [online], viewed 12 March 2019, from:&lt;</w:t>
      </w:r>
      <w:r w:rsidRPr="00744A57">
        <w:rPr>
          <w:noProof/>
          <w:lang w:val="vi-VN"/>
        </w:rPr>
        <w:t xml:space="preserve"> </w:t>
      </w:r>
      <w:hyperlink r:id="rId39" w:history="1">
        <w:r w:rsidRPr="00744A57">
          <w:rPr>
            <w:rStyle w:val="Hyperlink"/>
            <w:noProof/>
            <w:color w:val="auto"/>
            <w:u w:val="none"/>
            <w:lang w:val="vi-VN"/>
          </w:rPr>
          <w:t>https://butchiso.com/2013/10/tim-hieu-ve-mo-hinh-khong-gian-vector.html</w:t>
        </w:r>
      </w:hyperlink>
      <w:r w:rsidRPr="00744A57">
        <w:rPr>
          <w:noProof/>
          <w:szCs w:val="26"/>
          <w:lang w:val="vi-VN"/>
        </w:rPr>
        <w:t xml:space="preserve"> &gt;</w:t>
      </w:r>
      <w:r w:rsidR="00E56D8A" w:rsidRPr="00744A57">
        <w:rPr>
          <w:noProof/>
          <w:szCs w:val="26"/>
          <w:lang w:val="vi-VN"/>
        </w:rPr>
        <w:t>.</w:t>
      </w:r>
    </w:p>
    <w:p w14:paraId="3771D3F4" w14:textId="4591A1D1" w:rsidR="006461C6" w:rsidRPr="00744A57" w:rsidRDefault="00452A32" w:rsidP="00744A57">
      <w:pPr>
        <w:pStyle w:val="ListParagraph"/>
        <w:numPr>
          <w:ilvl w:val="0"/>
          <w:numId w:val="6"/>
        </w:numPr>
        <w:spacing w:before="120"/>
        <w:ind w:left="0" w:firstLine="540"/>
        <w:rPr>
          <w:noProof/>
          <w:szCs w:val="26"/>
          <w:lang w:val="vi-VN"/>
        </w:rPr>
      </w:pPr>
      <w:r w:rsidRPr="00744A57">
        <w:rPr>
          <w:lang w:val="vi-VN"/>
        </w:rPr>
        <w:t>J</w:t>
      </w:r>
      <w:r w:rsidRPr="00744A57">
        <w:rPr>
          <w:lang w:val="vi-VN"/>
        </w:rPr>
        <w:t>.</w:t>
      </w:r>
      <w:r w:rsidR="006461C6" w:rsidRPr="00744A57">
        <w:rPr>
          <w:lang w:val="vi-VN"/>
        </w:rPr>
        <w:t>D.M. Rennie</w:t>
      </w:r>
      <w:r w:rsidR="006461C6" w:rsidRPr="00744A57">
        <w:rPr>
          <w:noProof/>
          <w:szCs w:val="26"/>
          <w:lang w:val="vi-VN"/>
        </w:rPr>
        <w:t>,</w:t>
      </w:r>
      <w:r w:rsidR="006461C6" w:rsidRPr="00744A57">
        <w:rPr>
          <w:lang w:val="vi-VN"/>
        </w:rPr>
        <w:t xml:space="preserve"> </w:t>
      </w:r>
      <w:r w:rsidRPr="00744A57">
        <w:rPr>
          <w:i/>
          <w:lang w:val="vi-VN"/>
        </w:rPr>
        <w:t>“</w:t>
      </w:r>
      <w:r w:rsidR="006461C6" w:rsidRPr="00744A57">
        <w:rPr>
          <w:i/>
          <w:noProof/>
          <w:szCs w:val="26"/>
          <w:lang w:val="vi-VN"/>
        </w:rPr>
        <w:t>Improving Multi-class Text Classification with Naive Bayes</w:t>
      </w:r>
      <w:r w:rsidRPr="00744A57">
        <w:rPr>
          <w:i/>
          <w:noProof/>
          <w:szCs w:val="26"/>
          <w:lang w:val="vi-VN"/>
        </w:rPr>
        <w:t>”</w:t>
      </w:r>
      <w:r w:rsidR="006461C6" w:rsidRPr="00744A57">
        <w:rPr>
          <w:i/>
          <w:noProof/>
          <w:szCs w:val="26"/>
          <w:lang w:val="vi-VN"/>
        </w:rPr>
        <w:t>,</w:t>
      </w:r>
      <w:r w:rsidR="006461C6" w:rsidRPr="00744A57">
        <w:rPr>
          <w:noProof/>
          <w:szCs w:val="26"/>
          <w:lang w:val="vi-VN"/>
        </w:rPr>
        <w:t xml:space="preserve"> Massachusetts Institute of Technology, 2001.</w:t>
      </w:r>
    </w:p>
    <w:p w14:paraId="70E931F8" w14:textId="7EF9985A" w:rsidR="000E1ECE" w:rsidRPr="00744A57" w:rsidRDefault="000E1ECE" w:rsidP="00744A57">
      <w:pPr>
        <w:pStyle w:val="ListParagraph"/>
        <w:numPr>
          <w:ilvl w:val="0"/>
          <w:numId w:val="6"/>
        </w:numPr>
        <w:spacing w:before="120"/>
        <w:ind w:left="0" w:firstLine="540"/>
        <w:rPr>
          <w:noProof/>
          <w:szCs w:val="26"/>
          <w:lang w:val="vi-VN"/>
        </w:rPr>
      </w:pPr>
      <w:r w:rsidRPr="00744A57">
        <w:rPr>
          <w:noProof/>
          <w:szCs w:val="26"/>
          <w:lang w:val="vi-VN"/>
        </w:rPr>
        <w:t xml:space="preserve">A. Berger, </w:t>
      </w:r>
      <w:r w:rsidR="00452A32" w:rsidRPr="00744A57">
        <w:rPr>
          <w:noProof/>
          <w:szCs w:val="26"/>
          <w:lang w:val="vi-VN"/>
        </w:rPr>
        <w:t>“</w:t>
      </w:r>
      <w:r w:rsidRPr="00744A57">
        <w:rPr>
          <w:i/>
          <w:noProof/>
          <w:szCs w:val="26"/>
          <w:lang w:val="vi-VN"/>
        </w:rPr>
        <w:t>Error-correcting output coding for text classification</w:t>
      </w:r>
      <w:r w:rsidR="00452A32" w:rsidRPr="00744A57">
        <w:rPr>
          <w:i/>
          <w:noProof/>
          <w:szCs w:val="26"/>
          <w:lang w:val="vi-VN"/>
        </w:rPr>
        <w:t>”</w:t>
      </w:r>
      <w:r w:rsidRPr="00744A57">
        <w:rPr>
          <w:noProof/>
          <w:szCs w:val="26"/>
          <w:lang w:val="vi-VN"/>
        </w:rPr>
        <w:t>,</w:t>
      </w:r>
      <w:r w:rsidR="00452A32" w:rsidRPr="00744A57">
        <w:rPr>
          <w:noProof/>
          <w:szCs w:val="26"/>
          <w:lang w:val="vi-VN"/>
        </w:rPr>
        <w:t xml:space="preserve"> </w:t>
      </w:r>
      <w:r w:rsidRPr="00744A57">
        <w:rPr>
          <w:noProof/>
          <w:szCs w:val="26"/>
          <w:lang w:val="vi-VN"/>
        </w:rPr>
        <w:t>In Proceedings of the IJCAI-99 workshop on machine learning for information filtering (IJCAI99-MLIF), 1999.</w:t>
      </w:r>
    </w:p>
    <w:p w14:paraId="0D9344A2" w14:textId="4856B532" w:rsidR="00984C88" w:rsidRPr="00744A57" w:rsidRDefault="00984C88" w:rsidP="00744A57">
      <w:pPr>
        <w:pStyle w:val="ListParagraph"/>
        <w:numPr>
          <w:ilvl w:val="0"/>
          <w:numId w:val="6"/>
        </w:numPr>
        <w:spacing w:before="120"/>
        <w:ind w:left="0" w:firstLine="540"/>
        <w:rPr>
          <w:noProof/>
          <w:szCs w:val="26"/>
          <w:lang w:val="vi-VN"/>
        </w:rPr>
      </w:pPr>
      <w:r w:rsidRPr="00744A57">
        <w:rPr>
          <w:noProof/>
          <w:szCs w:val="26"/>
          <w:lang w:val="vi-VN"/>
        </w:rPr>
        <w:t xml:space="preserve">B.V  Dasarathy, </w:t>
      </w:r>
      <w:r w:rsidR="00452A32" w:rsidRPr="00744A57">
        <w:rPr>
          <w:noProof/>
          <w:szCs w:val="26"/>
          <w:lang w:val="vi-VN"/>
        </w:rPr>
        <w:t>“</w:t>
      </w:r>
      <w:r w:rsidRPr="00744A57">
        <w:rPr>
          <w:i/>
          <w:noProof/>
          <w:szCs w:val="26"/>
          <w:lang w:val="vi-VN"/>
        </w:rPr>
        <w:t>Nearest Neighbor(NN) Norms: NN Pattern Classification Techniques</w:t>
      </w:r>
      <w:r w:rsidR="00452A32" w:rsidRPr="00744A57">
        <w:rPr>
          <w:i/>
          <w:noProof/>
          <w:szCs w:val="26"/>
          <w:lang w:val="vi-VN"/>
        </w:rPr>
        <w:t>”</w:t>
      </w:r>
      <w:r w:rsidRPr="00744A57">
        <w:rPr>
          <w:noProof/>
          <w:szCs w:val="26"/>
          <w:lang w:val="vi-VN"/>
        </w:rPr>
        <w:t>,  IEEE Computer Society Press, 1991.</w:t>
      </w:r>
    </w:p>
    <w:p w14:paraId="7E39E35F" w14:textId="41722CC9" w:rsidR="003F14F0" w:rsidRPr="00744A57" w:rsidRDefault="003F14F0" w:rsidP="00744A57">
      <w:pPr>
        <w:pStyle w:val="ListParagraph"/>
        <w:numPr>
          <w:ilvl w:val="0"/>
          <w:numId w:val="6"/>
        </w:numPr>
        <w:spacing w:before="120"/>
        <w:ind w:left="0" w:firstLine="540"/>
        <w:rPr>
          <w:noProof/>
          <w:szCs w:val="26"/>
          <w:lang w:val="vi-VN"/>
        </w:rPr>
      </w:pPr>
      <w:r w:rsidRPr="00744A57">
        <w:rPr>
          <w:noProof/>
          <w:szCs w:val="26"/>
          <w:lang w:val="vi-VN"/>
        </w:rPr>
        <w:t xml:space="preserve"> T. Mikolov, K. Chen, G. Corrado and J. Dean, </w:t>
      </w:r>
      <w:r w:rsidR="00452A32" w:rsidRPr="00744A57">
        <w:rPr>
          <w:noProof/>
          <w:szCs w:val="26"/>
          <w:lang w:val="vi-VN"/>
        </w:rPr>
        <w:t>“</w:t>
      </w:r>
      <w:r w:rsidRPr="00744A57">
        <w:rPr>
          <w:i/>
          <w:noProof/>
          <w:szCs w:val="26"/>
          <w:lang w:val="vi-VN"/>
        </w:rPr>
        <w:t>Word2ve</w:t>
      </w:r>
      <w:r w:rsidR="00452A32" w:rsidRPr="00744A57">
        <w:rPr>
          <w:i/>
          <w:noProof/>
          <w:szCs w:val="26"/>
          <w:lang w:val="vi-VN"/>
        </w:rPr>
        <w:t>c”</w:t>
      </w:r>
      <w:r w:rsidRPr="00744A57">
        <w:rPr>
          <w:noProof/>
          <w:szCs w:val="26"/>
          <w:lang w:val="vi-VN"/>
        </w:rPr>
        <w:t>,  2013.</w:t>
      </w:r>
    </w:p>
    <w:p w14:paraId="2F8B37E1" w14:textId="542CEAE4" w:rsidR="0001126F" w:rsidRPr="00744A57" w:rsidRDefault="0001126F" w:rsidP="00744A57">
      <w:pPr>
        <w:pStyle w:val="ListParagraph"/>
        <w:numPr>
          <w:ilvl w:val="0"/>
          <w:numId w:val="6"/>
        </w:numPr>
        <w:ind w:left="0" w:firstLine="540"/>
        <w:rPr>
          <w:noProof/>
          <w:szCs w:val="26"/>
          <w:lang w:val="vi-VN"/>
        </w:rPr>
      </w:pPr>
      <w:r w:rsidRPr="00744A57">
        <w:rPr>
          <w:noProof/>
          <w:szCs w:val="26"/>
          <w:lang w:val="vi-VN"/>
        </w:rPr>
        <w:t xml:space="preserve"> </w:t>
      </w:r>
      <w:r w:rsidR="00EF0CBE" w:rsidRPr="00744A57">
        <w:rPr>
          <w:noProof/>
          <w:szCs w:val="26"/>
          <w:lang w:val="vi-VN"/>
        </w:rPr>
        <w:t>T. Viet</w:t>
      </w:r>
      <w:r w:rsidR="00450104" w:rsidRPr="00744A57">
        <w:rPr>
          <w:noProof/>
          <w:szCs w:val="26"/>
          <w:lang w:val="vi-VN"/>
        </w:rPr>
        <w:t xml:space="preserve">, </w:t>
      </w:r>
      <w:r w:rsidR="00450104" w:rsidRPr="00744A57">
        <w:rPr>
          <w:i/>
          <w:noProof/>
          <w:szCs w:val="26"/>
          <w:lang w:val="vi-VN"/>
        </w:rPr>
        <w:t>“</w:t>
      </w:r>
      <w:r w:rsidR="00452A32" w:rsidRPr="00744A57">
        <w:rPr>
          <w:i/>
          <w:noProof/>
          <w:szCs w:val="26"/>
          <w:lang w:val="vi-VN"/>
        </w:rPr>
        <w:t>P</w:t>
      </w:r>
      <w:r w:rsidR="00450104" w:rsidRPr="00744A57">
        <w:rPr>
          <w:i/>
          <w:noProof/>
          <w:szCs w:val="26"/>
          <w:lang w:val="vi-VN"/>
        </w:rPr>
        <w:t>yvi”</w:t>
      </w:r>
      <w:r w:rsidR="00450104" w:rsidRPr="00744A57">
        <w:rPr>
          <w:noProof/>
          <w:szCs w:val="26"/>
          <w:lang w:val="vi-VN"/>
        </w:rPr>
        <w:t xml:space="preserve"> [online], viewed 1</w:t>
      </w:r>
      <w:r w:rsidR="001A0E30" w:rsidRPr="00744A57">
        <w:rPr>
          <w:noProof/>
          <w:szCs w:val="26"/>
          <w:lang w:val="vi-VN"/>
        </w:rPr>
        <w:t>7</w:t>
      </w:r>
      <w:r w:rsidR="00450104" w:rsidRPr="00744A57">
        <w:rPr>
          <w:noProof/>
          <w:szCs w:val="26"/>
          <w:lang w:val="vi-VN"/>
        </w:rPr>
        <w:t xml:space="preserve"> March 2019, from:&lt; </w:t>
      </w:r>
      <w:r w:rsidR="00451020" w:rsidRPr="00744A57">
        <w:rPr>
          <w:lang w:val="vi-VN"/>
        </w:rPr>
        <w:t>https://github.com/trungtv/pyvi</w:t>
      </w:r>
      <w:r w:rsidR="00450104" w:rsidRPr="00744A57">
        <w:rPr>
          <w:noProof/>
          <w:szCs w:val="26"/>
          <w:lang w:val="vi-VN"/>
        </w:rPr>
        <w:t>&gt;.</w:t>
      </w:r>
    </w:p>
    <w:p w14:paraId="109028E3" w14:textId="67F99CD2" w:rsidR="00EF0CBE" w:rsidRPr="00744A57" w:rsidRDefault="00EF0CBE" w:rsidP="00744A57">
      <w:pPr>
        <w:pStyle w:val="ListParagraph"/>
        <w:numPr>
          <w:ilvl w:val="0"/>
          <w:numId w:val="6"/>
        </w:numPr>
        <w:ind w:left="0" w:firstLine="540"/>
        <w:rPr>
          <w:noProof/>
          <w:szCs w:val="26"/>
          <w:lang w:val="vi-VN"/>
        </w:rPr>
      </w:pPr>
      <w:r w:rsidRPr="00744A57">
        <w:rPr>
          <w:noProof/>
          <w:szCs w:val="26"/>
          <w:lang w:val="vi-VN"/>
        </w:rPr>
        <w:t xml:space="preserve"> V. Hoang, D. Dien, </w:t>
      </w:r>
      <w:r w:rsidR="0077645B" w:rsidRPr="00744A57">
        <w:rPr>
          <w:noProof/>
          <w:szCs w:val="26"/>
          <w:lang w:val="vi-VN"/>
        </w:rPr>
        <w:t>N</w:t>
      </w:r>
      <w:r w:rsidRPr="00744A57">
        <w:rPr>
          <w:noProof/>
          <w:szCs w:val="26"/>
          <w:lang w:val="vi-VN"/>
        </w:rPr>
        <w:t xml:space="preserve">. Nguyen, </w:t>
      </w:r>
      <w:r w:rsidR="0077645B" w:rsidRPr="00744A57">
        <w:rPr>
          <w:noProof/>
          <w:szCs w:val="26"/>
          <w:lang w:val="vi-VN"/>
        </w:rPr>
        <w:t>N. Hung</w:t>
      </w:r>
      <w:r w:rsidRPr="00744A57">
        <w:rPr>
          <w:noProof/>
          <w:szCs w:val="26"/>
          <w:lang w:val="vi-VN"/>
        </w:rPr>
        <w:t xml:space="preserve">, </w:t>
      </w:r>
      <w:r w:rsidR="00452A32" w:rsidRPr="00744A57">
        <w:rPr>
          <w:noProof/>
          <w:szCs w:val="26"/>
          <w:lang w:val="vi-VN"/>
        </w:rPr>
        <w:t>“</w:t>
      </w:r>
      <w:r w:rsidRPr="00744A57">
        <w:rPr>
          <w:i/>
          <w:noProof/>
          <w:szCs w:val="26"/>
          <w:lang w:val="vi-VN"/>
        </w:rPr>
        <w:t>A Comparative Study on Vietnamese Text Classification Methods</w:t>
      </w:r>
      <w:r w:rsidR="00452A32" w:rsidRPr="00744A57">
        <w:rPr>
          <w:i/>
          <w:noProof/>
          <w:szCs w:val="26"/>
          <w:lang w:val="vi-VN"/>
        </w:rPr>
        <w:t>”</w:t>
      </w:r>
      <w:r w:rsidRPr="00744A57">
        <w:rPr>
          <w:noProof/>
          <w:szCs w:val="26"/>
          <w:lang w:val="vi-VN"/>
        </w:rPr>
        <w:t>, In Proceedings of IEEE International Conference on Research, Innovation and Vision for the Future,  2007.</w:t>
      </w:r>
    </w:p>
    <w:p w14:paraId="50A9CD16" w14:textId="5B78C182" w:rsidR="00406DB4" w:rsidRPr="00744A57" w:rsidRDefault="00406DB4" w:rsidP="00744A57">
      <w:pPr>
        <w:pStyle w:val="ListParagraph"/>
        <w:numPr>
          <w:ilvl w:val="0"/>
          <w:numId w:val="6"/>
        </w:numPr>
        <w:ind w:left="0" w:firstLine="567"/>
        <w:rPr>
          <w:noProof/>
          <w:szCs w:val="26"/>
          <w:lang w:val="vi-VN"/>
        </w:rPr>
      </w:pPr>
      <w:r w:rsidRPr="00744A57">
        <w:rPr>
          <w:noProof/>
          <w:szCs w:val="26"/>
          <w:lang w:val="vi-VN"/>
        </w:rPr>
        <w:t>H. Tuan, “</w:t>
      </w:r>
      <w:r w:rsidRPr="00744A57">
        <w:rPr>
          <w:i/>
          <w:szCs w:val="26"/>
          <w:lang w:val="vi-VN"/>
        </w:rPr>
        <w:t>Khai thác ý kiến chủ quan người dùng</w:t>
      </w:r>
      <w:r w:rsidRPr="00744A57">
        <w:rPr>
          <w:noProof/>
          <w:szCs w:val="26"/>
          <w:lang w:val="vi-VN"/>
        </w:rPr>
        <w:t>”, Đại học Khoa học Tự Nhiên, 2011.</w:t>
      </w:r>
    </w:p>
    <w:p w14:paraId="0F4D9974" w14:textId="1D5AD2EE" w:rsidR="00EA3A02" w:rsidRPr="00744A57" w:rsidRDefault="00EA3A02" w:rsidP="00744A57">
      <w:pPr>
        <w:pStyle w:val="ListParagraph"/>
        <w:numPr>
          <w:ilvl w:val="0"/>
          <w:numId w:val="6"/>
        </w:numPr>
        <w:ind w:left="0" w:firstLine="567"/>
        <w:rPr>
          <w:noProof/>
          <w:szCs w:val="26"/>
          <w:lang w:val="vi-VN"/>
        </w:rPr>
      </w:pPr>
      <w:r w:rsidRPr="00744A57">
        <w:rPr>
          <w:noProof/>
          <w:szCs w:val="26"/>
          <w:lang w:val="vi-VN"/>
        </w:rPr>
        <w:t>N</w:t>
      </w:r>
      <w:r w:rsidRPr="00744A57">
        <w:rPr>
          <w:noProof/>
          <w:szCs w:val="26"/>
          <w:lang w:val="vi-VN"/>
        </w:rPr>
        <w:t xml:space="preserve">. </w:t>
      </w:r>
      <w:r w:rsidRPr="00744A57">
        <w:rPr>
          <w:noProof/>
          <w:szCs w:val="26"/>
          <w:lang w:val="vi-VN"/>
        </w:rPr>
        <w:t>Hanh</w:t>
      </w:r>
      <w:r w:rsidRPr="00744A57">
        <w:rPr>
          <w:noProof/>
          <w:szCs w:val="26"/>
          <w:lang w:val="vi-VN"/>
        </w:rPr>
        <w:t>, “</w:t>
      </w:r>
      <w:r w:rsidR="0093083B" w:rsidRPr="00744A57">
        <w:rPr>
          <w:i/>
          <w:szCs w:val="26"/>
          <w:lang w:val="vi-VN"/>
        </w:rPr>
        <w:t>Phân tích ý kiến chủ quan của người dùng từ dữ liệu web</w:t>
      </w:r>
      <w:r w:rsidRPr="00744A57">
        <w:rPr>
          <w:noProof/>
          <w:szCs w:val="26"/>
          <w:lang w:val="vi-VN"/>
        </w:rPr>
        <w:t xml:space="preserve">”, </w:t>
      </w:r>
      <w:r w:rsidRPr="00744A57">
        <w:rPr>
          <w:noProof/>
          <w:szCs w:val="26"/>
          <w:lang w:val="vi-VN"/>
        </w:rPr>
        <w:t xml:space="preserve">Học viên Công nghệ Bưu chính Viễn Thông, </w:t>
      </w:r>
      <w:r w:rsidRPr="00744A57">
        <w:rPr>
          <w:noProof/>
          <w:szCs w:val="26"/>
          <w:lang w:val="vi-VN"/>
        </w:rPr>
        <w:t>201</w:t>
      </w:r>
      <w:r w:rsidRPr="00744A57">
        <w:rPr>
          <w:noProof/>
          <w:szCs w:val="26"/>
          <w:lang w:val="vi-VN"/>
        </w:rPr>
        <w:t>3</w:t>
      </w:r>
      <w:r w:rsidRPr="00744A57">
        <w:rPr>
          <w:noProof/>
          <w:szCs w:val="26"/>
          <w:lang w:val="vi-VN"/>
        </w:rPr>
        <w:t>.</w:t>
      </w:r>
    </w:p>
    <w:p w14:paraId="2F04A154" w14:textId="7AF8236D" w:rsidR="00EA3A02" w:rsidRPr="00744A57" w:rsidRDefault="0093083B" w:rsidP="00744A57">
      <w:pPr>
        <w:pStyle w:val="ListParagraph"/>
        <w:numPr>
          <w:ilvl w:val="0"/>
          <w:numId w:val="6"/>
        </w:numPr>
        <w:ind w:left="0" w:firstLine="567"/>
        <w:rPr>
          <w:szCs w:val="26"/>
          <w:lang w:val="vi-VN"/>
        </w:rPr>
      </w:pPr>
      <w:r w:rsidRPr="00744A57">
        <w:rPr>
          <w:szCs w:val="26"/>
          <w:lang w:val="vi-VN"/>
        </w:rPr>
        <w:lastRenderedPageBreak/>
        <w:t>N</w:t>
      </w:r>
      <w:r w:rsidR="00EA3A02" w:rsidRPr="00744A57">
        <w:rPr>
          <w:szCs w:val="26"/>
          <w:lang w:val="vi-VN"/>
        </w:rPr>
        <w:t xml:space="preserve">. </w:t>
      </w:r>
      <w:r w:rsidRPr="00744A57">
        <w:rPr>
          <w:szCs w:val="26"/>
          <w:lang w:val="vi-VN"/>
        </w:rPr>
        <w:t>Minh</w:t>
      </w:r>
      <w:r w:rsidR="00EA3A02" w:rsidRPr="00744A57">
        <w:rPr>
          <w:szCs w:val="26"/>
          <w:lang w:val="vi-VN"/>
        </w:rPr>
        <w:t>, “</w:t>
      </w:r>
      <w:r w:rsidRPr="00744A57">
        <w:rPr>
          <w:i/>
          <w:szCs w:val="26"/>
          <w:lang w:val="vi-VN"/>
        </w:rPr>
        <w:t>Khai phá dữ liệu từ các mạng xã hội để khảo sát ý kiến của khách hang đối với một sản phẩm thương mại điện tử</w:t>
      </w:r>
      <w:r w:rsidR="00EA3A02" w:rsidRPr="00744A57">
        <w:rPr>
          <w:szCs w:val="26"/>
          <w:lang w:val="vi-VN"/>
        </w:rPr>
        <w:t xml:space="preserve">”, Đại học </w:t>
      </w:r>
      <w:r w:rsidRPr="00744A57">
        <w:rPr>
          <w:szCs w:val="26"/>
          <w:lang w:val="vi-VN"/>
        </w:rPr>
        <w:t>Đà Nẵng</w:t>
      </w:r>
      <w:r w:rsidR="00EA3A02" w:rsidRPr="00744A57">
        <w:rPr>
          <w:szCs w:val="26"/>
          <w:lang w:val="vi-VN"/>
        </w:rPr>
        <w:t>, 201</w:t>
      </w:r>
      <w:r w:rsidRPr="00744A57">
        <w:rPr>
          <w:szCs w:val="26"/>
          <w:lang w:val="vi-VN"/>
        </w:rPr>
        <w:t>3</w:t>
      </w:r>
      <w:r w:rsidR="00EA3A02" w:rsidRPr="00744A57">
        <w:rPr>
          <w:szCs w:val="26"/>
          <w:lang w:val="vi-VN"/>
        </w:rPr>
        <w:t>.</w:t>
      </w:r>
    </w:p>
    <w:p w14:paraId="2C05E5F6" w14:textId="77777777" w:rsidR="004E0368" w:rsidRPr="00744A57" w:rsidRDefault="0093083B" w:rsidP="00744A57">
      <w:pPr>
        <w:pStyle w:val="ListParagraph"/>
        <w:numPr>
          <w:ilvl w:val="0"/>
          <w:numId w:val="6"/>
        </w:numPr>
        <w:ind w:left="0" w:firstLine="540"/>
        <w:rPr>
          <w:lang w:val="vi-VN"/>
        </w:rPr>
      </w:pPr>
      <w:r w:rsidRPr="00744A57">
        <w:rPr>
          <w:szCs w:val="26"/>
          <w:lang w:val="vi-VN"/>
        </w:rPr>
        <w:t>P</w:t>
      </w:r>
      <w:r w:rsidR="00EA3A02" w:rsidRPr="00744A57">
        <w:rPr>
          <w:szCs w:val="26"/>
          <w:lang w:val="vi-VN"/>
        </w:rPr>
        <w:t xml:space="preserve">. </w:t>
      </w:r>
      <w:r w:rsidRPr="00744A57">
        <w:rPr>
          <w:szCs w:val="26"/>
          <w:lang w:val="vi-VN"/>
        </w:rPr>
        <w:t>Doan</w:t>
      </w:r>
      <w:r w:rsidR="00EA3A02" w:rsidRPr="00744A57">
        <w:rPr>
          <w:szCs w:val="26"/>
          <w:lang w:val="vi-VN"/>
        </w:rPr>
        <w:t>, “</w:t>
      </w:r>
      <w:r w:rsidRPr="00744A57">
        <w:rPr>
          <w:i/>
          <w:szCs w:val="26"/>
          <w:lang w:val="vi-VN"/>
        </w:rPr>
        <w:t>Khai phá dữ liệu từ các mạng xã hội để khảo sát ý kiến đánh giá các địa điểm du lịch tại Đà Nẵng</w:t>
      </w:r>
      <w:r w:rsidR="00EA3A02" w:rsidRPr="00744A57">
        <w:rPr>
          <w:szCs w:val="26"/>
          <w:lang w:val="vi-VN"/>
        </w:rPr>
        <w:t xml:space="preserve">”, Đại học </w:t>
      </w:r>
      <w:r w:rsidRPr="00744A57">
        <w:rPr>
          <w:szCs w:val="26"/>
          <w:lang w:val="vi-VN"/>
        </w:rPr>
        <w:t>Đà Nẵng</w:t>
      </w:r>
      <w:r w:rsidR="00EA3A02" w:rsidRPr="00744A57">
        <w:rPr>
          <w:szCs w:val="26"/>
          <w:lang w:val="vi-VN"/>
        </w:rPr>
        <w:t>, 201</w:t>
      </w:r>
      <w:r w:rsidRPr="00744A57">
        <w:rPr>
          <w:szCs w:val="26"/>
          <w:lang w:val="vi-VN"/>
        </w:rPr>
        <w:t>3</w:t>
      </w:r>
      <w:r w:rsidR="00EA3A02" w:rsidRPr="00744A57">
        <w:rPr>
          <w:szCs w:val="26"/>
          <w:lang w:val="vi-VN"/>
        </w:rPr>
        <w:t>.</w:t>
      </w:r>
      <w:r w:rsidRPr="00744A57" w:rsidDel="0093083B">
        <w:rPr>
          <w:szCs w:val="26"/>
          <w:lang w:val="vi-VN"/>
        </w:rPr>
        <w:t xml:space="preserve"> </w:t>
      </w:r>
    </w:p>
    <w:p w14:paraId="2378C57F" w14:textId="6767C8B6" w:rsidR="004E0368" w:rsidRPr="00744A57" w:rsidRDefault="004E0368" w:rsidP="00744A57">
      <w:pPr>
        <w:pStyle w:val="ListParagraph"/>
        <w:numPr>
          <w:ilvl w:val="0"/>
          <w:numId w:val="6"/>
        </w:numPr>
        <w:ind w:left="0" w:firstLine="540"/>
        <w:rPr>
          <w:lang w:val="vi-VN"/>
        </w:rPr>
      </w:pPr>
      <w:r w:rsidRPr="00744A57">
        <w:rPr>
          <w:szCs w:val="26"/>
          <w:lang w:val="vi-VN"/>
        </w:rPr>
        <w:t xml:space="preserve">N. Altrabsheh, MM. Gaber, M. Cocea, </w:t>
      </w:r>
      <w:r w:rsidRPr="00744A57">
        <w:rPr>
          <w:i/>
          <w:szCs w:val="26"/>
          <w:lang w:val="vi-VN"/>
        </w:rPr>
        <w:t>“SA-E: sentiment analysis for education”,</w:t>
      </w:r>
      <w:r w:rsidRPr="00744A57">
        <w:rPr>
          <w:szCs w:val="26"/>
          <w:lang w:val="vi-VN"/>
        </w:rPr>
        <w:t xml:space="preserve"> International conference on intelligent decision technologies,</w:t>
      </w:r>
      <w:r w:rsidR="0031493A" w:rsidRPr="00744A57">
        <w:rPr>
          <w:szCs w:val="26"/>
          <w:lang w:val="vi-VN"/>
        </w:rPr>
        <w:t xml:space="preserve"> </w:t>
      </w:r>
      <w:r w:rsidR="00452A32" w:rsidRPr="00744A57">
        <w:rPr>
          <w:szCs w:val="26"/>
          <w:lang w:val="vi-VN"/>
        </w:rPr>
        <w:t xml:space="preserve">Page </w:t>
      </w:r>
      <w:r w:rsidR="0031493A" w:rsidRPr="00744A57">
        <w:rPr>
          <w:szCs w:val="26"/>
          <w:lang w:val="vi-VN"/>
        </w:rPr>
        <w:t xml:space="preserve">353-362, </w:t>
      </w:r>
      <w:r w:rsidRPr="00744A57">
        <w:rPr>
          <w:szCs w:val="26"/>
          <w:lang w:val="vi-VN"/>
        </w:rPr>
        <w:t>2013.</w:t>
      </w:r>
    </w:p>
    <w:p w14:paraId="6D33CE18" w14:textId="1DD6D8AD" w:rsidR="004E0368" w:rsidRPr="00744A57" w:rsidRDefault="0031493A" w:rsidP="00744A57">
      <w:pPr>
        <w:pStyle w:val="ListParagraph"/>
        <w:numPr>
          <w:ilvl w:val="0"/>
          <w:numId w:val="6"/>
        </w:numPr>
        <w:ind w:left="0" w:firstLine="567"/>
        <w:rPr>
          <w:lang w:val="vi-VN"/>
        </w:rPr>
      </w:pPr>
      <w:r w:rsidRPr="00744A57">
        <w:rPr>
          <w:lang w:val="vi-VN"/>
        </w:rPr>
        <w:t>F. Dolianiti &amp; D. Iakovakis &amp; S.B Dias &amp; S. H</w:t>
      </w:r>
      <w:r w:rsidR="00744A57" w:rsidRPr="00744A57">
        <w:rPr>
          <w:lang w:val="vi-VN"/>
        </w:rPr>
        <w:t>adjileonti</w:t>
      </w:r>
      <w:r w:rsidRPr="00744A57">
        <w:rPr>
          <w:lang w:val="vi-VN"/>
        </w:rPr>
        <w:t>adou &amp; J.A. Diniz &amp; L. Hadjileontiadis, “</w:t>
      </w:r>
      <w:r w:rsidRPr="00744A57">
        <w:rPr>
          <w:i/>
          <w:lang w:val="vi-VN"/>
        </w:rPr>
        <w:t>Sentiment Analysis Techniques and Applications in Education: A Survey</w:t>
      </w:r>
      <w:r w:rsidRPr="00744A57">
        <w:rPr>
          <w:lang w:val="vi-VN"/>
        </w:rPr>
        <w:t xml:space="preserve">”, Technology and Innovation in Learning, Teaching and Education, </w:t>
      </w:r>
      <w:r w:rsidR="00452A32" w:rsidRPr="00744A57">
        <w:rPr>
          <w:lang w:val="vi-VN"/>
        </w:rPr>
        <w:t xml:space="preserve">Page </w:t>
      </w:r>
      <w:r w:rsidRPr="00744A57">
        <w:rPr>
          <w:lang w:val="vi-VN"/>
        </w:rPr>
        <w:t>412-427, 2019</w:t>
      </w:r>
      <w:r w:rsidR="00452A32" w:rsidRPr="00744A57">
        <w:rPr>
          <w:lang w:val="vi-VN"/>
        </w:rPr>
        <w:t>.</w:t>
      </w:r>
    </w:p>
    <w:p w14:paraId="34AF05A2" w14:textId="68B0B0C6" w:rsidR="0031493A" w:rsidRPr="00744A57" w:rsidRDefault="0031493A" w:rsidP="00744A57">
      <w:pPr>
        <w:pStyle w:val="ListParagraph"/>
        <w:numPr>
          <w:ilvl w:val="0"/>
          <w:numId w:val="6"/>
        </w:numPr>
        <w:ind w:left="0" w:firstLine="567"/>
        <w:rPr>
          <w:lang w:val="vi-VN"/>
        </w:rPr>
      </w:pPr>
      <w:r w:rsidRPr="00744A57">
        <w:rPr>
          <w:lang w:val="vi-VN"/>
        </w:rPr>
        <w:t xml:space="preserve">G. Siemens &amp; P. Long, </w:t>
      </w:r>
      <w:r w:rsidRPr="00744A57">
        <w:rPr>
          <w:i/>
          <w:lang w:val="vi-VN"/>
        </w:rPr>
        <w:t>“Penetrating the fog: analytics in learning and education”</w:t>
      </w:r>
      <w:r w:rsidRPr="00744A57">
        <w:rPr>
          <w:lang w:val="vi-VN"/>
        </w:rPr>
        <w:t xml:space="preserve">, </w:t>
      </w:r>
      <w:r w:rsidR="00452A32" w:rsidRPr="00744A57">
        <w:rPr>
          <w:lang w:val="vi-VN"/>
        </w:rPr>
        <w:t xml:space="preserve"> Educause Rev</w:t>
      </w:r>
      <w:r w:rsidRPr="00744A57">
        <w:rPr>
          <w:lang w:val="vi-VN"/>
        </w:rPr>
        <w:t>,</w:t>
      </w:r>
      <w:r w:rsidR="00452A32" w:rsidRPr="00744A57">
        <w:rPr>
          <w:lang w:val="vi-VN"/>
        </w:rPr>
        <w:t xml:space="preserve"> Page 30–32, </w:t>
      </w:r>
      <w:r w:rsidRPr="00744A57">
        <w:rPr>
          <w:lang w:val="vi-VN"/>
        </w:rPr>
        <w:t>2011</w:t>
      </w:r>
      <w:r w:rsidR="00452A32" w:rsidRPr="00744A57">
        <w:rPr>
          <w:lang w:val="vi-VN"/>
        </w:rPr>
        <w:t>.</w:t>
      </w:r>
    </w:p>
    <w:p w14:paraId="5F479870" w14:textId="5A3C1ECB" w:rsidR="006416EA" w:rsidRPr="003E6772"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3E6772" w:rsidSect="00406225">
      <w:pgSz w:w="11907" w:h="16839" w:code="9"/>
      <w:pgMar w:top="1985" w:right="1134" w:bottom="1701" w:left="1985"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73101C" w15:done="0"/>
  <w15:commentEx w15:paraId="39CD4267" w15:done="0"/>
  <w15:commentEx w15:paraId="47EF1E2F" w15:paraIdParent="39CD4267" w15:done="0"/>
  <w15:commentEx w15:paraId="11E71A29" w15:done="0"/>
  <w15:commentEx w15:paraId="469F26EB" w15:done="0"/>
  <w15:commentEx w15:paraId="6CCD4502" w15:paraIdParent="469F26EB" w15:done="0"/>
  <w15:commentEx w15:paraId="3725BEB7" w15:done="0"/>
  <w15:commentEx w15:paraId="48C17A22" w15:done="0"/>
  <w15:commentEx w15:paraId="6E27D9F1" w15:paraIdParent="48C17A22" w15:done="0"/>
  <w15:commentEx w15:paraId="4A304305" w15:done="0"/>
  <w15:commentEx w15:paraId="08314391" w15:done="0"/>
  <w15:commentEx w15:paraId="50213A6A" w15:done="0"/>
  <w15:commentEx w15:paraId="0D68B3FF" w15:done="0"/>
  <w15:commentEx w15:paraId="5C00B039" w15:paraIdParent="0D68B3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3101C" w16cid:durableId="22CC068B"/>
  <w16cid:commentId w16cid:paraId="39CD4267" w16cid:durableId="22D1B9A0"/>
  <w16cid:commentId w16cid:paraId="47EF1E2F" w16cid:durableId="22D1BBBF"/>
  <w16cid:commentId w16cid:paraId="11E71A29" w16cid:durableId="22D1B9A1"/>
  <w16cid:commentId w16cid:paraId="469F26EB" w16cid:durableId="22D1B9A2"/>
  <w16cid:commentId w16cid:paraId="6CCD4502" w16cid:durableId="22D1B9DF"/>
  <w16cid:commentId w16cid:paraId="3725BEB7" w16cid:durableId="22CC1AA1"/>
  <w16cid:commentId w16cid:paraId="48C17A22" w16cid:durableId="22D1B9A4"/>
  <w16cid:commentId w16cid:paraId="6E27D9F1" w16cid:durableId="22D1BA5B"/>
  <w16cid:commentId w16cid:paraId="4A304305" w16cid:durableId="22D1BB02"/>
  <w16cid:commentId w16cid:paraId="08314391" w16cid:durableId="22D1BB22"/>
  <w16cid:commentId w16cid:paraId="50213A6A" w16cid:durableId="22CDBBC0"/>
  <w16cid:commentId w16cid:paraId="0D68B3FF" w16cid:durableId="22D1B9A6"/>
  <w16cid:commentId w16cid:paraId="5C00B039" w16cid:durableId="22D1BB6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097949" w14:textId="77777777" w:rsidR="00B00159" w:rsidRDefault="00B00159">
      <w:r>
        <w:separator/>
      </w:r>
    </w:p>
  </w:endnote>
  <w:endnote w:type="continuationSeparator" w:id="0">
    <w:p w14:paraId="7515CE63" w14:textId="77777777" w:rsidR="00B00159" w:rsidRDefault="00B00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CD1" w14:textId="77777777" w:rsidR="00427D22" w:rsidRDefault="00427D22"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427D22" w:rsidRDefault="00427D22">
    <w:pPr>
      <w:pStyle w:val="Footer"/>
    </w:pPr>
  </w:p>
  <w:p w14:paraId="527A34A2" w14:textId="77777777" w:rsidR="00427D22" w:rsidRDefault="00427D22"/>
  <w:p w14:paraId="354203A4" w14:textId="77777777" w:rsidR="00427D22" w:rsidRDefault="00427D22"/>
  <w:p w14:paraId="40928DC9" w14:textId="77777777" w:rsidR="00427D22" w:rsidRDefault="00427D22"/>
  <w:p w14:paraId="51561E60" w14:textId="77777777" w:rsidR="00427D22" w:rsidRDefault="00427D22"/>
  <w:p w14:paraId="6FD83837" w14:textId="77777777" w:rsidR="00427D22" w:rsidRDefault="00427D22"/>
  <w:p w14:paraId="54F19309" w14:textId="77777777" w:rsidR="00427D22" w:rsidRDefault="00427D22"/>
  <w:p w14:paraId="52A2A040" w14:textId="77777777" w:rsidR="00427D22" w:rsidRDefault="00427D22"/>
  <w:p w14:paraId="43EAAB3D" w14:textId="77777777" w:rsidR="00427D22" w:rsidRDefault="00427D22"/>
  <w:p w14:paraId="1CB823E5" w14:textId="77777777" w:rsidR="00427D22" w:rsidRDefault="00427D22"/>
  <w:p w14:paraId="5F45CEC6" w14:textId="77777777" w:rsidR="00427D22" w:rsidRDefault="00427D22"/>
  <w:p w14:paraId="141A5FD1" w14:textId="77777777" w:rsidR="00427D22" w:rsidRDefault="00427D22"/>
  <w:p w14:paraId="52DA9F41" w14:textId="77777777" w:rsidR="00427D22" w:rsidRDefault="00427D22"/>
  <w:p w14:paraId="281C61A6" w14:textId="77777777" w:rsidR="00427D22" w:rsidRDefault="00427D2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4FE14" w14:textId="77777777" w:rsidR="00B00159" w:rsidRDefault="00B00159">
      <w:r>
        <w:separator/>
      </w:r>
    </w:p>
  </w:footnote>
  <w:footnote w:type="continuationSeparator" w:id="0">
    <w:p w14:paraId="08820290" w14:textId="77777777" w:rsidR="00B00159" w:rsidRDefault="00B00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558003"/>
      <w:docPartObj>
        <w:docPartGallery w:val="Page Numbers (Top of Page)"/>
        <w:docPartUnique/>
      </w:docPartObj>
    </w:sdtPr>
    <w:sdtEndPr>
      <w:rPr>
        <w:noProof/>
      </w:rPr>
    </w:sdtEndPr>
    <w:sdtContent>
      <w:p w14:paraId="5DD2EB74" w14:textId="77777777" w:rsidR="00427D22" w:rsidRDefault="00427D22">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427D22" w:rsidRDefault="00427D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28855"/>
      <w:docPartObj>
        <w:docPartGallery w:val="Page Numbers (Top of Page)"/>
        <w:docPartUnique/>
      </w:docPartObj>
    </w:sdtPr>
    <w:sdtEndPr>
      <w:rPr>
        <w:noProof/>
      </w:rPr>
    </w:sdtEndPr>
    <w:sdtContent>
      <w:p w14:paraId="6739F97D" w14:textId="77777777" w:rsidR="00427D22" w:rsidRDefault="00427D22"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A0327D">
          <w:rPr>
            <w:noProof/>
          </w:rPr>
          <w:t>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F5EC2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0">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1">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5">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6">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1">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2">
    <w:nsid w:val="73B95645"/>
    <w:multiLevelType w:val="hybridMultilevel"/>
    <w:tmpl w:val="BE64A294"/>
    <w:lvl w:ilvl="0" w:tplc="8E68B032">
      <w:start w:val="1"/>
      <w:numFmt w:val="decimal"/>
      <w:lvlText w:val="2.2.%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3">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4"/>
  </w:num>
  <w:num w:numId="2">
    <w:abstractNumId w:val="13"/>
  </w:num>
  <w:num w:numId="3">
    <w:abstractNumId w:val="29"/>
  </w:num>
  <w:num w:numId="4">
    <w:abstractNumId w:val="41"/>
  </w:num>
  <w:num w:numId="5">
    <w:abstractNumId w:val="61"/>
  </w:num>
  <w:num w:numId="6">
    <w:abstractNumId w:val="52"/>
  </w:num>
  <w:num w:numId="7">
    <w:abstractNumId w:val="7"/>
  </w:num>
  <w:num w:numId="8">
    <w:abstractNumId w:val="51"/>
  </w:num>
  <w:num w:numId="9">
    <w:abstractNumId w:val="38"/>
  </w:num>
  <w:num w:numId="10">
    <w:abstractNumId w:val="43"/>
  </w:num>
  <w:num w:numId="11">
    <w:abstractNumId w:val="10"/>
  </w:num>
  <w:num w:numId="12">
    <w:abstractNumId w:val="62"/>
  </w:num>
  <w:num w:numId="13">
    <w:abstractNumId w:val="28"/>
  </w:num>
  <w:num w:numId="14">
    <w:abstractNumId w:val="20"/>
  </w:num>
  <w:num w:numId="15">
    <w:abstractNumId w:val="42"/>
  </w:num>
  <w:num w:numId="16">
    <w:abstractNumId w:val="55"/>
  </w:num>
  <w:num w:numId="17">
    <w:abstractNumId w:val="18"/>
  </w:num>
  <w:num w:numId="18">
    <w:abstractNumId w:val="22"/>
  </w:num>
  <w:num w:numId="19">
    <w:abstractNumId w:val="31"/>
  </w:num>
  <w:num w:numId="20">
    <w:abstractNumId w:val="48"/>
  </w:num>
  <w:num w:numId="21">
    <w:abstractNumId w:val="2"/>
  </w:num>
  <w:num w:numId="22">
    <w:abstractNumId w:val="39"/>
  </w:num>
  <w:num w:numId="23">
    <w:abstractNumId w:val="25"/>
  </w:num>
  <w:num w:numId="24">
    <w:abstractNumId w:val="33"/>
  </w:num>
  <w:num w:numId="25">
    <w:abstractNumId w:val="40"/>
  </w:num>
  <w:num w:numId="26">
    <w:abstractNumId w:val="3"/>
  </w:num>
  <w:num w:numId="27">
    <w:abstractNumId w:val="24"/>
  </w:num>
  <w:num w:numId="28">
    <w:abstractNumId w:val="37"/>
  </w:num>
  <w:num w:numId="29">
    <w:abstractNumId w:val="45"/>
  </w:num>
  <w:num w:numId="30">
    <w:abstractNumId w:val="47"/>
  </w:num>
  <w:num w:numId="31">
    <w:abstractNumId w:val="46"/>
  </w:num>
  <w:num w:numId="32">
    <w:abstractNumId w:val="23"/>
  </w:num>
  <w:num w:numId="33">
    <w:abstractNumId w:val="14"/>
  </w:num>
  <w:num w:numId="34">
    <w:abstractNumId w:val="56"/>
  </w:num>
  <w:num w:numId="35">
    <w:abstractNumId w:val="49"/>
  </w:num>
  <w:num w:numId="36">
    <w:abstractNumId w:val="57"/>
  </w:num>
  <w:num w:numId="37">
    <w:abstractNumId w:val="17"/>
  </w:num>
  <w:num w:numId="38">
    <w:abstractNumId w:val="12"/>
  </w:num>
  <w:num w:numId="39">
    <w:abstractNumId w:val="5"/>
  </w:num>
  <w:num w:numId="40">
    <w:abstractNumId w:val="44"/>
  </w:num>
  <w:num w:numId="41">
    <w:abstractNumId w:val="0"/>
  </w:num>
  <w:num w:numId="42">
    <w:abstractNumId w:val="35"/>
  </w:num>
  <w:num w:numId="43">
    <w:abstractNumId w:val="32"/>
  </w:num>
  <w:num w:numId="44">
    <w:abstractNumId w:val="60"/>
  </w:num>
  <w:num w:numId="45">
    <w:abstractNumId w:val="21"/>
  </w:num>
  <w:num w:numId="46">
    <w:abstractNumId w:val="53"/>
  </w:num>
  <w:num w:numId="47">
    <w:abstractNumId w:val="19"/>
  </w:num>
  <w:num w:numId="48">
    <w:abstractNumId w:val="58"/>
  </w:num>
  <w:num w:numId="49">
    <w:abstractNumId w:val="59"/>
  </w:num>
  <w:num w:numId="50">
    <w:abstractNumId w:val="6"/>
  </w:num>
  <w:num w:numId="51">
    <w:abstractNumId w:val="9"/>
  </w:num>
  <w:num w:numId="52">
    <w:abstractNumId w:val="16"/>
  </w:num>
  <w:num w:numId="53">
    <w:abstractNumId w:val="27"/>
  </w:num>
  <w:num w:numId="54">
    <w:abstractNumId w:val="15"/>
  </w:num>
  <w:num w:numId="55">
    <w:abstractNumId w:val="4"/>
  </w:num>
  <w:num w:numId="56">
    <w:abstractNumId w:val="11"/>
  </w:num>
  <w:num w:numId="57">
    <w:abstractNumId w:val="8"/>
  </w:num>
  <w:num w:numId="58">
    <w:abstractNumId w:val="63"/>
  </w:num>
  <w:num w:numId="59">
    <w:abstractNumId w:val="34"/>
  </w:num>
  <w:num w:numId="60">
    <w:abstractNumId w:val="26"/>
  </w:num>
  <w:num w:numId="61">
    <w:abstractNumId w:val="1"/>
  </w:num>
  <w:num w:numId="62">
    <w:abstractNumId w:val="30"/>
  </w:num>
  <w:num w:numId="63">
    <w:abstractNumId w:val="50"/>
  </w:num>
  <w:num w:numId="64">
    <w:abstractNumId w:val="36"/>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44B5"/>
    <w:rsid w:val="0001126F"/>
    <w:rsid w:val="00011C41"/>
    <w:rsid w:val="0001433B"/>
    <w:rsid w:val="00014DF4"/>
    <w:rsid w:val="00015FEB"/>
    <w:rsid w:val="00020F7A"/>
    <w:rsid w:val="00021557"/>
    <w:rsid w:val="00022EE2"/>
    <w:rsid w:val="000239E7"/>
    <w:rsid w:val="00025E28"/>
    <w:rsid w:val="00026A2F"/>
    <w:rsid w:val="00026CB7"/>
    <w:rsid w:val="000270DD"/>
    <w:rsid w:val="0002745C"/>
    <w:rsid w:val="00031CAC"/>
    <w:rsid w:val="00033CB0"/>
    <w:rsid w:val="00035200"/>
    <w:rsid w:val="00035AB1"/>
    <w:rsid w:val="0003715A"/>
    <w:rsid w:val="00037FD0"/>
    <w:rsid w:val="0004536C"/>
    <w:rsid w:val="000462BA"/>
    <w:rsid w:val="00046A3D"/>
    <w:rsid w:val="000501BC"/>
    <w:rsid w:val="00050FAA"/>
    <w:rsid w:val="00053208"/>
    <w:rsid w:val="00054742"/>
    <w:rsid w:val="00054E33"/>
    <w:rsid w:val="00055AB5"/>
    <w:rsid w:val="00055DFB"/>
    <w:rsid w:val="000562B3"/>
    <w:rsid w:val="00061EE8"/>
    <w:rsid w:val="00063093"/>
    <w:rsid w:val="000637B9"/>
    <w:rsid w:val="00064BFA"/>
    <w:rsid w:val="00067C25"/>
    <w:rsid w:val="000739AA"/>
    <w:rsid w:val="00073D30"/>
    <w:rsid w:val="00074201"/>
    <w:rsid w:val="000744D3"/>
    <w:rsid w:val="0007768B"/>
    <w:rsid w:val="0008070B"/>
    <w:rsid w:val="000811AC"/>
    <w:rsid w:val="000832C1"/>
    <w:rsid w:val="0008435B"/>
    <w:rsid w:val="00084855"/>
    <w:rsid w:val="00085857"/>
    <w:rsid w:val="000867D5"/>
    <w:rsid w:val="0009482F"/>
    <w:rsid w:val="00094B66"/>
    <w:rsid w:val="00094C14"/>
    <w:rsid w:val="000954B4"/>
    <w:rsid w:val="00095730"/>
    <w:rsid w:val="00096BB0"/>
    <w:rsid w:val="00097D6E"/>
    <w:rsid w:val="000A0A11"/>
    <w:rsid w:val="000A0E2E"/>
    <w:rsid w:val="000A1051"/>
    <w:rsid w:val="000A10E3"/>
    <w:rsid w:val="000A4664"/>
    <w:rsid w:val="000A62D0"/>
    <w:rsid w:val="000A6426"/>
    <w:rsid w:val="000A6597"/>
    <w:rsid w:val="000B137F"/>
    <w:rsid w:val="000B1C33"/>
    <w:rsid w:val="000B2AC4"/>
    <w:rsid w:val="000B3328"/>
    <w:rsid w:val="000B38C9"/>
    <w:rsid w:val="000B4262"/>
    <w:rsid w:val="000B4712"/>
    <w:rsid w:val="000B478D"/>
    <w:rsid w:val="000B4A58"/>
    <w:rsid w:val="000C0237"/>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6C7"/>
    <w:rsid w:val="001041DE"/>
    <w:rsid w:val="00107BE2"/>
    <w:rsid w:val="001107C3"/>
    <w:rsid w:val="00110F86"/>
    <w:rsid w:val="001125AD"/>
    <w:rsid w:val="0011324B"/>
    <w:rsid w:val="001134E6"/>
    <w:rsid w:val="0011513D"/>
    <w:rsid w:val="00117757"/>
    <w:rsid w:val="00120F38"/>
    <w:rsid w:val="00123460"/>
    <w:rsid w:val="00124CC6"/>
    <w:rsid w:val="00124EFA"/>
    <w:rsid w:val="001263BD"/>
    <w:rsid w:val="00130842"/>
    <w:rsid w:val="00131658"/>
    <w:rsid w:val="00132CBF"/>
    <w:rsid w:val="00134B29"/>
    <w:rsid w:val="00135614"/>
    <w:rsid w:val="00140113"/>
    <w:rsid w:val="00142808"/>
    <w:rsid w:val="00146BD6"/>
    <w:rsid w:val="00146CC4"/>
    <w:rsid w:val="00150A6F"/>
    <w:rsid w:val="00152544"/>
    <w:rsid w:val="00152B08"/>
    <w:rsid w:val="00153E3F"/>
    <w:rsid w:val="00154C8A"/>
    <w:rsid w:val="00157C0E"/>
    <w:rsid w:val="00162EE2"/>
    <w:rsid w:val="001639C0"/>
    <w:rsid w:val="00163C49"/>
    <w:rsid w:val="00163CC8"/>
    <w:rsid w:val="001657AC"/>
    <w:rsid w:val="0016622C"/>
    <w:rsid w:val="00170814"/>
    <w:rsid w:val="00172A54"/>
    <w:rsid w:val="00172BFB"/>
    <w:rsid w:val="00173132"/>
    <w:rsid w:val="0017381B"/>
    <w:rsid w:val="00173D07"/>
    <w:rsid w:val="00175759"/>
    <w:rsid w:val="00180245"/>
    <w:rsid w:val="00180A18"/>
    <w:rsid w:val="00185D12"/>
    <w:rsid w:val="001862EB"/>
    <w:rsid w:val="00187068"/>
    <w:rsid w:val="0019150A"/>
    <w:rsid w:val="00191F46"/>
    <w:rsid w:val="00194633"/>
    <w:rsid w:val="001946C0"/>
    <w:rsid w:val="00197C15"/>
    <w:rsid w:val="001A0E30"/>
    <w:rsid w:val="001A37D4"/>
    <w:rsid w:val="001B2C4B"/>
    <w:rsid w:val="001B3126"/>
    <w:rsid w:val="001B52F7"/>
    <w:rsid w:val="001B5367"/>
    <w:rsid w:val="001B5E97"/>
    <w:rsid w:val="001C12E3"/>
    <w:rsid w:val="001C379E"/>
    <w:rsid w:val="001C4A9C"/>
    <w:rsid w:val="001C5A38"/>
    <w:rsid w:val="001C6394"/>
    <w:rsid w:val="001D0C07"/>
    <w:rsid w:val="001D1E20"/>
    <w:rsid w:val="001D340D"/>
    <w:rsid w:val="001D3714"/>
    <w:rsid w:val="001D3CFA"/>
    <w:rsid w:val="001D4DE6"/>
    <w:rsid w:val="001D53E6"/>
    <w:rsid w:val="001D5412"/>
    <w:rsid w:val="001D5562"/>
    <w:rsid w:val="001D5B7E"/>
    <w:rsid w:val="001D5DBB"/>
    <w:rsid w:val="001E2D66"/>
    <w:rsid w:val="001E3B36"/>
    <w:rsid w:val="001E474A"/>
    <w:rsid w:val="001E520C"/>
    <w:rsid w:val="001E5A57"/>
    <w:rsid w:val="001E7DA5"/>
    <w:rsid w:val="001F1159"/>
    <w:rsid w:val="001F40C6"/>
    <w:rsid w:val="001F4D9A"/>
    <w:rsid w:val="001F6F67"/>
    <w:rsid w:val="001F710C"/>
    <w:rsid w:val="002036EC"/>
    <w:rsid w:val="00203A04"/>
    <w:rsid w:val="002067D5"/>
    <w:rsid w:val="002105C4"/>
    <w:rsid w:val="002117E0"/>
    <w:rsid w:val="00211DCE"/>
    <w:rsid w:val="00211E57"/>
    <w:rsid w:val="0021298F"/>
    <w:rsid w:val="00212DD0"/>
    <w:rsid w:val="002148BA"/>
    <w:rsid w:val="00214C26"/>
    <w:rsid w:val="002154FA"/>
    <w:rsid w:val="00215A32"/>
    <w:rsid w:val="00216184"/>
    <w:rsid w:val="002166DA"/>
    <w:rsid w:val="00216D9A"/>
    <w:rsid w:val="00216E3B"/>
    <w:rsid w:val="0021708A"/>
    <w:rsid w:val="00221496"/>
    <w:rsid w:val="00221C04"/>
    <w:rsid w:val="00225313"/>
    <w:rsid w:val="00225AC4"/>
    <w:rsid w:val="00225E11"/>
    <w:rsid w:val="002272F5"/>
    <w:rsid w:val="002305F9"/>
    <w:rsid w:val="002316A4"/>
    <w:rsid w:val="00231B15"/>
    <w:rsid w:val="002329DA"/>
    <w:rsid w:val="00232F87"/>
    <w:rsid w:val="0023361B"/>
    <w:rsid w:val="00237732"/>
    <w:rsid w:val="00242096"/>
    <w:rsid w:val="002470EE"/>
    <w:rsid w:val="0025266A"/>
    <w:rsid w:val="00252BC6"/>
    <w:rsid w:val="0025360A"/>
    <w:rsid w:val="00255349"/>
    <w:rsid w:val="00255919"/>
    <w:rsid w:val="00255E07"/>
    <w:rsid w:val="002562F6"/>
    <w:rsid w:val="00260AC5"/>
    <w:rsid w:val="00262009"/>
    <w:rsid w:val="00262A61"/>
    <w:rsid w:val="00263240"/>
    <w:rsid w:val="002632D8"/>
    <w:rsid w:val="00265EBA"/>
    <w:rsid w:val="00265FF4"/>
    <w:rsid w:val="00266F82"/>
    <w:rsid w:val="00267942"/>
    <w:rsid w:val="00271EB3"/>
    <w:rsid w:val="00275AAD"/>
    <w:rsid w:val="0027700D"/>
    <w:rsid w:val="002845D6"/>
    <w:rsid w:val="00286254"/>
    <w:rsid w:val="00286348"/>
    <w:rsid w:val="00286F5B"/>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5427"/>
    <w:rsid w:val="002D1B12"/>
    <w:rsid w:val="002D34F0"/>
    <w:rsid w:val="002D39CF"/>
    <w:rsid w:val="002D3E8E"/>
    <w:rsid w:val="002D4907"/>
    <w:rsid w:val="002D70E4"/>
    <w:rsid w:val="002E21C1"/>
    <w:rsid w:val="002E4274"/>
    <w:rsid w:val="002E4A8C"/>
    <w:rsid w:val="002E5370"/>
    <w:rsid w:val="002E713C"/>
    <w:rsid w:val="002E7A65"/>
    <w:rsid w:val="002F3586"/>
    <w:rsid w:val="002F41F2"/>
    <w:rsid w:val="002F4684"/>
    <w:rsid w:val="002F4C8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C4"/>
    <w:rsid w:val="00324E93"/>
    <w:rsid w:val="003250EF"/>
    <w:rsid w:val="00327BC3"/>
    <w:rsid w:val="003302BA"/>
    <w:rsid w:val="00330E40"/>
    <w:rsid w:val="00335975"/>
    <w:rsid w:val="00336EB4"/>
    <w:rsid w:val="003407E8"/>
    <w:rsid w:val="00340C0A"/>
    <w:rsid w:val="0034119F"/>
    <w:rsid w:val="00341F3D"/>
    <w:rsid w:val="003436EF"/>
    <w:rsid w:val="00343C89"/>
    <w:rsid w:val="00344224"/>
    <w:rsid w:val="00344B4E"/>
    <w:rsid w:val="003462B7"/>
    <w:rsid w:val="00346C4F"/>
    <w:rsid w:val="00352C38"/>
    <w:rsid w:val="00353373"/>
    <w:rsid w:val="00355065"/>
    <w:rsid w:val="0035536E"/>
    <w:rsid w:val="00356EBC"/>
    <w:rsid w:val="00357240"/>
    <w:rsid w:val="00357639"/>
    <w:rsid w:val="00357CB0"/>
    <w:rsid w:val="0036020E"/>
    <w:rsid w:val="003629F6"/>
    <w:rsid w:val="00363FEA"/>
    <w:rsid w:val="003714EB"/>
    <w:rsid w:val="00371994"/>
    <w:rsid w:val="003722C2"/>
    <w:rsid w:val="003725E7"/>
    <w:rsid w:val="003731BB"/>
    <w:rsid w:val="003752B1"/>
    <w:rsid w:val="00377E29"/>
    <w:rsid w:val="00380404"/>
    <w:rsid w:val="00383757"/>
    <w:rsid w:val="0038659D"/>
    <w:rsid w:val="00387165"/>
    <w:rsid w:val="00387D40"/>
    <w:rsid w:val="00387DEE"/>
    <w:rsid w:val="00395B22"/>
    <w:rsid w:val="003965FC"/>
    <w:rsid w:val="003A02CB"/>
    <w:rsid w:val="003A0305"/>
    <w:rsid w:val="003A33A5"/>
    <w:rsid w:val="003A526C"/>
    <w:rsid w:val="003A5327"/>
    <w:rsid w:val="003A57FA"/>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775B"/>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A2D"/>
    <w:rsid w:val="0041420D"/>
    <w:rsid w:val="00414D56"/>
    <w:rsid w:val="00415042"/>
    <w:rsid w:val="00415567"/>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20B1"/>
    <w:rsid w:val="00432EC6"/>
    <w:rsid w:val="00435AF8"/>
    <w:rsid w:val="00436D15"/>
    <w:rsid w:val="004406DE"/>
    <w:rsid w:val="00444F2A"/>
    <w:rsid w:val="00450104"/>
    <w:rsid w:val="00451020"/>
    <w:rsid w:val="004525DF"/>
    <w:rsid w:val="00452A32"/>
    <w:rsid w:val="00453127"/>
    <w:rsid w:val="00454264"/>
    <w:rsid w:val="00454A51"/>
    <w:rsid w:val="00455982"/>
    <w:rsid w:val="00456907"/>
    <w:rsid w:val="00456927"/>
    <w:rsid w:val="00456985"/>
    <w:rsid w:val="0046125B"/>
    <w:rsid w:val="00463D93"/>
    <w:rsid w:val="00464E23"/>
    <w:rsid w:val="0046689A"/>
    <w:rsid w:val="004672CD"/>
    <w:rsid w:val="00470400"/>
    <w:rsid w:val="00470C81"/>
    <w:rsid w:val="004732B6"/>
    <w:rsid w:val="00474E4D"/>
    <w:rsid w:val="00474F21"/>
    <w:rsid w:val="004760AD"/>
    <w:rsid w:val="00477333"/>
    <w:rsid w:val="0048148D"/>
    <w:rsid w:val="00481B8F"/>
    <w:rsid w:val="00482B03"/>
    <w:rsid w:val="004857AF"/>
    <w:rsid w:val="004872D2"/>
    <w:rsid w:val="0049181E"/>
    <w:rsid w:val="0049282E"/>
    <w:rsid w:val="00494552"/>
    <w:rsid w:val="0049689E"/>
    <w:rsid w:val="00496AA7"/>
    <w:rsid w:val="00496BE8"/>
    <w:rsid w:val="00496D98"/>
    <w:rsid w:val="00497404"/>
    <w:rsid w:val="0049753C"/>
    <w:rsid w:val="004A01FF"/>
    <w:rsid w:val="004A04F3"/>
    <w:rsid w:val="004A154B"/>
    <w:rsid w:val="004A2A19"/>
    <w:rsid w:val="004A35A0"/>
    <w:rsid w:val="004A4703"/>
    <w:rsid w:val="004A6669"/>
    <w:rsid w:val="004B0D45"/>
    <w:rsid w:val="004B2D07"/>
    <w:rsid w:val="004B35A8"/>
    <w:rsid w:val="004B59EC"/>
    <w:rsid w:val="004B6C18"/>
    <w:rsid w:val="004B7BEA"/>
    <w:rsid w:val="004C2B69"/>
    <w:rsid w:val="004C33BD"/>
    <w:rsid w:val="004C5985"/>
    <w:rsid w:val="004C667B"/>
    <w:rsid w:val="004C7880"/>
    <w:rsid w:val="004D0835"/>
    <w:rsid w:val="004D0DB7"/>
    <w:rsid w:val="004D18DC"/>
    <w:rsid w:val="004D1DFC"/>
    <w:rsid w:val="004D2334"/>
    <w:rsid w:val="004D2C7C"/>
    <w:rsid w:val="004D3BB8"/>
    <w:rsid w:val="004D53CD"/>
    <w:rsid w:val="004D597F"/>
    <w:rsid w:val="004D59D8"/>
    <w:rsid w:val="004D678A"/>
    <w:rsid w:val="004D701A"/>
    <w:rsid w:val="004E0368"/>
    <w:rsid w:val="004E045A"/>
    <w:rsid w:val="004E0743"/>
    <w:rsid w:val="004E0FA9"/>
    <w:rsid w:val="004E1102"/>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6FB"/>
    <w:rsid w:val="00512FD6"/>
    <w:rsid w:val="0051491E"/>
    <w:rsid w:val="00517237"/>
    <w:rsid w:val="00517CE5"/>
    <w:rsid w:val="00522CF2"/>
    <w:rsid w:val="0052486E"/>
    <w:rsid w:val="00526E56"/>
    <w:rsid w:val="00527008"/>
    <w:rsid w:val="00530FEB"/>
    <w:rsid w:val="00531990"/>
    <w:rsid w:val="00531BD9"/>
    <w:rsid w:val="0053417E"/>
    <w:rsid w:val="0053477F"/>
    <w:rsid w:val="0053700D"/>
    <w:rsid w:val="0053759A"/>
    <w:rsid w:val="00537602"/>
    <w:rsid w:val="00540CCC"/>
    <w:rsid w:val="00540F2C"/>
    <w:rsid w:val="00542007"/>
    <w:rsid w:val="00542A2B"/>
    <w:rsid w:val="00542F56"/>
    <w:rsid w:val="00543584"/>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E05"/>
    <w:rsid w:val="005734AD"/>
    <w:rsid w:val="00574A0A"/>
    <w:rsid w:val="0057587A"/>
    <w:rsid w:val="00575E4A"/>
    <w:rsid w:val="00576068"/>
    <w:rsid w:val="005830C7"/>
    <w:rsid w:val="00583868"/>
    <w:rsid w:val="00585F65"/>
    <w:rsid w:val="00586F79"/>
    <w:rsid w:val="00587994"/>
    <w:rsid w:val="0059106C"/>
    <w:rsid w:val="00592B7D"/>
    <w:rsid w:val="00592E83"/>
    <w:rsid w:val="00593BF8"/>
    <w:rsid w:val="0059547D"/>
    <w:rsid w:val="00596B59"/>
    <w:rsid w:val="00596CB4"/>
    <w:rsid w:val="005A075B"/>
    <w:rsid w:val="005A07F3"/>
    <w:rsid w:val="005A11BC"/>
    <w:rsid w:val="005A35A6"/>
    <w:rsid w:val="005A41A9"/>
    <w:rsid w:val="005A4C8F"/>
    <w:rsid w:val="005A7EE4"/>
    <w:rsid w:val="005B02C9"/>
    <w:rsid w:val="005B27CA"/>
    <w:rsid w:val="005B2C0C"/>
    <w:rsid w:val="005B33FA"/>
    <w:rsid w:val="005B3589"/>
    <w:rsid w:val="005B3D05"/>
    <w:rsid w:val="005B52FF"/>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6CE4"/>
    <w:rsid w:val="005F0140"/>
    <w:rsid w:val="005F0546"/>
    <w:rsid w:val="005F0A42"/>
    <w:rsid w:val="005F1D61"/>
    <w:rsid w:val="005F1F8F"/>
    <w:rsid w:val="005F2051"/>
    <w:rsid w:val="005F2D2B"/>
    <w:rsid w:val="005F3D98"/>
    <w:rsid w:val="005F3EA2"/>
    <w:rsid w:val="005F3F70"/>
    <w:rsid w:val="005F48E4"/>
    <w:rsid w:val="005F643C"/>
    <w:rsid w:val="005F798E"/>
    <w:rsid w:val="005F7E44"/>
    <w:rsid w:val="00600189"/>
    <w:rsid w:val="00602908"/>
    <w:rsid w:val="00602931"/>
    <w:rsid w:val="00602B82"/>
    <w:rsid w:val="00603F2A"/>
    <w:rsid w:val="006053C8"/>
    <w:rsid w:val="006059EE"/>
    <w:rsid w:val="00605F75"/>
    <w:rsid w:val="00613810"/>
    <w:rsid w:val="00614784"/>
    <w:rsid w:val="00615086"/>
    <w:rsid w:val="006155CC"/>
    <w:rsid w:val="00616450"/>
    <w:rsid w:val="00617E06"/>
    <w:rsid w:val="00625528"/>
    <w:rsid w:val="00625B3D"/>
    <w:rsid w:val="00625EB6"/>
    <w:rsid w:val="006303C3"/>
    <w:rsid w:val="00630BA0"/>
    <w:rsid w:val="00631ACD"/>
    <w:rsid w:val="006353B9"/>
    <w:rsid w:val="00637562"/>
    <w:rsid w:val="006401DB"/>
    <w:rsid w:val="006406D7"/>
    <w:rsid w:val="006416EA"/>
    <w:rsid w:val="006424CE"/>
    <w:rsid w:val="00642677"/>
    <w:rsid w:val="00642B2B"/>
    <w:rsid w:val="006435E6"/>
    <w:rsid w:val="0064417C"/>
    <w:rsid w:val="006461C6"/>
    <w:rsid w:val="006475AA"/>
    <w:rsid w:val="00647D65"/>
    <w:rsid w:val="00651091"/>
    <w:rsid w:val="0065119F"/>
    <w:rsid w:val="00653352"/>
    <w:rsid w:val="006547B7"/>
    <w:rsid w:val="00657049"/>
    <w:rsid w:val="00660876"/>
    <w:rsid w:val="00663D67"/>
    <w:rsid w:val="00665084"/>
    <w:rsid w:val="00666240"/>
    <w:rsid w:val="006672D1"/>
    <w:rsid w:val="00670E96"/>
    <w:rsid w:val="006738C5"/>
    <w:rsid w:val="00674064"/>
    <w:rsid w:val="006747B9"/>
    <w:rsid w:val="00675A7F"/>
    <w:rsid w:val="0067715D"/>
    <w:rsid w:val="006773BF"/>
    <w:rsid w:val="006779F6"/>
    <w:rsid w:val="006812AF"/>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6676"/>
    <w:rsid w:val="006D1CFE"/>
    <w:rsid w:val="006D24CB"/>
    <w:rsid w:val="006D2CE5"/>
    <w:rsid w:val="006D444A"/>
    <w:rsid w:val="006D4D09"/>
    <w:rsid w:val="006D4D96"/>
    <w:rsid w:val="006D67AC"/>
    <w:rsid w:val="006D6B7B"/>
    <w:rsid w:val="006D796B"/>
    <w:rsid w:val="006E2357"/>
    <w:rsid w:val="006E2A59"/>
    <w:rsid w:val="006E51E8"/>
    <w:rsid w:val="006E6AD6"/>
    <w:rsid w:val="006E6C53"/>
    <w:rsid w:val="006E7653"/>
    <w:rsid w:val="006F0D50"/>
    <w:rsid w:val="006F0DBB"/>
    <w:rsid w:val="006F14F9"/>
    <w:rsid w:val="006F3B27"/>
    <w:rsid w:val="006F4107"/>
    <w:rsid w:val="006F4950"/>
    <w:rsid w:val="006F5778"/>
    <w:rsid w:val="006F6AB5"/>
    <w:rsid w:val="006F7478"/>
    <w:rsid w:val="006F77EA"/>
    <w:rsid w:val="0070059C"/>
    <w:rsid w:val="0070215C"/>
    <w:rsid w:val="007047BF"/>
    <w:rsid w:val="00704B55"/>
    <w:rsid w:val="0070735F"/>
    <w:rsid w:val="00707FD6"/>
    <w:rsid w:val="007119D2"/>
    <w:rsid w:val="00712C5C"/>
    <w:rsid w:val="00713353"/>
    <w:rsid w:val="00714F11"/>
    <w:rsid w:val="007162DD"/>
    <w:rsid w:val="007173D6"/>
    <w:rsid w:val="00721C3E"/>
    <w:rsid w:val="00722562"/>
    <w:rsid w:val="00723124"/>
    <w:rsid w:val="007232B7"/>
    <w:rsid w:val="007245BA"/>
    <w:rsid w:val="007246DF"/>
    <w:rsid w:val="00725920"/>
    <w:rsid w:val="00726314"/>
    <w:rsid w:val="00727662"/>
    <w:rsid w:val="00727C2E"/>
    <w:rsid w:val="007319F2"/>
    <w:rsid w:val="007321A8"/>
    <w:rsid w:val="00733B7E"/>
    <w:rsid w:val="00735C8B"/>
    <w:rsid w:val="007405D1"/>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718A9"/>
    <w:rsid w:val="00772281"/>
    <w:rsid w:val="00772A8D"/>
    <w:rsid w:val="00773850"/>
    <w:rsid w:val="00774FA5"/>
    <w:rsid w:val="0077627A"/>
    <w:rsid w:val="0077645B"/>
    <w:rsid w:val="00776878"/>
    <w:rsid w:val="00777347"/>
    <w:rsid w:val="00777354"/>
    <w:rsid w:val="00781B49"/>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6A4"/>
    <w:rsid w:val="007B2509"/>
    <w:rsid w:val="007B3E0B"/>
    <w:rsid w:val="007B45A3"/>
    <w:rsid w:val="007B63C8"/>
    <w:rsid w:val="007B6C3B"/>
    <w:rsid w:val="007B7B5E"/>
    <w:rsid w:val="007C06A1"/>
    <w:rsid w:val="007C1131"/>
    <w:rsid w:val="007C1FE7"/>
    <w:rsid w:val="007C239D"/>
    <w:rsid w:val="007C3303"/>
    <w:rsid w:val="007C3849"/>
    <w:rsid w:val="007C3C2E"/>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804696"/>
    <w:rsid w:val="008048BD"/>
    <w:rsid w:val="0080567F"/>
    <w:rsid w:val="00814837"/>
    <w:rsid w:val="00814F5A"/>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50FD"/>
    <w:rsid w:val="0087546D"/>
    <w:rsid w:val="008806F2"/>
    <w:rsid w:val="0088140A"/>
    <w:rsid w:val="00881675"/>
    <w:rsid w:val="00881D18"/>
    <w:rsid w:val="00882380"/>
    <w:rsid w:val="00883E79"/>
    <w:rsid w:val="00884AE4"/>
    <w:rsid w:val="00891DC7"/>
    <w:rsid w:val="00894DB7"/>
    <w:rsid w:val="008A18FD"/>
    <w:rsid w:val="008A1E4C"/>
    <w:rsid w:val="008A2E03"/>
    <w:rsid w:val="008A439B"/>
    <w:rsid w:val="008A4B98"/>
    <w:rsid w:val="008A51E9"/>
    <w:rsid w:val="008B129A"/>
    <w:rsid w:val="008B1471"/>
    <w:rsid w:val="008B5669"/>
    <w:rsid w:val="008B59CF"/>
    <w:rsid w:val="008C01E1"/>
    <w:rsid w:val="008C26CE"/>
    <w:rsid w:val="008C2879"/>
    <w:rsid w:val="008C2A3B"/>
    <w:rsid w:val="008C407A"/>
    <w:rsid w:val="008C53F4"/>
    <w:rsid w:val="008C5898"/>
    <w:rsid w:val="008C5F14"/>
    <w:rsid w:val="008C683B"/>
    <w:rsid w:val="008C6F2C"/>
    <w:rsid w:val="008D047A"/>
    <w:rsid w:val="008D073C"/>
    <w:rsid w:val="008D20F5"/>
    <w:rsid w:val="008D4A86"/>
    <w:rsid w:val="008D4F32"/>
    <w:rsid w:val="008D5552"/>
    <w:rsid w:val="008E087D"/>
    <w:rsid w:val="008E608A"/>
    <w:rsid w:val="008E77A9"/>
    <w:rsid w:val="008F203F"/>
    <w:rsid w:val="008F25DE"/>
    <w:rsid w:val="008F5090"/>
    <w:rsid w:val="008F6D80"/>
    <w:rsid w:val="008F7422"/>
    <w:rsid w:val="00903DDE"/>
    <w:rsid w:val="00904125"/>
    <w:rsid w:val="0090412D"/>
    <w:rsid w:val="00904D34"/>
    <w:rsid w:val="009073B6"/>
    <w:rsid w:val="00910956"/>
    <w:rsid w:val="0091249A"/>
    <w:rsid w:val="00913191"/>
    <w:rsid w:val="00914049"/>
    <w:rsid w:val="009153E7"/>
    <w:rsid w:val="009154F7"/>
    <w:rsid w:val="00915A0F"/>
    <w:rsid w:val="0091609F"/>
    <w:rsid w:val="009166C9"/>
    <w:rsid w:val="00917C42"/>
    <w:rsid w:val="0092231D"/>
    <w:rsid w:val="00925C3B"/>
    <w:rsid w:val="00926497"/>
    <w:rsid w:val="00926533"/>
    <w:rsid w:val="009265D8"/>
    <w:rsid w:val="009268B7"/>
    <w:rsid w:val="00927B50"/>
    <w:rsid w:val="00927E12"/>
    <w:rsid w:val="0093083B"/>
    <w:rsid w:val="00931A83"/>
    <w:rsid w:val="00932061"/>
    <w:rsid w:val="00932EEB"/>
    <w:rsid w:val="00936E86"/>
    <w:rsid w:val="0093767F"/>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5058"/>
    <w:rsid w:val="009A6917"/>
    <w:rsid w:val="009A6960"/>
    <w:rsid w:val="009B0AC0"/>
    <w:rsid w:val="009B179B"/>
    <w:rsid w:val="009B5117"/>
    <w:rsid w:val="009B51B8"/>
    <w:rsid w:val="009B578F"/>
    <w:rsid w:val="009B79AB"/>
    <w:rsid w:val="009C08F8"/>
    <w:rsid w:val="009C0EFE"/>
    <w:rsid w:val="009C2A8B"/>
    <w:rsid w:val="009C3087"/>
    <w:rsid w:val="009C444E"/>
    <w:rsid w:val="009D1264"/>
    <w:rsid w:val="009D30CD"/>
    <w:rsid w:val="009D36D5"/>
    <w:rsid w:val="009D5A01"/>
    <w:rsid w:val="009D6B63"/>
    <w:rsid w:val="009D74D0"/>
    <w:rsid w:val="009D7CED"/>
    <w:rsid w:val="009E23DC"/>
    <w:rsid w:val="009E482B"/>
    <w:rsid w:val="009E5924"/>
    <w:rsid w:val="009E5AEE"/>
    <w:rsid w:val="009E5B52"/>
    <w:rsid w:val="009E62A9"/>
    <w:rsid w:val="009E696C"/>
    <w:rsid w:val="009F239F"/>
    <w:rsid w:val="009F2417"/>
    <w:rsid w:val="009F4F54"/>
    <w:rsid w:val="009F58D9"/>
    <w:rsid w:val="009F5AA1"/>
    <w:rsid w:val="00A0008F"/>
    <w:rsid w:val="00A01974"/>
    <w:rsid w:val="00A02C26"/>
    <w:rsid w:val="00A02DB8"/>
    <w:rsid w:val="00A0327D"/>
    <w:rsid w:val="00A0414A"/>
    <w:rsid w:val="00A0451E"/>
    <w:rsid w:val="00A075BE"/>
    <w:rsid w:val="00A10228"/>
    <w:rsid w:val="00A108AF"/>
    <w:rsid w:val="00A1190E"/>
    <w:rsid w:val="00A11A07"/>
    <w:rsid w:val="00A135FE"/>
    <w:rsid w:val="00A138B0"/>
    <w:rsid w:val="00A13A71"/>
    <w:rsid w:val="00A13B76"/>
    <w:rsid w:val="00A172D6"/>
    <w:rsid w:val="00A22DCC"/>
    <w:rsid w:val="00A2342B"/>
    <w:rsid w:val="00A23520"/>
    <w:rsid w:val="00A24F40"/>
    <w:rsid w:val="00A25B09"/>
    <w:rsid w:val="00A263CB"/>
    <w:rsid w:val="00A26BDF"/>
    <w:rsid w:val="00A27636"/>
    <w:rsid w:val="00A3010C"/>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70358"/>
    <w:rsid w:val="00A70843"/>
    <w:rsid w:val="00A7189A"/>
    <w:rsid w:val="00A71B54"/>
    <w:rsid w:val="00A73C94"/>
    <w:rsid w:val="00A743D0"/>
    <w:rsid w:val="00A74E38"/>
    <w:rsid w:val="00A75554"/>
    <w:rsid w:val="00A75CB2"/>
    <w:rsid w:val="00A80AB8"/>
    <w:rsid w:val="00A81A96"/>
    <w:rsid w:val="00A82716"/>
    <w:rsid w:val="00A840C1"/>
    <w:rsid w:val="00A87F54"/>
    <w:rsid w:val="00A90FC1"/>
    <w:rsid w:val="00A91E12"/>
    <w:rsid w:val="00A923FC"/>
    <w:rsid w:val="00A9445D"/>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4ACF"/>
    <w:rsid w:val="00AB5489"/>
    <w:rsid w:val="00AB6BF5"/>
    <w:rsid w:val="00AB7C08"/>
    <w:rsid w:val="00AC0A60"/>
    <w:rsid w:val="00AC20DC"/>
    <w:rsid w:val="00AC2618"/>
    <w:rsid w:val="00AC2696"/>
    <w:rsid w:val="00AC35CD"/>
    <w:rsid w:val="00AC4098"/>
    <w:rsid w:val="00AC40A7"/>
    <w:rsid w:val="00AC497F"/>
    <w:rsid w:val="00AC543A"/>
    <w:rsid w:val="00AC624D"/>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7835"/>
    <w:rsid w:val="00AF7874"/>
    <w:rsid w:val="00B00159"/>
    <w:rsid w:val="00B0036A"/>
    <w:rsid w:val="00B00E83"/>
    <w:rsid w:val="00B02E59"/>
    <w:rsid w:val="00B06134"/>
    <w:rsid w:val="00B0775E"/>
    <w:rsid w:val="00B10814"/>
    <w:rsid w:val="00B1365E"/>
    <w:rsid w:val="00B157EE"/>
    <w:rsid w:val="00B15CD7"/>
    <w:rsid w:val="00B20093"/>
    <w:rsid w:val="00B20926"/>
    <w:rsid w:val="00B21AAF"/>
    <w:rsid w:val="00B21FB8"/>
    <w:rsid w:val="00B2283C"/>
    <w:rsid w:val="00B24031"/>
    <w:rsid w:val="00B24FAC"/>
    <w:rsid w:val="00B2521E"/>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1440"/>
    <w:rsid w:val="00B52993"/>
    <w:rsid w:val="00B53277"/>
    <w:rsid w:val="00B54996"/>
    <w:rsid w:val="00B549E9"/>
    <w:rsid w:val="00B5521E"/>
    <w:rsid w:val="00B5605C"/>
    <w:rsid w:val="00B57840"/>
    <w:rsid w:val="00B578D4"/>
    <w:rsid w:val="00B6090A"/>
    <w:rsid w:val="00B623F9"/>
    <w:rsid w:val="00B62F5A"/>
    <w:rsid w:val="00B63FCF"/>
    <w:rsid w:val="00B656DD"/>
    <w:rsid w:val="00B659B2"/>
    <w:rsid w:val="00B65ADD"/>
    <w:rsid w:val="00B65C32"/>
    <w:rsid w:val="00B66651"/>
    <w:rsid w:val="00B67C9C"/>
    <w:rsid w:val="00B72623"/>
    <w:rsid w:val="00B72BE3"/>
    <w:rsid w:val="00B75AC9"/>
    <w:rsid w:val="00B75DB2"/>
    <w:rsid w:val="00B76319"/>
    <w:rsid w:val="00B809B0"/>
    <w:rsid w:val="00B82898"/>
    <w:rsid w:val="00B82E9D"/>
    <w:rsid w:val="00B86CEE"/>
    <w:rsid w:val="00B86E94"/>
    <w:rsid w:val="00B871D8"/>
    <w:rsid w:val="00B87BE4"/>
    <w:rsid w:val="00B91801"/>
    <w:rsid w:val="00B91CF3"/>
    <w:rsid w:val="00B934E9"/>
    <w:rsid w:val="00B93824"/>
    <w:rsid w:val="00B949E7"/>
    <w:rsid w:val="00B96CE9"/>
    <w:rsid w:val="00BA15A2"/>
    <w:rsid w:val="00BA18B0"/>
    <w:rsid w:val="00BA1B3F"/>
    <w:rsid w:val="00BA282B"/>
    <w:rsid w:val="00BA4148"/>
    <w:rsid w:val="00BB03ED"/>
    <w:rsid w:val="00BB12AD"/>
    <w:rsid w:val="00BB18C0"/>
    <w:rsid w:val="00BB2035"/>
    <w:rsid w:val="00BB216D"/>
    <w:rsid w:val="00BB2634"/>
    <w:rsid w:val="00BB7277"/>
    <w:rsid w:val="00BB7712"/>
    <w:rsid w:val="00BC0564"/>
    <w:rsid w:val="00BC3435"/>
    <w:rsid w:val="00BC369E"/>
    <w:rsid w:val="00BC3B56"/>
    <w:rsid w:val="00BC6735"/>
    <w:rsid w:val="00BD095A"/>
    <w:rsid w:val="00BD1E97"/>
    <w:rsid w:val="00BD27EC"/>
    <w:rsid w:val="00BD37A5"/>
    <w:rsid w:val="00BD4C82"/>
    <w:rsid w:val="00BD56F8"/>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3093"/>
    <w:rsid w:val="00C05B82"/>
    <w:rsid w:val="00C06212"/>
    <w:rsid w:val="00C07421"/>
    <w:rsid w:val="00C11035"/>
    <w:rsid w:val="00C11509"/>
    <w:rsid w:val="00C11C7D"/>
    <w:rsid w:val="00C147E4"/>
    <w:rsid w:val="00C14B1A"/>
    <w:rsid w:val="00C14C47"/>
    <w:rsid w:val="00C14EB5"/>
    <w:rsid w:val="00C16946"/>
    <w:rsid w:val="00C17595"/>
    <w:rsid w:val="00C175C4"/>
    <w:rsid w:val="00C21079"/>
    <w:rsid w:val="00C216A9"/>
    <w:rsid w:val="00C23F7B"/>
    <w:rsid w:val="00C24036"/>
    <w:rsid w:val="00C240AC"/>
    <w:rsid w:val="00C27A70"/>
    <w:rsid w:val="00C30B15"/>
    <w:rsid w:val="00C3387A"/>
    <w:rsid w:val="00C33943"/>
    <w:rsid w:val="00C35180"/>
    <w:rsid w:val="00C352F9"/>
    <w:rsid w:val="00C355DB"/>
    <w:rsid w:val="00C37B5A"/>
    <w:rsid w:val="00C37DA7"/>
    <w:rsid w:val="00C411E0"/>
    <w:rsid w:val="00C41B40"/>
    <w:rsid w:val="00C42091"/>
    <w:rsid w:val="00C453FA"/>
    <w:rsid w:val="00C457F9"/>
    <w:rsid w:val="00C4660D"/>
    <w:rsid w:val="00C4728B"/>
    <w:rsid w:val="00C500D5"/>
    <w:rsid w:val="00C50527"/>
    <w:rsid w:val="00C50EED"/>
    <w:rsid w:val="00C51DBD"/>
    <w:rsid w:val="00C54F66"/>
    <w:rsid w:val="00C55ADE"/>
    <w:rsid w:val="00C57698"/>
    <w:rsid w:val="00C60F0F"/>
    <w:rsid w:val="00C61D7B"/>
    <w:rsid w:val="00C6343B"/>
    <w:rsid w:val="00C648EB"/>
    <w:rsid w:val="00C66D33"/>
    <w:rsid w:val="00C67EFD"/>
    <w:rsid w:val="00C72C6B"/>
    <w:rsid w:val="00C74999"/>
    <w:rsid w:val="00C80867"/>
    <w:rsid w:val="00C8100F"/>
    <w:rsid w:val="00C81490"/>
    <w:rsid w:val="00C8357D"/>
    <w:rsid w:val="00C83ECE"/>
    <w:rsid w:val="00C8499C"/>
    <w:rsid w:val="00C860BE"/>
    <w:rsid w:val="00C90FA3"/>
    <w:rsid w:val="00C91B1A"/>
    <w:rsid w:val="00C922EF"/>
    <w:rsid w:val="00C926A3"/>
    <w:rsid w:val="00C9465A"/>
    <w:rsid w:val="00C94768"/>
    <w:rsid w:val="00C94E78"/>
    <w:rsid w:val="00C96995"/>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BF2"/>
    <w:rsid w:val="00CD2D52"/>
    <w:rsid w:val="00CD2E70"/>
    <w:rsid w:val="00CD3358"/>
    <w:rsid w:val="00CD3E19"/>
    <w:rsid w:val="00CD4BA0"/>
    <w:rsid w:val="00CE0CF6"/>
    <w:rsid w:val="00CE0D1A"/>
    <w:rsid w:val="00CE0FD7"/>
    <w:rsid w:val="00CE2BE9"/>
    <w:rsid w:val="00CE3196"/>
    <w:rsid w:val="00CE4A7D"/>
    <w:rsid w:val="00CE7BCC"/>
    <w:rsid w:val="00CE7C5E"/>
    <w:rsid w:val="00CE7CCB"/>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A2E"/>
    <w:rsid w:val="00D20FA5"/>
    <w:rsid w:val="00D23217"/>
    <w:rsid w:val="00D244E9"/>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36E7"/>
    <w:rsid w:val="00D5389D"/>
    <w:rsid w:val="00D54044"/>
    <w:rsid w:val="00D5720F"/>
    <w:rsid w:val="00D616F4"/>
    <w:rsid w:val="00D618A3"/>
    <w:rsid w:val="00D620A3"/>
    <w:rsid w:val="00D635AC"/>
    <w:rsid w:val="00D67FD7"/>
    <w:rsid w:val="00D7048A"/>
    <w:rsid w:val="00D711D8"/>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6CD6"/>
    <w:rsid w:val="00D970AD"/>
    <w:rsid w:val="00DA0655"/>
    <w:rsid w:val="00DA0713"/>
    <w:rsid w:val="00DA10EA"/>
    <w:rsid w:val="00DA193A"/>
    <w:rsid w:val="00DA3050"/>
    <w:rsid w:val="00DA5EB0"/>
    <w:rsid w:val="00DA67DA"/>
    <w:rsid w:val="00DA6FB1"/>
    <w:rsid w:val="00DA7936"/>
    <w:rsid w:val="00DB0595"/>
    <w:rsid w:val="00DB19B7"/>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E05"/>
    <w:rsid w:val="00DD295A"/>
    <w:rsid w:val="00DD31C1"/>
    <w:rsid w:val="00DD3FBF"/>
    <w:rsid w:val="00DD5826"/>
    <w:rsid w:val="00DD721C"/>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20AE0"/>
    <w:rsid w:val="00E23455"/>
    <w:rsid w:val="00E26716"/>
    <w:rsid w:val="00E3131A"/>
    <w:rsid w:val="00E4098E"/>
    <w:rsid w:val="00E418E9"/>
    <w:rsid w:val="00E424E7"/>
    <w:rsid w:val="00E43E85"/>
    <w:rsid w:val="00E453BA"/>
    <w:rsid w:val="00E453FD"/>
    <w:rsid w:val="00E45C3C"/>
    <w:rsid w:val="00E4732C"/>
    <w:rsid w:val="00E501E3"/>
    <w:rsid w:val="00E52A31"/>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6BEA"/>
    <w:rsid w:val="00E87CD5"/>
    <w:rsid w:val="00E90246"/>
    <w:rsid w:val="00E90F40"/>
    <w:rsid w:val="00E91ED1"/>
    <w:rsid w:val="00E93413"/>
    <w:rsid w:val="00E93713"/>
    <w:rsid w:val="00E93A29"/>
    <w:rsid w:val="00E94154"/>
    <w:rsid w:val="00E941B0"/>
    <w:rsid w:val="00E9489E"/>
    <w:rsid w:val="00E952AF"/>
    <w:rsid w:val="00E95843"/>
    <w:rsid w:val="00E958EA"/>
    <w:rsid w:val="00EA1ADB"/>
    <w:rsid w:val="00EA328F"/>
    <w:rsid w:val="00EA3A02"/>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F0CBE"/>
    <w:rsid w:val="00EF4377"/>
    <w:rsid w:val="00EF548B"/>
    <w:rsid w:val="00EF5632"/>
    <w:rsid w:val="00F0015B"/>
    <w:rsid w:val="00F0027D"/>
    <w:rsid w:val="00F01A29"/>
    <w:rsid w:val="00F020AA"/>
    <w:rsid w:val="00F02EDC"/>
    <w:rsid w:val="00F031F5"/>
    <w:rsid w:val="00F0320A"/>
    <w:rsid w:val="00F03924"/>
    <w:rsid w:val="00F05624"/>
    <w:rsid w:val="00F0688A"/>
    <w:rsid w:val="00F117B2"/>
    <w:rsid w:val="00F11E23"/>
    <w:rsid w:val="00F14877"/>
    <w:rsid w:val="00F15CB2"/>
    <w:rsid w:val="00F1632E"/>
    <w:rsid w:val="00F16DC4"/>
    <w:rsid w:val="00F170F2"/>
    <w:rsid w:val="00F229AD"/>
    <w:rsid w:val="00F22E68"/>
    <w:rsid w:val="00F23F2E"/>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DE5"/>
    <w:rsid w:val="00F601D8"/>
    <w:rsid w:val="00F63D8E"/>
    <w:rsid w:val="00F64070"/>
    <w:rsid w:val="00F70457"/>
    <w:rsid w:val="00F70B13"/>
    <w:rsid w:val="00F7105C"/>
    <w:rsid w:val="00F734F3"/>
    <w:rsid w:val="00F74917"/>
    <w:rsid w:val="00F77412"/>
    <w:rsid w:val="00F8234F"/>
    <w:rsid w:val="00F82D10"/>
    <w:rsid w:val="00F83A92"/>
    <w:rsid w:val="00F83E19"/>
    <w:rsid w:val="00F8681F"/>
    <w:rsid w:val="00F901DD"/>
    <w:rsid w:val="00F905B6"/>
    <w:rsid w:val="00F936E6"/>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A35"/>
    <w:rsid w:val="00FE75DA"/>
    <w:rsid w:val="00FF1B41"/>
    <w:rsid w:val="00FF1D5E"/>
    <w:rsid w:val="00FF27D1"/>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C67EFD"/>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26716"/>
    <w:pPr>
      <w:spacing w:after="100"/>
      <w:ind w:left="240"/>
    </w:p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C67EFD"/>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26716"/>
    <w:pPr>
      <w:spacing w:after="100"/>
      <w:ind w:left="240"/>
    </w:p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4.jpg"/><Relationship Id="rId39" Type="http://schemas.openxmlformats.org/officeDocument/2006/relationships/hyperlink" Target="https://butchiso.com/2013/10/tim-hieu-ve-mo-hinh-khong-gian-vector.html" TargetMode="External"/><Relationship Id="rId51"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pubmed.ncbi.nlm.nih.gov/?term=P%C3%A4rnamaa+T&amp;cauthor_id=27474269" TargetMode="External"/><Relationship Id="rId42" Type="http://schemas.microsoft.com/office/2011/relationships/commentsExtended" Target="commentsExtended.xml"/><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3.jpg"/><Relationship Id="rId33" Type="http://schemas.openxmlformats.org/officeDocument/2006/relationships/hyperlink" Target="https://pubmed.ncbi.nlm.nih.gov/?term=Angermueller+C&amp;cauthor_id=27474269" TargetMode="External"/><Relationship Id="rId38" Type="http://schemas.openxmlformats.org/officeDocument/2006/relationships/hyperlink" Target="https://scikit-learn.org/stable/modules/svm.html"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hyperlink" Target="https://www.researchgate.net/journal/1521-3773_Angewandte_Chemie_International_Edit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32" Type="http://schemas.openxmlformats.org/officeDocument/2006/relationships/hyperlink" Target="https://blog.vietnamlab.vn/2018/01/24/ban-ve-cong-doan-tien-xu-ly-trong-xu-ly-ngon-ngu-tu-nhien" TargetMode="External"/><Relationship Id="rId37" Type="http://schemas.openxmlformats.org/officeDocument/2006/relationships/hyperlink" Target="https://github.com/peter3125/sentence2vec"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chart" Target="charts/chart3.xml"/><Relationship Id="rId36" Type="http://schemas.openxmlformats.org/officeDocument/2006/relationships/hyperlink" Target="https://pubmed.ncbi.nlm.nih.gov/?term=Stegle+O&amp;cauthor_id=27474269"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researchgate.net/journal/2194-5357_Advances_in_Intelligent_Systems_and_Computi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2.xml"/><Relationship Id="rId30" Type="http://schemas.openxmlformats.org/officeDocument/2006/relationships/hyperlink" Target="https://web.stanford.edu/class/cs124/lec/naivebayes.pdf" TargetMode="External"/><Relationship Id="rId35" Type="http://schemas.openxmlformats.org/officeDocument/2006/relationships/hyperlink" Target="https://pubmed.ncbi.nlm.nih.gov/?term=Parts+L&amp;cauthor_id=27474269" TargetMode="External"/><Relationship Id="rId43"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Tỉ lệ dữ liệu thực nghiệm</c:v>
                </c:pt>
              </c:strCache>
            </c:strRef>
          </c:tx>
          <c:cat>
            <c:strRef>
              <c:f>Sheet1!$A$2:$A$3</c:f>
              <c:strCache>
                <c:ptCount val="2"/>
                <c:pt idx="0">
                  <c:v>Positive</c:v>
                </c:pt>
                <c:pt idx="1">
                  <c:v>Negative</c:v>
                </c:pt>
              </c:strCache>
            </c:strRef>
          </c:cat>
          <c:val>
            <c:numRef>
              <c:f>Sheet1!$B$2:$B$3</c:f>
              <c:numCache>
                <c:formatCode>0%</c:formatCode>
                <c:ptCount val="2"/>
                <c:pt idx="0">
                  <c:v>0.5</c:v>
                </c:pt>
                <c:pt idx="1">
                  <c:v>0.5</c:v>
                </c:pt>
              </c:numCache>
            </c:numRef>
          </c:val>
          <c:extLst xmlns:c16r2="http://schemas.microsoft.com/office/drawing/2015/06/chart">
            <c:ext xmlns:c16="http://schemas.microsoft.com/office/drawing/2014/chart" uri="{C3380CC4-5D6E-409C-BE32-E72D297353CC}">
              <c16:uniqueId val="{00000000-43B5-4278-8C6A-7BB312C1440A}"/>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140647424"/>
        <c:axId val="141309824"/>
      </c:barChart>
      <c:catAx>
        <c:axId val="140647424"/>
        <c:scaling>
          <c:orientation val="minMax"/>
        </c:scaling>
        <c:delete val="0"/>
        <c:axPos val="b"/>
        <c:numFmt formatCode="General" sourceLinked="0"/>
        <c:majorTickMark val="out"/>
        <c:minorTickMark val="none"/>
        <c:tickLblPos val="nextTo"/>
        <c:crossAx val="141309824"/>
        <c:crosses val="autoZero"/>
        <c:auto val="1"/>
        <c:lblAlgn val="ctr"/>
        <c:lblOffset val="100"/>
        <c:noMultiLvlLbl val="0"/>
      </c:catAx>
      <c:valAx>
        <c:axId val="141309824"/>
        <c:scaling>
          <c:orientation val="minMax"/>
        </c:scaling>
        <c:delete val="0"/>
        <c:axPos val="l"/>
        <c:majorGridlines/>
        <c:numFmt formatCode="General" sourceLinked="1"/>
        <c:majorTickMark val="out"/>
        <c:minorTickMark val="none"/>
        <c:tickLblPos val="nextTo"/>
        <c:crossAx val="1406474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185521280"/>
        <c:axId val="186443264"/>
      </c:barChart>
      <c:catAx>
        <c:axId val="185521280"/>
        <c:scaling>
          <c:orientation val="minMax"/>
        </c:scaling>
        <c:delete val="0"/>
        <c:axPos val="b"/>
        <c:numFmt formatCode="General" sourceLinked="0"/>
        <c:majorTickMark val="out"/>
        <c:minorTickMark val="none"/>
        <c:tickLblPos val="nextTo"/>
        <c:crossAx val="186443264"/>
        <c:crosses val="autoZero"/>
        <c:auto val="1"/>
        <c:lblAlgn val="ctr"/>
        <c:lblOffset val="100"/>
        <c:noMultiLvlLbl val="0"/>
      </c:catAx>
      <c:valAx>
        <c:axId val="186443264"/>
        <c:scaling>
          <c:orientation val="minMax"/>
        </c:scaling>
        <c:delete val="0"/>
        <c:axPos val="l"/>
        <c:majorGridlines/>
        <c:numFmt formatCode="General" sourceLinked="1"/>
        <c:majorTickMark val="out"/>
        <c:minorTickMark val="none"/>
        <c:tickLblPos val="nextTo"/>
        <c:crossAx val="1855212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28463-4316-4F3F-A0AA-BFFA0DC7E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76</Pages>
  <Words>14875</Words>
  <Characters>84793</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99470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QVM0161195</cp:lastModifiedBy>
  <cp:revision>2</cp:revision>
  <cp:lastPrinted>2020-05-29T04:18:00Z</cp:lastPrinted>
  <dcterms:created xsi:type="dcterms:W3CDTF">2020-08-03T04:04:00Z</dcterms:created>
  <dcterms:modified xsi:type="dcterms:W3CDTF">2020-08-03T04:04:00Z</dcterms:modified>
</cp:coreProperties>
</file>