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D1368" w14:textId="77777777" w:rsidR="008C4DB3" w:rsidRPr="003536E7" w:rsidRDefault="008C4DB3" w:rsidP="008C4DB3">
      <w:pPr>
        <w:pStyle w:val="ListParagraph"/>
        <w:numPr>
          <w:ilvl w:val="0"/>
          <w:numId w:val="6"/>
        </w:numPr>
        <w:spacing w:before="120"/>
        <w:ind w:left="0" w:firstLine="540"/>
        <w:rPr>
          <w:ins w:id="0" w:author="QVM0161195" w:date="2021-01-26T17:21:00Z"/>
          <w:noProof/>
          <w:szCs w:val="26"/>
          <w:lang w:val="vi-VN"/>
        </w:rPr>
      </w:pPr>
      <w:ins w:id="1" w:author="QVM0161195" w:date="2021-01-26T17:21:00Z">
        <w:r w:rsidRPr="000F7AE7">
          <w:rPr>
            <w:noProof/>
            <w:szCs w:val="26"/>
            <w:lang w:val="vi-VN"/>
          </w:rPr>
          <w:t xml:space="preserve">B. Jindal &amp; B. Liu, </w:t>
        </w:r>
        <w:r w:rsidRPr="003536E7">
          <w:rPr>
            <w:noProof/>
            <w:szCs w:val="26"/>
            <w:lang w:val="vi-VN"/>
          </w:rPr>
          <w:t>“</w:t>
        </w:r>
        <w:r w:rsidRPr="003536E7">
          <w:rPr>
            <w:i/>
            <w:iCs/>
            <w:noProof/>
            <w:szCs w:val="26"/>
            <w:lang w:val="vi-VN"/>
          </w:rPr>
          <w:t>Mining Comparative Sentences and Relations”</w:t>
        </w:r>
        <w:r w:rsidRPr="003536E7">
          <w:rPr>
            <w:noProof/>
            <w:szCs w:val="26"/>
            <w:lang w:val="vi-VN"/>
          </w:rPr>
          <w:t>, Proceedings of  American Association for Artificial Intelligence, 1331-1336,  2006.</w:t>
        </w:r>
      </w:ins>
    </w:p>
    <w:p w14:paraId="131E2638" w14:textId="77777777" w:rsidR="008C4DB3" w:rsidRPr="003536E7" w:rsidRDefault="008C4DB3" w:rsidP="008C4DB3">
      <w:pPr>
        <w:pStyle w:val="ListParagraph"/>
        <w:numPr>
          <w:ilvl w:val="0"/>
          <w:numId w:val="6"/>
        </w:numPr>
        <w:spacing w:before="120"/>
        <w:ind w:left="0" w:firstLine="540"/>
        <w:rPr>
          <w:ins w:id="2" w:author="QVM0161195" w:date="2021-01-26T17:21:00Z"/>
          <w:noProof/>
          <w:szCs w:val="26"/>
          <w:lang w:val="vi-VN"/>
        </w:rPr>
      </w:pPr>
      <w:ins w:id="3" w:author="QVM0161195" w:date="2021-01-26T17:21:00Z">
        <w:r w:rsidRPr="003536E7">
          <w:rPr>
            <w:noProof/>
            <w:szCs w:val="26"/>
            <w:lang w:val="vi-VN"/>
          </w:rPr>
          <w:t>M. Hu &amp; B. Liu, “</w:t>
        </w:r>
        <w:r w:rsidRPr="003536E7">
          <w:rPr>
            <w:i/>
            <w:iCs/>
            <w:noProof/>
            <w:szCs w:val="26"/>
            <w:lang w:val="vi-VN"/>
          </w:rPr>
          <w:t>Mining and summarizing customer reviews”</w:t>
        </w:r>
        <w:r w:rsidRPr="003536E7">
          <w:rPr>
            <w:noProof/>
            <w:szCs w:val="26"/>
            <w:lang w:val="vi-VN"/>
          </w:rPr>
          <w:t>, Proceedings of the Tenth ACM SIGKDD International Conference on Knowledge Discovery and Data Mining, 168-177,  2004.</w:t>
        </w:r>
      </w:ins>
    </w:p>
    <w:p w14:paraId="06ACF6FB" w14:textId="77777777" w:rsidR="008C4DB3" w:rsidRPr="003536E7" w:rsidRDefault="008C4DB3" w:rsidP="008C4DB3">
      <w:pPr>
        <w:pStyle w:val="ListParagraph"/>
        <w:numPr>
          <w:ilvl w:val="0"/>
          <w:numId w:val="6"/>
        </w:numPr>
        <w:spacing w:before="120"/>
        <w:ind w:left="0" w:firstLine="540"/>
        <w:rPr>
          <w:ins w:id="4" w:author="QVM0161195" w:date="2021-01-26T17:21:00Z"/>
          <w:noProof/>
          <w:szCs w:val="26"/>
          <w:lang w:val="vi-VN"/>
        </w:rPr>
      </w:pPr>
      <w:ins w:id="5" w:author="QVM0161195" w:date="2021-01-26T17:21:00Z">
        <w:r w:rsidRPr="003536E7">
          <w:rPr>
            <w:noProof/>
            <w:szCs w:val="26"/>
            <w:lang w:val="vi-VN"/>
          </w:rPr>
          <w:t>B. Liu , “</w:t>
        </w:r>
        <w:r w:rsidRPr="003536E7">
          <w:rPr>
            <w:i/>
            <w:noProof/>
            <w:szCs w:val="26"/>
            <w:lang w:val="vi-VN"/>
          </w:rPr>
          <w:t>Sentiment analysis and subjectivity”</w:t>
        </w:r>
        <w:r w:rsidRPr="003536E7">
          <w:rPr>
            <w:noProof/>
            <w:szCs w:val="26"/>
            <w:lang w:val="vi-VN"/>
          </w:rPr>
          <w:t>, Handbook of Natural Language Processing, 2010.</w:t>
        </w:r>
      </w:ins>
    </w:p>
    <w:p w14:paraId="348BBD59" w14:textId="77777777" w:rsidR="008C4DB3" w:rsidRPr="003536E7" w:rsidRDefault="008C4DB3" w:rsidP="008C4DB3">
      <w:pPr>
        <w:pStyle w:val="ListParagraph"/>
        <w:numPr>
          <w:ilvl w:val="0"/>
          <w:numId w:val="6"/>
        </w:numPr>
        <w:spacing w:before="120"/>
        <w:ind w:left="0" w:firstLine="540"/>
        <w:rPr>
          <w:ins w:id="6" w:author="QVM0161195" w:date="2021-01-26T17:21:00Z"/>
          <w:noProof/>
          <w:szCs w:val="26"/>
          <w:lang w:val="vi-VN"/>
        </w:rPr>
      </w:pPr>
      <w:ins w:id="7" w:author="QVM0161195" w:date="2021-01-26T17:21:00Z">
        <w:r w:rsidRPr="003536E7">
          <w:rPr>
            <w:noProof/>
            <w:szCs w:val="26"/>
            <w:lang w:val="vi-VN"/>
          </w:rPr>
          <w:t>J. Parrott &amp; A. Bourne &amp; R. Akien &amp; J. Irvine, “</w:t>
        </w:r>
        <w:r w:rsidRPr="003536E7">
          <w:rPr>
            <w:i/>
            <w:noProof/>
            <w:szCs w:val="26"/>
            <w:lang w:val="vi-VN"/>
          </w:rPr>
          <w:t>Self-Optimizing Continuous Reactions in Supercritical Carbon Dioxide”</w:t>
        </w:r>
        <w:r w:rsidRPr="003536E7">
          <w:rPr>
            <w:noProof/>
            <w:szCs w:val="26"/>
            <w:lang w:val="vi-VN"/>
          </w:rPr>
          <w:t xml:space="preserve">, </w:t>
        </w:r>
        <w:r w:rsidRPr="000F7AE7">
          <w:rPr>
            <w:szCs w:val="26"/>
            <w:lang w:val="vi-VN"/>
          </w:rPr>
          <w:fldChar w:fldCharType="begin"/>
        </w:r>
        <w:r w:rsidRPr="003536E7">
          <w:rPr>
            <w:szCs w:val="26"/>
            <w:lang w:val="vi-VN"/>
          </w:rPr>
          <w:instrText xml:space="preserve"> HYPERLINK "https://www.researchgate.net/journal/1521-3773_Angewandte_Chemie_International_Edition" \t "_blank" </w:instrText>
        </w:r>
        <w:r w:rsidRPr="003536E7">
          <w:rPr>
            <w:szCs w:val="26"/>
            <w:lang w:val="vi-VN"/>
          </w:rPr>
          <w:fldChar w:fldCharType="separate"/>
        </w:r>
        <w:r w:rsidRPr="003536E7">
          <w:rPr>
            <w:rStyle w:val="Hyperlink"/>
            <w:noProof/>
            <w:color w:val="auto"/>
            <w:szCs w:val="26"/>
            <w:u w:val="none"/>
            <w:bdr w:val="none" w:sz="0" w:space="0" w:color="auto" w:frame="1"/>
            <w:lang w:val="vi-VN"/>
          </w:rPr>
          <w:t>Angewandte Chemie International Edition</w:t>
        </w:r>
        <w:r w:rsidRPr="003536E7">
          <w:rPr>
            <w:rStyle w:val="Hyperlink"/>
            <w:noProof/>
            <w:color w:val="auto"/>
            <w:szCs w:val="26"/>
            <w:u w:val="none"/>
            <w:bdr w:val="none" w:sz="0" w:space="0" w:color="auto" w:frame="1"/>
            <w:lang w:val="vi-VN"/>
          </w:rPr>
          <w:fldChar w:fldCharType="end"/>
        </w:r>
        <w:r w:rsidRPr="000F7AE7">
          <w:rPr>
            <w:noProof/>
            <w:szCs w:val="26"/>
            <w:lang w:val="vi-VN"/>
          </w:rPr>
          <w:t xml:space="preserve">, </w:t>
        </w:r>
        <w:r w:rsidRPr="003536E7">
          <w:rPr>
            <w:noProof/>
            <w:szCs w:val="26"/>
            <w:lang w:val="vi-VN"/>
          </w:rPr>
          <w:t>50 (16), 3788-3792, 2010.</w:t>
        </w:r>
      </w:ins>
    </w:p>
    <w:p w14:paraId="6FEBC1B7" w14:textId="77777777" w:rsidR="008C4DB3" w:rsidRPr="003536E7" w:rsidRDefault="008C4DB3" w:rsidP="008C4DB3">
      <w:pPr>
        <w:pStyle w:val="ListParagraph"/>
        <w:numPr>
          <w:ilvl w:val="0"/>
          <w:numId w:val="6"/>
        </w:numPr>
        <w:spacing w:before="120"/>
        <w:ind w:left="0" w:firstLine="540"/>
        <w:rPr>
          <w:ins w:id="8" w:author="QVM0161195" w:date="2021-01-26T17:21:00Z"/>
          <w:noProof/>
          <w:szCs w:val="26"/>
          <w:lang w:val="vi-VN"/>
        </w:rPr>
      </w:pPr>
      <w:ins w:id="9" w:author="QVM0161195" w:date="2021-01-26T17:21:00Z">
        <w:r w:rsidRPr="003536E7">
          <w:rPr>
            <w:noProof/>
            <w:szCs w:val="26"/>
            <w:lang w:val="vi-VN"/>
          </w:rPr>
          <w:t>B. Liu, “</w:t>
        </w:r>
        <w:r w:rsidRPr="003536E7">
          <w:rPr>
            <w:i/>
            <w:noProof/>
            <w:szCs w:val="26"/>
            <w:lang w:val="vi-VN"/>
          </w:rPr>
          <w:t>Sentiment Analysis and Opinion Mining”</w:t>
        </w:r>
        <w:r w:rsidRPr="003536E7">
          <w:rPr>
            <w:noProof/>
            <w:szCs w:val="26"/>
            <w:lang w:val="vi-VN"/>
          </w:rPr>
          <w:t>, Morgan &amp; Claypool Publisher, 2012.</w:t>
        </w:r>
      </w:ins>
    </w:p>
    <w:p w14:paraId="42738723" w14:textId="77777777" w:rsidR="008C4DB3" w:rsidRPr="003536E7" w:rsidRDefault="008C4DB3" w:rsidP="008C4DB3">
      <w:pPr>
        <w:pStyle w:val="ListParagraph"/>
        <w:numPr>
          <w:ilvl w:val="0"/>
          <w:numId w:val="6"/>
        </w:numPr>
        <w:spacing w:before="120"/>
        <w:ind w:left="0" w:firstLine="540"/>
        <w:rPr>
          <w:ins w:id="10" w:author="QVM0161195" w:date="2021-01-26T17:21:00Z"/>
          <w:noProof/>
          <w:szCs w:val="26"/>
          <w:lang w:val="vi-VN"/>
        </w:rPr>
      </w:pPr>
      <w:ins w:id="11" w:author="QVM0161195" w:date="2021-01-26T17:21:00Z">
        <w:r w:rsidRPr="003536E7">
          <w:rPr>
            <w:noProof/>
            <w:szCs w:val="26"/>
            <w:lang w:val="vi-VN"/>
          </w:rPr>
          <w:t>B. Pang &amp; L. Lee &amp; S. Vaithyanathan, “</w:t>
        </w:r>
        <w:r w:rsidRPr="003536E7">
          <w:rPr>
            <w:i/>
            <w:noProof/>
            <w:szCs w:val="26"/>
            <w:lang w:val="vi-VN"/>
          </w:rPr>
          <w:t>Thumbs up? Sentiment Classification using Machine Learning Techniques”</w:t>
        </w:r>
        <w:r w:rsidRPr="003536E7">
          <w:rPr>
            <w:noProof/>
            <w:szCs w:val="26"/>
            <w:lang w:val="vi-VN"/>
          </w:rPr>
          <w:t>,  Proceedings of the 2002 Conference on Empirical Methods in Natural Language Processing (EMNLP 2002), 79-86, 2002.</w:t>
        </w:r>
      </w:ins>
    </w:p>
    <w:p w14:paraId="651414B7" w14:textId="77777777" w:rsidR="008C4DB3" w:rsidRPr="003536E7" w:rsidRDefault="008C4DB3" w:rsidP="008C4DB3">
      <w:pPr>
        <w:pStyle w:val="ListParagraph"/>
        <w:numPr>
          <w:ilvl w:val="0"/>
          <w:numId w:val="6"/>
        </w:numPr>
        <w:spacing w:before="120"/>
        <w:ind w:left="0" w:firstLine="540"/>
        <w:rPr>
          <w:ins w:id="12" w:author="QVM0161195" w:date="2021-01-26T17:21:00Z"/>
          <w:noProof/>
          <w:szCs w:val="26"/>
          <w:lang w:val="vi-VN"/>
        </w:rPr>
      </w:pPr>
      <w:ins w:id="13" w:author="QVM0161195" w:date="2021-01-26T17:21:00Z">
        <w:r w:rsidRPr="003536E7">
          <w:rPr>
            <w:noProof/>
            <w:szCs w:val="26"/>
            <w:lang w:val="vi-VN"/>
          </w:rPr>
          <w:t>D. Turney, “</w:t>
        </w:r>
        <w:r w:rsidRPr="003536E7">
          <w:rPr>
            <w:i/>
            <w:noProof/>
            <w:szCs w:val="26"/>
            <w:lang w:val="vi-VN"/>
          </w:rPr>
          <w:t>Thumbs Up or Thumbs Down? Semantic Orientation Applied to Unsupervised Classification of  Reviews”</w:t>
        </w:r>
        <w:r w:rsidRPr="003536E7">
          <w:rPr>
            <w:noProof/>
            <w:szCs w:val="26"/>
            <w:lang w:val="vi-VN"/>
          </w:rPr>
          <w:t xml:space="preserve">, Proceedings of the 40th Annual Meeting on Association for Computational Linguistics, 417-424, 2002. </w:t>
        </w:r>
      </w:ins>
    </w:p>
    <w:p w14:paraId="4E6BA9DD" w14:textId="77777777" w:rsidR="008C4DB3" w:rsidRPr="003536E7" w:rsidRDefault="008C4DB3" w:rsidP="008C4DB3">
      <w:pPr>
        <w:pStyle w:val="ListParagraph"/>
        <w:numPr>
          <w:ilvl w:val="0"/>
          <w:numId w:val="6"/>
        </w:numPr>
        <w:spacing w:before="120"/>
        <w:ind w:left="0" w:firstLine="540"/>
        <w:rPr>
          <w:ins w:id="14" w:author="QVM0161195" w:date="2021-01-26T17:21:00Z"/>
          <w:noProof/>
          <w:szCs w:val="26"/>
          <w:lang w:val="vi-VN"/>
        </w:rPr>
      </w:pPr>
      <w:ins w:id="15" w:author="QVM0161195" w:date="2021-01-26T17:21:00Z">
        <w:r w:rsidRPr="003536E7">
          <w:rPr>
            <w:noProof/>
            <w:szCs w:val="26"/>
            <w:lang w:val="vi-VN"/>
          </w:rPr>
          <w:t>G. Qiu &amp; B. Liu &amp; J. Bu &amp; C. Chen, “</w:t>
        </w:r>
        <w:r w:rsidRPr="003536E7">
          <w:rPr>
            <w:i/>
            <w:noProof/>
            <w:szCs w:val="26"/>
            <w:lang w:val="vi-VN"/>
          </w:rPr>
          <w:t>Opinion word expansion and target extraction through double Propagation”</w:t>
        </w:r>
        <w:r w:rsidRPr="003536E7">
          <w:rPr>
            <w:noProof/>
            <w:szCs w:val="26"/>
            <w:lang w:val="vi-VN"/>
          </w:rPr>
          <w:t xml:space="preserve">, Journal Computational Linguistics, 37 (1),  9-27, 2011. </w:t>
        </w:r>
      </w:ins>
    </w:p>
    <w:p w14:paraId="13606705" w14:textId="77777777" w:rsidR="008C4DB3" w:rsidRPr="003536E7" w:rsidRDefault="008C4DB3" w:rsidP="008C4DB3">
      <w:pPr>
        <w:pStyle w:val="ListParagraph"/>
        <w:numPr>
          <w:ilvl w:val="0"/>
          <w:numId w:val="6"/>
        </w:numPr>
        <w:spacing w:before="120"/>
        <w:ind w:left="0" w:firstLine="540"/>
        <w:rPr>
          <w:ins w:id="16" w:author="QVM0161195" w:date="2021-01-26T17:21:00Z"/>
          <w:noProof/>
          <w:szCs w:val="26"/>
          <w:lang w:val="vi-VN"/>
        </w:rPr>
      </w:pPr>
      <w:ins w:id="17" w:author="QVM0161195" w:date="2021-01-26T17:21:00Z">
        <w:r w:rsidRPr="003536E7">
          <w:rPr>
            <w:noProof/>
            <w:szCs w:val="26"/>
            <w:lang w:val="vi-VN"/>
          </w:rPr>
          <w:t>X. Ding &amp; B. Liu &amp; S. Yu, “</w:t>
        </w:r>
        <w:r w:rsidRPr="003536E7">
          <w:rPr>
            <w:i/>
            <w:noProof/>
            <w:szCs w:val="26"/>
            <w:lang w:val="vi-VN"/>
          </w:rPr>
          <w:t xml:space="preserve">A holistic lexicon approach to opinion mining”, </w:t>
        </w:r>
        <w:r w:rsidRPr="003536E7">
          <w:rPr>
            <w:noProof/>
            <w:szCs w:val="26"/>
            <w:lang w:val="vi-VN"/>
          </w:rPr>
          <w:t>Proceedings of the 2008 International Conference on Web Search and Data Mining, 231-240, 2008.</w:t>
        </w:r>
      </w:ins>
    </w:p>
    <w:p w14:paraId="745CD539" w14:textId="77777777" w:rsidR="008C4DB3" w:rsidRPr="003536E7" w:rsidRDefault="008C4DB3" w:rsidP="008C4DB3">
      <w:pPr>
        <w:numPr>
          <w:ilvl w:val="0"/>
          <w:numId w:val="6"/>
        </w:numPr>
        <w:spacing w:before="120" w:line="360" w:lineRule="auto"/>
        <w:ind w:left="0" w:firstLine="540"/>
        <w:jc w:val="both"/>
        <w:rPr>
          <w:ins w:id="18" w:author="QVM0161195" w:date="2021-01-26T17:21:00Z"/>
          <w:noProof/>
          <w:sz w:val="26"/>
          <w:szCs w:val="26"/>
          <w:lang w:val="vi-VN"/>
        </w:rPr>
      </w:pPr>
      <w:ins w:id="19" w:author="QVM0161195" w:date="2021-01-26T17:21:00Z">
        <w:r w:rsidRPr="003536E7">
          <w:rPr>
            <w:noProof/>
            <w:sz w:val="26"/>
            <w:szCs w:val="26"/>
            <w:lang w:val="vi-VN"/>
          </w:rPr>
          <w:t>H. Tang &amp; S. Tan and X. Cheng, “</w:t>
        </w:r>
        <w:r w:rsidRPr="003536E7">
          <w:rPr>
            <w:i/>
            <w:noProof/>
            <w:sz w:val="26"/>
            <w:szCs w:val="26"/>
            <w:lang w:val="vi-VN"/>
          </w:rPr>
          <w:t>A survey on sentiment detection of reviews”</w:t>
        </w:r>
        <w:r w:rsidRPr="003536E7">
          <w:rPr>
            <w:noProof/>
            <w:sz w:val="26"/>
            <w:szCs w:val="26"/>
            <w:lang w:val="vi-VN"/>
          </w:rPr>
          <w:t>, Expert Systems with Applications, 36 (7), 10760-10773, 2009.</w:t>
        </w:r>
      </w:ins>
    </w:p>
    <w:p w14:paraId="286CE491" w14:textId="77777777" w:rsidR="008C4DB3" w:rsidRPr="003536E7" w:rsidRDefault="008C4DB3" w:rsidP="008C4DB3">
      <w:pPr>
        <w:pStyle w:val="ListParagraph"/>
        <w:numPr>
          <w:ilvl w:val="0"/>
          <w:numId w:val="6"/>
        </w:numPr>
        <w:spacing w:before="120"/>
        <w:ind w:left="0" w:firstLine="540"/>
        <w:rPr>
          <w:ins w:id="20" w:author="QVM0161195" w:date="2021-01-26T17:21:00Z"/>
          <w:noProof/>
          <w:szCs w:val="26"/>
          <w:lang w:val="vi-VN"/>
        </w:rPr>
      </w:pPr>
      <w:ins w:id="21" w:author="QVM0161195" w:date="2021-01-26T17:21:00Z">
        <w:r w:rsidRPr="003536E7">
          <w:rPr>
            <w:noProof/>
            <w:szCs w:val="26"/>
            <w:lang w:val="vi-VN"/>
          </w:rPr>
          <w:lastRenderedPageBreak/>
          <w:t>Stanford University (2019). “</w:t>
        </w:r>
        <w:r w:rsidRPr="003536E7">
          <w:rPr>
            <w:i/>
            <w:noProof/>
            <w:szCs w:val="26"/>
            <w:lang w:val="vi-VN"/>
          </w:rPr>
          <w:t>Text Classification and Naïve Bayes”</w:t>
        </w:r>
        <w:r w:rsidRPr="003536E7">
          <w:rPr>
            <w:noProof/>
            <w:szCs w:val="26"/>
            <w:lang w:val="vi-VN"/>
          </w:rPr>
          <w:t xml:space="preserve">  [online], viewed 12 March 2019, from:&lt;</w:t>
        </w:r>
        <w:r w:rsidRPr="003536E7">
          <w:rPr>
            <w:szCs w:val="26"/>
            <w:lang w:val="vi-VN"/>
          </w:rPr>
          <w:t xml:space="preserve"> </w:t>
        </w:r>
        <w:r w:rsidRPr="003536E7">
          <w:rPr>
            <w:noProof/>
            <w:szCs w:val="26"/>
            <w:lang w:val="vi-VN"/>
          </w:rPr>
          <w:t>“https://web.stanford.edu/class/cs124/lec/naivebayes.pdf ”&gt;.</w:t>
        </w:r>
      </w:ins>
    </w:p>
    <w:p w14:paraId="74896810" w14:textId="77777777" w:rsidR="008C4DB3" w:rsidRPr="003536E7" w:rsidRDefault="008C4DB3" w:rsidP="008C4DB3">
      <w:pPr>
        <w:pStyle w:val="ListParagraph"/>
        <w:numPr>
          <w:ilvl w:val="0"/>
          <w:numId w:val="6"/>
        </w:numPr>
        <w:spacing w:before="120"/>
        <w:ind w:left="0" w:firstLine="540"/>
        <w:rPr>
          <w:ins w:id="22" w:author="QVM0161195" w:date="2021-01-26T17:21:00Z"/>
          <w:noProof/>
          <w:szCs w:val="26"/>
          <w:lang w:val="vi-VN"/>
        </w:rPr>
      </w:pPr>
      <w:ins w:id="23" w:author="QVM0161195" w:date="2021-01-26T17:21:00Z">
        <w:r w:rsidRPr="003536E7">
          <w:rPr>
            <w:noProof/>
            <w:szCs w:val="26"/>
            <w:lang w:val="vi-VN"/>
          </w:rPr>
          <w:t xml:space="preserve">V.N. Vapnik, </w:t>
        </w:r>
        <w:r w:rsidRPr="003536E7">
          <w:rPr>
            <w:i/>
            <w:noProof/>
            <w:szCs w:val="26"/>
            <w:lang w:val="vi-VN"/>
          </w:rPr>
          <w:t>“The Nature of Statistical Learning Theory”, Springer</w:t>
        </w:r>
        <w:r w:rsidRPr="003536E7">
          <w:rPr>
            <w:noProof/>
            <w:szCs w:val="26"/>
            <w:lang w:val="vi-VN"/>
          </w:rPr>
          <w:t>, New York, 1995.</w:t>
        </w:r>
      </w:ins>
    </w:p>
    <w:p w14:paraId="566A2266" w14:textId="77777777" w:rsidR="008C4DB3" w:rsidRPr="003536E7" w:rsidRDefault="008C4DB3" w:rsidP="008C4DB3">
      <w:pPr>
        <w:pStyle w:val="ListParagraph"/>
        <w:numPr>
          <w:ilvl w:val="0"/>
          <w:numId w:val="6"/>
        </w:numPr>
        <w:spacing w:before="120"/>
        <w:ind w:left="0" w:firstLine="540"/>
        <w:rPr>
          <w:ins w:id="24" w:author="QVM0161195" w:date="2021-01-26T17:21:00Z"/>
          <w:noProof/>
          <w:szCs w:val="26"/>
          <w:lang w:val="vi-VN"/>
        </w:rPr>
      </w:pPr>
      <w:ins w:id="25" w:author="QVM0161195" w:date="2021-01-26T17:21:00Z">
        <w:r w:rsidRPr="003536E7">
          <w:rPr>
            <w:noProof/>
            <w:szCs w:val="26"/>
            <w:lang w:val="vi-VN"/>
          </w:rPr>
          <w:t>Y. Gao, S. Sun , “</w:t>
        </w:r>
        <w:r w:rsidRPr="003536E7">
          <w:rPr>
            <w:i/>
            <w:noProof/>
            <w:szCs w:val="26"/>
            <w:lang w:val="vi-VN"/>
          </w:rPr>
          <w:t>An Empirical Evaluation of Linear and Nonlinear Kernels for Text Classification Using Support Vector Machines</w:t>
        </w:r>
        <w:r w:rsidRPr="003536E7">
          <w:rPr>
            <w:noProof/>
            <w:szCs w:val="26"/>
            <w:lang w:val="vi-VN"/>
          </w:rPr>
          <w:t>,” Seventh International Conference on Fuzzy Systems and Knowledge Discovery, 4, 1502-1505,  2010.</w:t>
        </w:r>
      </w:ins>
    </w:p>
    <w:p w14:paraId="40B6952C" w14:textId="77777777" w:rsidR="008C4DB3" w:rsidRPr="003536E7" w:rsidRDefault="008C4DB3" w:rsidP="008C4DB3">
      <w:pPr>
        <w:pStyle w:val="ListParagraph"/>
        <w:numPr>
          <w:ilvl w:val="0"/>
          <w:numId w:val="6"/>
        </w:numPr>
        <w:spacing w:before="120"/>
        <w:ind w:left="0" w:firstLine="540"/>
        <w:rPr>
          <w:ins w:id="26" w:author="QVM0161195" w:date="2021-01-26T17:21:00Z"/>
          <w:noProof/>
          <w:szCs w:val="26"/>
          <w:lang w:val="vi-VN"/>
        </w:rPr>
      </w:pPr>
      <w:ins w:id="27" w:author="QVM0161195" w:date="2021-01-26T17:21:00Z">
        <w:r w:rsidRPr="003536E7">
          <w:rPr>
            <w:noProof/>
            <w:szCs w:val="26"/>
            <w:lang w:val="vi-VN"/>
          </w:rPr>
          <w:t>T. Larose, “</w:t>
        </w:r>
        <w:r w:rsidRPr="003536E7">
          <w:rPr>
            <w:i/>
            <w:noProof/>
            <w:szCs w:val="26"/>
            <w:lang w:val="vi-VN"/>
          </w:rPr>
          <w:t>Discovering Knowledge in Data: An Introduction to Data Mining”</w:t>
        </w:r>
        <w:r w:rsidRPr="003536E7">
          <w:rPr>
            <w:noProof/>
            <w:szCs w:val="26"/>
            <w:lang w:val="vi-VN"/>
          </w:rPr>
          <w:t>,</w:t>
        </w:r>
        <w:r w:rsidRPr="003536E7">
          <w:rPr>
            <w:szCs w:val="26"/>
            <w:lang w:val="vi-VN"/>
          </w:rPr>
          <w:t xml:space="preserve"> </w:t>
        </w:r>
        <w:r w:rsidRPr="003536E7">
          <w:rPr>
            <w:noProof/>
            <w:szCs w:val="26"/>
            <w:lang w:val="vi-VN"/>
          </w:rPr>
          <w:t>Wiley-Interscience, United States,  2005.</w:t>
        </w:r>
      </w:ins>
    </w:p>
    <w:p w14:paraId="378584F6" w14:textId="77777777" w:rsidR="008C4DB3" w:rsidRPr="003536E7" w:rsidRDefault="008C4DB3" w:rsidP="008C4DB3">
      <w:pPr>
        <w:pStyle w:val="ListParagraph"/>
        <w:numPr>
          <w:ilvl w:val="0"/>
          <w:numId w:val="6"/>
        </w:numPr>
        <w:spacing w:before="120"/>
        <w:ind w:left="0" w:firstLine="540"/>
        <w:rPr>
          <w:ins w:id="28" w:author="QVM0161195" w:date="2021-01-26T17:21:00Z"/>
          <w:noProof/>
          <w:szCs w:val="26"/>
          <w:lang w:val="vi-VN"/>
        </w:rPr>
      </w:pPr>
      <w:ins w:id="29" w:author="QVM0161195" w:date="2021-01-26T17:21:00Z">
        <w:r w:rsidRPr="003536E7">
          <w:rPr>
            <w:noProof/>
            <w:szCs w:val="26"/>
            <w:lang w:val="vi-VN"/>
          </w:rPr>
          <w:t xml:space="preserve">A. Ratnaparkhi, </w:t>
        </w:r>
        <w:r w:rsidRPr="003536E7">
          <w:rPr>
            <w:i/>
            <w:noProof/>
            <w:szCs w:val="26"/>
            <w:lang w:val="vi-VN"/>
          </w:rPr>
          <w:t>“A Simple Introduction to Maximum Entropy Models for Natural Language Processing”</w:t>
        </w:r>
        <w:r w:rsidRPr="003536E7">
          <w:rPr>
            <w:noProof/>
            <w:szCs w:val="26"/>
            <w:lang w:val="vi-VN"/>
          </w:rPr>
          <w:t>, IRCS Technical Reports Series, 1997.</w:t>
        </w:r>
      </w:ins>
    </w:p>
    <w:p w14:paraId="184AB241" w14:textId="77777777" w:rsidR="008C4DB3" w:rsidRPr="003536E7" w:rsidRDefault="008C4DB3" w:rsidP="008C4DB3">
      <w:pPr>
        <w:pStyle w:val="ListParagraph"/>
        <w:numPr>
          <w:ilvl w:val="0"/>
          <w:numId w:val="6"/>
        </w:numPr>
        <w:spacing w:before="120"/>
        <w:ind w:left="0" w:firstLine="540"/>
        <w:rPr>
          <w:ins w:id="30" w:author="QVM0161195" w:date="2021-01-26T17:21:00Z"/>
          <w:noProof/>
          <w:szCs w:val="26"/>
          <w:lang w:val="vi-VN"/>
        </w:rPr>
      </w:pPr>
      <w:ins w:id="31" w:author="QVM0161195" w:date="2021-01-26T17:21:00Z">
        <w:r w:rsidRPr="003536E7">
          <w:rPr>
            <w:noProof/>
            <w:szCs w:val="26"/>
            <w:lang w:val="vi-VN"/>
          </w:rPr>
          <w:t>E. Riloff &amp; J. Wiebe, “</w:t>
        </w:r>
        <w:r w:rsidRPr="003536E7">
          <w:rPr>
            <w:i/>
            <w:noProof/>
            <w:szCs w:val="26"/>
            <w:lang w:val="vi-VN"/>
          </w:rPr>
          <w:t xml:space="preserve">Learning Extraction Patterns for Subjective Expressions”, </w:t>
        </w:r>
        <w:r w:rsidRPr="003536E7">
          <w:rPr>
            <w:noProof/>
            <w:szCs w:val="26"/>
            <w:lang w:val="vi-VN"/>
          </w:rPr>
          <w:t>Proceedings of the 2003 Conference on Empirical Methods in Natural Language Processing,  105-112, 2003.</w:t>
        </w:r>
      </w:ins>
    </w:p>
    <w:p w14:paraId="04A515C6" w14:textId="77777777" w:rsidR="008C4DB3" w:rsidRPr="003536E7" w:rsidRDefault="008C4DB3" w:rsidP="008C4DB3">
      <w:pPr>
        <w:pStyle w:val="ListParagraph"/>
        <w:numPr>
          <w:ilvl w:val="0"/>
          <w:numId w:val="6"/>
        </w:numPr>
        <w:spacing w:before="120"/>
        <w:ind w:left="0" w:firstLine="540"/>
        <w:rPr>
          <w:ins w:id="32" w:author="QVM0161195" w:date="2021-01-26T17:21:00Z"/>
          <w:noProof/>
          <w:szCs w:val="26"/>
          <w:lang w:val="vi-VN"/>
        </w:rPr>
      </w:pPr>
      <w:ins w:id="33" w:author="QVM0161195" w:date="2021-01-26T17:21:00Z">
        <w:r w:rsidRPr="003536E7">
          <w:rPr>
            <w:noProof/>
            <w:szCs w:val="26"/>
            <w:lang w:val="vi-VN"/>
          </w:rPr>
          <w:t>D. Thai &amp; L. Cuong &amp; N. Huong &amp; H. Nam, “</w:t>
        </w:r>
        <w:r w:rsidRPr="003536E7">
          <w:rPr>
            <w:i/>
            <w:noProof/>
            <w:szCs w:val="26"/>
            <w:lang w:val="vi-VN"/>
          </w:rPr>
          <w:t>Automatically Learning Patterns in Subjectivity Classification for Vietnamese”,</w:t>
        </w:r>
        <w:r w:rsidRPr="003536E7">
          <w:rPr>
            <w:szCs w:val="26"/>
            <w:lang w:val="vi-VN"/>
          </w:rPr>
          <w:t xml:space="preserve"> </w:t>
        </w:r>
        <w:r w:rsidRPr="003536E7">
          <w:rPr>
            <w:noProof/>
            <w:szCs w:val="26"/>
            <w:lang w:val="vi-VN"/>
          </w:rPr>
          <w:t>Knowledge and Systems Engineering, 326, 629-640, 2015.</w:t>
        </w:r>
      </w:ins>
    </w:p>
    <w:p w14:paraId="4C40FC36" w14:textId="77777777" w:rsidR="008C4DB3" w:rsidRPr="003536E7" w:rsidRDefault="008C4DB3" w:rsidP="008C4DB3">
      <w:pPr>
        <w:pStyle w:val="ListParagraph"/>
        <w:numPr>
          <w:ilvl w:val="0"/>
          <w:numId w:val="6"/>
        </w:numPr>
        <w:spacing w:before="120"/>
        <w:ind w:left="0" w:firstLine="540"/>
        <w:rPr>
          <w:ins w:id="34" w:author="QVM0161195" w:date="2021-01-26T17:21:00Z"/>
          <w:noProof/>
          <w:szCs w:val="26"/>
          <w:lang w:val="vi-VN"/>
        </w:rPr>
      </w:pPr>
      <w:ins w:id="35" w:author="QVM0161195" w:date="2021-01-26T17:21:00Z">
        <w:r w:rsidRPr="003536E7">
          <w:rPr>
            <w:noProof/>
            <w:szCs w:val="26"/>
            <w:lang w:val="vi-VN"/>
          </w:rPr>
          <w:t xml:space="preserve">N. Anh, </w:t>
        </w:r>
        <w:r w:rsidRPr="003536E7">
          <w:rPr>
            <w:i/>
            <w:noProof/>
            <w:szCs w:val="26"/>
            <w:lang w:val="vi-VN"/>
          </w:rPr>
          <w:t>“Nghiên cứu kỹ thuật đánh giá độ tương đồng văn bản ứng dụng so sánh văn bản tiếng Việt”</w:t>
        </w:r>
        <w:r w:rsidRPr="003536E7">
          <w:rPr>
            <w:noProof/>
            <w:szCs w:val="26"/>
            <w:lang w:val="vi-VN"/>
          </w:rPr>
          <w:t>, Đại học Hàng Hải, 2016.</w:t>
        </w:r>
      </w:ins>
    </w:p>
    <w:p w14:paraId="74186EB1" w14:textId="77777777" w:rsidR="008C4DB3" w:rsidRPr="003536E7" w:rsidRDefault="008C4DB3" w:rsidP="008C4DB3">
      <w:pPr>
        <w:pStyle w:val="ListParagraph"/>
        <w:numPr>
          <w:ilvl w:val="0"/>
          <w:numId w:val="6"/>
        </w:numPr>
        <w:spacing w:before="120"/>
        <w:ind w:left="0" w:firstLine="540"/>
        <w:rPr>
          <w:ins w:id="36" w:author="QVM0161195" w:date="2021-01-26T17:21:00Z"/>
          <w:noProof/>
          <w:szCs w:val="26"/>
          <w:lang w:val="vi-VN"/>
        </w:rPr>
      </w:pPr>
      <w:ins w:id="37" w:author="QVM0161195" w:date="2021-01-26T17:21:00Z">
        <w:r w:rsidRPr="003536E7">
          <w:rPr>
            <w:noProof/>
            <w:szCs w:val="26"/>
            <w:lang w:val="vi-VN"/>
          </w:rPr>
          <w:t xml:space="preserve">J. Sowa, </w:t>
        </w:r>
        <w:r w:rsidRPr="003536E7">
          <w:rPr>
            <w:i/>
            <w:noProof/>
            <w:szCs w:val="26"/>
            <w:lang w:val="vi-VN"/>
          </w:rPr>
          <w:t>“Conceptual Graphs For Representing Conceptual Structures”</w:t>
        </w:r>
        <w:r w:rsidRPr="003536E7">
          <w:rPr>
            <w:noProof/>
            <w:szCs w:val="26"/>
            <w:lang w:val="vi-VN"/>
          </w:rPr>
          <w:t>,</w:t>
        </w:r>
        <w:r w:rsidRPr="003536E7">
          <w:rPr>
            <w:szCs w:val="26"/>
            <w:lang w:val="vi-VN"/>
          </w:rPr>
          <w:t xml:space="preserve"> </w:t>
        </w:r>
        <w:r w:rsidRPr="003536E7">
          <w:rPr>
            <w:noProof/>
            <w:szCs w:val="26"/>
            <w:lang w:val="vi-VN"/>
          </w:rPr>
          <w:t>P.Hitzler &amp; H. Schurfe, eds., Conceptual Structures in Practice, Chapman &amp; Hall-CRC Press,  3, 102-136, 2009.</w:t>
        </w:r>
      </w:ins>
    </w:p>
    <w:p w14:paraId="685B7CA7" w14:textId="77777777" w:rsidR="008C4DB3" w:rsidRPr="003536E7" w:rsidRDefault="008C4DB3" w:rsidP="008C4DB3">
      <w:pPr>
        <w:pStyle w:val="ListParagraph"/>
        <w:numPr>
          <w:ilvl w:val="0"/>
          <w:numId w:val="6"/>
        </w:numPr>
        <w:spacing w:before="120"/>
        <w:ind w:left="0" w:firstLine="540"/>
        <w:rPr>
          <w:ins w:id="38" w:author="QVM0161195" w:date="2021-01-26T17:21:00Z"/>
          <w:noProof/>
          <w:szCs w:val="26"/>
          <w:lang w:val="vi-VN"/>
        </w:rPr>
      </w:pPr>
      <w:ins w:id="39" w:author="QVM0161195" w:date="2021-01-26T17:21:00Z">
        <w:r w:rsidRPr="003536E7">
          <w:rPr>
            <w:noProof/>
            <w:szCs w:val="26"/>
            <w:lang w:val="vi-VN"/>
          </w:rPr>
          <w:t xml:space="preserve"> N. Quy, </w:t>
        </w:r>
        <w:r w:rsidRPr="003536E7">
          <w:rPr>
            <w:i/>
            <w:noProof/>
            <w:szCs w:val="26"/>
            <w:lang w:val="vi-VN"/>
          </w:rPr>
          <w:t>“Nghiên cứu các phương pháp chuẩn hóa chữ viết tắt trong văn bản tiếng Việt”</w:t>
        </w:r>
        <w:r w:rsidRPr="003536E7">
          <w:rPr>
            <w:noProof/>
            <w:szCs w:val="26"/>
            <w:lang w:val="vi-VN"/>
          </w:rPr>
          <w:t>, Đại học Bách khoa, Đại học Đà Nẵng, 2017</w:t>
        </w:r>
      </w:ins>
    </w:p>
    <w:p w14:paraId="18C9F25B" w14:textId="77777777" w:rsidR="008C4DB3" w:rsidRPr="003536E7" w:rsidRDefault="008C4DB3" w:rsidP="008C4DB3">
      <w:pPr>
        <w:pStyle w:val="ListParagraph"/>
        <w:numPr>
          <w:ilvl w:val="0"/>
          <w:numId w:val="6"/>
        </w:numPr>
        <w:spacing w:before="120"/>
        <w:ind w:left="0" w:firstLine="540"/>
        <w:rPr>
          <w:ins w:id="40" w:author="QVM0161195" w:date="2021-01-26T17:21:00Z"/>
          <w:noProof/>
          <w:szCs w:val="26"/>
          <w:lang w:val="vi-VN"/>
        </w:rPr>
      </w:pPr>
      <w:ins w:id="41" w:author="QVM0161195" w:date="2021-01-26T17:21:00Z">
        <w:r w:rsidRPr="003536E7">
          <w:rPr>
            <w:noProof/>
            <w:szCs w:val="26"/>
            <w:lang w:val="vi-VN"/>
          </w:rPr>
          <w:t xml:space="preserve">T. Mikolov  &amp;  G.s Corrado  &amp; K. Chen  &amp; J. Dean , </w:t>
        </w:r>
        <w:r w:rsidRPr="003536E7">
          <w:rPr>
            <w:i/>
            <w:noProof/>
            <w:szCs w:val="26"/>
            <w:lang w:val="vi-VN"/>
          </w:rPr>
          <w:t>"Efficient Estimation of Word Representations in Vector Space"</w:t>
        </w:r>
        <w:r w:rsidRPr="003536E7">
          <w:rPr>
            <w:noProof/>
            <w:szCs w:val="26"/>
            <w:lang w:val="vi-VN"/>
          </w:rPr>
          <w:t>,</w:t>
        </w:r>
        <w:r w:rsidRPr="003536E7">
          <w:rPr>
            <w:szCs w:val="26"/>
            <w:lang w:val="vi-VN"/>
          </w:rPr>
          <w:t xml:space="preserve"> </w:t>
        </w:r>
        <w:r w:rsidRPr="003536E7">
          <w:rPr>
            <w:noProof/>
            <w:szCs w:val="26"/>
            <w:lang w:val="vi-VN"/>
          </w:rPr>
          <w:t>In Proceedings of the 1stInternational Conference on Learning, 1-12,  2013.</w:t>
        </w:r>
      </w:ins>
    </w:p>
    <w:p w14:paraId="16633ED0" w14:textId="77777777" w:rsidR="008C4DB3" w:rsidRPr="003536E7" w:rsidRDefault="008C4DB3" w:rsidP="008C4DB3">
      <w:pPr>
        <w:pStyle w:val="ListParagraph"/>
        <w:numPr>
          <w:ilvl w:val="0"/>
          <w:numId w:val="6"/>
        </w:numPr>
        <w:spacing w:before="120"/>
        <w:ind w:left="0" w:firstLine="567"/>
        <w:rPr>
          <w:ins w:id="42" w:author="QVM0161195" w:date="2021-01-26T17:21:00Z"/>
          <w:noProof/>
          <w:szCs w:val="26"/>
          <w:lang w:val="vi-VN"/>
        </w:rPr>
      </w:pPr>
      <w:ins w:id="43" w:author="QVM0161195" w:date="2021-01-26T17:21:00Z">
        <w:r w:rsidRPr="000F7AE7">
          <w:rPr>
            <w:szCs w:val="26"/>
            <w:lang w:val="vi-VN"/>
          </w:rPr>
          <w:lastRenderedPageBreak/>
          <w:fldChar w:fldCharType="begin"/>
        </w:r>
        <w:r w:rsidRPr="003536E7">
          <w:rPr>
            <w:szCs w:val="26"/>
            <w:lang w:val="vi-VN"/>
          </w:rPr>
          <w:instrText xml:space="preserve"> HYPERLINK "https://pubmed.ncbi.nlm.nih.gov/?term=Angermueller+C&amp;cauthor_id=27474269" </w:instrText>
        </w:r>
        <w:r w:rsidRPr="003536E7">
          <w:rPr>
            <w:szCs w:val="26"/>
            <w:lang w:val="vi-VN"/>
          </w:rPr>
          <w:fldChar w:fldCharType="separate"/>
        </w:r>
        <w:r w:rsidRPr="003536E7">
          <w:rPr>
            <w:rStyle w:val="Hyperlink"/>
            <w:noProof/>
            <w:color w:val="auto"/>
            <w:szCs w:val="26"/>
            <w:u w:val="none"/>
            <w:lang w:val="vi-VN"/>
          </w:rPr>
          <w:t>C. Angermueller</w:t>
        </w:r>
        <w:r w:rsidRPr="003536E7">
          <w:rPr>
            <w:rStyle w:val="Hyperlink"/>
            <w:noProof/>
            <w:color w:val="auto"/>
            <w:szCs w:val="26"/>
            <w:u w:val="none"/>
            <w:lang w:val="vi-VN"/>
          </w:rPr>
          <w:fldChar w:fldCharType="end"/>
        </w:r>
        <w:r w:rsidRPr="000F7AE7">
          <w:rPr>
            <w:noProof/>
            <w:szCs w:val="26"/>
            <w:lang w:val="vi-VN"/>
          </w:rPr>
          <w:t xml:space="preserve"> &amp;  </w:t>
        </w:r>
        <w:r w:rsidRPr="000F7AE7">
          <w:rPr>
            <w:szCs w:val="26"/>
            <w:lang w:val="vi-VN"/>
          </w:rPr>
          <w:fldChar w:fldCharType="begin"/>
        </w:r>
        <w:r w:rsidRPr="003536E7">
          <w:rPr>
            <w:szCs w:val="26"/>
            <w:lang w:val="vi-VN"/>
          </w:rPr>
          <w:instrText xml:space="preserve"> HYPERLINK "https://pubmed.ncbi.nlm.nih.gov/?term=P%C3%A4rnamaa+T&amp;cauthor_id=27474269" </w:instrText>
        </w:r>
        <w:r w:rsidRPr="003536E7">
          <w:rPr>
            <w:szCs w:val="26"/>
            <w:lang w:val="vi-VN"/>
          </w:rPr>
          <w:fldChar w:fldCharType="separate"/>
        </w:r>
        <w:r w:rsidRPr="003536E7">
          <w:rPr>
            <w:rStyle w:val="Hyperlink"/>
            <w:noProof/>
            <w:color w:val="auto"/>
            <w:szCs w:val="26"/>
            <w:u w:val="none"/>
            <w:lang w:val="vi-VN"/>
          </w:rPr>
          <w:t>T. Pärnamaa</w:t>
        </w:r>
        <w:r w:rsidRPr="003536E7">
          <w:rPr>
            <w:rStyle w:val="Hyperlink"/>
            <w:noProof/>
            <w:color w:val="auto"/>
            <w:szCs w:val="26"/>
            <w:u w:val="none"/>
            <w:lang w:val="vi-VN"/>
          </w:rPr>
          <w:fldChar w:fldCharType="end"/>
        </w:r>
        <w:r w:rsidRPr="000F7AE7">
          <w:rPr>
            <w:noProof/>
            <w:szCs w:val="26"/>
            <w:vertAlign w:val="superscript"/>
            <w:lang w:val="vi-VN"/>
          </w:rPr>
          <w:t> </w:t>
        </w:r>
        <w:r w:rsidRPr="003536E7">
          <w:rPr>
            <w:noProof/>
            <w:szCs w:val="26"/>
            <w:lang w:val="vi-VN"/>
          </w:rPr>
          <w:t xml:space="preserve"> &amp; </w:t>
        </w:r>
        <w:r w:rsidRPr="000F7AE7">
          <w:rPr>
            <w:szCs w:val="26"/>
            <w:lang w:val="vi-VN"/>
          </w:rPr>
          <w:fldChar w:fldCharType="begin"/>
        </w:r>
        <w:r w:rsidRPr="003536E7">
          <w:rPr>
            <w:szCs w:val="26"/>
            <w:lang w:val="vi-VN"/>
          </w:rPr>
          <w:instrText xml:space="preserve"> HYPERLINK "https://pubmed.ncbi.nlm.nih.gov/?term=Parts+L&amp;cauthor_id=27474269" </w:instrText>
        </w:r>
        <w:r w:rsidRPr="003536E7">
          <w:rPr>
            <w:szCs w:val="26"/>
            <w:lang w:val="vi-VN"/>
          </w:rPr>
          <w:fldChar w:fldCharType="separate"/>
        </w:r>
        <w:r w:rsidRPr="003536E7">
          <w:rPr>
            <w:rStyle w:val="Hyperlink"/>
            <w:noProof/>
            <w:color w:val="auto"/>
            <w:szCs w:val="26"/>
            <w:u w:val="none"/>
            <w:lang w:val="vi-VN"/>
          </w:rPr>
          <w:t>L.  Parts</w:t>
        </w:r>
        <w:r w:rsidRPr="003536E7">
          <w:rPr>
            <w:rStyle w:val="Hyperlink"/>
            <w:noProof/>
            <w:color w:val="auto"/>
            <w:szCs w:val="26"/>
            <w:u w:val="none"/>
            <w:lang w:val="vi-VN"/>
          </w:rPr>
          <w:fldChar w:fldCharType="end"/>
        </w:r>
        <w:r w:rsidRPr="000F7AE7">
          <w:rPr>
            <w:noProof/>
            <w:szCs w:val="26"/>
            <w:lang w:val="vi-VN"/>
          </w:rPr>
          <w:t xml:space="preserve"> &amp; </w:t>
        </w:r>
        <w:r w:rsidRPr="000F7AE7">
          <w:rPr>
            <w:szCs w:val="26"/>
            <w:lang w:val="vi-VN"/>
          </w:rPr>
          <w:fldChar w:fldCharType="begin"/>
        </w:r>
        <w:r w:rsidRPr="003536E7">
          <w:rPr>
            <w:szCs w:val="26"/>
            <w:lang w:val="vi-VN"/>
          </w:rPr>
          <w:instrText xml:space="preserve"> HYPERLINK "https://pubmed.ncbi.nlm.nih.gov/?term=Stegle+O&amp;cauthor_id=27474269" </w:instrText>
        </w:r>
        <w:r w:rsidRPr="003536E7">
          <w:rPr>
            <w:szCs w:val="26"/>
            <w:lang w:val="vi-VN"/>
          </w:rPr>
          <w:fldChar w:fldCharType="separate"/>
        </w:r>
        <w:r w:rsidRPr="003536E7">
          <w:rPr>
            <w:rStyle w:val="Hyperlink"/>
            <w:noProof/>
            <w:color w:val="auto"/>
            <w:szCs w:val="26"/>
            <w:u w:val="none"/>
            <w:lang w:val="vi-VN"/>
          </w:rPr>
          <w:t>O. Stegle</w:t>
        </w:r>
        <w:r w:rsidRPr="003536E7">
          <w:rPr>
            <w:rStyle w:val="Hyperlink"/>
            <w:noProof/>
            <w:color w:val="auto"/>
            <w:szCs w:val="26"/>
            <w:u w:val="none"/>
            <w:lang w:val="vi-VN"/>
          </w:rPr>
          <w:fldChar w:fldCharType="end"/>
        </w:r>
        <w:r w:rsidRPr="000F7AE7">
          <w:rPr>
            <w:noProof/>
            <w:szCs w:val="26"/>
            <w:lang w:val="vi-VN"/>
          </w:rPr>
          <w:t xml:space="preserve">, </w:t>
        </w:r>
        <w:r w:rsidRPr="003536E7">
          <w:rPr>
            <w:i/>
            <w:noProof/>
            <w:szCs w:val="26"/>
            <w:lang w:val="vi-VN"/>
          </w:rPr>
          <w:t>“Deep Learning for Computational Biology”</w:t>
        </w:r>
        <w:r w:rsidRPr="003536E7">
          <w:rPr>
            <w:noProof/>
            <w:szCs w:val="26"/>
            <w:lang w:val="vi-VN"/>
          </w:rPr>
          <w:t xml:space="preserve">,  </w:t>
        </w:r>
        <w:r w:rsidRPr="003536E7">
          <w:rPr>
            <w:color w:val="323232"/>
            <w:szCs w:val="26"/>
            <w:lang w:val="vi-VN"/>
          </w:rPr>
          <w:t>Molecular systems biology</w:t>
        </w:r>
        <w:r w:rsidRPr="003536E7">
          <w:rPr>
            <w:noProof/>
            <w:szCs w:val="26"/>
            <w:lang w:val="vi-VN"/>
          </w:rPr>
          <w:t>, 12, 878, 2016.</w:t>
        </w:r>
      </w:ins>
    </w:p>
    <w:p w14:paraId="786D7C6A" w14:textId="77777777" w:rsidR="008C4DB3" w:rsidRPr="003536E7" w:rsidRDefault="008C4DB3" w:rsidP="008C4DB3">
      <w:pPr>
        <w:pStyle w:val="ListParagraph"/>
        <w:numPr>
          <w:ilvl w:val="0"/>
          <w:numId w:val="6"/>
        </w:numPr>
        <w:spacing w:before="120"/>
        <w:ind w:left="0" w:firstLine="567"/>
        <w:rPr>
          <w:ins w:id="44" w:author="QVM0161195" w:date="2021-01-26T17:21:00Z"/>
          <w:noProof/>
          <w:szCs w:val="26"/>
          <w:lang w:val="vi-VN"/>
        </w:rPr>
      </w:pPr>
      <w:ins w:id="45" w:author="QVM0161195" w:date="2021-01-26T17:21:00Z">
        <w:r w:rsidRPr="003536E7">
          <w:rPr>
            <w:noProof/>
            <w:szCs w:val="26"/>
            <w:lang w:val="vi-VN"/>
          </w:rPr>
          <w:t>D. Dien, H. Kiem, N.  Toan (2001), “Vietnamese Word Segmentation”, National University of HCM City, 2001.</w:t>
        </w:r>
      </w:ins>
    </w:p>
    <w:p w14:paraId="1B4AD9F5" w14:textId="77777777" w:rsidR="008C4DB3" w:rsidRPr="003536E7" w:rsidRDefault="008C4DB3" w:rsidP="008C4DB3">
      <w:pPr>
        <w:pStyle w:val="ListParagraph"/>
        <w:numPr>
          <w:ilvl w:val="0"/>
          <w:numId w:val="6"/>
        </w:numPr>
        <w:spacing w:before="120"/>
        <w:ind w:left="0" w:firstLine="567"/>
        <w:rPr>
          <w:ins w:id="46" w:author="QVM0161195" w:date="2021-01-26T17:21:00Z"/>
          <w:noProof/>
          <w:szCs w:val="26"/>
          <w:lang w:val="vi-VN"/>
        </w:rPr>
      </w:pPr>
      <w:ins w:id="47" w:author="QVM0161195" w:date="2021-01-26T17:21:00Z">
        <w:r w:rsidRPr="003536E7">
          <w:rPr>
            <w:noProof/>
            <w:szCs w:val="26"/>
            <w:lang w:val="vi-VN"/>
          </w:rPr>
          <w:t xml:space="preserve">L. Phuong, </w:t>
        </w:r>
        <w:r w:rsidRPr="003536E7">
          <w:rPr>
            <w:i/>
            <w:noProof/>
            <w:szCs w:val="26"/>
            <w:lang w:val="vi-VN"/>
          </w:rPr>
          <w:t>“A Vietnamese Text Processing Toolkit”</w:t>
        </w:r>
        <w:r w:rsidRPr="003536E7">
          <w:rPr>
            <w:noProof/>
            <w:szCs w:val="26"/>
            <w:lang w:val="vi-VN"/>
          </w:rPr>
          <w:t xml:space="preserve"> [online], viewed 12 March 2019, from:&lt; “</w:t>
        </w:r>
        <w:r w:rsidRPr="003536E7">
          <w:rPr>
            <w:szCs w:val="26"/>
            <w:lang w:val="vi-VN"/>
          </w:rPr>
          <w:t>https://github.com/phuonglh/vn.vitk</w:t>
        </w:r>
        <w:r w:rsidRPr="003536E7">
          <w:rPr>
            <w:noProof/>
            <w:szCs w:val="26"/>
            <w:lang w:val="vi-VN"/>
          </w:rPr>
          <w:t>”&gt;.</w:t>
        </w:r>
      </w:ins>
    </w:p>
    <w:p w14:paraId="2198519D" w14:textId="77777777" w:rsidR="008C4DB3" w:rsidRPr="003536E7" w:rsidRDefault="008C4DB3" w:rsidP="008C4DB3">
      <w:pPr>
        <w:pStyle w:val="ListParagraph"/>
        <w:numPr>
          <w:ilvl w:val="0"/>
          <w:numId w:val="6"/>
        </w:numPr>
        <w:ind w:left="0" w:firstLine="567"/>
        <w:rPr>
          <w:ins w:id="48" w:author="QVM0161195" w:date="2021-01-26T17:21:00Z"/>
          <w:noProof/>
          <w:szCs w:val="26"/>
          <w:lang w:val="vi-VN"/>
        </w:rPr>
      </w:pPr>
      <w:ins w:id="49" w:author="QVM0161195" w:date="2021-01-26T17:21:00Z">
        <w:r w:rsidRPr="003536E7">
          <w:rPr>
            <w:noProof/>
            <w:szCs w:val="26"/>
            <w:lang w:val="vi-VN"/>
          </w:rPr>
          <w:t>D. Nga, “Tính toán độ tương tự ngữ nghĩa văn bản dựa vào độ tương tự giữa từ với từ”, Đại học Quốc Gia Hà Nội, 2010.</w:t>
        </w:r>
      </w:ins>
    </w:p>
    <w:p w14:paraId="6B7FC40E" w14:textId="77777777" w:rsidR="008C4DB3" w:rsidRPr="003536E7" w:rsidRDefault="008C4DB3" w:rsidP="008C4DB3">
      <w:pPr>
        <w:pStyle w:val="ListParagraph"/>
        <w:numPr>
          <w:ilvl w:val="0"/>
          <w:numId w:val="6"/>
        </w:numPr>
        <w:spacing w:before="120"/>
        <w:ind w:left="0" w:firstLine="567"/>
        <w:rPr>
          <w:ins w:id="50" w:author="QVM0161195" w:date="2021-01-26T17:21:00Z"/>
          <w:noProof/>
          <w:szCs w:val="26"/>
          <w:lang w:val="vi-VN"/>
        </w:rPr>
      </w:pPr>
      <w:ins w:id="51" w:author="QVM0161195" w:date="2021-01-26T17:21:00Z">
        <w:r w:rsidRPr="003536E7">
          <w:rPr>
            <w:noProof/>
            <w:szCs w:val="26"/>
            <w:lang w:val="vi-VN"/>
          </w:rPr>
          <w:t xml:space="preserve">Sanjeev Arora, Yingyu Liang, Tengyu Ma, </w:t>
        </w:r>
        <w:r w:rsidRPr="003536E7">
          <w:rPr>
            <w:i/>
            <w:noProof/>
            <w:szCs w:val="26"/>
            <w:lang w:val="vi-VN"/>
          </w:rPr>
          <w:t>“A Simple but Tough-to-Beat Baseline for Sentence Embeddings”</w:t>
        </w:r>
        <w:r w:rsidRPr="003536E7">
          <w:rPr>
            <w:noProof/>
            <w:szCs w:val="26"/>
            <w:lang w:val="vi-VN"/>
          </w:rPr>
          <w:t>, Paper presented at International Conference on Learning Representations, 2017.</w:t>
        </w:r>
      </w:ins>
    </w:p>
    <w:p w14:paraId="1F914CFE" w14:textId="77777777" w:rsidR="008C4DB3" w:rsidRPr="003536E7" w:rsidRDefault="008C4DB3" w:rsidP="008C4DB3">
      <w:pPr>
        <w:pStyle w:val="ListParagraph"/>
        <w:numPr>
          <w:ilvl w:val="0"/>
          <w:numId w:val="6"/>
        </w:numPr>
        <w:spacing w:before="120"/>
        <w:ind w:left="0" w:firstLine="567"/>
        <w:rPr>
          <w:ins w:id="52" w:author="QVM0161195" w:date="2021-01-26T17:21:00Z"/>
          <w:noProof/>
          <w:szCs w:val="26"/>
          <w:lang w:val="vi-VN"/>
        </w:rPr>
      </w:pPr>
      <w:ins w:id="53" w:author="QVM0161195" w:date="2021-01-26T17:21:00Z">
        <w:r w:rsidRPr="003536E7">
          <w:rPr>
            <w:noProof/>
            <w:szCs w:val="26"/>
            <w:lang w:val="vi-VN"/>
          </w:rPr>
          <w:t xml:space="preserve">Scikit-learn developers, </w:t>
        </w:r>
        <w:r w:rsidRPr="003536E7">
          <w:rPr>
            <w:i/>
            <w:noProof/>
            <w:szCs w:val="26"/>
            <w:lang w:val="vi-VN"/>
          </w:rPr>
          <w:t>“Support Vector Machines”</w:t>
        </w:r>
        <w:r w:rsidRPr="003536E7">
          <w:rPr>
            <w:noProof/>
            <w:szCs w:val="26"/>
            <w:lang w:val="vi-VN"/>
          </w:rPr>
          <w:t xml:space="preserve"> [online], viewed 12 March 2019, from:&lt; “</w:t>
        </w:r>
        <w:r w:rsidRPr="003536E7">
          <w:rPr>
            <w:szCs w:val="26"/>
            <w:lang w:val="vi-VN"/>
          </w:rPr>
          <w:t>https://scikit-learn.org/stable/modules/svm.html</w:t>
        </w:r>
        <w:r w:rsidRPr="003536E7">
          <w:rPr>
            <w:noProof/>
            <w:szCs w:val="26"/>
            <w:lang w:val="vi-VN"/>
          </w:rPr>
          <w:t>”&gt;</w:t>
        </w:r>
      </w:ins>
    </w:p>
    <w:p w14:paraId="24436226" w14:textId="77777777" w:rsidR="008C4DB3" w:rsidRPr="003536E7" w:rsidRDefault="008C4DB3" w:rsidP="008C4DB3">
      <w:pPr>
        <w:pStyle w:val="ListParagraph"/>
        <w:numPr>
          <w:ilvl w:val="0"/>
          <w:numId w:val="6"/>
        </w:numPr>
        <w:spacing w:before="120"/>
        <w:ind w:left="0" w:firstLine="540"/>
        <w:rPr>
          <w:ins w:id="54" w:author="QVM0161195" w:date="2021-01-26T17:21:00Z"/>
          <w:noProof/>
          <w:szCs w:val="26"/>
          <w:lang w:val="vi-VN"/>
        </w:rPr>
      </w:pPr>
      <w:ins w:id="55" w:author="QVM0161195" w:date="2021-01-26T17:21:00Z">
        <w:r w:rsidRPr="003536E7">
          <w:rPr>
            <w:szCs w:val="26"/>
            <w:lang w:val="vi-VN"/>
          </w:rPr>
          <w:t>J.D.M. Rennie</w:t>
        </w:r>
        <w:r w:rsidRPr="003536E7">
          <w:rPr>
            <w:noProof/>
            <w:szCs w:val="26"/>
            <w:lang w:val="vi-VN"/>
          </w:rPr>
          <w:t>,</w:t>
        </w:r>
        <w:r w:rsidRPr="003536E7">
          <w:rPr>
            <w:szCs w:val="26"/>
            <w:lang w:val="vi-VN"/>
          </w:rPr>
          <w:t xml:space="preserve"> </w:t>
        </w:r>
        <w:r w:rsidRPr="003536E7">
          <w:rPr>
            <w:i/>
            <w:szCs w:val="26"/>
            <w:lang w:val="vi-VN"/>
          </w:rPr>
          <w:t>“</w:t>
        </w:r>
        <w:r w:rsidRPr="003536E7">
          <w:rPr>
            <w:i/>
            <w:noProof/>
            <w:szCs w:val="26"/>
            <w:lang w:val="vi-VN"/>
          </w:rPr>
          <w:t>Improving Multi-class Text Classification with Naive Bayes”,</w:t>
        </w:r>
        <w:r w:rsidRPr="003536E7">
          <w:rPr>
            <w:noProof/>
            <w:szCs w:val="26"/>
            <w:lang w:val="vi-VN"/>
          </w:rPr>
          <w:t xml:space="preserve"> Massachusetts Institute of Technology, 2001.</w:t>
        </w:r>
      </w:ins>
    </w:p>
    <w:p w14:paraId="48191649" w14:textId="77777777" w:rsidR="008C4DB3" w:rsidRPr="003536E7" w:rsidRDefault="008C4DB3" w:rsidP="008C4DB3">
      <w:pPr>
        <w:pStyle w:val="ListParagraph"/>
        <w:numPr>
          <w:ilvl w:val="0"/>
          <w:numId w:val="6"/>
        </w:numPr>
        <w:spacing w:before="120"/>
        <w:ind w:left="0" w:firstLine="540"/>
        <w:rPr>
          <w:ins w:id="56" w:author="QVM0161195" w:date="2021-01-26T17:21:00Z"/>
          <w:noProof/>
          <w:szCs w:val="26"/>
          <w:lang w:val="vi-VN"/>
        </w:rPr>
      </w:pPr>
      <w:ins w:id="57" w:author="QVM0161195" w:date="2021-01-26T17:21:00Z">
        <w:r w:rsidRPr="003536E7">
          <w:rPr>
            <w:noProof/>
            <w:szCs w:val="26"/>
            <w:lang w:val="vi-VN"/>
          </w:rPr>
          <w:t>A. Berger, “</w:t>
        </w:r>
        <w:r w:rsidRPr="003536E7">
          <w:rPr>
            <w:i/>
            <w:noProof/>
            <w:szCs w:val="26"/>
            <w:lang w:val="vi-VN"/>
          </w:rPr>
          <w:t>Error-correcting output coding for text classification”</w:t>
        </w:r>
        <w:r w:rsidRPr="003536E7">
          <w:rPr>
            <w:noProof/>
            <w:szCs w:val="26"/>
            <w:lang w:val="vi-VN"/>
          </w:rPr>
          <w:t>, In Proceedings of the IJCAI-99 workshop on machine learning for information filtering (IJCAI99-MLIF), 1999.</w:t>
        </w:r>
      </w:ins>
    </w:p>
    <w:p w14:paraId="0578B721" w14:textId="77777777" w:rsidR="008C4DB3" w:rsidRPr="003536E7" w:rsidRDefault="008C4DB3" w:rsidP="008C4DB3">
      <w:pPr>
        <w:pStyle w:val="ListParagraph"/>
        <w:numPr>
          <w:ilvl w:val="0"/>
          <w:numId w:val="6"/>
        </w:numPr>
        <w:spacing w:before="120"/>
        <w:ind w:left="0" w:firstLine="540"/>
        <w:rPr>
          <w:ins w:id="58" w:author="QVM0161195" w:date="2021-01-26T17:21:00Z"/>
          <w:noProof/>
          <w:szCs w:val="26"/>
          <w:lang w:val="vi-VN"/>
        </w:rPr>
      </w:pPr>
      <w:ins w:id="59" w:author="QVM0161195" w:date="2021-01-26T17:21:00Z">
        <w:r w:rsidRPr="003536E7">
          <w:rPr>
            <w:noProof/>
            <w:szCs w:val="26"/>
            <w:lang w:val="vi-VN"/>
          </w:rPr>
          <w:t>B.V  Dasarathy, “</w:t>
        </w:r>
        <w:r w:rsidRPr="003536E7">
          <w:rPr>
            <w:i/>
            <w:noProof/>
            <w:szCs w:val="26"/>
            <w:lang w:val="vi-VN"/>
          </w:rPr>
          <w:t>Nearest Neighbor(NN) Norms: NN Pattern Classification Techniques”</w:t>
        </w:r>
        <w:r w:rsidRPr="003536E7">
          <w:rPr>
            <w:noProof/>
            <w:szCs w:val="26"/>
            <w:lang w:val="vi-VN"/>
          </w:rPr>
          <w:t>,  IEEE Computer Society Press, 1991.</w:t>
        </w:r>
      </w:ins>
    </w:p>
    <w:p w14:paraId="031620D8" w14:textId="77777777" w:rsidR="008C4DB3" w:rsidRPr="003536E7" w:rsidRDefault="008C4DB3" w:rsidP="008C4DB3">
      <w:pPr>
        <w:pStyle w:val="ListParagraph"/>
        <w:numPr>
          <w:ilvl w:val="0"/>
          <w:numId w:val="6"/>
        </w:numPr>
        <w:spacing w:before="120"/>
        <w:ind w:left="0" w:firstLine="567"/>
        <w:rPr>
          <w:ins w:id="60" w:author="QVM0161195" w:date="2021-01-26T17:21:00Z"/>
          <w:noProof/>
          <w:szCs w:val="26"/>
          <w:lang w:val="vi-VN"/>
        </w:rPr>
      </w:pPr>
      <w:ins w:id="61" w:author="QVM0161195" w:date="2021-01-26T17:21:00Z">
        <w:r w:rsidRPr="003536E7">
          <w:rPr>
            <w:noProof/>
            <w:szCs w:val="26"/>
            <w:lang w:val="vi-VN"/>
          </w:rPr>
          <w:t xml:space="preserve"> T. Mikolov, K. Chen, G. Corrado and J. Dean, “</w:t>
        </w:r>
        <w:r w:rsidRPr="003536E7">
          <w:rPr>
            <w:i/>
            <w:noProof/>
            <w:szCs w:val="26"/>
            <w:lang w:val="vi-VN"/>
          </w:rPr>
          <w:t>Efficient Estimation of Word Representations in Vector Space”</w:t>
        </w:r>
        <w:r w:rsidRPr="003536E7">
          <w:rPr>
            <w:noProof/>
            <w:szCs w:val="26"/>
            <w:lang w:val="vi-VN"/>
          </w:rPr>
          <w:t>,  In Proceedings of Workshop at ICLR, 2013.</w:t>
        </w:r>
        <w:r w:rsidRPr="003536E7" w:rsidDel="00CE71F7">
          <w:rPr>
            <w:noProof/>
            <w:szCs w:val="26"/>
            <w:lang w:val="vi-VN"/>
          </w:rPr>
          <w:t xml:space="preserve"> </w:t>
        </w:r>
      </w:ins>
    </w:p>
    <w:p w14:paraId="02F6A642" w14:textId="77777777" w:rsidR="008C4DB3" w:rsidRPr="003536E7" w:rsidRDefault="008C4DB3" w:rsidP="008C4DB3">
      <w:pPr>
        <w:pStyle w:val="ListParagraph"/>
        <w:numPr>
          <w:ilvl w:val="0"/>
          <w:numId w:val="6"/>
        </w:numPr>
        <w:ind w:left="0" w:firstLine="540"/>
        <w:rPr>
          <w:ins w:id="62" w:author="QVM0161195" w:date="2021-01-26T17:21:00Z"/>
          <w:noProof/>
          <w:szCs w:val="26"/>
          <w:lang w:val="vi-VN"/>
        </w:rPr>
      </w:pPr>
      <w:ins w:id="63" w:author="QVM0161195" w:date="2021-01-26T17:21:00Z">
        <w:r w:rsidRPr="003536E7">
          <w:rPr>
            <w:noProof/>
            <w:szCs w:val="26"/>
            <w:lang w:val="vi-VN"/>
          </w:rPr>
          <w:t xml:space="preserve"> V. Hoang, D. Dien, N. Nguyen, N. Hung, “</w:t>
        </w:r>
        <w:r w:rsidRPr="003536E7">
          <w:rPr>
            <w:i/>
            <w:noProof/>
            <w:szCs w:val="26"/>
            <w:lang w:val="vi-VN"/>
          </w:rPr>
          <w:t>A Comparative Study on Vietnamese Text Classification Methods”</w:t>
        </w:r>
        <w:r w:rsidRPr="003536E7">
          <w:rPr>
            <w:noProof/>
            <w:szCs w:val="26"/>
            <w:lang w:val="vi-VN"/>
          </w:rPr>
          <w:t>, In Proceedings of IEEE International Conference on Research, Innovation and Vision for the Future,  2007.</w:t>
        </w:r>
      </w:ins>
    </w:p>
    <w:p w14:paraId="4B54F6C3" w14:textId="77777777" w:rsidR="008C4DB3" w:rsidRPr="003536E7" w:rsidRDefault="008C4DB3" w:rsidP="008C4DB3">
      <w:pPr>
        <w:pStyle w:val="ListParagraph"/>
        <w:numPr>
          <w:ilvl w:val="0"/>
          <w:numId w:val="6"/>
        </w:numPr>
        <w:ind w:left="0" w:firstLine="567"/>
        <w:rPr>
          <w:ins w:id="64" w:author="QVM0161195" w:date="2021-01-26T17:21:00Z"/>
          <w:noProof/>
          <w:szCs w:val="26"/>
          <w:lang w:val="vi-VN"/>
        </w:rPr>
      </w:pPr>
      <w:ins w:id="65" w:author="QVM0161195" w:date="2021-01-26T17:21:00Z">
        <w:r w:rsidRPr="003536E7">
          <w:rPr>
            <w:noProof/>
            <w:szCs w:val="26"/>
            <w:lang w:val="vi-VN"/>
          </w:rPr>
          <w:t>H. Tuan, “</w:t>
        </w:r>
        <w:r w:rsidRPr="003536E7">
          <w:rPr>
            <w:i/>
            <w:szCs w:val="26"/>
            <w:lang w:val="vi-VN"/>
          </w:rPr>
          <w:t>Khai thác ý kiến chủ quan người dùng</w:t>
        </w:r>
        <w:r w:rsidRPr="003536E7">
          <w:rPr>
            <w:noProof/>
            <w:szCs w:val="26"/>
            <w:lang w:val="vi-VN"/>
          </w:rPr>
          <w:t>”, Đại học Khoa học Tự Nhiên, 2011.</w:t>
        </w:r>
      </w:ins>
    </w:p>
    <w:p w14:paraId="158B7DF0" w14:textId="77777777" w:rsidR="008C4DB3" w:rsidRPr="003536E7" w:rsidRDefault="008C4DB3" w:rsidP="008C4DB3">
      <w:pPr>
        <w:pStyle w:val="ListParagraph"/>
        <w:numPr>
          <w:ilvl w:val="0"/>
          <w:numId w:val="6"/>
        </w:numPr>
        <w:ind w:left="0" w:firstLine="567"/>
        <w:rPr>
          <w:ins w:id="66" w:author="QVM0161195" w:date="2021-01-26T17:21:00Z"/>
          <w:noProof/>
          <w:szCs w:val="26"/>
          <w:lang w:val="vi-VN"/>
        </w:rPr>
      </w:pPr>
      <w:ins w:id="67" w:author="QVM0161195" w:date="2021-01-26T17:21:00Z">
        <w:r w:rsidRPr="003536E7">
          <w:rPr>
            <w:noProof/>
            <w:szCs w:val="26"/>
            <w:lang w:val="vi-VN"/>
          </w:rPr>
          <w:lastRenderedPageBreak/>
          <w:t>N. Hanh, “</w:t>
        </w:r>
        <w:r w:rsidRPr="003536E7">
          <w:rPr>
            <w:i/>
            <w:szCs w:val="26"/>
            <w:lang w:val="vi-VN"/>
          </w:rPr>
          <w:t>Phân tích ý kiến chủ quan của người dùng từ dữ liệu web</w:t>
        </w:r>
        <w:r w:rsidRPr="003536E7">
          <w:rPr>
            <w:noProof/>
            <w:szCs w:val="26"/>
            <w:lang w:val="vi-VN"/>
          </w:rPr>
          <w:t>”, Học viên Công nghệ Bưu chính Viễn Thông, 2013.</w:t>
        </w:r>
      </w:ins>
    </w:p>
    <w:p w14:paraId="236B2FFD" w14:textId="77777777" w:rsidR="008C4DB3" w:rsidRPr="003536E7" w:rsidRDefault="008C4DB3" w:rsidP="008C4DB3">
      <w:pPr>
        <w:pStyle w:val="ListParagraph"/>
        <w:numPr>
          <w:ilvl w:val="0"/>
          <w:numId w:val="6"/>
        </w:numPr>
        <w:ind w:left="0" w:firstLine="567"/>
        <w:rPr>
          <w:ins w:id="68" w:author="QVM0161195" w:date="2021-01-26T17:21:00Z"/>
          <w:szCs w:val="26"/>
          <w:lang w:val="vi-VN"/>
        </w:rPr>
      </w:pPr>
      <w:ins w:id="69" w:author="QVM0161195" w:date="2021-01-26T17:21:00Z">
        <w:r w:rsidRPr="003536E7">
          <w:rPr>
            <w:szCs w:val="26"/>
            <w:lang w:val="vi-VN"/>
          </w:rPr>
          <w:t>N. Minh, “</w:t>
        </w:r>
        <w:r w:rsidRPr="003536E7">
          <w:rPr>
            <w:i/>
            <w:szCs w:val="26"/>
            <w:lang w:val="vi-VN"/>
          </w:rPr>
          <w:t>Khai phá dữ liệu từ các mạng xã hội để khảo sát ý kiến của khách hang đối với một sản phẩm thương mại điện tử</w:t>
        </w:r>
        <w:r w:rsidRPr="003536E7">
          <w:rPr>
            <w:szCs w:val="26"/>
            <w:lang w:val="vi-VN"/>
          </w:rPr>
          <w:t>”, Đại học Đà Nẵng, 2013.</w:t>
        </w:r>
      </w:ins>
    </w:p>
    <w:p w14:paraId="621CC18B" w14:textId="77777777" w:rsidR="008C4DB3" w:rsidRPr="003536E7" w:rsidRDefault="008C4DB3" w:rsidP="008C4DB3">
      <w:pPr>
        <w:pStyle w:val="ListParagraph"/>
        <w:numPr>
          <w:ilvl w:val="0"/>
          <w:numId w:val="6"/>
        </w:numPr>
        <w:ind w:left="0" w:firstLine="540"/>
        <w:rPr>
          <w:ins w:id="70" w:author="QVM0161195" w:date="2021-01-26T17:21:00Z"/>
          <w:szCs w:val="26"/>
          <w:lang w:val="vi-VN"/>
        </w:rPr>
      </w:pPr>
      <w:ins w:id="71" w:author="QVM0161195" w:date="2021-01-26T17:21:00Z">
        <w:r w:rsidRPr="003536E7">
          <w:rPr>
            <w:szCs w:val="26"/>
            <w:lang w:val="vi-VN"/>
          </w:rPr>
          <w:t>P. Doan, “</w:t>
        </w:r>
        <w:r w:rsidRPr="003536E7">
          <w:rPr>
            <w:i/>
            <w:szCs w:val="26"/>
            <w:lang w:val="vi-VN"/>
          </w:rPr>
          <w:t>Khai phá dữ liệu từ các mạng xã hội để khảo sát ý kiến đánh giá các địa điểm du lịch tại Đà Nẵng</w:t>
        </w:r>
        <w:r w:rsidRPr="003536E7">
          <w:rPr>
            <w:szCs w:val="26"/>
            <w:lang w:val="vi-VN"/>
          </w:rPr>
          <w:t>”, Đại học Đà Nẵng, 2013.</w:t>
        </w:r>
        <w:r w:rsidRPr="003536E7" w:rsidDel="0093083B">
          <w:rPr>
            <w:szCs w:val="26"/>
            <w:lang w:val="vi-VN"/>
          </w:rPr>
          <w:t xml:space="preserve"> </w:t>
        </w:r>
      </w:ins>
    </w:p>
    <w:p w14:paraId="0439DA06" w14:textId="77777777" w:rsidR="008C4DB3" w:rsidRPr="003536E7" w:rsidRDefault="008C4DB3" w:rsidP="008C4DB3">
      <w:pPr>
        <w:pStyle w:val="ListParagraph"/>
        <w:numPr>
          <w:ilvl w:val="0"/>
          <w:numId w:val="6"/>
        </w:numPr>
        <w:ind w:left="0" w:firstLine="540"/>
        <w:rPr>
          <w:ins w:id="72" w:author="QVM0161195" w:date="2021-01-26T17:21:00Z"/>
          <w:szCs w:val="26"/>
          <w:lang w:val="vi-VN"/>
        </w:rPr>
      </w:pPr>
      <w:ins w:id="73" w:author="QVM0161195" w:date="2021-01-26T17:21:00Z">
        <w:r w:rsidRPr="003536E7">
          <w:rPr>
            <w:szCs w:val="26"/>
            <w:lang w:val="vi-VN"/>
          </w:rPr>
          <w:t xml:space="preserve">N. Altrabsheh, MM. Gaber, M. Cocea, </w:t>
        </w:r>
        <w:r w:rsidRPr="003536E7">
          <w:rPr>
            <w:i/>
            <w:szCs w:val="26"/>
            <w:lang w:val="vi-VN"/>
          </w:rPr>
          <w:t xml:space="preserve">“SA-E: sentiment analysis for education”, </w:t>
        </w:r>
        <w:r w:rsidRPr="003536E7">
          <w:rPr>
            <w:szCs w:val="26"/>
            <w:lang w:val="vi-VN"/>
          </w:rPr>
          <w:t>In  International conference on intelligent decision technologies, 353-362, 2013.</w:t>
        </w:r>
      </w:ins>
    </w:p>
    <w:p w14:paraId="3A6DDA91" w14:textId="77777777" w:rsidR="008C4DB3" w:rsidRPr="003536E7" w:rsidRDefault="008C4DB3" w:rsidP="008C4DB3">
      <w:pPr>
        <w:pStyle w:val="ListParagraph"/>
        <w:numPr>
          <w:ilvl w:val="0"/>
          <w:numId w:val="6"/>
        </w:numPr>
        <w:ind w:left="0" w:firstLine="567"/>
        <w:rPr>
          <w:ins w:id="74" w:author="QVM0161195" w:date="2021-01-26T17:21:00Z"/>
          <w:szCs w:val="26"/>
          <w:lang w:val="vi-VN"/>
        </w:rPr>
      </w:pPr>
      <w:ins w:id="75" w:author="QVM0161195" w:date="2021-01-26T17:21:00Z">
        <w:r w:rsidRPr="003536E7">
          <w:rPr>
            <w:szCs w:val="26"/>
            <w:lang w:val="vi-VN"/>
          </w:rPr>
          <w:t>F. Dolianiti &amp; D. Iakovakis &amp; S.B Dias &amp; S. Hadjileontiadou &amp; J.A. Diniz &amp; L. Hadjileontiadis, “</w:t>
        </w:r>
        <w:r w:rsidRPr="003536E7">
          <w:rPr>
            <w:i/>
            <w:szCs w:val="26"/>
            <w:lang w:val="vi-VN"/>
          </w:rPr>
          <w:t>Sentiment Analysis Techniques and Applications in Education: A Survey</w:t>
        </w:r>
        <w:r w:rsidRPr="003536E7">
          <w:rPr>
            <w:szCs w:val="26"/>
            <w:lang w:val="vi-VN"/>
          </w:rPr>
          <w:t>”, Proceedings of Technology and Innovation in Learning, Teaching and Education, 412-427, 2019.</w:t>
        </w:r>
      </w:ins>
    </w:p>
    <w:p w14:paraId="2366C3F8" w14:textId="77777777" w:rsidR="008C4DB3" w:rsidRPr="003536E7" w:rsidRDefault="008C4DB3" w:rsidP="008C4DB3">
      <w:pPr>
        <w:pStyle w:val="ListParagraph"/>
        <w:numPr>
          <w:ilvl w:val="0"/>
          <w:numId w:val="6"/>
        </w:numPr>
        <w:ind w:left="0" w:firstLine="567"/>
        <w:rPr>
          <w:ins w:id="76" w:author="QVM0161195" w:date="2021-01-26T17:21:00Z"/>
          <w:szCs w:val="26"/>
          <w:lang w:val="vi-VN"/>
        </w:rPr>
      </w:pPr>
      <w:ins w:id="77" w:author="QVM0161195" w:date="2021-01-26T17:21:00Z">
        <w:r w:rsidRPr="003536E7">
          <w:rPr>
            <w:szCs w:val="26"/>
            <w:lang w:val="vi-VN"/>
          </w:rPr>
          <w:t xml:space="preserve">G. Siemens &amp; P. Long, </w:t>
        </w:r>
        <w:r w:rsidRPr="003536E7">
          <w:rPr>
            <w:i/>
            <w:szCs w:val="26"/>
            <w:lang w:val="vi-VN"/>
          </w:rPr>
          <w:t>“Penetrating the fog: analytics in learning and education”</w:t>
        </w:r>
        <w:r w:rsidRPr="003536E7">
          <w:rPr>
            <w:szCs w:val="26"/>
            <w:lang w:val="vi-VN"/>
          </w:rPr>
          <w:t>,  Educause Rev, 30–32, 2011.</w:t>
        </w:r>
      </w:ins>
    </w:p>
    <w:p w14:paraId="52F73D29" w14:textId="3C5800BF" w:rsidR="000B478D" w:rsidRPr="005C3FD8" w:rsidDel="008C4DB3" w:rsidRDefault="000B478D" w:rsidP="00953734">
      <w:pPr>
        <w:spacing w:line="360" w:lineRule="auto"/>
        <w:jc w:val="center"/>
        <w:rPr>
          <w:del w:id="78" w:author="QVM0161195" w:date="2021-01-26T17:21:00Z"/>
          <w:noProof/>
          <w:sz w:val="26"/>
          <w:szCs w:val="26"/>
          <w:lang w:val="vi-VN"/>
        </w:rPr>
      </w:pPr>
      <w:del w:id="79" w:author="QVM0161195" w:date="2021-01-26T17:21:00Z">
        <w:r w:rsidRPr="005C3FD8" w:rsidDel="008C4DB3">
          <w:rPr>
            <w:noProof/>
            <w:sz w:val="26"/>
            <w:szCs w:val="26"/>
            <w:lang w:val="vi-VN"/>
          </w:rPr>
          <w:delText xml:space="preserve">BỘ GIÁO DỤC VÀ ĐÀO TẠO </w:delText>
        </w:r>
      </w:del>
    </w:p>
    <w:p w14:paraId="71F22050" w14:textId="7A963358" w:rsidR="000B478D" w:rsidRPr="005C3FD8" w:rsidDel="008C4DB3" w:rsidRDefault="000B478D" w:rsidP="00953734">
      <w:pPr>
        <w:spacing w:line="360" w:lineRule="auto"/>
        <w:jc w:val="center"/>
        <w:rPr>
          <w:del w:id="80" w:author="QVM0161195" w:date="2021-01-26T17:21:00Z"/>
          <w:b/>
          <w:noProof/>
          <w:sz w:val="26"/>
          <w:szCs w:val="26"/>
          <w:lang w:val="vi-VN"/>
        </w:rPr>
      </w:pPr>
      <w:del w:id="81" w:author="QVM0161195" w:date="2021-01-26T17:21:00Z">
        <w:r w:rsidRPr="005C3FD8" w:rsidDel="008C4DB3">
          <w:rPr>
            <w:b/>
            <w:noProof/>
            <w:sz w:val="26"/>
            <w:szCs w:val="26"/>
            <w:lang w:val="vi-VN"/>
          </w:rPr>
          <w:delText>TRƯỜNG ĐẠI HỌC CÔNG NGHỆ TP. HCM</w:delText>
        </w:r>
      </w:del>
    </w:p>
    <w:p w14:paraId="70CE95C5" w14:textId="037A90B5" w:rsidR="000B478D" w:rsidRPr="005C3FD8" w:rsidDel="008C4DB3" w:rsidRDefault="000B478D" w:rsidP="00953734">
      <w:pPr>
        <w:jc w:val="center"/>
        <w:rPr>
          <w:del w:id="82" w:author="QVM0161195" w:date="2021-01-26T17:21:00Z"/>
          <w:noProof/>
          <w:sz w:val="32"/>
          <w:szCs w:val="32"/>
          <w:lang w:val="vi-VN"/>
        </w:rPr>
      </w:pPr>
      <w:del w:id="83" w:author="QVM0161195" w:date="2021-01-26T17:21:00Z">
        <w:r w:rsidRPr="005C3FD8" w:rsidDel="008C4DB3">
          <w:rPr>
            <w:noProof/>
            <w:sz w:val="32"/>
            <w:szCs w:val="32"/>
            <w:lang w:val="vi-VN"/>
          </w:rPr>
          <w:delText>---------------------------</w:delText>
        </w:r>
      </w:del>
    </w:p>
    <w:p w14:paraId="40549862" w14:textId="07A9F449" w:rsidR="000B478D" w:rsidRPr="005C3FD8" w:rsidDel="008C4DB3" w:rsidRDefault="00D71B81" w:rsidP="00953734">
      <w:pPr>
        <w:widowControl w:val="0"/>
        <w:autoSpaceDE w:val="0"/>
        <w:autoSpaceDN w:val="0"/>
        <w:adjustRightInd w:val="0"/>
        <w:spacing w:before="60" w:afterLines="60" w:after="144" w:line="360" w:lineRule="auto"/>
        <w:ind w:right="-4"/>
        <w:jc w:val="center"/>
        <w:rPr>
          <w:del w:id="84" w:author="QVM0161195" w:date="2021-01-26T17:21:00Z"/>
          <w:rFonts w:ascii="Times New Roman Bold" w:hAnsi="Times New Roman Bold" w:cs="Times New Roman Bold"/>
          <w:noProof/>
          <w:color w:val="000000"/>
          <w:w w:val="97"/>
          <w:sz w:val="28"/>
          <w:szCs w:val="28"/>
          <w:lang w:val="vi-VN"/>
        </w:rPr>
      </w:pPr>
      <w:del w:id="85" w:author="QVM0161195" w:date="2021-01-26T17:21:00Z">
        <w:r w:rsidRPr="005C3FD8" w:rsidDel="008C4DB3">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del>
    </w:p>
    <w:p w14:paraId="0866BE26" w14:textId="7D1A241E" w:rsidR="000B478D" w:rsidRPr="005C3FD8" w:rsidDel="008C4DB3" w:rsidRDefault="0053477F" w:rsidP="00953734">
      <w:pPr>
        <w:jc w:val="center"/>
        <w:rPr>
          <w:del w:id="86" w:author="QVM0161195" w:date="2021-01-26T17:21:00Z"/>
          <w:b/>
          <w:noProof/>
          <w:sz w:val="32"/>
          <w:szCs w:val="32"/>
          <w:lang w:val="vi-VN"/>
        </w:rPr>
      </w:pPr>
      <w:del w:id="87" w:author="QVM0161195" w:date="2021-01-26T17:21:00Z">
        <w:r w:rsidRPr="005C3FD8" w:rsidDel="008C4DB3">
          <w:rPr>
            <w:b/>
            <w:noProof/>
            <w:sz w:val="32"/>
            <w:szCs w:val="32"/>
            <w:lang w:val="vi-VN"/>
          </w:rPr>
          <w:delText>VÕ MINH QUÂN</w:delText>
        </w:r>
      </w:del>
    </w:p>
    <w:p w14:paraId="68996369" w14:textId="6EE8914D" w:rsidR="000B478D" w:rsidRPr="005C3FD8" w:rsidDel="008C4DB3" w:rsidRDefault="000B478D" w:rsidP="00953734">
      <w:pPr>
        <w:widowControl w:val="0"/>
        <w:autoSpaceDE w:val="0"/>
        <w:autoSpaceDN w:val="0"/>
        <w:adjustRightInd w:val="0"/>
        <w:ind w:right="-4"/>
        <w:jc w:val="center"/>
        <w:rPr>
          <w:del w:id="88" w:author="QVM0161195" w:date="2021-01-26T17:21:00Z"/>
          <w:rFonts w:ascii="Times New Roman Bold" w:hAnsi="Times New Roman Bold" w:cs="Times New Roman Bold"/>
          <w:noProof/>
          <w:color w:val="000000"/>
          <w:spacing w:val="-4"/>
          <w:sz w:val="48"/>
          <w:szCs w:val="48"/>
          <w:lang w:val="vi-VN"/>
        </w:rPr>
      </w:pPr>
    </w:p>
    <w:p w14:paraId="5F87A868" w14:textId="6B1B214B" w:rsidR="000B478D" w:rsidRPr="005C3FD8" w:rsidDel="008C4DB3" w:rsidRDefault="000B478D" w:rsidP="00953734">
      <w:pPr>
        <w:widowControl w:val="0"/>
        <w:autoSpaceDE w:val="0"/>
        <w:autoSpaceDN w:val="0"/>
        <w:adjustRightInd w:val="0"/>
        <w:ind w:right="-4"/>
        <w:jc w:val="center"/>
        <w:rPr>
          <w:del w:id="89" w:author="QVM0161195" w:date="2021-01-26T17:21:00Z"/>
          <w:rFonts w:ascii="Times New Roman Bold" w:hAnsi="Times New Roman Bold" w:cs="Times New Roman Bold"/>
          <w:noProof/>
          <w:color w:val="000000"/>
          <w:spacing w:val="-4"/>
          <w:sz w:val="48"/>
          <w:szCs w:val="48"/>
          <w:lang w:val="vi-VN"/>
        </w:rPr>
      </w:pPr>
    </w:p>
    <w:p w14:paraId="62CB1BEC" w14:textId="49343014" w:rsidR="001A37D4" w:rsidRPr="005C3FD8" w:rsidDel="008C4DB3" w:rsidRDefault="0053477F" w:rsidP="00953734">
      <w:pPr>
        <w:widowControl w:val="0"/>
        <w:autoSpaceDE w:val="0"/>
        <w:autoSpaceDN w:val="0"/>
        <w:adjustRightInd w:val="0"/>
        <w:ind w:right="-4"/>
        <w:jc w:val="center"/>
        <w:rPr>
          <w:del w:id="90" w:author="QVM0161195" w:date="2021-01-26T17:21:00Z"/>
          <w:b/>
          <w:noProof/>
          <w:sz w:val="40"/>
          <w:szCs w:val="40"/>
          <w:lang w:val="vi-VN"/>
        </w:rPr>
      </w:pPr>
      <w:del w:id="91" w:author="QVM0161195" w:date="2021-01-26T17:21:00Z">
        <w:r w:rsidRPr="005C3FD8" w:rsidDel="008C4DB3">
          <w:rPr>
            <w:b/>
            <w:noProof/>
            <w:sz w:val="40"/>
            <w:szCs w:val="40"/>
            <w:lang w:val="vi-VN"/>
          </w:rPr>
          <w:delText xml:space="preserve">ỨNG DỤNG KHAI THÁC DỮ LIỆU </w:delText>
        </w:r>
      </w:del>
    </w:p>
    <w:p w14:paraId="725481E2" w14:textId="1AFC87C9" w:rsidR="000B478D" w:rsidRPr="005C3FD8" w:rsidDel="008C4DB3" w:rsidRDefault="0053477F" w:rsidP="00953734">
      <w:pPr>
        <w:widowControl w:val="0"/>
        <w:autoSpaceDE w:val="0"/>
        <w:autoSpaceDN w:val="0"/>
        <w:adjustRightInd w:val="0"/>
        <w:ind w:right="-4"/>
        <w:jc w:val="center"/>
        <w:rPr>
          <w:del w:id="92" w:author="QVM0161195" w:date="2021-01-26T17:21:00Z"/>
          <w:bCs/>
          <w:noProof/>
          <w:lang w:val="vi-VN"/>
        </w:rPr>
      </w:pPr>
      <w:del w:id="93" w:author="QVM0161195" w:date="2021-01-26T17:21:00Z">
        <w:r w:rsidRPr="005C3FD8" w:rsidDel="008C4DB3">
          <w:rPr>
            <w:b/>
            <w:noProof/>
            <w:sz w:val="40"/>
            <w:szCs w:val="40"/>
            <w:lang w:val="vi-VN"/>
          </w:rPr>
          <w:delText>VÀO LĨNH VỰC GIÁO DỤC</w:delText>
        </w:r>
      </w:del>
    </w:p>
    <w:p w14:paraId="2F07AEB8" w14:textId="64F1ECA1" w:rsidR="000B478D" w:rsidRPr="005C3FD8" w:rsidDel="008C4DB3" w:rsidRDefault="000B478D" w:rsidP="00953734">
      <w:pPr>
        <w:widowControl w:val="0"/>
        <w:autoSpaceDE w:val="0"/>
        <w:autoSpaceDN w:val="0"/>
        <w:adjustRightInd w:val="0"/>
        <w:spacing w:before="60" w:afterLines="60" w:after="144" w:line="360" w:lineRule="auto"/>
        <w:ind w:right="-4"/>
        <w:jc w:val="center"/>
        <w:rPr>
          <w:del w:id="94" w:author="QVM0161195" w:date="2021-01-26T17:21:00Z"/>
          <w:rFonts w:ascii="Times New Roman Bold" w:hAnsi="Times New Roman Bold" w:cs="Times New Roman Bold"/>
          <w:noProof/>
          <w:color w:val="000000"/>
          <w:spacing w:val="-4"/>
          <w:sz w:val="28"/>
          <w:szCs w:val="28"/>
          <w:lang w:val="vi-VN"/>
        </w:rPr>
      </w:pPr>
    </w:p>
    <w:p w14:paraId="54C686CF" w14:textId="300FC8B0" w:rsidR="000B478D" w:rsidRPr="005C3FD8" w:rsidDel="008C4DB3" w:rsidRDefault="000B478D" w:rsidP="00953734">
      <w:pPr>
        <w:widowControl w:val="0"/>
        <w:autoSpaceDE w:val="0"/>
        <w:autoSpaceDN w:val="0"/>
        <w:adjustRightInd w:val="0"/>
        <w:spacing w:before="60" w:afterLines="60" w:after="144" w:line="360" w:lineRule="auto"/>
        <w:ind w:right="-4"/>
        <w:jc w:val="center"/>
        <w:rPr>
          <w:del w:id="95" w:author="QVM0161195" w:date="2021-01-26T17:21:00Z"/>
          <w:rFonts w:ascii="Times New Roman Bold" w:hAnsi="Times New Roman Bold" w:cs="Times New Roman Bold"/>
          <w:noProof/>
          <w:color w:val="000000"/>
          <w:spacing w:val="-4"/>
          <w:sz w:val="28"/>
          <w:szCs w:val="28"/>
          <w:lang w:val="vi-VN"/>
        </w:rPr>
      </w:pPr>
    </w:p>
    <w:p w14:paraId="5F2E955B" w14:textId="6892C680" w:rsidR="000B478D" w:rsidRPr="005C3FD8" w:rsidDel="008C4DB3" w:rsidRDefault="000B478D" w:rsidP="00953734">
      <w:pPr>
        <w:widowControl w:val="0"/>
        <w:autoSpaceDE w:val="0"/>
        <w:autoSpaceDN w:val="0"/>
        <w:adjustRightInd w:val="0"/>
        <w:spacing w:before="60" w:afterLines="60" w:after="144" w:line="360" w:lineRule="auto"/>
        <w:ind w:right="-4"/>
        <w:jc w:val="center"/>
        <w:rPr>
          <w:del w:id="96" w:author="QVM0161195" w:date="2021-01-26T17:21:00Z"/>
          <w:rFonts w:ascii="Times New Roman Bold" w:hAnsi="Times New Roman Bold" w:cs="Times New Roman Bold"/>
          <w:noProof/>
          <w:color w:val="000000"/>
          <w:spacing w:val="-4"/>
          <w:sz w:val="28"/>
          <w:szCs w:val="28"/>
          <w:lang w:val="vi-VN"/>
        </w:rPr>
      </w:pPr>
    </w:p>
    <w:p w14:paraId="19249BF4" w14:textId="6C322CEB" w:rsidR="000B478D" w:rsidRPr="005C3FD8" w:rsidDel="008C4DB3" w:rsidRDefault="000B478D" w:rsidP="00953734">
      <w:pPr>
        <w:spacing w:before="120" w:after="120"/>
        <w:jc w:val="center"/>
        <w:rPr>
          <w:del w:id="97" w:author="QVM0161195" w:date="2021-01-26T17:21:00Z"/>
          <w:b/>
          <w:noProof/>
          <w:sz w:val="48"/>
          <w:szCs w:val="48"/>
          <w:lang w:val="vi-VN"/>
        </w:rPr>
      </w:pPr>
      <w:del w:id="98" w:author="QVM0161195" w:date="2021-01-26T17:21:00Z">
        <w:r w:rsidRPr="005C3FD8" w:rsidDel="008C4DB3">
          <w:rPr>
            <w:b/>
            <w:noProof/>
            <w:sz w:val="40"/>
            <w:szCs w:val="40"/>
            <w:lang w:val="vi-VN"/>
          </w:rPr>
          <w:delText>LUẬN VĂN THẠC SĨ</w:delText>
        </w:r>
      </w:del>
    </w:p>
    <w:p w14:paraId="2C7F9597" w14:textId="15FFFC4B" w:rsidR="000B478D" w:rsidRPr="005C3FD8" w:rsidDel="008C4DB3" w:rsidRDefault="000B478D" w:rsidP="00953734">
      <w:pPr>
        <w:widowControl w:val="0"/>
        <w:autoSpaceDE w:val="0"/>
        <w:autoSpaceDN w:val="0"/>
        <w:adjustRightInd w:val="0"/>
        <w:spacing w:before="240" w:after="120"/>
        <w:ind w:right="-6"/>
        <w:jc w:val="center"/>
        <w:rPr>
          <w:del w:id="99" w:author="QVM0161195" w:date="2021-01-26T17:21:00Z"/>
          <w:noProof/>
          <w:color w:val="000000"/>
          <w:spacing w:val="-4"/>
          <w:sz w:val="32"/>
          <w:szCs w:val="32"/>
          <w:lang w:val="vi-VN"/>
        </w:rPr>
      </w:pPr>
      <w:del w:id="100" w:author="QVM0161195" w:date="2021-01-26T17:21:00Z">
        <w:r w:rsidRPr="005C3FD8" w:rsidDel="008C4DB3">
          <w:rPr>
            <w:noProof/>
            <w:color w:val="000000"/>
            <w:spacing w:val="-4"/>
            <w:sz w:val="32"/>
            <w:szCs w:val="32"/>
            <w:lang w:val="vi-VN"/>
          </w:rPr>
          <w:delText xml:space="preserve">Chuyên ngành : </w:delText>
        </w:r>
        <w:r w:rsidR="0053477F" w:rsidRPr="005C3FD8" w:rsidDel="008C4DB3">
          <w:rPr>
            <w:noProof/>
            <w:color w:val="000000"/>
            <w:spacing w:val="-4"/>
            <w:sz w:val="32"/>
            <w:szCs w:val="32"/>
            <w:lang w:val="vi-VN"/>
          </w:rPr>
          <w:delText>Công nghệ thông tin</w:delText>
        </w:r>
      </w:del>
    </w:p>
    <w:p w14:paraId="359A934E" w14:textId="3F573C39" w:rsidR="000B478D" w:rsidRPr="005C3FD8" w:rsidDel="008C4DB3" w:rsidRDefault="000B478D" w:rsidP="00953734">
      <w:pPr>
        <w:widowControl w:val="0"/>
        <w:autoSpaceDE w:val="0"/>
        <w:autoSpaceDN w:val="0"/>
        <w:adjustRightInd w:val="0"/>
        <w:spacing w:before="120" w:after="120"/>
        <w:ind w:right="-6"/>
        <w:jc w:val="center"/>
        <w:rPr>
          <w:del w:id="101" w:author="QVM0161195" w:date="2021-01-26T17:21:00Z"/>
          <w:noProof/>
          <w:color w:val="000000"/>
          <w:spacing w:val="-4"/>
          <w:sz w:val="32"/>
          <w:szCs w:val="32"/>
          <w:lang w:val="vi-VN"/>
        </w:rPr>
      </w:pPr>
      <w:del w:id="102" w:author="QVM0161195" w:date="2021-01-26T17:21:00Z">
        <w:r w:rsidRPr="005C3FD8" w:rsidDel="008C4DB3">
          <w:rPr>
            <w:noProof/>
            <w:color w:val="000000"/>
            <w:spacing w:val="-4"/>
            <w:sz w:val="32"/>
            <w:szCs w:val="32"/>
            <w:lang w:val="vi-VN"/>
          </w:rPr>
          <w:delText>Mã số</w:delText>
        </w:r>
        <w:r w:rsidR="006416EA" w:rsidRPr="005C3FD8" w:rsidDel="008C4DB3">
          <w:rPr>
            <w:noProof/>
            <w:color w:val="000000"/>
            <w:spacing w:val="-4"/>
            <w:sz w:val="32"/>
            <w:szCs w:val="32"/>
            <w:lang w:val="vi-VN"/>
          </w:rPr>
          <w:delText xml:space="preserve"> ngành</w:delText>
        </w:r>
        <w:r w:rsidRPr="005C3FD8" w:rsidDel="008C4DB3">
          <w:rPr>
            <w:noProof/>
            <w:color w:val="000000"/>
            <w:spacing w:val="-4"/>
            <w:sz w:val="32"/>
            <w:szCs w:val="32"/>
            <w:lang w:val="vi-VN"/>
          </w:rPr>
          <w:delText>:</w:delText>
        </w:r>
        <w:r w:rsidR="0053477F" w:rsidRPr="005C3FD8" w:rsidDel="008C4DB3">
          <w:rPr>
            <w:noProof/>
            <w:color w:val="000000"/>
            <w:spacing w:val="-4"/>
            <w:sz w:val="32"/>
            <w:szCs w:val="32"/>
            <w:lang w:val="vi-VN"/>
          </w:rPr>
          <w:delText xml:space="preserve"> 60480201</w:delText>
        </w:r>
      </w:del>
    </w:p>
    <w:p w14:paraId="0611DBD3" w14:textId="10AE2AA1" w:rsidR="00EE6E9C" w:rsidRPr="005C3FD8" w:rsidDel="008C4DB3" w:rsidRDefault="00EE6E9C" w:rsidP="00953734">
      <w:pPr>
        <w:widowControl w:val="0"/>
        <w:autoSpaceDE w:val="0"/>
        <w:autoSpaceDN w:val="0"/>
        <w:adjustRightInd w:val="0"/>
        <w:spacing w:before="60" w:afterLines="60" w:after="144" w:line="360" w:lineRule="auto"/>
        <w:ind w:right="-4"/>
        <w:jc w:val="center"/>
        <w:rPr>
          <w:del w:id="103" w:author="QVM0161195" w:date="2021-01-26T17:21:00Z"/>
          <w:noProof/>
          <w:color w:val="000000"/>
          <w:spacing w:val="-4"/>
          <w:sz w:val="28"/>
          <w:szCs w:val="28"/>
          <w:lang w:val="vi-VN"/>
        </w:rPr>
      </w:pPr>
    </w:p>
    <w:p w14:paraId="762AE1E0" w14:textId="04A626C0" w:rsidR="00EE6E9C" w:rsidRPr="005C3FD8" w:rsidDel="008C4DB3" w:rsidRDefault="00EE6E9C" w:rsidP="00953734">
      <w:pPr>
        <w:widowControl w:val="0"/>
        <w:autoSpaceDE w:val="0"/>
        <w:autoSpaceDN w:val="0"/>
        <w:adjustRightInd w:val="0"/>
        <w:spacing w:before="60" w:afterLines="60" w:after="144" w:line="360" w:lineRule="auto"/>
        <w:ind w:right="-4"/>
        <w:jc w:val="center"/>
        <w:rPr>
          <w:del w:id="104" w:author="QVM0161195" w:date="2021-01-26T17:21:00Z"/>
          <w:noProof/>
          <w:color w:val="000000"/>
          <w:spacing w:val="-4"/>
          <w:sz w:val="28"/>
          <w:szCs w:val="28"/>
          <w:lang w:val="vi-VN"/>
        </w:rPr>
      </w:pPr>
    </w:p>
    <w:p w14:paraId="66283F5D" w14:textId="04AB503F" w:rsidR="00D81967" w:rsidRPr="005C3FD8" w:rsidDel="008C4DB3" w:rsidRDefault="00D81967" w:rsidP="00D81967">
      <w:pPr>
        <w:jc w:val="center"/>
        <w:rPr>
          <w:del w:id="105" w:author="QVM0161195" w:date="2021-01-26T17:21:00Z"/>
          <w:bCs/>
          <w:noProof/>
          <w:lang w:val="vi-VN"/>
        </w:rPr>
      </w:pPr>
      <w:del w:id="106" w:author="QVM0161195" w:date="2021-01-26T17:21:00Z">
        <w:r w:rsidRPr="005C3FD8" w:rsidDel="008C4DB3">
          <w:rPr>
            <w:noProof/>
            <w:color w:val="000000"/>
            <w:spacing w:val="-4"/>
            <w:sz w:val="26"/>
            <w:szCs w:val="26"/>
            <w:lang w:val="vi-VN"/>
          </w:rPr>
          <w:delText xml:space="preserve">TP. HỒ CHÍ MINH, tháng </w:delText>
        </w:r>
        <w:r w:rsidR="0053477F" w:rsidRPr="005C3FD8" w:rsidDel="008C4DB3">
          <w:rPr>
            <w:noProof/>
            <w:color w:val="000000"/>
            <w:spacing w:val="-4"/>
            <w:sz w:val="26"/>
            <w:szCs w:val="26"/>
            <w:lang w:val="vi-VN"/>
          </w:rPr>
          <w:delText>06</w:delText>
        </w:r>
        <w:r w:rsidRPr="005C3FD8" w:rsidDel="008C4DB3">
          <w:rPr>
            <w:noProof/>
            <w:color w:val="000000"/>
            <w:spacing w:val="-4"/>
            <w:sz w:val="26"/>
            <w:szCs w:val="26"/>
            <w:lang w:val="vi-VN"/>
          </w:rPr>
          <w:delText xml:space="preserve"> năm </w:delText>
        </w:r>
        <w:r w:rsidR="0053477F" w:rsidRPr="005C3FD8" w:rsidDel="008C4DB3">
          <w:rPr>
            <w:noProof/>
            <w:color w:val="000000"/>
            <w:spacing w:val="-4"/>
            <w:sz w:val="26"/>
            <w:szCs w:val="26"/>
            <w:lang w:val="vi-VN"/>
          </w:rPr>
          <w:delText>2020</w:delText>
        </w:r>
        <w:r w:rsidRPr="005C3FD8" w:rsidDel="008C4DB3">
          <w:rPr>
            <w:noProof/>
            <w:color w:val="000000"/>
            <w:spacing w:val="-4"/>
            <w:lang w:val="vi-VN"/>
          </w:rPr>
          <w:delText xml:space="preserve"> </w:delText>
        </w:r>
      </w:del>
    </w:p>
    <w:p w14:paraId="3113CFB1" w14:textId="3B3239AF" w:rsidR="0053477F" w:rsidRPr="005C3FD8" w:rsidDel="008C4DB3" w:rsidRDefault="0053477F" w:rsidP="00D81967">
      <w:pPr>
        <w:jc w:val="center"/>
        <w:rPr>
          <w:del w:id="107" w:author="QVM0161195" w:date="2021-01-26T17:21:00Z"/>
          <w:bCs/>
          <w:noProof/>
          <w:lang w:val="vi-VN"/>
        </w:rPr>
      </w:pPr>
    </w:p>
    <w:p w14:paraId="60138B45" w14:textId="58D2B121" w:rsidR="009962F1" w:rsidRPr="005C3FD8" w:rsidDel="008C4DB3" w:rsidRDefault="009962F1" w:rsidP="009962F1">
      <w:pPr>
        <w:spacing w:line="360" w:lineRule="auto"/>
        <w:jc w:val="center"/>
        <w:rPr>
          <w:del w:id="108" w:author="QVM0161195" w:date="2021-01-26T17:21:00Z"/>
          <w:noProof/>
          <w:sz w:val="26"/>
          <w:szCs w:val="26"/>
          <w:lang w:val="vi-VN"/>
        </w:rPr>
      </w:pPr>
      <w:del w:id="109" w:author="QVM0161195" w:date="2021-01-26T17:21:00Z">
        <w:r w:rsidRPr="005C3FD8" w:rsidDel="008C4DB3">
          <w:rPr>
            <w:noProof/>
            <w:sz w:val="26"/>
            <w:szCs w:val="26"/>
            <w:lang w:val="vi-VN"/>
          </w:rPr>
          <w:delText>BỘ GIÁO DỤC VÀ ĐÀO TẠO</w:delText>
        </w:r>
      </w:del>
    </w:p>
    <w:p w14:paraId="68D2CB54" w14:textId="701E34D2" w:rsidR="009962F1" w:rsidRPr="005C3FD8" w:rsidDel="008C4DB3" w:rsidRDefault="009962F1" w:rsidP="009962F1">
      <w:pPr>
        <w:spacing w:line="360" w:lineRule="auto"/>
        <w:jc w:val="center"/>
        <w:rPr>
          <w:del w:id="110" w:author="QVM0161195" w:date="2021-01-26T17:21:00Z"/>
          <w:b/>
          <w:noProof/>
          <w:sz w:val="26"/>
          <w:szCs w:val="26"/>
          <w:lang w:val="vi-VN"/>
        </w:rPr>
      </w:pPr>
      <w:del w:id="111" w:author="QVM0161195" w:date="2021-01-26T17:21:00Z">
        <w:r w:rsidRPr="005C3FD8" w:rsidDel="008C4DB3">
          <w:rPr>
            <w:b/>
            <w:noProof/>
            <w:sz w:val="26"/>
            <w:szCs w:val="26"/>
            <w:lang w:val="vi-VN"/>
          </w:rPr>
          <w:delText>TRƯỜNG ĐẠI HỌC CÔNG NGHỆ TP. HCM</w:delText>
        </w:r>
      </w:del>
    </w:p>
    <w:p w14:paraId="79CF399E" w14:textId="3158005F" w:rsidR="009962F1" w:rsidRPr="005C3FD8" w:rsidDel="008C4DB3" w:rsidRDefault="009962F1" w:rsidP="009962F1">
      <w:pPr>
        <w:jc w:val="center"/>
        <w:rPr>
          <w:del w:id="112" w:author="QVM0161195" w:date="2021-01-26T17:21:00Z"/>
          <w:noProof/>
          <w:sz w:val="32"/>
          <w:szCs w:val="32"/>
          <w:lang w:val="vi-VN"/>
        </w:rPr>
      </w:pPr>
      <w:del w:id="113" w:author="QVM0161195" w:date="2021-01-26T17:21:00Z">
        <w:r w:rsidRPr="005C3FD8" w:rsidDel="008C4DB3">
          <w:rPr>
            <w:noProof/>
            <w:sz w:val="32"/>
            <w:szCs w:val="32"/>
            <w:lang w:val="vi-VN"/>
          </w:rPr>
          <w:delText>---------------------------</w:delText>
        </w:r>
      </w:del>
    </w:p>
    <w:p w14:paraId="1DE25604" w14:textId="2C2B5073" w:rsidR="009962F1" w:rsidRPr="005C3FD8" w:rsidDel="008C4DB3" w:rsidRDefault="00D71B81" w:rsidP="009962F1">
      <w:pPr>
        <w:widowControl w:val="0"/>
        <w:autoSpaceDE w:val="0"/>
        <w:autoSpaceDN w:val="0"/>
        <w:adjustRightInd w:val="0"/>
        <w:spacing w:before="60" w:afterLines="60" w:after="144" w:line="360" w:lineRule="auto"/>
        <w:ind w:right="-4"/>
        <w:jc w:val="center"/>
        <w:rPr>
          <w:del w:id="114" w:author="QVM0161195" w:date="2021-01-26T17:21:00Z"/>
          <w:rFonts w:ascii="Times New Roman Bold" w:hAnsi="Times New Roman Bold" w:cs="Times New Roman Bold"/>
          <w:noProof/>
          <w:color w:val="000000"/>
          <w:w w:val="97"/>
          <w:sz w:val="28"/>
          <w:szCs w:val="28"/>
          <w:lang w:val="vi-VN"/>
        </w:rPr>
      </w:pPr>
      <w:del w:id="115" w:author="QVM0161195" w:date="2021-01-26T17:21:00Z">
        <w:r w:rsidRPr="005C3FD8" w:rsidDel="008C4DB3">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del>
    </w:p>
    <w:p w14:paraId="0F0A956C" w14:textId="440592C9" w:rsidR="004857AF" w:rsidRPr="005C3FD8" w:rsidDel="008C4DB3" w:rsidRDefault="004857AF" w:rsidP="004857AF">
      <w:pPr>
        <w:jc w:val="center"/>
        <w:rPr>
          <w:del w:id="116" w:author="QVM0161195" w:date="2021-01-26T17:21:00Z"/>
          <w:b/>
          <w:noProof/>
          <w:sz w:val="32"/>
          <w:szCs w:val="32"/>
          <w:lang w:val="vi-VN"/>
        </w:rPr>
      </w:pPr>
      <w:del w:id="117" w:author="QVM0161195" w:date="2021-01-26T17:21:00Z">
        <w:r w:rsidRPr="005C3FD8" w:rsidDel="008C4DB3">
          <w:rPr>
            <w:b/>
            <w:noProof/>
            <w:sz w:val="32"/>
            <w:szCs w:val="32"/>
            <w:lang w:val="vi-VN"/>
          </w:rPr>
          <w:delText>VÕ MINH QUÂN</w:delText>
        </w:r>
      </w:del>
    </w:p>
    <w:p w14:paraId="24130C07" w14:textId="24DD0C3A" w:rsidR="004857AF" w:rsidRPr="005C3FD8" w:rsidDel="008C4DB3" w:rsidRDefault="004857AF" w:rsidP="004857AF">
      <w:pPr>
        <w:widowControl w:val="0"/>
        <w:autoSpaceDE w:val="0"/>
        <w:autoSpaceDN w:val="0"/>
        <w:adjustRightInd w:val="0"/>
        <w:ind w:right="-4"/>
        <w:jc w:val="center"/>
        <w:rPr>
          <w:del w:id="118" w:author="QVM0161195" w:date="2021-01-26T17:21:00Z"/>
          <w:rFonts w:ascii="Times New Roman Bold" w:hAnsi="Times New Roman Bold" w:cs="Times New Roman Bold"/>
          <w:noProof/>
          <w:color w:val="000000"/>
          <w:spacing w:val="-4"/>
          <w:sz w:val="48"/>
          <w:szCs w:val="48"/>
          <w:lang w:val="vi-VN"/>
        </w:rPr>
      </w:pPr>
    </w:p>
    <w:p w14:paraId="09C14070" w14:textId="4F2AD36D" w:rsidR="004857AF" w:rsidRPr="005C3FD8" w:rsidDel="008C4DB3" w:rsidRDefault="004857AF" w:rsidP="004857AF">
      <w:pPr>
        <w:widowControl w:val="0"/>
        <w:autoSpaceDE w:val="0"/>
        <w:autoSpaceDN w:val="0"/>
        <w:adjustRightInd w:val="0"/>
        <w:ind w:right="-4"/>
        <w:jc w:val="center"/>
        <w:rPr>
          <w:del w:id="119" w:author="QVM0161195" w:date="2021-01-26T17:21:00Z"/>
          <w:rFonts w:ascii="Times New Roman Bold" w:hAnsi="Times New Roman Bold" w:cs="Times New Roman Bold"/>
          <w:noProof/>
          <w:color w:val="000000"/>
          <w:spacing w:val="-4"/>
          <w:sz w:val="48"/>
          <w:szCs w:val="48"/>
          <w:lang w:val="vi-VN"/>
        </w:rPr>
      </w:pPr>
    </w:p>
    <w:p w14:paraId="51DE1188" w14:textId="0051533F" w:rsidR="001A37D4" w:rsidRPr="005C3FD8" w:rsidDel="008C4DB3" w:rsidRDefault="004857AF" w:rsidP="004857AF">
      <w:pPr>
        <w:widowControl w:val="0"/>
        <w:autoSpaceDE w:val="0"/>
        <w:autoSpaceDN w:val="0"/>
        <w:adjustRightInd w:val="0"/>
        <w:ind w:right="-4"/>
        <w:jc w:val="center"/>
        <w:rPr>
          <w:del w:id="120" w:author="QVM0161195" w:date="2021-01-26T17:21:00Z"/>
          <w:b/>
          <w:noProof/>
          <w:sz w:val="40"/>
          <w:szCs w:val="40"/>
          <w:lang w:val="vi-VN"/>
        </w:rPr>
      </w:pPr>
      <w:del w:id="121" w:author="QVM0161195" w:date="2021-01-26T17:21:00Z">
        <w:r w:rsidRPr="005C3FD8" w:rsidDel="008C4DB3">
          <w:rPr>
            <w:b/>
            <w:noProof/>
            <w:sz w:val="40"/>
            <w:szCs w:val="40"/>
            <w:lang w:val="vi-VN"/>
          </w:rPr>
          <w:delText xml:space="preserve">ỨNG DỤNG KHAI THÁC DỮ LIỆU </w:delText>
        </w:r>
      </w:del>
    </w:p>
    <w:p w14:paraId="55D1BEA3" w14:textId="7387D5FB" w:rsidR="004857AF" w:rsidRPr="005C3FD8" w:rsidDel="008C4DB3" w:rsidRDefault="004857AF" w:rsidP="004857AF">
      <w:pPr>
        <w:widowControl w:val="0"/>
        <w:autoSpaceDE w:val="0"/>
        <w:autoSpaceDN w:val="0"/>
        <w:adjustRightInd w:val="0"/>
        <w:ind w:right="-4"/>
        <w:jc w:val="center"/>
        <w:rPr>
          <w:del w:id="122" w:author="QVM0161195" w:date="2021-01-26T17:21:00Z"/>
          <w:bCs/>
          <w:noProof/>
          <w:lang w:val="vi-VN"/>
        </w:rPr>
      </w:pPr>
      <w:del w:id="123" w:author="QVM0161195" w:date="2021-01-26T17:21:00Z">
        <w:r w:rsidRPr="005C3FD8" w:rsidDel="008C4DB3">
          <w:rPr>
            <w:b/>
            <w:noProof/>
            <w:sz w:val="40"/>
            <w:szCs w:val="40"/>
            <w:lang w:val="vi-VN"/>
          </w:rPr>
          <w:delText>VÀO LĨNH VỰC GIÁO DỤC</w:delText>
        </w:r>
      </w:del>
    </w:p>
    <w:p w14:paraId="6A8B44A9" w14:textId="3D28F16C" w:rsidR="009962F1" w:rsidRPr="005C3FD8" w:rsidDel="008C4DB3" w:rsidRDefault="009962F1" w:rsidP="009962F1">
      <w:pPr>
        <w:widowControl w:val="0"/>
        <w:autoSpaceDE w:val="0"/>
        <w:autoSpaceDN w:val="0"/>
        <w:adjustRightInd w:val="0"/>
        <w:ind w:right="-4"/>
        <w:jc w:val="center"/>
        <w:rPr>
          <w:del w:id="124" w:author="QVM0161195" w:date="2021-01-26T17:21:00Z"/>
          <w:bCs/>
          <w:noProof/>
          <w:lang w:val="vi-VN"/>
        </w:rPr>
      </w:pPr>
    </w:p>
    <w:p w14:paraId="7BD5F23D" w14:textId="66C2A402" w:rsidR="009962F1" w:rsidRPr="005C3FD8" w:rsidDel="008C4DB3" w:rsidRDefault="009962F1" w:rsidP="009962F1">
      <w:pPr>
        <w:widowControl w:val="0"/>
        <w:autoSpaceDE w:val="0"/>
        <w:autoSpaceDN w:val="0"/>
        <w:adjustRightInd w:val="0"/>
        <w:spacing w:before="60" w:afterLines="60" w:after="144" w:line="360" w:lineRule="auto"/>
        <w:ind w:right="-4"/>
        <w:jc w:val="center"/>
        <w:rPr>
          <w:del w:id="125" w:author="QVM0161195" w:date="2021-01-26T17:21:00Z"/>
          <w:rFonts w:ascii="Times New Roman Bold" w:hAnsi="Times New Roman Bold" w:cs="Times New Roman Bold"/>
          <w:noProof/>
          <w:color w:val="000000"/>
          <w:spacing w:val="-4"/>
          <w:sz w:val="28"/>
          <w:szCs w:val="28"/>
          <w:lang w:val="vi-VN"/>
        </w:rPr>
      </w:pPr>
    </w:p>
    <w:p w14:paraId="59BB0F1C" w14:textId="541AD085" w:rsidR="009962F1" w:rsidRPr="005C3FD8" w:rsidDel="008C4DB3" w:rsidRDefault="009962F1" w:rsidP="009962F1">
      <w:pPr>
        <w:widowControl w:val="0"/>
        <w:autoSpaceDE w:val="0"/>
        <w:autoSpaceDN w:val="0"/>
        <w:adjustRightInd w:val="0"/>
        <w:spacing w:before="60" w:afterLines="60" w:after="144" w:line="360" w:lineRule="auto"/>
        <w:ind w:right="-4"/>
        <w:jc w:val="center"/>
        <w:rPr>
          <w:del w:id="126" w:author="QVM0161195" w:date="2021-01-26T17:21:00Z"/>
          <w:rFonts w:ascii="Times New Roman Bold" w:hAnsi="Times New Roman Bold" w:cs="Times New Roman Bold"/>
          <w:noProof/>
          <w:color w:val="000000"/>
          <w:spacing w:val="-4"/>
          <w:sz w:val="28"/>
          <w:szCs w:val="28"/>
          <w:lang w:val="vi-VN"/>
        </w:rPr>
      </w:pPr>
    </w:p>
    <w:p w14:paraId="783F963C" w14:textId="344EF3D8" w:rsidR="00C411E0" w:rsidRPr="005C3FD8" w:rsidDel="008C4DB3" w:rsidRDefault="00C411E0" w:rsidP="00C411E0">
      <w:pPr>
        <w:spacing w:before="120" w:after="120"/>
        <w:jc w:val="center"/>
        <w:rPr>
          <w:del w:id="127" w:author="QVM0161195" w:date="2021-01-26T17:21:00Z"/>
          <w:b/>
          <w:noProof/>
          <w:sz w:val="48"/>
          <w:szCs w:val="48"/>
          <w:lang w:val="vi-VN"/>
        </w:rPr>
      </w:pPr>
      <w:del w:id="128" w:author="QVM0161195" w:date="2021-01-26T17:21:00Z">
        <w:r w:rsidRPr="005C3FD8" w:rsidDel="008C4DB3">
          <w:rPr>
            <w:b/>
            <w:noProof/>
            <w:sz w:val="40"/>
            <w:szCs w:val="40"/>
            <w:lang w:val="vi-VN"/>
          </w:rPr>
          <w:delText>LUẬN VĂN THẠC SĨ</w:delText>
        </w:r>
      </w:del>
    </w:p>
    <w:p w14:paraId="3A737FAC" w14:textId="57B5BCD4" w:rsidR="00C411E0" w:rsidRPr="005C3FD8" w:rsidDel="008C4DB3" w:rsidRDefault="00C411E0" w:rsidP="00C411E0">
      <w:pPr>
        <w:widowControl w:val="0"/>
        <w:autoSpaceDE w:val="0"/>
        <w:autoSpaceDN w:val="0"/>
        <w:adjustRightInd w:val="0"/>
        <w:spacing w:before="240" w:after="120"/>
        <w:ind w:right="-6"/>
        <w:jc w:val="center"/>
        <w:rPr>
          <w:del w:id="129" w:author="QVM0161195" w:date="2021-01-26T17:21:00Z"/>
          <w:noProof/>
          <w:color w:val="000000"/>
          <w:spacing w:val="-4"/>
          <w:sz w:val="32"/>
          <w:szCs w:val="32"/>
          <w:lang w:val="vi-VN"/>
        </w:rPr>
      </w:pPr>
      <w:del w:id="130" w:author="QVM0161195" w:date="2021-01-26T17:21:00Z">
        <w:r w:rsidRPr="005C3FD8" w:rsidDel="008C4DB3">
          <w:rPr>
            <w:noProof/>
            <w:color w:val="000000"/>
            <w:spacing w:val="-4"/>
            <w:sz w:val="32"/>
            <w:szCs w:val="32"/>
            <w:lang w:val="vi-VN"/>
          </w:rPr>
          <w:delText>Chuyên ngành : Công nghệ thông tin</w:delText>
        </w:r>
      </w:del>
    </w:p>
    <w:p w14:paraId="7BF5B755" w14:textId="6A2524C4" w:rsidR="009962F1" w:rsidRPr="005C3FD8" w:rsidDel="008C4DB3" w:rsidRDefault="00C411E0" w:rsidP="00C411E0">
      <w:pPr>
        <w:widowControl w:val="0"/>
        <w:autoSpaceDE w:val="0"/>
        <w:autoSpaceDN w:val="0"/>
        <w:adjustRightInd w:val="0"/>
        <w:spacing w:before="60" w:afterLines="60" w:after="144" w:line="360" w:lineRule="auto"/>
        <w:ind w:right="-4"/>
        <w:jc w:val="center"/>
        <w:rPr>
          <w:del w:id="131" w:author="QVM0161195" w:date="2021-01-26T17:21:00Z"/>
          <w:noProof/>
          <w:color w:val="000000"/>
          <w:spacing w:val="-4"/>
          <w:sz w:val="28"/>
          <w:szCs w:val="28"/>
          <w:lang w:val="vi-VN"/>
        </w:rPr>
      </w:pPr>
      <w:del w:id="132" w:author="QVM0161195" w:date="2021-01-26T17:21:00Z">
        <w:r w:rsidRPr="005C3FD8" w:rsidDel="008C4DB3">
          <w:rPr>
            <w:noProof/>
            <w:color w:val="000000"/>
            <w:spacing w:val="-4"/>
            <w:sz w:val="32"/>
            <w:szCs w:val="32"/>
            <w:lang w:val="vi-VN"/>
          </w:rPr>
          <w:delText>Mã số ngành: 60480201</w:delText>
        </w:r>
      </w:del>
    </w:p>
    <w:p w14:paraId="1C872D85" w14:textId="2E007475" w:rsidR="009962F1" w:rsidRPr="005C3FD8" w:rsidDel="008C4DB3" w:rsidRDefault="009962F1" w:rsidP="009962F1">
      <w:pPr>
        <w:widowControl w:val="0"/>
        <w:autoSpaceDE w:val="0"/>
        <w:autoSpaceDN w:val="0"/>
        <w:adjustRightInd w:val="0"/>
        <w:spacing w:before="60" w:afterLines="60" w:after="144" w:line="360" w:lineRule="auto"/>
        <w:ind w:right="-4"/>
        <w:jc w:val="center"/>
        <w:rPr>
          <w:del w:id="133" w:author="QVM0161195" w:date="2021-01-26T17:21:00Z"/>
          <w:noProof/>
          <w:color w:val="000000"/>
          <w:spacing w:val="-4"/>
          <w:sz w:val="28"/>
          <w:szCs w:val="28"/>
          <w:lang w:val="vi-VN"/>
        </w:rPr>
      </w:pPr>
    </w:p>
    <w:p w14:paraId="08EA01B0" w14:textId="16CED4FB" w:rsidR="009962F1" w:rsidRPr="005C3FD8" w:rsidDel="008C4DB3" w:rsidRDefault="009962F1" w:rsidP="009962F1">
      <w:pPr>
        <w:widowControl w:val="0"/>
        <w:tabs>
          <w:tab w:val="left" w:pos="3525"/>
        </w:tabs>
        <w:autoSpaceDE w:val="0"/>
        <w:autoSpaceDN w:val="0"/>
        <w:adjustRightInd w:val="0"/>
        <w:spacing w:before="60" w:afterLines="60" w:after="144" w:line="360" w:lineRule="auto"/>
        <w:ind w:right="-4"/>
        <w:jc w:val="both"/>
        <w:rPr>
          <w:del w:id="134" w:author="QVM0161195" w:date="2021-01-26T17:21:00Z"/>
          <w:b/>
          <w:noProof/>
          <w:color w:val="000000"/>
          <w:spacing w:val="-4"/>
          <w:sz w:val="28"/>
          <w:szCs w:val="28"/>
          <w:lang w:val="vi-VN"/>
        </w:rPr>
      </w:pPr>
      <w:del w:id="135" w:author="QVM0161195" w:date="2021-01-26T17:21:00Z">
        <w:r w:rsidRPr="005C3FD8" w:rsidDel="008C4DB3">
          <w:rPr>
            <w:b/>
            <w:noProof/>
            <w:color w:val="000000"/>
            <w:spacing w:val="-4"/>
            <w:sz w:val="28"/>
            <w:szCs w:val="28"/>
            <w:lang w:val="vi-VN"/>
          </w:rPr>
          <w:delText>CÁN BỘ HƯỚNG DẪN KHOA HỌC:</w:delText>
        </w:r>
        <w:r w:rsidR="00C411E0" w:rsidRPr="005C3FD8" w:rsidDel="008C4DB3">
          <w:rPr>
            <w:b/>
            <w:noProof/>
            <w:color w:val="000000"/>
            <w:spacing w:val="-4"/>
            <w:sz w:val="28"/>
            <w:szCs w:val="28"/>
            <w:lang w:val="vi-VN"/>
          </w:rPr>
          <w:delText xml:space="preserve"> TS</w:delText>
        </w:r>
        <w:r w:rsidR="001A37D4" w:rsidRPr="005C3FD8" w:rsidDel="008C4DB3">
          <w:rPr>
            <w:b/>
            <w:noProof/>
            <w:color w:val="000000"/>
            <w:spacing w:val="-4"/>
            <w:sz w:val="28"/>
            <w:szCs w:val="28"/>
            <w:lang w:val="vi-VN"/>
          </w:rPr>
          <w:delText>.</w:delText>
        </w:r>
        <w:r w:rsidR="00C411E0" w:rsidRPr="005C3FD8" w:rsidDel="008C4DB3">
          <w:rPr>
            <w:b/>
            <w:noProof/>
            <w:color w:val="000000"/>
            <w:spacing w:val="-4"/>
            <w:sz w:val="28"/>
            <w:szCs w:val="28"/>
            <w:lang w:val="vi-VN"/>
          </w:rPr>
          <w:delText xml:space="preserve"> Lê Thị Ngọc Thơ</w:delText>
        </w:r>
      </w:del>
    </w:p>
    <w:p w14:paraId="144F8386" w14:textId="17CD4F91" w:rsidR="00B10814" w:rsidRPr="005C3FD8" w:rsidDel="008C4DB3" w:rsidRDefault="00B10814" w:rsidP="009962F1">
      <w:pPr>
        <w:jc w:val="center"/>
        <w:rPr>
          <w:del w:id="136" w:author="QVM0161195" w:date="2021-01-26T17:21:00Z"/>
          <w:noProof/>
          <w:color w:val="000000"/>
          <w:spacing w:val="-4"/>
          <w:sz w:val="26"/>
          <w:szCs w:val="26"/>
          <w:lang w:val="vi-VN"/>
        </w:rPr>
      </w:pPr>
    </w:p>
    <w:p w14:paraId="49756334" w14:textId="6953ABD2" w:rsidR="00D81967" w:rsidRPr="005C3FD8" w:rsidDel="008C4DB3" w:rsidRDefault="009962F1" w:rsidP="00153E3F">
      <w:pPr>
        <w:jc w:val="center"/>
        <w:rPr>
          <w:del w:id="137" w:author="QVM0161195" w:date="2021-01-26T17:21:00Z"/>
          <w:bCs/>
          <w:noProof/>
          <w:lang w:val="vi-VN"/>
        </w:rPr>
      </w:pPr>
      <w:del w:id="138" w:author="QVM0161195" w:date="2021-01-26T17:21:00Z">
        <w:r w:rsidRPr="005C3FD8" w:rsidDel="008C4DB3">
          <w:rPr>
            <w:noProof/>
            <w:color w:val="000000"/>
            <w:spacing w:val="-4"/>
            <w:sz w:val="26"/>
            <w:szCs w:val="26"/>
            <w:lang w:val="vi-VN"/>
          </w:rPr>
          <w:delText xml:space="preserve">TP. HỒ CHÍ MINH, tháng </w:delText>
        </w:r>
        <w:r w:rsidR="00B10814" w:rsidRPr="005C3FD8" w:rsidDel="008C4DB3">
          <w:rPr>
            <w:noProof/>
            <w:color w:val="000000"/>
            <w:spacing w:val="-4"/>
            <w:sz w:val="26"/>
            <w:szCs w:val="26"/>
            <w:lang w:val="vi-VN"/>
          </w:rPr>
          <w:delText>06</w:delText>
        </w:r>
        <w:r w:rsidRPr="005C3FD8" w:rsidDel="008C4DB3">
          <w:rPr>
            <w:noProof/>
            <w:color w:val="000000"/>
            <w:spacing w:val="-4"/>
            <w:sz w:val="26"/>
            <w:szCs w:val="26"/>
            <w:lang w:val="vi-VN"/>
          </w:rPr>
          <w:delText xml:space="preserve"> năm </w:delText>
        </w:r>
        <w:r w:rsidR="00B10814" w:rsidRPr="005C3FD8" w:rsidDel="008C4DB3">
          <w:rPr>
            <w:noProof/>
            <w:color w:val="000000"/>
            <w:spacing w:val="-4"/>
            <w:sz w:val="26"/>
            <w:szCs w:val="26"/>
            <w:lang w:val="vi-VN"/>
          </w:rPr>
          <w:delText>2020</w:delText>
        </w:r>
      </w:del>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5C3FD8" w:rsidDel="008C4DB3" w14:paraId="2A08724A" w14:textId="5A893D69">
        <w:trPr>
          <w:trHeight w:val="13110"/>
          <w:del w:id="139" w:author="QVM0161195" w:date="2021-01-26T17:21:00Z"/>
        </w:trPr>
        <w:tc>
          <w:tcPr>
            <w:tcW w:w="8733" w:type="dxa"/>
          </w:tcPr>
          <w:p w14:paraId="376B8C38" w14:textId="203E5780" w:rsidR="001862EB" w:rsidRPr="005C3FD8" w:rsidDel="008C4DB3" w:rsidRDefault="001862EB" w:rsidP="006A32FF">
            <w:pPr>
              <w:widowControl w:val="0"/>
              <w:autoSpaceDE w:val="0"/>
              <w:autoSpaceDN w:val="0"/>
              <w:adjustRightInd w:val="0"/>
              <w:jc w:val="center"/>
              <w:rPr>
                <w:del w:id="140" w:author="QVM0161195" w:date="2021-01-26T17:21:00Z"/>
                <w:noProof/>
                <w:color w:val="000000"/>
                <w:spacing w:val="-5"/>
                <w:sz w:val="26"/>
                <w:szCs w:val="26"/>
                <w:lang w:val="vi-VN"/>
              </w:rPr>
            </w:pPr>
            <w:del w:id="141" w:author="QVM0161195" w:date="2021-01-26T17:21:00Z">
              <w:r w:rsidRPr="005C3FD8" w:rsidDel="008C4DB3">
                <w:rPr>
                  <w:noProof/>
                  <w:color w:val="000000"/>
                  <w:spacing w:val="-5"/>
                  <w:sz w:val="26"/>
                  <w:szCs w:val="26"/>
                  <w:lang w:val="vi-VN"/>
                </w:rPr>
                <w:delText>CÔNG TRÌNH ĐƯỢC HOÀN THÀNH TẠI</w:delText>
              </w:r>
            </w:del>
          </w:p>
          <w:p w14:paraId="33EF2160" w14:textId="7445B2DD" w:rsidR="001862EB" w:rsidRPr="005C3FD8" w:rsidDel="008C4DB3" w:rsidRDefault="001862EB" w:rsidP="006A32FF">
            <w:pPr>
              <w:widowControl w:val="0"/>
              <w:autoSpaceDE w:val="0"/>
              <w:autoSpaceDN w:val="0"/>
              <w:adjustRightInd w:val="0"/>
              <w:jc w:val="center"/>
              <w:rPr>
                <w:del w:id="142" w:author="QVM0161195" w:date="2021-01-26T17:21:00Z"/>
                <w:b/>
                <w:noProof/>
                <w:color w:val="000000"/>
                <w:spacing w:val="-5"/>
                <w:sz w:val="26"/>
                <w:szCs w:val="26"/>
                <w:lang w:val="vi-VN"/>
              </w:rPr>
            </w:pPr>
            <w:del w:id="143" w:author="QVM0161195" w:date="2021-01-26T17:21:00Z">
              <w:r w:rsidRPr="005C3FD8" w:rsidDel="008C4DB3">
                <w:rPr>
                  <w:b/>
                  <w:noProof/>
                  <w:color w:val="000000"/>
                  <w:spacing w:val="-5"/>
                  <w:sz w:val="26"/>
                  <w:szCs w:val="26"/>
                  <w:lang w:val="vi-VN"/>
                </w:rPr>
                <w:delText xml:space="preserve">TRƯỜNG ĐẠI HỌC CÔNG NGHỆ TP. HCM </w:delText>
              </w:r>
              <w:r w:rsidRPr="005C3FD8" w:rsidDel="008C4DB3">
                <w:rPr>
                  <w:b/>
                  <w:noProof/>
                  <w:color w:val="000000"/>
                  <w:spacing w:val="-5"/>
                  <w:sz w:val="26"/>
                  <w:szCs w:val="26"/>
                  <w:lang w:val="vi-VN"/>
                </w:rPr>
                <w:br/>
              </w:r>
            </w:del>
          </w:p>
          <w:p w14:paraId="77E04254" w14:textId="30EBCABD" w:rsidR="001862EB" w:rsidRPr="005C3FD8" w:rsidDel="008C4DB3" w:rsidRDefault="001862EB" w:rsidP="006A32FF">
            <w:pPr>
              <w:widowControl w:val="0"/>
              <w:autoSpaceDE w:val="0"/>
              <w:autoSpaceDN w:val="0"/>
              <w:adjustRightInd w:val="0"/>
              <w:rPr>
                <w:del w:id="144" w:author="QVM0161195" w:date="2021-01-26T17:21:00Z"/>
                <w:noProof/>
                <w:color w:val="000000"/>
                <w:spacing w:val="-5"/>
                <w:sz w:val="26"/>
                <w:szCs w:val="26"/>
                <w:lang w:val="vi-VN"/>
              </w:rPr>
            </w:pPr>
          </w:p>
          <w:p w14:paraId="715D8447" w14:textId="60CD7147" w:rsidR="001862EB" w:rsidRPr="005C3FD8" w:rsidDel="008C4DB3" w:rsidRDefault="001862EB" w:rsidP="006A32FF">
            <w:pPr>
              <w:widowControl w:val="0"/>
              <w:autoSpaceDE w:val="0"/>
              <w:autoSpaceDN w:val="0"/>
              <w:adjustRightInd w:val="0"/>
              <w:rPr>
                <w:del w:id="145" w:author="QVM0161195" w:date="2021-01-26T17:21:00Z"/>
                <w:noProof/>
                <w:color w:val="000000"/>
                <w:spacing w:val="-5"/>
                <w:sz w:val="26"/>
                <w:szCs w:val="26"/>
                <w:lang w:val="vi-VN"/>
              </w:rPr>
            </w:pPr>
          </w:p>
          <w:p w14:paraId="2BA88A0F" w14:textId="2A913682" w:rsidR="001862EB" w:rsidRPr="005C3FD8" w:rsidDel="008C4DB3" w:rsidRDefault="001862EB" w:rsidP="006A32FF">
            <w:pPr>
              <w:widowControl w:val="0"/>
              <w:tabs>
                <w:tab w:val="right" w:leader="hyphen" w:pos="7371"/>
              </w:tabs>
              <w:autoSpaceDE w:val="0"/>
              <w:autoSpaceDN w:val="0"/>
              <w:adjustRightInd w:val="0"/>
              <w:spacing w:line="288" w:lineRule="auto"/>
              <w:ind w:right="-4" w:firstLine="561"/>
              <w:rPr>
                <w:del w:id="146" w:author="QVM0161195" w:date="2021-01-26T17:21:00Z"/>
                <w:noProof/>
                <w:color w:val="000000"/>
                <w:spacing w:val="-4"/>
                <w:sz w:val="26"/>
                <w:szCs w:val="26"/>
                <w:lang w:val="vi-VN"/>
              </w:rPr>
            </w:pPr>
            <w:del w:id="147" w:author="QVM0161195" w:date="2021-01-26T17:21:00Z">
              <w:r w:rsidRPr="005C3FD8" w:rsidDel="008C4DB3">
                <w:rPr>
                  <w:noProof/>
                  <w:color w:val="000000"/>
                  <w:spacing w:val="-4"/>
                  <w:sz w:val="26"/>
                  <w:szCs w:val="26"/>
                  <w:lang w:val="vi-VN"/>
                </w:rPr>
                <w:delText xml:space="preserve">Cán bộ hướng dẫn khoa học : </w:delText>
              </w:r>
              <w:r w:rsidR="00614784" w:rsidRPr="005C3FD8" w:rsidDel="008C4DB3">
                <w:rPr>
                  <w:noProof/>
                  <w:color w:val="000000"/>
                  <w:spacing w:val="-4"/>
                  <w:sz w:val="26"/>
                  <w:szCs w:val="26"/>
                  <w:lang w:val="vi-VN"/>
                </w:rPr>
                <w:delText>TS</w:delText>
              </w:r>
              <w:r w:rsidR="001A37D4" w:rsidRPr="005C3FD8" w:rsidDel="008C4DB3">
                <w:rPr>
                  <w:noProof/>
                  <w:color w:val="000000"/>
                  <w:spacing w:val="-4"/>
                  <w:sz w:val="26"/>
                  <w:szCs w:val="26"/>
                  <w:lang w:val="vi-VN"/>
                </w:rPr>
                <w:delText>.</w:delText>
              </w:r>
              <w:r w:rsidR="00614784" w:rsidRPr="005C3FD8" w:rsidDel="008C4DB3">
                <w:rPr>
                  <w:noProof/>
                  <w:color w:val="000000"/>
                  <w:spacing w:val="-4"/>
                  <w:sz w:val="26"/>
                  <w:szCs w:val="26"/>
                  <w:lang w:val="vi-VN"/>
                </w:rPr>
                <w:delText xml:space="preserve"> Lê Thị Ngọc Thơ</w:delText>
              </w:r>
              <w:r w:rsidRPr="005C3FD8" w:rsidDel="008C4DB3">
                <w:rPr>
                  <w:noProof/>
                  <w:color w:val="000000"/>
                  <w:spacing w:val="-4"/>
                  <w:sz w:val="26"/>
                  <w:szCs w:val="26"/>
                  <w:lang w:val="vi-VN"/>
                </w:rPr>
                <w:delText xml:space="preserve"> </w:delText>
              </w:r>
            </w:del>
          </w:p>
          <w:p w14:paraId="7BC53B6F" w14:textId="1FE4EDF9" w:rsidR="001862EB" w:rsidRPr="005C3FD8" w:rsidDel="008C4DB3" w:rsidRDefault="001862EB" w:rsidP="006A32FF">
            <w:pPr>
              <w:widowControl w:val="0"/>
              <w:tabs>
                <w:tab w:val="right" w:leader="hyphen" w:pos="7371"/>
              </w:tabs>
              <w:autoSpaceDE w:val="0"/>
              <w:autoSpaceDN w:val="0"/>
              <w:adjustRightInd w:val="0"/>
              <w:spacing w:line="288" w:lineRule="auto"/>
              <w:ind w:right="-4" w:firstLine="561"/>
              <w:rPr>
                <w:del w:id="148" w:author="QVM0161195" w:date="2021-01-26T17:21:00Z"/>
                <w:noProof/>
                <w:color w:val="000000"/>
                <w:spacing w:val="-3"/>
                <w:sz w:val="26"/>
                <w:szCs w:val="26"/>
                <w:lang w:val="vi-VN"/>
              </w:rPr>
            </w:pPr>
          </w:p>
          <w:p w14:paraId="5886174B" w14:textId="2C8A2DA5" w:rsidR="007245BA" w:rsidRPr="005C3FD8" w:rsidDel="008C4DB3" w:rsidRDefault="007245BA" w:rsidP="006A32FF">
            <w:pPr>
              <w:widowControl w:val="0"/>
              <w:autoSpaceDE w:val="0"/>
              <w:autoSpaceDN w:val="0"/>
              <w:adjustRightInd w:val="0"/>
              <w:spacing w:line="288" w:lineRule="auto"/>
              <w:ind w:right="-4" w:firstLine="561"/>
              <w:jc w:val="both"/>
              <w:rPr>
                <w:del w:id="149" w:author="QVM0161195" w:date="2021-01-26T17:21:00Z"/>
                <w:noProof/>
                <w:color w:val="000000"/>
                <w:spacing w:val="-2"/>
                <w:sz w:val="26"/>
                <w:szCs w:val="26"/>
                <w:lang w:val="vi-VN"/>
              </w:rPr>
            </w:pPr>
          </w:p>
          <w:p w14:paraId="2B388FC2" w14:textId="4C05D1A8" w:rsidR="007245BA" w:rsidRPr="005C3FD8" w:rsidDel="008C4DB3" w:rsidRDefault="007245BA" w:rsidP="006A32FF">
            <w:pPr>
              <w:widowControl w:val="0"/>
              <w:autoSpaceDE w:val="0"/>
              <w:autoSpaceDN w:val="0"/>
              <w:adjustRightInd w:val="0"/>
              <w:spacing w:line="288" w:lineRule="auto"/>
              <w:ind w:right="-4" w:firstLine="561"/>
              <w:jc w:val="both"/>
              <w:rPr>
                <w:del w:id="150" w:author="QVM0161195" w:date="2021-01-26T17:21:00Z"/>
                <w:noProof/>
                <w:color w:val="000000"/>
                <w:spacing w:val="-2"/>
                <w:sz w:val="26"/>
                <w:szCs w:val="26"/>
                <w:lang w:val="vi-VN"/>
              </w:rPr>
            </w:pPr>
          </w:p>
          <w:p w14:paraId="33EFD474" w14:textId="1648F526" w:rsidR="007245BA" w:rsidRPr="005C3FD8" w:rsidDel="008C4DB3" w:rsidRDefault="007245BA" w:rsidP="006A32FF">
            <w:pPr>
              <w:widowControl w:val="0"/>
              <w:autoSpaceDE w:val="0"/>
              <w:autoSpaceDN w:val="0"/>
              <w:adjustRightInd w:val="0"/>
              <w:spacing w:line="288" w:lineRule="auto"/>
              <w:ind w:right="-4" w:firstLine="561"/>
              <w:jc w:val="both"/>
              <w:rPr>
                <w:del w:id="151" w:author="QVM0161195" w:date="2021-01-26T17:21:00Z"/>
                <w:noProof/>
                <w:color w:val="000000"/>
                <w:spacing w:val="-2"/>
                <w:sz w:val="26"/>
                <w:szCs w:val="26"/>
                <w:lang w:val="vi-VN"/>
              </w:rPr>
            </w:pPr>
          </w:p>
          <w:p w14:paraId="12B62ADA" w14:textId="07F1617D" w:rsidR="007245BA" w:rsidRPr="005C3FD8" w:rsidDel="008C4DB3" w:rsidRDefault="007245BA" w:rsidP="006A32FF">
            <w:pPr>
              <w:widowControl w:val="0"/>
              <w:autoSpaceDE w:val="0"/>
              <w:autoSpaceDN w:val="0"/>
              <w:adjustRightInd w:val="0"/>
              <w:spacing w:line="288" w:lineRule="auto"/>
              <w:ind w:right="-4" w:firstLine="561"/>
              <w:jc w:val="both"/>
              <w:rPr>
                <w:del w:id="152" w:author="QVM0161195" w:date="2021-01-26T17:21:00Z"/>
                <w:noProof/>
                <w:color w:val="000000"/>
                <w:spacing w:val="-2"/>
                <w:sz w:val="26"/>
                <w:szCs w:val="26"/>
                <w:lang w:val="vi-VN"/>
              </w:rPr>
            </w:pPr>
          </w:p>
          <w:p w14:paraId="7196B653" w14:textId="0B51DF9C" w:rsidR="001862EB" w:rsidRPr="005C3FD8" w:rsidDel="008C4DB3" w:rsidRDefault="001862EB" w:rsidP="006A32FF">
            <w:pPr>
              <w:widowControl w:val="0"/>
              <w:autoSpaceDE w:val="0"/>
              <w:autoSpaceDN w:val="0"/>
              <w:adjustRightInd w:val="0"/>
              <w:spacing w:line="288" w:lineRule="auto"/>
              <w:ind w:right="-4" w:firstLine="561"/>
              <w:jc w:val="both"/>
              <w:rPr>
                <w:del w:id="153" w:author="QVM0161195" w:date="2021-01-26T17:21:00Z"/>
                <w:noProof/>
                <w:color w:val="000000"/>
                <w:spacing w:val="-5"/>
                <w:sz w:val="26"/>
                <w:szCs w:val="26"/>
                <w:lang w:val="vi-VN"/>
              </w:rPr>
            </w:pPr>
            <w:del w:id="154" w:author="QVM0161195" w:date="2021-01-26T17:21:00Z">
              <w:r w:rsidRPr="005C3FD8" w:rsidDel="008C4DB3">
                <w:rPr>
                  <w:noProof/>
                  <w:color w:val="000000"/>
                  <w:spacing w:val="-2"/>
                  <w:sz w:val="26"/>
                  <w:szCs w:val="26"/>
                  <w:lang w:val="vi-VN"/>
                </w:rPr>
                <w:delText xml:space="preserve">Luận văn Thạc sĩ được bảo vệ tại Trường Đại học Công nghệ TP. HCM </w:delText>
              </w:r>
              <w:r w:rsidR="00D81967" w:rsidRPr="005C3FD8" w:rsidDel="008C4DB3">
                <w:rPr>
                  <w:noProof/>
                  <w:color w:val="000000"/>
                  <w:spacing w:val="-2"/>
                  <w:sz w:val="26"/>
                  <w:szCs w:val="26"/>
                  <w:lang w:val="vi-VN"/>
                </w:rPr>
                <w:br/>
              </w:r>
              <w:r w:rsidRPr="005C3FD8" w:rsidDel="008C4DB3">
                <w:rPr>
                  <w:noProof/>
                  <w:color w:val="000000"/>
                  <w:spacing w:val="-2"/>
                  <w:sz w:val="26"/>
                  <w:szCs w:val="26"/>
                  <w:lang w:val="vi-VN"/>
                </w:rPr>
                <w:delText>ngày</w:delText>
              </w:r>
              <w:r w:rsidRPr="005C3FD8" w:rsidDel="008C4DB3">
                <w:rPr>
                  <w:noProof/>
                  <w:color w:val="000000"/>
                  <w:spacing w:val="-6"/>
                  <w:sz w:val="26"/>
                  <w:szCs w:val="26"/>
                  <w:lang w:val="vi-VN"/>
                </w:rPr>
                <w:delText xml:space="preserve"> </w:delText>
              </w:r>
              <w:r w:rsidR="00436B59" w:rsidRPr="005C3FD8" w:rsidDel="008C4DB3">
                <w:rPr>
                  <w:noProof/>
                  <w:color w:val="000000"/>
                  <w:spacing w:val="-6"/>
                  <w:sz w:val="26"/>
                  <w:szCs w:val="26"/>
                  <w:lang w:val="vi-VN"/>
                </w:rPr>
                <w:delText xml:space="preserve">09  </w:delText>
              </w:r>
              <w:r w:rsidRPr="005C3FD8" w:rsidDel="008C4DB3">
                <w:rPr>
                  <w:noProof/>
                  <w:color w:val="000000"/>
                  <w:spacing w:val="-6"/>
                  <w:sz w:val="26"/>
                  <w:szCs w:val="26"/>
                  <w:lang w:val="vi-VN"/>
                </w:rPr>
                <w:delText xml:space="preserve">tháng </w:delText>
              </w:r>
              <w:r w:rsidR="00436B59" w:rsidRPr="005C3FD8" w:rsidDel="008C4DB3">
                <w:rPr>
                  <w:noProof/>
                  <w:color w:val="000000"/>
                  <w:spacing w:val="-6"/>
                  <w:sz w:val="26"/>
                  <w:szCs w:val="26"/>
                  <w:lang w:val="vi-VN"/>
                </w:rPr>
                <w:delText xml:space="preserve">01 </w:delText>
              </w:r>
              <w:r w:rsidRPr="005C3FD8" w:rsidDel="008C4DB3">
                <w:rPr>
                  <w:noProof/>
                  <w:color w:val="000000"/>
                  <w:spacing w:val="-3"/>
                  <w:sz w:val="26"/>
                  <w:szCs w:val="26"/>
                  <w:lang w:val="vi-VN"/>
                </w:rPr>
                <w:delText xml:space="preserve">năm </w:delText>
              </w:r>
              <w:r w:rsidR="00436B59" w:rsidRPr="005C3FD8" w:rsidDel="008C4DB3">
                <w:rPr>
                  <w:noProof/>
                  <w:color w:val="000000"/>
                  <w:spacing w:val="-3"/>
                  <w:sz w:val="26"/>
                  <w:szCs w:val="26"/>
                  <w:lang w:val="vi-VN"/>
                </w:rPr>
                <w:delText xml:space="preserve">2021 </w:delText>
              </w:r>
              <w:r w:rsidR="00436B59" w:rsidRPr="005C3FD8" w:rsidDel="008C4DB3">
                <w:rPr>
                  <w:noProof/>
                  <w:color w:val="000000"/>
                  <w:spacing w:val="-5"/>
                  <w:sz w:val="26"/>
                  <w:szCs w:val="26"/>
                  <w:lang w:val="vi-VN"/>
                </w:rPr>
                <w:delText xml:space="preserve"> </w:delText>
              </w:r>
            </w:del>
          </w:p>
          <w:p w14:paraId="3DDD72C8" w14:textId="5EFC1E7D" w:rsidR="001862EB" w:rsidRPr="005C3FD8" w:rsidDel="008C4DB3" w:rsidRDefault="001862EB" w:rsidP="006A32FF">
            <w:pPr>
              <w:widowControl w:val="0"/>
              <w:autoSpaceDE w:val="0"/>
              <w:autoSpaceDN w:val="0"/>
              <w:adjustRightInd w:val="0"/>
              <w:spacing w:line="288" w:lineRule="auto"/>
              <w:ind w:right="-4" w:firstLine="561"/>
              <w:jc w:val="both"/>
              <w:rPr>
                <w:del w:id="155" w:author="QVM0161195" w:date="2021-01-26T17:21:00Z"/>
                <w:noProof/>
                <w:color w:val="000000"/>
                <w:spacing w:val="-5"/>
                <w:sz w:val="26"/>
                <w:szCs w:val="26"/>
                <w:lang w:val="vi-VN"/>
              </w:rPr>
            </w:pPr>
          </w:p>
          <w:p w14:paraId="73893A65" w14:textId="412850FF" w:rsidR="001862EB" w:rsidRPr="005C3FD8" w:rsidDel="008C4DB3" w:rsidRDefault="001862EB" w:rsidP="006A32FF">
            <w:pPr>
              <w:widowControl w:val="0"/>
              <w:autoSpaceDE w:val="0"/>
              <w:autoSpaceDN w:val="0"/>
              <w:adjustRightInd w:val="0"/>
              <w:spacing w:line="288" w:lineRule="auto"/>
              <w:ind w:right="-4" w:firstLine="561"/>
              <w:jc w:val="both"/>
              <w:rPr>
                <w:del w:id="156" w:author="QVM0161195" w:date="2021-01-26T17:21:00Z"/>
                <w:noProof/>
                <w:color w:val="000000"/>
                <w:spacing w:val="-3"/>
                <w:sz w:val="26"/>
                <w:szCs w:val="26"/>
                <w:lang w:val="vi-VN"/>
              </w:rPr>
            </w:pPr>
            <w:del w:id="157" w:author="QVM0161195" w:date="2021-01-26T17:21:00Z">
              <w:r w:rsidRPr="005C3FD8" w:rsidDel="008C4DB3">
                <w:rPr>
                  <w:noProof/>
                  <w:color w:val="000000"/>
                  <w:spacing w:val="-5"/>
                  <w:sz w:val="26"/>
                  <w:szCs w:val="26"/>
                  <w:lang w:val="vi-VN"/>
                </w:rPr>
                <w:delText xml:space="preserve">Thành phần Hội đồng đánh giá Luận văn Thạc sĩ gồm: </w:delText>
              </w:r>
            </w:del>
          </w:p>
          <w:p w14:paraId="7292296D" w14:textId="2AC5F0E2" w:rsidR="001862EB" w:rsidRPr="005C3FD8" w:rsidDel="008C4DB3" w:rsidRDefault="001862EB" w:rsidP="006A32FF">
            <w:pPr>
              <w:widowControl w:val="0"/>
              <w:autoSpaceDE w:val="0"/>
              <w:autoSpaceDN w:val="0"/>
              <w:adjustRightInd w:val="0"/>
              <w:spacing w:line="288" w:lineRule="auto"/>
              <w:ind w:right="-4"/>
              <w:jc w:val="center"/>
              <w:rPr>
                <w:del w:id="158" w:author="QVM0161195" w:date="2021-01-26T17:21:00Z"/>
                <w:i/>
                <w:noProof/>
                <w:color w:val="000000"/>
                <w:spacing w:val="-3"/>
                <w:sz w:val="26"/>
                <w:szCs w:val="26"/>
                <w:lang w:val="vi-VN"/>
              </w:rPr>
            </w:pPr>
            <w:del w:id="159" w:author="QVM0161195" w:date="2021-01-26T17:21:00Z">
              <w:r w:rsidRPr="005C3FD8" w:rsidDel="008C4DB3">
                <w:rPr>
                  <w:i/>
                  <w:noProof/>
                  <w:color w:val="000000"/>
                  <w:spacing w:val="-4"/>
                  <w:sz w:val="26"/>
                  <w:szCs w:val="26"/>
                  <w:lang w:val="vi-VN"/>
                </w:rPr>
                <w:delText>(Ghi  rõ họ, tên, học hàm, học vị của Hội đồng chấm bảo vệ Luận văn Thạc sĩ)</w:delText>
              </w:r>
            </w:del>
          </w:p>
          <w:p w14:paraId="6C4C3ACC" w14:textId="31EFBA18" w:rsidR="001862EB" w:rsidRPr="005C3FD8" w:rsidDel="008C4DB3" w:rsidRDefault="001862EB" w:rsidP="006A32FF">
            <w:pPr>
              <w:widowControl w:val="0"/>
              <w:autoSpaceDE w:val="0"/>
              <w:autoSpaceDN w:val="0"/>
              <w:adjustRightInd w:val="0"/>
              <w:spacing w:line="288" w:lineRule="auto"/>
              <w:rPr>
                <w:del w:id="160" w:author="QVM0161195" w:date="2021-01-26T17:21:00Z"/>
                <w:noProof/>
                <w:color w:val="000000"/>
                <w:spacing w:val="-2"/>
                <w:sz w:val="26"/>
                <w:szCs w:val="26"/>
                <w:lang w:val="vi-VN"/>
              </w:rPr>
            </w:pPr>
            <w:del w:id="161" w:author="QVM0161195" w:date="2021-01-26T17:21:00Z">
              <w:r w:rsidRPr="005C3FD8" w:rsidDel="008C4DB3">
                <w:rPr>
                  <w:noProof/>
                  <w:color w:val="000000"/>
                  <w:spacing w:val="-2"/>
                  <w:sz w:val="26"/>
                  <w:szCs w:val="26"/>
                  <w:lang w:val="vi-VN"/>
                </w:rPr>
                <w:delText xml:space="preserve">               </w:delText>
              </w:r>
            </w:del>
          </w:p>
          <w:p w14:paraId="43789C38" w14:textId="57E35B82" w:rsidR="00EE6E9C" w:rsidRPr="005C3FD8" w:rsidDel="008C4DB3" w:rsidRDefault="001862EB" w:rsidP="006A32FF">
            <w:pPr>
              <w:widowControl w:val="0"/>
              <w:autoSpaceDE w:val="0"/>
              <w:autoSpaceDN w:val="0"/>
              <w:adjustRightInd w:val="0"/>
              <w:spacing w:line="288" w:lineRule="auto"/>
              <w:ind w:firstLine="935"/>
              <w:rPr>
                <w:del w:id="162" w:author="QVM0161195" w:date="2021-01-26T17:21:00Z"/>
                <w:noProof/>
                <w:color w:val="000000"/>
                <w:spacing w:val="-2"/>
                <w:sz w:val="26"/>
                <w:szCs w:val="26"/>
                <w:lang w:val="vi-VN"/>
              </w:rPr>
            </w:pPr>
            <w:del w:id="163" w:author="QVM0161195" w:date="2021-01-26T17:21:00Z">
              <w:r w:rsidRPr="005C3FD8" w:rsidDel="008C4DB3">
                <w:rPr>
                  <w:noProof/>
                  <w:color w:val="000000"/>
                  <w:spacing w:val="-2"/>
                  <w:sz w:val="26"/>
                  <w:szCs w:val="26"/>
                  <w:lang w:val="vi-VN"/>
                </w:rPr>
                <w:delText xml:space="preserve">  </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C3FD8" w:rsidDel="008C4DB3" w14:paraId="2960185E" w14:textId="4F63F295" w:rsidTr="00914049">
              <w:trPr>
                <w:jc w:val="center"/>
                <w:del w:id="164" w:author="QVM0161195" w:date="2021-01-26T17:21:00Z"/>
              </w:trPr>
              <w:tc>
                <w:tcPr>
                  <w:tcW w:w="673" w:type="dxa"/>
                  <w:shd w:val="clear" w:color="auto" w:fill="auto"/>
                </w:tcPr>
                <w:p w14:paraId="050DF0C8" w14:textId="0639EE07"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65" w:author="QVM0161195" w:date="2021-01-26T17:21:00Z"/>
                      <w:b/>
                      <w:noProof/>
                      <w:color w:val="000000"/>
                      <w:spacing w:val="-2"/>
                      <w:sz w:val="26"/>
                      <w:szCs w:val="26"/>
                      <w:lang w:val="vi-VN"/>
                    </w:rPr>
                  </w:pPr>
                  <w:bookmarkStart w:id="166" w:name="_GoBack"/>
                  <w:bookmarkEnd w:id="166"/>
                  <w:del w:id="167" w:author="QVM0161195" w:date="2021-01-26T17:21:00Z">
                    <w:r w:rsidRPr="005C3FD8" w:rsidDel="008C4DB3">
                      <w:rPr>
                        <w:b/>
                        <w:noProof/>
                        <w:color w:val="000000"/>
                        <w:spacing w:val="-2"/>
                        <w:sz w:val="26"/>
                        <w:szCs w:val="26"/>
                        <w:lang w:val="vi-VN"/>
                      </w:rPr>
                      <w:delText>TT</w:delText>
                    </w:r>
                  </w:del>
                </w:p>
              </w:tc>
              <w:tc>
                <w:tcPr>
                  <w:tcW w:w="3732" w:type="dxa"/>
                  <w:shd w:val="clear" w:color="auto" w:fill="auto"/>
                </w:tcPr>
                <w:p w14:paraId="02DAD35F" w14:textId="35144019"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68" w:author="QVM0161195" w:date="2021-01-26T17:21:00Z"/>
                      <w:b/>
                      <w:noProof/>
                      <w:color w:val="000000"/>
                      <w:spacing w:val="-2"/>
                      <w:sz w:val="26"/>
                      <w:szCs w:val="26"/>
                      <w:lang w:val="vi-VN"/>
                    </w:rPr>
                  </w:pPr>
                  <w:del w:id="169" w:author="QVM0161195" w:date="2021-01-26T17:21:00Z">
                    <w:r w:rsidRPr="005C3FD8" w:rsidDel="008C4DB3">
                      <w:rPr>
                        <w:b/>
                        <w:noProof/>
                        <w:color w:val="000000"/>
                        <w:spacing w:val="-2"/>
                        <w:sz w:val="26"/>
                        <w:szCs w:val="26"/>
                        <w:lang w:val="vi-VN"/>
                      </w:rPr>
                      <w:delText>Họ và tên</w:delText>
                    </w:r>
                  </w:del>
                </w:p>
              </w:tc>
              <w:tc>
                <w:tcPr>
                  <w:tcW w:w="3510" w:type="dxa"/>
                  <w:shd w:val="clear" w:color="auto" w:fill="auto"/>
                </w:tcPr>
                <w:p w14:paraId="1FEB8528" w14:textId="481E59B3"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70" w:author="QVM0161195" w:date="2021-01-26T17:21:00Z"/>
                      <w:b/>
                      <w:noProof/>
                      <w:color w:val="000000"/>
                      <w:spacing w:val="-2"/>
                      <w:sz w:val="26"/>
                      <w:szCs w:val="26"/>
                      <w:lang w:val="vi-VN"/>
                    </w:rPr>
                  </w:pPr>
                  <w:del w:id="171" w:author="QVM0161195" w:date="2021-01-26T17:21:00Z">
                    <w:r w:rsidRPr="005C3FD8" w:rsidDel="008C4DB3">
                      <w:rPr>
                        <w:b/>
                        <w:noProof/>
                        <w:color w:val="000000"/>
                        <w:spacing w:val="-2"/>
                        <w:sz w:val="26"/>
                        <w:szCs w:val="26"/>
                        <w:lang w:val="vi-VN"/>
                      </w:rPr>
                      <w:delText>Chức danh Hội đồng</w:delText>
                    </w:r>
                  </w:del>
                </w:p>
              </w:tc>
            </w:tr>
            <w:tr w:rsidR="00EE6E9C" w:rsidRPr="005C3FD8" w:rsidDel="008C4DB3" w14:paraId="6FC083BE" w14:textId="663A0A4D" w:rsidTr="00914049">
              <w:trPr>
                <w:jc w:val="center"/>
                <w:del w:id="172" w:author="QVM0161195" w:date="2021-01-26T17:21:00Z"/>
              </w:trPr>
              <w:tc>
                <w:tcPr>
                  <w:tcW w:w="673" w:type="dxa"/>
                  <w:shd w:val="clear" w:color="auto" w:fill="auto"/>
                </w:tcPr>
                <w:p w14:paraId="6693878B" w14:textId="5B40887B"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73" w:author="QVM0161195" w:date="2021-01-26T17:21:00Z"/>
                      <w:noProof/>
                      <w:color w:val="000000"/>
                      <w:spacing w:val="-2"/>
                      <w:sz w:val="26"/>
                      <w:szCs w:val="26"/>
                      <w:lang w:val="vi-VN"/>
                    </w:rPr>
                  </w:pPr>
                  <w:del w:id="174" w:author="QVM0161195" w:date="2021-01-26T17:21:00Z">
                    <w:r w:rsidRPr="005C3FD8" w:rsidDel="008C4DB3">
                      <w:rPr>
                        <w:noProof/>
                        <w:color w:val="000000"/>
                        <w:spacing w:val="-2"/>
                        <w:sz w:val="26"/>
                        <w:szCs w:val="26"/>
                        <w:lang w:val="vi-VN"/>
                      </w:rPr>
                      <w:delText>1</w:delText>
                    </w:r>
                  </w:del>
                </w:p>
              </w:tc>
              <w:tc>
                <w:tcPr>
                  <w:tcW w:w="3732" w:type="dxa"/>
                  <w:shd w:val="clear" w:color="auto" w:fill="auto"/>
                </w:tcPr>
                <w:p w14:paraId="44C3BE95" w14:textId="604E87AA" w:rsidR="00EE6E9C" w:rsidRPr="005C3FD8" w:rsidDel="008C4DB3" w:rsidRDefault="0072794A" w:rsidP="0066550E">
                  <w:pPr>
                    <w:framePr w:hSpace="180" w:wrap="around" w:vAnchor="page" w:hAnchor="margin" w:xAlign="center" w:y="1700"/>
                    <w:widowControl w:val="0"/>
                    <w:autoSpaceDE w:val="0"/>
                    <w:autoSpaceDN w:val="0"/>
                    <w:adjustRightInd w:val="0"/>
                    <w:spacing w:line="288" w:lineRule="auto"/>
                    <w:rPr>
                      <w:del w:id="175" w:author="QVM0161195" w:date="2021-01-26T17:21:00Z"/>
                      <w:noProof/>
                      <w:color w:val="000000"/>
                      <w:spacing w:val="-2"/>
                      <w:sz w:val="26"/>
                      <w:szCs w:val="26"/>
                      <w:lang w:val="vi-VN"/>
                    </w:rPr>
                  </w:pPr>
                  <w:del w:id="176" w:author="QVM0161195" w:date="2021-01-26T17:21:00Z">
                    <w:r w:rsidRPr="005C3FD8" w:rsidDel="008C4DB3">
                      <w:rPr>
                        <w:noProof/>
                        <w:color w:val="000000"/>
                        <w:spacing w:val="-2"/>
                        <w:sz w:val="26"/>
                        <w:szCs w:val="26"/>
                        <w:lang w:val="vi-VN"/>
                      </w:rPr>
                      <w:delText>PGS.TS. Võ Đình Bảy</w:delText>
                    </w:r>
                  </w:del>
                </w:p>
              </w:tc>
              <w:tc>
                <w:tcPr>
                  <w:tcW w:w="3510" w:type="dxa"/>
                  <w:shd w:val="clear" w:color="auto" w:fill="auto"/>
                </w:tcPr>
                <w:p w14:paraId="247320DD" w14:textId="79E8776A"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77" w:author="QVM0161195" w:date="2021-01-26T17:21:00Z"/>
                      <w:noProof/>
                      <w:color w:val="000000"/>
                      <w:spacing w:val="-2"/>
                      <w:sz w:val="26"/>
                      <w:szCs w:val="26"/>
                      <w:lang w:val="vi-VN"/>
                    </w:rPr>
                  </w:pPr>
                  <w:del w:id="178" w:author="QVM0161195" w:date="2021-01-26T17:21:00Z">
                    <w:r w:rsidRPr="005C3FD8" w:rsidDel="008C4DB3">
                      <w:rPr>
                        <w:noProof/>
                        <w:color w:val="000000"/>
                        <w:spacing w:val="-2"/>
                        <w:sz w:val="26"/>
                        <w:szCs w:val="26"/>
                        <w:lang w:val="vi-VN"/>
                      </w:rPr>
                      <w:delText>Chủ tịch</w:delText>
                    </w:r>
                  </w:del>
                </w:p>
              </w:tc>
            </w:tr>
            <w:tr w:rsidR="00EE6E9C" w:rsidRPr="005C3FD8" w:rsidDel="008C4DB3" w14:paraId="3F6D603D" w14:textId="3C03D441" w:rsidTr="00914049">
              <w:trPr>
                <w:jc w:val="center"/>
                <w:del w:id="179" w:author="QVM0161195" w:date="2021-01-26T17:21:00Z"/>
              </w:trPr>
              <w:tc>
                <w:tcPr>
                  <w:tcW w:w="673" w:type="dxa"/>
                  <w:shd w:val="clear" w:color="auto" w:fill="auto"/>
                </w:tcPr>
                <w:p w14:paraId="478AF879" w14:textId="28F21D18"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80" w:author="QVM0161195" w:date="2021-01-26T17:21:00Z"/>
                      <w:noProof/>
                      <w:color w:val="000000"/>
                      <w:spacing w:val="-2"/>
                      <w:sz w:val="26"/>
                      <w:szCs w:val="26"/>
                      <w:lang w:val="vi-VN"/>
                    </w:rPr>
                  </w:pPr>
                  <w:del w:id="181" w:author="QVM0161195" w:date="2021-01-26T17:21:00Z">
                    <w:r w:rsidRPr="005C3FD8" w:rsidDel="008C4DB3">
                      <w:rPr>
                        <w:noProof/>
                        <w:color w:val="000000"/>
                        <w:spacing w:val="-2"/>
                        <w:sz w:val="26"/>
                        <w:szCs w:val="26"/>
                        <w:lang w:val="vi-VN"/>
                      </w:rPr>
                      <w:delText>2</w:delText>
                    </w:r>
                  </w:del>
                </w:p>
              </w:tc>
              <w:tc>
                <w:tcPr>
                  <w:tcW w:w="3732" w:type="dxa"/>
                  <w:shd w:val="clear" w:color="auto" w:fill="auto"/>
                </w:tcPr>
                <w:p w14:paraId="396B1BE4" w14:textId="64C0E5B6" w:rsidR="00EE6E9C" w:rsidRPr="005C3FD8" w:rsidDel="008C4DB3" w:rsidRDefault="0072794A" w:rsidP="0066550E">
                  <w:pPr>
                    <w:framePr w:hSpace="180" w:wrap="around" w:vAnchor="page" w:hAnchor="margin" w:xAlign="center" w:y="1700"/>
                    <w:widowControl w:val="0"/>
                    <w:autoSpaceDE w:val="0"/>
                    <w:autoSpaceDN w:val="0"/>
                    <w:adjustRightInd w:val="0"/>
                    <w:spacing w:line="288" w:lineRule="auto"/>
                    <w:rPr>
                      <w:del w:id="182" w:author="QVM0161195" w:date="2021-01-26T17:21:00Z"/>
                      <w:noProof/>
                      <w:color w:val="000000"/>
                      <w:spacing w:val="-2"/>
                      <w:sz w:val="26"/>
                      <w:szCs w:val="26"/>
                      <w:lang w:val="vi-VN"/>
                    </w:rPr>
                  </w:pPr>
                  <w:del w:id="183" w:author="QVM0161195" w:date="2021-01-26T17:21:00Z">
                    <w:r w:rsidRPr="005C3FD8" w:rsidDel="008C4DB3">
                      <w:rPr>
                        <w:noProof/>
                        <w:color w:val="000000"/>
                        <w:spacing w:val="-2"/>
                        <w:sz w:val="26"/>
                        <w:szCs w:val="26"/>
                        <w:lang w:val="vi-VN"/>
                      </w:rPr>
                      <w:delText>PGS.TS. Quản Thành Thơ</w:delText>
                    </w:r>
                  </w:del>
                </w:p>
              </w:tc>
              <w:tc>
                <w:tcPr>
                  <w:tcW w:w="3510" w:type="dxa"/>
                  <w:shd w:val="clear" w:color="auto" w:fill="auto"/>
                </w:tcPr>
                <w:p w14:paraId="5D19BCD0" w14:textId="51336704"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84" w:author="QVM0161195" w:date="2021-01-26T17:21:00Z"/>
                      <w:noProof/>
                      <w:color w:val="000000"/>
                      <w:spacing w:val="-2"/>
                      <w:sz w:val="26"/>
                      <w:szCs w:val="26"/>
                      <w:lang w:val="vi-VN"/>
                    </w:rPr>
                  </w:pPr>
                  <w:del w:id="185" w:author="QVM0161195" w:date="2021-01-26T17:21:00Z">
                    <w:r w:rsidRPr="005C3FD8" w:rsidDel="008C4DB3">
                      <w:rPr>
                        <w:noProof/>
                        <w:color w:val="000000"/>
                        <w:spacing w:val="-2"/>
                        <w:sz w:val="26"/>
                        <w:szCs w:val="26"/>
                        <w:lang w:val="vi-VN"/>
                      </w:rPr>
                      <w:delText>Phản biện 1</w:delText>
                    </w:r>
                  </w:del>
                </w:p>
              </w:tc>
            </w:tr>
            <w:tr w:rsidR="00EE6E9C" w:rsidRPr="005C3FD8" w:rsidDel="008C4DB3" w14:paraId="0D1AC7DA" w14:textId="5CC6E23B" w:rsidTr="00914049">
              <w:trPr>
                <w:jc w:val="center"/>
                <w:del w:id="186" w:author="QVM0161195" w:date="2021-01-26T17:21:00Z"/>
              </w:trPr>
              <w:tc>
                <w:tcPr>
                  <w:tcW w:w="673" w:type="dxa"/>
                  <w:shd w:val="clear" w:color="auto" w:fill="auto"/>
                </w:tcPr>
                <w:p w14:paraId="6211D47B" w14:textId="68150769"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87" w:author="QVM0161195" w:date="2021-01-26T17:21:00Z"/>
                      <w:noProof/>
                      <w:color w:val="000000"/>
                      <w:spacing w:val="-2"/>
                      <w:sz w:val="26"/>
                      <w:szCs w:val="26"/>
                      <w:lang w:val="vi-VN"/>
                    </w:rPr>
                  </w:pPr>
                  <w:del w:id="188" w:author="QVM0161195" w:date="2021-01-26T17:21:00Z">
                    <w:r w:rsidRPr="005C3FD8" w:rsidDel="008C4DB3">
                      <w:rPr>
                        <w:noProof/>
                        <w:color w:val="000000"/>
                        <w:spacing w:val="-2"/>
                        <w:sz w:val="26"/>
                        <w:szCs w:val="26"/>
                        <w:lang w:val="vi-VN"/>
                      </w:rPr>
                      <w:delText>3</w:delText>
                    </w:r>
                  </w:del>
                </w:p>
              </w:tc>
              <w:tc>
                <w:tcPr>
                  <w:tcW w:w="3732" w:type="dxa"/>
                  <w:shd w:val="clear" w:color="auto" w:fill="auto"/>
                </w:tcPr>
                <w:p w14:paraId="61116818" w14:textId="2C9F1B5B" w:rsidR="00EE6E9C" w:rsidRPr="005C3FD8" w:rsidDel="008C4DB3" w:rsidRDefault="0072794A" w:rsidP="0066550E">
                  <w:pPr>
                    <w:framePr w:hSpace="180" w:wrap="around" w:vAnchor="page" w:hAnchor="margin" w:xAlign="center" w:y="1700"/>
                    <w:widowControl w:val="0"/>
                    <w:autoSpaceDE w:val="0"/>
                    <w:autoSpaceDN w:val="0"/>
                    <w:adjustRightInd w:val="0"/>
                    <w:spacing w:line="288" w:lineRule="auto"/>
                    <w:rPr>
                      <w:del w:id="189" w:author="QVM0161195" w:date="2021-01-26T17:21:00Z"/>
                      <w:noProof/>
                      <w:color w:val="000000"/>
                      <w:spacing w:val="-2"/>
                      <w:sz w:val="26"/>
                      <w:szCs w:val="26"/>
                      <w:lang w:val="vi-VN"/>
                    </w:rPr>
                  </w:pPr>
                  <w:del w:id="190" w:author="QVM0161195" w:date="2021-01-26T17:21:00Z">
                    <w:r w:rsidRPr="005C3FD8" w:rsidDel="008C4DB3">
                      <w:rPr>
                        <w:noProof/>
                        <w:color w:val="000000"/>
                        <w:spacing w:val="-2"/>
                        <w:sz w:val="26"/>
                        <w:szCs w:val="26"/>
                        <w:lang w:val="vi-VN"/>
                      </w:rPr>
                      <w:delText>TS.Cao Tùng Anh</w:delText>
                    </w:r>
                  </w:del>
                </w:p>
              </w:tc>
              <w:tc>
                <w:tcPr>
                  <w:tcW w:w="3510" w:type="dxa"/>
                  <w:shd w:val="clear" w:color="auto" w:fill="auto"/>
                </w:tcPr>
                <w:p w14:paraId="73D352C2" w14:textId="04376914"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91" w:author="QVM0161195" w:date="2021-01-26T17:21:00Z"/>
                      <w:noProof/>
                      <w:color w:val="000000"/>
                      <w:spacing w:val="-2"/>
                      <w:sz w:val="26"/>
                      <w:szCs w:val="26"/>
                      <w:lang w:val="vi-VN"/>
                    </w:rPr>
                  </w:pPr>
                  <w:del w:id="192" w:author="QVM0161195" w:date="2021-01-26T17:21:00Z">
                    <w:r w:rsidRPr="005C3FD8" w:rsidDel="008C4DB3">
                      <w:rPr>
                        <w:noProof/>
                        <w:color w:val="000000"/>
                        <w:spacing w:val="-2"/>
                        <w:sz w:val="26"/>
                        <w:szCs w:val="26"/>
                        <w:lang w:val="vi-VN"/>
                      </w:rPr>
                      <w:delText>Phản biện 2</w:delText>
                    </w:r>
                  </w:del>
                </w:p>
              </w:tc>
            </w:tr>
            <w:tr w:rsidR="00EE6E9C" w:rsidRPr="005C3FD8" w:rsidDel="008C4DB3" w14:paraId="2F6EEA60" w14:textId="2C66133A" w:rsidTr="00914049">
              <w:trPr>
                <w:jc w:val="center"/>
                <w:del w:id="193" w:author="QVM0161195" w:date="2021-01-26T17:21:00Z"/>
              </w:trPr>
              <w:tc>
                <w:tcPr>
                  <w:tcW w:w="673" w:type="dxa"/>
                  <w:shd w:val="clear" w:color="auto" w:fill="auto"/>
                </w:tcPr>
                <w:p w14:paraId="5771B4E9" w14:textId="767F1FBE"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94" w:author="QVM0161195" w:date="2021-01-26T17:21:00Z"/>
                      <w:noProof/>
                      <w:color w:val="000000"/>
                      <w:spacing w:val="-2"/>
                      <w:sz w:val="26"/>
                      <w:szCs w:val="26"/>
                      <w:lang w:val="vi-VN"/>
                    </w:rPr>
                  </w:pPr>
                  <w:del w:id="195" w:author="QVM0161195" w:date="2021-01-26T17:21:00Z">
                    <w:r w:rsidRPr="005C3FD8" w:rsidDel="008C4DB3">
                      <w:rPr>
                        <w:noProof/>
                        <w:color w:val="000000"/>
                        <w:spacing w:val="-2"/>
                        <w:sz w:val="26"/>
                        <w:szCs w:val="26"/>
                        <w:lang w:val="vi-VN"/>
                      </w:rPr>
                      <w:delText>4</w:delText>
                    </w:r>
                  </w:del>
                </w:p>
              </w:tc>
              <w:tc>
                <w:tcPr>
                  <w:tcW w:w="3732" w:type="dxa"/>
                  <w:shd w:val="clear" w:color="auto" w:fill="auto"/>
                </w:tcPr>
                <w:p w14:paraId="403629C2" w14:textId="262DAA7A" w:rsidR="00EE6E9C" w:rsidRPr="005C3FD8" w:rsidDel="008C4DB3" w:rsidRDefault="0072794A" w:rsidP="0066550E">
                  <w:pPr>
                    <w:framePr w:hSpace="180" w:wrap="around" w:vAnchor="page" w:hAnchor="margin" w:xAlign="center" w:y="1700"/>
                    <w:widowControl w:val="0"/>
                    <w:autoSpaceDE w:val="0"/>
                    <w:autoSpaceDN w:val="0"/>
                    <w:adjustRightInd w:val="0"/>
                    <w:spacing w:line="288" w:lineRule="auto"/>
                    <w:rPr>
                      <w:del w:id="196" w:author="QVM0161195" w:date="2021-01-26T17:21:00Z"/>
                      <w:noProof/>
                      <w:color w:val="000000"/>
                      <w:spacing w:val="-2"/>
                      <w:sz w:val="26"/>
                      <w:szCs w:val="26"/>
                      <w:lang w:val="vi-VN"/>
                    </w:rPr>
                  </w:pPr>
                  <w:del w:id="197" w:author="QVM0161195" w:date="2021-01-26T17:21:00Z">
                    <w:r w:rsidRPr="005C3FD8" w:rsidDel="008C4DB3">
                      <w:rPr>
                        <w:noProof/>
                        <w:color w:val="000000"/>
                        <w:spacing w:val="-2"/>
                        <w:sz w:val="26"/>
                        <w:szCs w:val="26"/>
                        <w:lang w:val="vi-VN"/>
                      </w:rPr>
                      <w:delText>TS. Phùng Khắc Chiến</w:delText>
                    </w:r>
                  </w:del>
                </w:p>
              </w:tc>
              <w:tc>
                <w:tcPr>
                  <w:tcW w:w="3510" w:type="dxa"/>
                  <w:shd w:val="clear" w:color="auto" w:fill="auto"/>
                </w:tcPr>
                <w:p w14:paraId="78ECCC84" w14:textId="17978F6D"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198" w:author="QVM0161195" w:date="2021-01-26T17:21:00Z"/>
                      <w:noProof/>
                      <w:color w:val="000000"/>
                      <w:spacing w:val="-2"/>
                      <w:sz w:val="26"/>
                      <w:szCs w:val="26"/>
                      <w:lang w:val="vi-VN"/>
                    </w:rPr>
                  </w:pPr>
                  <w:del w:id="199" w:author="QVM0161195" w:date="2021-01-26T17:21:00Z">
                    <w:r w:rsidRPr="005C3FD8" w:rsidDel="008C4DB3">
                      <w:rPr>
                        <w:noProof/>
                        <w:color w:val="000000"/>
                        <w:spacing w:val="-2"/>
                        <w:sz w:val="26"/>
                        <w:szCs w:val="26"/>
                        <w:lang w:val="vi-VN"/>
                      </w:rPr>
                      <w:delText>Ủy viên</w:delText>
                    </w:r>
                  </w:del>
                </w:p>
              </w:tc>
            </w:tr>
            <w:tr w:rsidR="00EE6E9C" w:rsidRPr="005C3FD8" w:rsidDel="008C4DB3" w14:paraId="7D671F62" w14:textId="25837135" w:rsidTr="00914049">
              <w:trPr>
                <w:jc w:val="center"/>
                <w:del w:id="200" w:author="QVM0161195" w:date="2021-01-26T17:21:00Z"/>
              </w:trPr>
              <w:tc>
                <w:tcPr>
                  <w:tcW w:w="673" w:type="dxa"/>
                  <w:shd w:val="clear" w:color="auto" w:fill="auto"/>
                </w:tcPr>
                <w:p w14:paraId="4D22399E" w14:textId="092C4F03"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201" w:author="QVM0161195" w:date="2021-01-26T17:21:00Z"/>
                      <w:noProof/>
                      <w:color w:val="000000"/>
                      <w:spacing w:val="-2"/>
                      <w:sz w:val="26"/>
                      <w:szCs w:val="26"/>
                      <w:lang w:val="vi-VN"/>
                    </w:rPr>
                  </w:pPr>
                  <w:del w:id="202" w:author="QVM0161195" w:date="2021-01-26T17:21:00Z">
                    <w:r w:rsidRPr="005C3FD8" w:rsidDel="008C4DB3">
                      <w:rPr>
                        <w:noProof/>
                        <w:color w:val="000000"/>
                        <w:spacing w:val="-2"/>
                        <w:sz w:val="26"/>
                        <w:szCs w:val="26"/>
                        <w:lang w:val="vi-VN"/>
                      </w:rPr>
                      <w:delText>5</w:delText>
                    </w:r>
                  </w:del>
                </w:p>
              </w:tc>
              <w:tc>
                <w:tcPr>
                  <w:tcW w:w="3732" w:type="dxa"/>
                  <w:shd w:val="clear" w:color="auto" w:fill="auto"/>
                </w:tcPr>
                <w:p w14:paraId="35094CF3" w14:textId="3C06B43B" w:rsidR="00EE6E9C" w:rsidRPr="005C3FD8" w:rsidDel="008C4DB3" w:rsidRDefault="0072794A" w:rsidP="0066550E">
                  <w:pPr>
                    <w:framePr w:hSpace="180" w:wrap="around" w:vAnchor="page" w:hAnchor="margin" w:xAlign="center" w:y="1700"/>
                    <w:widowControl w:val="0"/>
                    <w:autoSpaceDE w:val="0"/>
                    <w:autoSpaceDN w:val="0"/>
                    <w:adjustRightInd w:val="0"/>
                    <w:spacing w:line="288" w:lineRule="auto"/>
                    <w:rPr>
                      <w:del w:id="203" w:author="QVM0161195" w:date="2021-01-26T17:21:00Z"/>
                      <w:noProof/>
                      <w:color w:val="000000"/>
                      <w:spacing w:val="-2"/>
                      <w:sz w:val="26"/>
                      <w:szCs w:val="26"/>
                      <w:lang w:val="vi-VN"/>
                    </w:rPr>
                  </w:pPr>
                  <w:del w:id="204" w:author="QVM0161195" w:date="2021-01-26T17:21:00Z">
                    <w:r w:rsidRPr="005C3FD8" w:rsidDel="008C4DB3">
                      <w:rPr>
                        <w:noProof/>
                        <w:color w:val="000000"/>
                        <w:spacing w:val="-2"/>
                        <w:sz w:val="26"/>
                        <w:szCs w:val="26"/>
                        <w:lang w:val="vi-VN"/>
                      </w:rPr>
                      <w:delText>TS. Huỳnh Quốc Bảo</w:delText>
                    </w:r>
                  </w:del>
                </w:p>
              </w:tc>
              <w:tc>
                <w:tcPr>
                  <w:tcW w:w="3510" w:type="dxa"/>
                  <w:shd w:val="clear" w:color="auto" w:fill="auto"/>
                </w:tcPr>
                <w:p w14:paraId="40D9C4FE" w14:textId="088305D5" w:rsidR="00EE6E9C" w:rsidRPr="005C3FD8" w:rsidDel="008C4DB3" w:rsidRDefault="00EE6E9C" w:rsidP="0066550E">
                  <w:pPr>
                    <w:framePr w:hSpace="180" w:wrap="around" w:vAnchor="page" w:hAnchor="margin" w:xAlign="center" w:y="1700"/>
                    <w:widowControl w:val="0"/>
                    <w:autoSpaceDE w:val="0"/>
                    <w:autoSpaceDN w:val="0"/>
                    <w:adjustRightInd w:val="0"/>
                    <w:spacing w:line="288" w:lineRule="auto"/>
                    <w:jc w:val="center"/>
                    <w:rPr>
                      <w:del w:id="205" w:author="QVM0161195" w:date="2021-01-26T17:21:00Z"/>
                      <w:noProof/>
                      <w:color w:val="000000"/>
                      <w:spacing w:val="-2"/>
                      <w:sz w:val="26"/>
                      <w:szCs w:val="26"/>
                      <w:lang w:val="vi-VN"/>
                    </w:rPr>
                  </w:pPr>
                  <w:del w:id="206" w:author="QVM0161195" w:date="2021-01-26T17:21:00Z">
                    <w:r w:rsidRPr="005C3FD8" w:rsidDel="008C4DB3">
                      <w:rPr>
                        <w:noProof/>
                        <w:color w:val="000000"/>
                        <w:spacing w:val="-2"/>
                        <w:sz w:val="26"/>
                        <w:szCs w:val="26"/>
                        <w:lang w:val="vi-VN"/>
                      </w:rPr>
                      <w:delText>Ủy viên, Thư ký</w:delText>
                    </w:r>
                  </w:del>
                </w:p>
              </w:tc>
            </w:tr>
          </w:tbl>
          <w:p w14:paraId="782BEE01" w14:textId="4FF480DB" w:rsidR="001862EB" w:rsidRPr="005C3FD8" w:rsidDel="008C4DB3" w:rsidRDefault="001862EB" w:rsidP="006A32FF">
            <w:pPr>
              <w:widowControl w:val="0"/>
              <w:autoSpaceDE w:val="0"/>
              <w:autoSpaceDN w:val="0"/>
              <w:adjustRightInd w:val="0"/>
              <w:spacing w:line="288" w:lineRule="auto"/>
              <w:ind w:hanging="936"/>
              <w:jc w:val="both"/>
              <w:rPr>
                <w:del w:id="207" w:author="QVM0161195" w:date="2021-01-26T17:21:00Z"/>
                <w:noProof/>
                <w:color w:val="000000"/>
                <w:spacing w:val="-4"/>
                <w:sz w:val="26"/>
                <w:szCs w:val="26"/>
                <w:lang w:val="vi-VN"/>
              </w:rPr>
            </w:pPr>
            <w:del w:id="208" w:author="QVM0161195" w:date="2021-01-26T17:21:00Z">
              <w:r w:rsidRPr="005C3FD8" w:rsidDel="008C4DB3">
                <w:rPr>
                  <w:noProof/>
                  <w:color w:val="000000"/>
                  <w:spacing w:val="-4"/>
                  <w:sz w:val="26"/>
                  <w:szCs w:val="26"/>
                  <w:lang w:val="vi-VN"/>
                </w:rPr>
                <w:delText xml:space="preserve">                 </w:delText>
              </w:r>
            </w:del>
          </w:p>
          <w:p w14:paraId="4856A2DC" w14:textId="331D81E1" w:rsidR="001862EB" w:rsidRPr="005C3FD8" w:rsidDel="008C4DB3" w:rsidRDefault="001862EB" w:rsidP="006A32FF">
            <w:pPr>
              <w:widowControl w:val="0"/>
              <w:autoSpaceDE w:val="0"/>
              <w:autoSpaceDN w:val="0"/>
              <w:adjustRightInd w:val="0"/>
              <w:spacing w:line="288" w:lineRule="auto"/>
              <w:ind w:firstLine="561"/>
              <w:jc w:val="both"/>
              <w:rPr>
                <w:del w:id="209" w:author="QVM0161195" w:date="2021-01-26T17:21:00Z"/>
                <w:noProof/>
                <w:color w:val="000000"/>
                <w:spacing w:val="-5"/>
                <w:sz w:val="26"/>
                <w:szCs w:val="26"/>
                <w:lang w:val="vi-VN"/>
              </w:rPr>
            </w:pPr>
            <w:del w:id="210" w:author="QVM0161195" w:date="2021-01-26T17:21:00Z">
              <w:r w:rsidRPr="005C3FD8" w:rsidDel="008C4DB3">
                <w:rPr>
                  <w:noProof/>
                  <w:color w:val="000000"/>
                  <w:spacing w:val="-4"/>
                  <w:sz w:val="26"/>
                  <w:szCs w:val="26"/>
                  <w:lang w:val="vi-VN"/>
                </w:rPr>
                <w:delText xml:space="preserve">Xác nhận của Chủ tịch Hội đồng đánh giá Luận sau </w:delText>
              </w:r>
              <w:r w:rsidRPr="005C3FD8" w:rsidDel="008C4DB3">
                <w:rPr>
                  <w:noProof/>
                  <w:color w:val="000000"/>
                  <w:spacing w:val="-5"/>
                  <w:sz w:val="26"/>
                  <w:szCs w:val="26"/>
                  <w:lang w:val="vi-VN"/>
                </w:rPr>
                <w:delText xml:space="preserve">khi Luận văn đã được </w:delText>
              </w:r>
              <w:r w:rsidR="007245BA" w:rsidRPr="005C3FD8" w:rsidDel="008C4DB3">
                <w:rPr>
                  <w:noProof/>
                  <w:color w:val="000000"/>
                  <w:spacing w:val="-5"/>
                  <w:sz w:val="26"/>
                  <w:szCs w:val="26"/>
                  <w:lang w:val="vi-VN"/>
                </w:rPr>
                <w:br/>
              </w:r>
              <w:r w:rsidRPr="005C3FD8" w:rsidDel="008C4DB3">
                <w:rPr>
                  <w:noProof/>
                  <w:color w:val="000000"/>
                  <w:spacing w:val="-5"/>
                  <w:sz w:val="26"/>
                  <w:szCs w:val="26"/>
                  <w:lang w:val="vi-VN"/>
                </w:rPr>
                <w:delText xml:space="preserve">sửa chữa (nếu có). </w:delText>
              </w:r>
            </w:del>
          </w:p>
          <w:p w14:paraId="3EB2AD8F" w14:textId="0E0C5DB9" w:rsidR="001862EB" w:rsidRPr="005C3FD8" w:rsidDel="008C4DB3" w:rsidRDefault="001862EB" w:rsidP="006A32FF">
            <w:pPr>
              <w:widowControl w:val="0"/>
              <w:autoSpaceDE w:val="0"/>
              <w:autoSpaceDN w:val="0"/>
              <w:adjustRightInd w:val="0"/>
              <w:spacing w:line="288" w:lineRule="auto"/>
              <w:ind w:right="-4"/>
              <w:rPr>
                <w:del w:id="211" w:author="QVM0161195" w:date="2021-01-26T17:21:00Z"/>
                <w:rFonts w:ascii="Times New Roman Bold" w:hAnsi="Times New Roman Bold" w:cs="Times New Roman Bold"/>
                <w:noProof/>
                <w:color w:val="000000"/>
                <w:spacing w:val="-3"/>
                <w:sz w:val="26"/>
                <w:szCs w:val="26"/>
                <w:lang w:val="vi-VN"/>
              </w:rPr>
            </w:pPr>
          </w:p>
          <w:p w14:paraId="67B92668" w14:textId="03C391AF" w:rsidR="00D81967" w:rsidRPr="005C3FD8" w:rsidDel="008C4DB3" w:rsidRDefault="007245BA" w:rsidP="006A32FF">
            <w:pPr>
              <w:widowControl w:val="0"/>
              <w:autoSpaceDE w:val="0"/>
              <w:autoSpaceDN w:val="0"/>
              <w:adjustRightInd w:val="0"/>
              <w:spacing w:line="288" w:lineRule="auto"/>
              <w:ind w:right="-4" w:firstLine="561"/>
              <w:rPr>
                <w:del w:id="212" w:author="QVM0161195" w:date="2021-01-26T17:21:00Z"/>
                <w:noProof/>
                <w:color w:val="000000"/>
                <w:spacing w:val="-5"/>
                <w:lang w:val="vi-VN"/>
              </w:rPr>
            </w:pPr>
            <w:del w:id="213" w:author="QVM0161195" w:date="2021-01-26T17:21:00Z">
              <w:r w:rsidRPr="005C3FD8" w:rsidDel="008C4DB3">
                <w:rPr>
                  <w:rFonts w:ascii="Times New Roman Bold" w:hAnsi="Times New Roman Bold" w:cs="Times New Roman Bold"/>
                  <w:noProof/>
                  <w:color w:val="000000"/>
                  <w:spacing w:val="-3"/>
                  <w:sz w:val="26"/>
                  <w:szCs w:val="26"/>
                  <w:lang w:val="vi-VN"/>
                </w:rPr>
                <w:delText xml:space="preserve">                                                                 Chủ tịch Hội đồng đánh giá LV                        </w:delText>
              </w:r>
            </w:del>
          </w:p>
          <w:p w14:paraId="45034D5B" w14:textId="00B886DF" w:rsidR="00D81967" w:rsidRPr="005C3FD8" w:rsidDel="008C4DB3" w:rsidRDefault="00D81967" w:rsidP="00D81967">
            <w:pPr>
              <w:rPr>
                <w:del w:id="214" w:author="QVM0161195" w:date="2021-01-26T17:21:00Z"/>
                <w:noProof/>
                <w:lang w:val="vi-VN"/>
              </w:rPr>
            </w:pPr>
          </w:p>
          <w:p w14:paraId="2ABB7347" w14:textId="421AD781" w:rsidR="00D81967" w:rsidRPr="005C3FD8" w:rsidDel="008C4DB3" w:rsidRDefault="00D81967" w:rsidP="00D81967">
            <w:pPr>
              <w:rPr>
                <w:del w:id="215" w:author="QVM0161195" w:date="2021-01-26T17:21:00Z"/>
                <w:noProof/>
                <w:lang w:val="vi-VN"/>
              </w:rPr>
            </w:pPr>
          </w:p>
          <w:p w14:paraId="74422EC0" w14:textId="1ACA3613" w:rsidR="001862EB" w:rsidRPr="005C3FD8" w:rsidDel="008C4DB3" w:rsidRDefault="001862EB" w:rsidP="00D81967">
            <w:pPr>
              <w:tabs>
                <w:tab w:val="left" w:pos="4830"/>
              </w:tabs>
              <w:rPr>
                <w:del w:id="216" w:author="QVM0161195" w:date="2021-01-26T17:21:00Z"/>
                <w:noProof/>
                <w:lang w:val="vi-VN"/>
              </w:rPr>
            </w:pPr>
          </w:p>
        </w:tc>
      </w:tr>
    </w:tbl>
    <w:p w14:paraId="21154226" w14:textId="5E05BC0F" w:rsidR="00E952AF" w:rsidRPr="005C3FD8" w:rsidDel="008C4DB3" w:rsidRDefault="00E952AF" w:rsidP="00E952AF">
      <w:pPr>
        <w:rPr>
          <w:del w:id="217" w:author="QVM0161195" w:date="2021-01-26T17:21:00Z"/>
          <w:noProof/>
          <w:vanish/>
          <w:lang w:val="vi-VN"/>
        </w:rPr>
      </w:pPr>
    </w:p>
    <w:tbl>
      <w:tblPr>
        <w:tblW w:w="10054" w:type="dxa"/>
        <w:tblInd w:w="-266" w:type="dxa"/>
        <w:tblLook w:val="01E0" w:firstRow="1" w:lastRow="1" w:firstColumn="1" w:lastColumn="1" w:noHBand="0" w:noVBand="0"/>
      </w:tblPr>
      <w:tblGrid>
        <w:gridCol w:w="4492"/>
        <w:gridCol w:w="5562"/>
      </w:tblGrid>
      <w:tr w:rsidR="001862EB" w:rsidRPr="005C3FD8" w:rsidDel="008C4DB3" w14:paraId="0C7914F7" w14:textId="1DB1CC46" w:rsidTr="00266F82">
        <w:trPr>
          <w:trHeight w:val="850"/>
          <w:del w:id="218" w:author="QVM0161195" w:date="2021-01-26T17:21:00Z"/>
        </w:trPr>
        <w:tc>
          <w:tcPr>
            <w:tcW w:w="4492" w:type="dxa"/>
          </w:tcPr>
          <w:p w14:paraId="4797674C" w14:textId="2DDBCF0B" w:rsidR="00266F82" w:rsidRPr="005C3FD8" w:rsidDel="008C4DB3" w:rsidRDefault="00266F82" w:rsidP="00266F82">
            <w:pPr>
              <w:widowControl w:val="0"/>
              <w:autoSpaceDE w:val="0"/>
              <w:autoSpaceDN w:val="0"/>
              <w:adjustRightInd w:val="0"/>
              <w:jc w:val="center"/>
              <w:rPr>
                <w:del w:id="219" w:author="QVM0161195" w:date="2021-01-26T17:21:00Z"/>
                <w:noProof/>
                <w:color w:val="000000"/>
                <w:spacing w:val="-3"/>
                <w:sz w:val="26"/>
                <w:szCs w:val="26"/>
                <w:lang w:val="vi-VN"/>
              </w:rPr>
            </w:pPr>
            <w:del w:id="220" w:author="QVM0161195" w:date="2021-01-26T17:21:00Z">
              <w:r w:rsidRPr="005C3FD8" w:rsidDel="008C4DB3">
                <w:rPr>
                  <w:noProof/>
                  <w:color w:val="000000"/>
                  <w:spacing w:val="-3"/>
                  <w:sz w:val="26"/>
                  <w:szCs w:val="26"/>
                  <w:lang w:val="vi-VN"/>
                </w:rPr>
                <w:delText xml:space="preserve">TRƯỜNG </w:delText>
              </w:r>
              <w:r w:rsidR="00D81967" w:rsidRPr="005C3FD8" w:rsidDel="008C4DB3">
                <w:rPr>
                  <w:noProof/>
                  <w:color w:val="000000"/>
                  <w:spacing w:val="-3"/>
                  <w:sz w:val="26"/>
                  <w:szCs w:val="26"/>
                  <w:lang w:val="vi-VN"/>
                </w:rPr>
                <w:delText xml:space="preserve">ĐH </w:delText>
              </w:r>
              <w:r w:rsidRPr="005C3FD8" w:rsidDel="008C4DB3">
                <w:rPr>
                  <w:noProof/>
                  <w:color w:val="000000"/>
                  <w:spacing w:val="-3"/>
                  <w:sz w:val="26"/>
                  <w:szCs w:val="26"/>
                  <w:lang w:val="vi-VN"/>
                </w:rPr>
                <w:delText>CÔNG NGHỆ TP. HCM</w:delText>
              </w:r>
            </w:del>
          </w:p>
          <w:p w14:paraId="1662B0FE" w14:textId="1C417ECC" w:rsidR="00266F82" w:rsidRPr="005C3FD8" w:rsidDel="008C4DB3" w:rsidRDefault="00D71B81" w:rsidP="00266F82">
            <w:pPr>
              <w:widowControl w:val="0"/>
              <w:autoSpaceDE w:val="0"/>
              <w:autoSpaceDN w:val="0"/>
              <w:adjustRightInd w:val="0"/>
              <w:jc w:val="center"/>
              <w:rPr>
                <w:del w:id="221" w:author="QVM0161195" w:date="2021-01-26T17:21:00Z"/>
                <w:b/>
                <w:noProof/>
                <w:color w:val="000000"/>
                <w:spacing w:val="-3"/>
                <w:sz w:val="26"/>
                <w:szCs w:val="26"/>
                <w:lang w:val="vi-VN"/>
              </w:rPr>
            </w:pPr>
            <w:del w:id="222" w:author="QVM0161195" w:date="2021-01-26T17:21:00Z">
              <w:r w:rsidRPr="005C3FD8" w:rsidDel="008C4DB3">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6B4A767"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5C3FD8" w:rsidDel="008C4DB3">
                <w:rPr>
                  <w:b/>
                  <w:noProof/>
                  <w:color w:val="000000"/>
                  <w:spacing w:val="-3"/>
                  <w:sz w:val="26"/>
                  <w:szCs w:val="26"/>
                  <w:lang w:val="vi-VN"/>
                </w:rPr>
                <w:delText>VIỆN ĐÀO TẠO SAU ĐẠI HỌC</w:delText>
              </w:r>
            </w:del>
          </w:p>
        </w:tc>
        <w:tc>
          <w:tcPr>
            <w:tcW w:w="5562" w:type="dxa"/>
          </w:tcPr>
          <w:p w14:paraId="632CC6B4" w14:textId="721544F4" w:rsidR="001862EB" w:rsidRPr="005C3FD8" w:rsidDel="008C4DB3" w:rsidRDefault="00266F82" w:rsidP="006A32FF">
            <w:pPr>
              <w:widowControl w:val="0"/>
              <w:autoSpaceDE w:val="0"/>
              <w:autoSpaceDN w:val="0"/>
              <w:adjustRightInd w:val="0"/>
              <w:jc w:val="center"/>
              <w:rPr>
                <w:del w:id="223" w:author="QVM0161195" w:date="2021-01-26T17:21:00Z"/>
                <w:b/>
                <w:noProof/>
                <w:color w:val="000000"/>
                <w:spacing w:val="-3"/>
                <w:sz w:val="26"/>
                <w:szCs w:val="26"/>
                <w:lang w:val="vi-VN"/>
              </w:rPr>
            </w:pPr>
            <w:del w:id="224" w:author="QVM0161195" w:date="2021-01-26T17:21:00Z">
              <w:r w:rsidRPr="005C3FD8" w:rsidDel="008C4DB3">
                <w:rPr>
                  <w:b/>
                  <w:noProof/>
                  <w:color w:val="000000"/>
                  <w:spacing w:val="-3"/>
                  <w:sz w:val="26"/>
                  <w:szCs w:val="26"/>
                  <w:lang w:val="vi-VN"/>
                </w:rPr>
                <w:delText>CỘNG HÒA XÃ HỘI CHỦ NGHĨA VIỆT NAM</w:delText>
              </w:r>
            </w:del>
          </w:p>
          <w:p w14:paraId="47CFDDB4" w14:textId="68BC5FBD" w:rsidR="00266F82" w:rsidRPr="005C3FD8" w:rsidDel="008C4DB3" w:rsidRDefault="00D71B81" w:rsidP="006A32FF">
            <w:pPr>
              <w:widowControl w:val="0"/>
              <w:autoSpaceDE w:val="0"/>
              <w:autoSpaceDN w:val="0"/>
              <w:adjustRightInd w:val="0"/>
              <w:jc w:val="center"/>
              <w:rPr>
                <w:del w:id="225" w:author="QVM0161195" w:date="2021-01-26T17:21:00Z"/>
                <w:b/>
                <w:noProof/>
                <w:color w:val="000000"/>
                <w:spacing w:val="-3"/>
                <w:sz w:val="26"/>
                <w:szCs w:val="26"/>
                <w:lang w:val="vi-VN"/>
              </w:rPr>
            </w:pPr>
            <w:del w:id="226" w:author="QVM0161195" w:date="2021-01-26T17:21:00Z">
              <w:r w:rsidRPr="005C3FD8" w:rsidDel="008C4DB3">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4814627"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5C3FD8" w:rsidDel="008C4DB3">
                <w:rPr>
                  <w:b/>
                  <w:noProof/>
                  <w:color w:val="000000"/>
                  <w:spacing w:val="-3"/>
                  <w:sz w:val="26"/>
                  <w:szCs w:val="26"/>
                  <w:lang w:val="vi-VN"/>
                </w:rPr>
                <w:delText>Độc lập – Tự do – Hạnh phúc</w:delText>
              </w:r>
            </w:del>
          </w:p>
        </w:tc>
      </w:tr>
    </w:tbl>
    <w:p w14:paraId="1C2601A7" w14:textId="15B6D64B" w:rsidR="001862EB" w:rsidRPr="005C3FD8" w:rsidDel="008C4DB3" w:rsidRDefault="001862EB" w:rsidP="001862EB">
      <w:pPr>
        <w:widowControl w:val="0"/>
        <w:autoSpaceDE w:val="0"/>
        <w:autoSpaceDN w:val="0"/>
        <w:adjustRightInd w:val="0"/>
        <w:spacing w:before="60" w:afterLines="60" w:after="144" w:line="360" w:lineRule="auto"/>
        <w:ind w:right="-4"/>
        <w:jc w:val="right"/>
        <w:rPr>
          <w:del w:id="227" w:author="QVM0161195" w:date="2021-01-26T17:21:00Z"/>
          <w:i/>
          <w:noProof/>
          <w:color w:val="000000"/>
          <w:spacing w:val="-5"/>
          <w:sz w:val="26"/>
          <w:szCs w:val="26"/>
          <w:lang w:val="vi-VN"/>
        </w:rPr>
      </w:pPr>
      <w:del w:id="228" w:author="QVM0161195" w:date="2021-01-26T17:21:00Z">
        <w:r w:rsidRPr="005C3FD8" w:rsidDel="008C4DB3">
          <w:rPr>
            <w:i/>
            <w:noProof/>
            <w:color w:val="000000"/>
            <w:spacing w:val="-5"/>
            <w:sz w:val="26"/>
            <w:szCs w:val="26"/>
            <w:lang w:val="vi-VN"/>
          </w:rPr>
          <w:delText xml:space="preserve">                                                                              TP. HCM, ngày</w:delText>
        </w:r>
        <w:r w:rsidRPr="005C3FD8" w:rsidDel="008C4DB3">
          <w:rPr>
            <w:noProof/>
            <w:color w:val="000000"/>
            <w:spacing w:val="-5"/>
            <w:sz w:val="26"/>
            <w:szCs w:val="26"/>
            <w:lang w:val="vi-VN"/>
          </w:rPr>
          <w:delText>..</w:delText>
        </w:r>
        <w:r w:rsidRPr="005C3FD8" w:rsidDel="008C4DB3">
          <w:rPr>
            <w:i/>
            <w:noProof/>
            <w:color w:val="000000"/>
            <w:spacing w:val="-5"/>
            <w:sz w:val="26"/>
            <w:szCs w:val="26"/>
            <w:lang w:val="vi-VN"/>
          </w:rPr>
          <w:delText>… tháng…</w:delText>
        </w:r>
        <w:r w:rsidRPr="005C3FD8" w:rsidDel="008C4DB3">
          <w:rPr>
            <w:noProof/>
            <w:color w:val="000000"/>
            <w:spacing w:val="-5"/>
            <w:sz w:val="26"/>
            <w:szCs w:val="26"/>
            <w:lang w:val="vi-VN"/>
          </w:rPr>
          <w:delText>..</w:delText>
        </w:r>
        <w:r w:rsidRPr="005C3FD8" w:rsidDel="008C4DB3">
          <w:rPr>
            <w:i/>
            <w:noProof/>
            <w:color w:val="000000"/>
            <w:spacing w:val="-5"/>
            <w:sz w:val="26"/>
            <w:szCs w:val="26"/>
            <w:lang w:val="vi-VN"/>
          </w:rPr>
          <w:delText xml:space="preserve"> năm 20</w:delText>
        </w:r>
        <w:r w:rsidRPr="005C3FD8" w:rsidDel="008C4DB3">
          <w:rPr>
            <w:noProof/>
            <w:color w:val="000000"/>
            <w:spacing w:val="-5"/>
            <w:sz w:val="26"/>
            <w:szCs w:val="26"/>
            <w:lang w:val="vi-VN"/>
          </w:rPr>
          <w:delText>..</w:delText>
        </w:r>
        <w:r w:rsidRPr="005C3FD8" w:rsidDel="008C4DB3">
          <w:rPr>
            <w:i/>
            <w:noProof/>
            <w:color w:val="000000"/>
            <w:spacing w:val="-5"/>
            <w:sz w:val="26"/>
            <w:szCs w:val="26"/>
            <w:lang w:val="vi-VN"/>
          </w:rPr>
          <w:delText>…</w:delText>
        </w:r>
      </w:del>
    </w:p>
    <w:p w14:paraId="791A26CD" w14:textId="2247BCCF" w:rsidR="001862EB" w:rsidRPr="005C3FD8" w:rsidDel="008C4DB3" w:rsidRDefault="001862EB" w:rsidP="001862EB">
      <w:pPr>
        <w:jc w:val="center"/>
        <w:rPr>
          <w:del w:id="229" w:author="QVM0161195" w:date="2021-01-26T17:21:00Z"/>
          <w:b/>
          <w:noProof/>
          <w:sz w:val="32"/>
          <w:szCs w:val="32"/>
          <w:lang w:val="vi-VN"/>
        </w:rPr>
      </w:pPr>
    </w:p>
    <w:p w14:paraId="7B4F7D15" w14:textId="20D81493" w:rsidR="001862EB" w:rsidRPr="005C3FD8" w:rsidDel="008C4DB3" w:rsidRDefault="001862EB" w:rsidP="001862EB">
      <w:pPr>
        <w:jc w:val="center"/>
        <w:rPr>
          <w:del w:id="230" w:author="QVM0161195" w:date="2021-01-26T17:21:00Z"/>
          <w:b/>
          <w:noProof/>
          <w:sz w:val="32"/>
          <w:szCs w:val="32"/>
          <w:lang w:val="vi-VN"/>
        </w:rPr>
      </w:pPr>
      <w:del w:id="231" w:author="QVM0161195" w:date="2021-01-26T17:21:00Z">
        <w:r w:rsidRPr="005C3FD8" w:rsidDel="008C4DB3">
          <w:rPr>
            <w:b/>
            <w:noProof/>
            <w:sz w:val="32"/>
            <w:szCs w:val="32"/>
            <w:lang w:val="vi-VN"/>
          </w:rPr>
          <w:delText>NHIỆM VỤ LUẬN VĂN THẠC SĨ</w:delText>
        </w:r>
      </w:del>
    </w:p>
    <w:p w14:paraId="337E7D26" w14:textId="1C9A1356" w:rsidR="001862EB" w:rsidRPr="005C3FD8" w:rsidDel="008C4DB3" w:rsidRDefault="001862EB" w:rsidP="001862EB">
      <w:pPr>
        <w:widowControl w:val="0"/>
        <w:autoSpaceDE w:val="0"/>
        <w:autoSpaceDN w:val="0"/>
        <w:adjustRightInd w:val="0"/>
        <w:spacing w:line="360" w:lineRule="auto"/>
        <w:rPr>
          <w:del w:id="232" w:author="QVM0161195" w:date="2021-01-26T17:21:00Z"/>
          <w:noProof/>
          <w:color w:val="000000"/>
          <w:spacing w:val="-2"/>
          <w:sz w:val="26"/>
          <w:szCs w:val="26"/>
          <w:lang w:val="vi-VN"/>
        </w:rPr>
      </w:pPr>
    </w:p>
    <w:p w14:paraId="52C7B06B" w14:textId="021580C5" w:rsidR="00EA5D5E" w:rsidRPr="005C3FD8" w:rsidDel="008C4DB3" w:rsidRDefault="00EA5D5E" w:rsidP="00D27E72">
      <w:pPr>
        <w:tabs>
          <w:tab w:val="right" w:leader="dot" w:pos="8789"/>
        </w:tabs>
        <w:spacing w:line="360" w:lineRule="auto"/>
        <w:ind w:right="-6"/>
        <w:rPr>
          <w:del w:id="233" w:author="QVM0161195" w:date="2021-01-26T17:21:00Z"/>
          <w:noProof/>
          <w:color w:val="000000"/>
          <w:spacing w:val="-4"/>
          <w:sz w:val="26"/>
          <w:szCs w:val="26"/>
          <w:lang w:val="vi-VN"/>
        </w:rPr>
      </w:pPr>
      <w:del w:id="234" w:author="QVM0161195" w:date="2021-01-26T17:21:00Z">
        <w:r w:rsidRPr="005C3FD8" w:rsidDel="008C4DB3">
          <w:rPr>
            <w:noProof/>
            <w:color w:val="000000"/>
            <w:spacing w:val="-4"/>
            <w:sz w:val="26"/>
            <w:szCs w:val="26"/>
            <w:lang w:val="vi-VN"/>
          </w:rPr>
          <w:delText xml:space="preserve">Họ tên học viên: </w:delText>
        </w:r>
        <w:r w:rsidRPr="005C3FD8" w:rsidDel="008C4DB3">
          <w:rPr>
            <w:b/>
            <w:bCs/>
            <w:noProof/>
            <w:color w:val="000000"/>
            <w:spacing w:val="-4"/>
            <w:sz w:val="26"/>
            <w:szCs w:val="26"/>
            <w:lang w:val="vi-VN"/>
          </w:rPr>
          <w:delText>VÕ MINH QUÂN</w:delText>
        </w:r>
        <w:r w:rsidRPr="005C3FD8" w:rsidDel="008C4DB3">
          <w:rPr>
            <w:noProof/>
            <w:color w:val="000000"/>
            <w:spacing w:val="-4"/>
            <w:sz w:val="26"/>
            <w:szCs w:val="26"/>
            <w:lang w:val="vi-VN"/>
          </w:rPr>
          <w:delText xml:space="preserve">                                           Giới tính: </w:delText>
        </w:r>
        <w:r w:rsidRPr="005C3FD8" w:rsidDel="008C4DB3">
          <w:rPr>
            <w:b/>
            <w:bCs/>
            <w:noProof/>
            <w:color w:val="000000"/>
            <w:spacing w:val="-4"/>
            <w:sz w:val="26"/>
            <w:szCs w:val="26"/>
            <w:lang w:val="vi-VN"/>
          </w:rPr>
          <w:delText>Nam</w:delText>
        </w:r>
      </w:del>
    </w:p>
    <w:p w14:paraId="51C7CB4B" w14:textId="7D874F3B" w:rsidR="00EA5D5E" w:rsidRPr="005C3FD8" w:rsidDel="008C4DB3" w:rsidRDefault="00EA5D5E" w:rsidP="00D27E72">
      <w:pPr>
        <w:tabs>
          <w:tab w:val="right" w:leader="dot" w:pos="8789"/>
        </w:tabs>
        <w:spacing w:line="360" w:lineRule="auto"/>
        <w:ind w:right="-6"/>
        <w:rPr>
          <w:del w:id="235" w:author="QVM0161195" w:date="2021-01-26T17:21:00Z"/>
          <w:noProof/>
          <w:color w:val="000000"/>
          <w:spacing w:val="-4"/>
          <w:sz w:val="26"/>
          <w:szCs w:val="26"/>
          <w:lang w:val="vi-VN"/>
        </w:rPr>
      </w:pPr>
      <w:del w:id="236" w:author="QVM0161195" w:date="2021-01-26T17:21:00Z">
        <w:r w:rsidRPr="005C3FD8" w:rsidDel="008C4DB3">
          <w:rPr>
            <w:noProof/>
            <w:color w:val="000000"/>
            <w:spacing w:val="-4"/>
            <w:sz w:val="26"/>
            <w:szCs w:val="26"/>
            <w:lang w:val="vi-VN"/>
          </w:rPr>
          <w:delText xml:space="preserve">Ngày, tháng, năm sinh: </w:delText>
        </w:r>
        <w:r w:rsidRPr="005C3FD8" w:rsidDel="008C4DB3">
          <w:rPr>
            <w:b/>
            <w:bCs/>
            <w:noProof/>
            <w:color w:val="000000"/>
            <w:spacing w:val="-4"/>
            <w:sz w:val="26"/>
            <w:szCs w:val="26"/>
            <w:lang w:val="vi-VN"/>
          </w:rPr>
          <w:delText>16/11/1995</w:delText>
        </w:r>
        <w:r w:rsidRPr="005C3FD8" w:rsidDel="008C4DB3">
          <w:rPr>
            <w:noProof/>
            <w:color w:val="000000"/>
            <w:spacing w:val="-4"/>
            <w:sz w:val="26"/>
            <w:szCs w:val="26"/>
            <w:lang w:val="vi-VN"/>
          </w:rPr>
          <w:delText xml:space="preserve">                                              Nơi sinh: </w:delText>
        </w:r>
        <w:r w:rsidRPr="005C3FD8" w:rsidDel="008C4DB3">
          <w:rPr>
            <w:b/>
            <w:bCs/>
            <w:noProof/>
            <w:color w:val="000000"/>
            <w:spacing w:val="-4"/>
            <w:sz w:val="26"/>
            <w:szCs w:val="26"/>
            <w:lang w:val="vi-VN"/>
          </w:rPr>
          <w:delText>Vĩnh Long</w:delText>
        </w:r>
      </w:del>
    </w:p>
    <w:p w14:paraId="78CECE97" w14:textId="18A7B411" w:rsidR="00EA5D5E" w:rsidRPr="005C3FD8" w:rsidDel="008C4DB3" w:rsidRDefault="00EA5D5E" w:rsidP="00D27E72">
      <w:pPr>
        <w:tabs>
          <w:tab w:val="right" w:leader="dot" w:pos="8789"/>
        </w:tabs>
        <w:spacing w:line="360" w:lineRule="auto"/>
        <w:ind w:right="-6"/>
        <w:rPr>
          <w:del w:id="237" w:author="QVM0161195" w:date="2021-01-26T17:21:00Z"/>
          <w:noProof/>
          <w:color w:val="000000"/>
          <w:spacing w:val="-4"/>
          <w:sz w:val="26"/>
          <w:szCs w:val="26"/>
          <w:lang w:val="vi-VN"/>
        </w:rPr>
      </w:pPr>
      <w:del w:id="238" w:author="QVM0161195" w:date="2021-01-26T17:21:00Z">
        <w:r w:rsidRPr="005C3FD8" w:rsidDel="008C4DB3">
          <w:rPr>
            <w:noProof/>
            <w:color w:val="000000"/>
            <w:spacing w:val="-4"/>
            <w:sz w:val="26"/>
            <w:szCs w:val="26"/>
            <w:lang w:val="vi-VN"/>
          </w:rPr>
          <w:delText xml:space="preserve">Chuyên ngành: </w:delText>
        </w:r>
        <w:r w:rsidRPr="005C3FD8" w:rsidDel="008C4DB3">
          <w:rPr>
            <w:b/>
            <w:bCs/>
            <w:noProof/>
            <w:color w:val="000000"/>
            <w:spacing w:val="-4"/>
            <w:sz w:val="26"/>
            <w:szCs w:val="26"/>
            <w:lang w:val="vi-VN"/>
          </w:rPr>
          <w:delText>Công nghệ thông tin</w:delText>
        </w:r>
        <w:r w:rsidRPr="005C3FD8" w:rsidDel="008C4DB3">
          <w:rPr>
            <w:noProof/>
            <w:color w:val="000000"/>
            <w:spacing w:val="-4"/>
            <w:sz w:val="26"/>
            <w:szCs w:val="26"/>
            <w:lang w:val="vi-VN"/>
          </w:rPr>
          <w:delText xml:space="preserve">                                          MSHV: </w:delText>
        </w:r>
        <w:r w:rsidRPr="005C3FD8" w:rsidDel="008C4DB3">
          <w:rPr>
            <w:b/>
            <w:bCs/>
            <w:noProof/>
            <w:color w:val="000000"/>
            <w:spacing w:val="-4"/>
            <w:sz w:val="26"/>
            <w:szCs w:val="26"/>
            <w:lang w:val="vi-VN"/>
          </w:rPr>
          <w:delText>1741860036</w:delText>
        </w:r>
      </w:del>
    </w:p>
    <w:p w14:paraId="30D86899" w14:textId="74B3A2C0" w:rsidR="00EA5D5E" w:rsidRPr="005C3FD8" w:rsidDel="008C4DB3" w:rsidRDefault="00EA5D5E" w:rsidP="00D27E72">
      <w:pPr>
        <w:spacing w:line="360" w:lineRule="auto"/>
        <w:ind w:right="-6"/>
        <w:rPr>
          <w:del w:id="239" w:author="QVM0161195" w:date="2021-01-26T17:21:00Z"/>
          <w:noProof/>
          <w:color w:val="000000"/>
          <w:spacing w:val="-4"/>
          <w:sz w:val="12"/>
          <w:szCs w:val="12"/>
          <w:lang w:val="vi-VN"/>
        </w:rPr>
      </w:pPr>
    </w:p>
    <w:p w14:paraId="79318514" w14:textId="049B236F" w:rsidR="00EA5D5E" w:rsidRPr="005C3FD8" w:rsidDel="008C4DB3" w:rsidRDefault="00EA5D5E" w:rsidP="00D27E72">
      <w:pPr>
        <w:spacing w:line="360" w:lineRule="auto"/>
        <w:ind w:right="-6"/>
        <w:rPr>
          <w:del w:id="240" w:author="QVM0161195" w:date="2021-01-26T17:21:00Z"/>
          <w:b/>
          <w:noProof/>
          <w:color w:val="000000"/>
          <w:spacing w:val="-4"/>
          <w:sz w:val="26"/>
          <w:szCs w:val="26"/>
          <w:lang w:val="vi-VN"/>
        </w:rPr>
      </w:pPr>
      <w:del w:id="241" w:author="QVM0161195" w:date="2021-01-26T17:21:00Z">
        <w:r w:rsidRPr="005C3FD8" w:rsidDel="008C4DB3">
          <w:rPr>
            <w:b/>
            <w:noProof/>
            <w:color w:val="000000"/>
            <w:spacing w:val="-4"/>
            <w:sz w:val="26"/>
            <w:szCs w:val="26"/>
            <w:lang w:val="vi-VN"/>
          </w:rPr>
          <w:delText>I- Tên đề tài:</w:delText>
        </w:r>
      </w:del>
    </w:p>
    <w:p w14:paraId="7BCB45C0" w14:textId="118FF7BC" w:rsidR="00EA5D5E" w:rsidRPr="005C3FD8" w:rsidDel="008C4DB3" w:rsidRDefault="00EA5D5E" w:rsidP="00D27E72">
      <w:pPr>
        <w:tabs>
          <w:tab w:val="right" w:leader="dot" w:pos="8789"/>
        </w:tabs>
        <w:spacing w:line="360" w:lineRule="auto"/>
        <w:ind w:right="-6"/>
        <w:jc w:val="center"/>
        <w:rPr>
          <w:del w:id="242" w:author="QVM0161195" w:date="2021-01-26T17:21:00Z"/>
          <w:noProof/>
          <w:color w:val="000000"/>
          <w:spacing w:val="-4"/>
          <w:sz w:val="26"/>
          <w:szCs w:val="26"/>
          <w:lang w:val="vi-VN"/>
        </w:rPr>
      </w:pPr>
      <w:del w:id="243" w:author="QVM0161195" w:date="2021-01-26T17:21:00Z">
        <w:r w:rsidRPr="005C3FD8" w:rsidDel="008C4DB3">
          <w:rPr>
            <w:noProof/>
            <w:color w:val="000000"/>
            <w:spacing w:val="-4"/>
            <w:sz w:val="26"/>
            <w:szCs w:val="26"/>
            <w:lang w:val="vi-VN"/>
          </w:rPr>
          <w:delText>ỨNG DỤNG KHAI THÁC DỮ LIỆU VÀO LĨNH VỰC GIÁO DỤC</w:delText>
        </w:r>
      </w:del>
    </w:p>
    <w:p w14:paraId="403FCFC2" w14:textId="69F10807" w:rsidR="00EA5D5E" w:rsidRPr="005C3FD8" w:rsidDel="008C4DB3" w:rsidRDefault="00EA5D5E" w:rsidP="00D27E72">
      <w:pPr>
        <w:spacing w:line="360" w:lineRule="auto"/>
        <w:ind w:right="-6"/>
        <w:rPr>
          <w:del w:id="244" w:author="QVM0161195" w:date="2021-01-26T17:21:00Z"/>
          <w:b/>
          <w:noProof/>
          <w:color w:val="000000"/>
          <w:spacing w:val="-4"/>
          <w:sz w:val="26"/>
          <w:szCs w:val="26"/>
          <w:lang w:val="vi-VN"/>
        </w:rPr>
      </w:pPr>
      <w:del w:id="245" w:author="QVM0161195" w:date="2021-01-26T17:21:00Z">
        <w:r w:rsidRPr="005C3FD8" w:rsidDel="008C4DB3">
          <w:rPr>
            <w:b/>
            <w:noProof/>
            <w:color w:val="000000"/>
            <w:spacing w:val="-4"/>
            <w:sz w:val="26"/>
            <w:szCs w:val="26"/>
            <w:lang w:val="vi-VN"/>
          </w:rPr>
          <w:delText xml:space="preserve">II- Nhiệm vụ và nội dung: </w:delText>
        </w:r>
      </w:del>
    </w:p>
    <w:p w14:paraId="6B122CCD" w14:textId="7468C342" w:rsidR="00EA5D5E" w:rsidRPr="005C3FD8" w:rsidDel="008C4DB3" w:rsidRDefault="00EA5D5E" w:rsidP="00D27E72">
      <w:pPr>
        <w:tabs>
          <w:tab w:val="right" w:leader="dot" w:pos="8789"/>
        </w:tabs>
        <w:spacing w:line="360" w:lineRule="auto"/>
        <w:ind w:right="-6"/>
        <w:jc w:val="both"/>
        <w:rPr>
          <w:del w:id="246" w:author="QVM0161195" w:date="2021-01-26T17:21:00Z"/>
          <w:noProof/>
          <w:color w:val="000000"/>
          <w:spacing w:val="-4"/>
          <w:sz w:val="26"/>
          <w:szCs w:val="26"/>
          <w:lang w:val="vi-VN"/>
        </w:rPr>
      </w:pPr>
      <w:del w:id="247" w:author="QVM0161195" w:date="2021-01-26T17:21:00Z">
        <w:r w:rsidRPr="005C3FD8" w:rsidDel="008C4DB3">
          <w:rPr>
            <w:noProof/>
            <w:color w:val="000000"/>
            <w:spacing w:val="-4"/>
            <w:sz w:val="26"/>
            <w:szCs w:val="26"/>
            <w:lang w:val="vi-VN"/>
          </w:rPr>
          <w:delTex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delText>
        </w:r>
      </w:del>
    </w:p>
    <w:p w14:paraId="334DA0D2" w14:textId="0F55B4D9" w:rsidR="00EA5D5E" w:rsidRPr="005C3FD8" w:rsidDel="008C4DB3" w:rsidRDefault="00EA5D5E" w:rsidP="00D27E72">
      <w:pPr>
        <w:tabs>
          <w:tab w:val="right" w:leader="dot" w:pos="8789"/>
        </w:tabs>
        <w:spacing w:line="360" w:lineRule="auto"/>
        <w:ind w:right="-6"/>
        <w:jc w:val="both"/>
        <w:rPr>
          <w:del w:id="248" w:author="QVM0161195" w:date="2021-01-26T17:21:00Z"/>
          <w:noProof/>
          <w:color w:val="000000"/>
          <w:spacing w:val="-4"/>
          <w:sz w:val="26"/>
          <w:szCs w:val="26"/>
          <w:lang w:val="vi-VN"/>
        </w:rPr>
      </w:pPr>
      <w:del w:id="249" w:author="QVM0161195" w:date="2021-01-26T17:21:00Z">
        <w:r w:rsidRPr="005C3FD8" w:rsidDel="008C4DB3">
          <w:rPr>
            <w:noProof/>
            <w:color w:val="000000"/>
            <w:spacing w:val="-4"/>
            <w:sz w:val="26"/>
            <w:szCs w:val="26"/>
            <w:lang w:val="vi-VN"/>
          </w:rPr>
          <w:delText xml:space="preserve">Để giải quyết được nhiệm vụ đã đề ra trên, luận văn này đã thực hiện các nội dung sau: </w:delText>
        </w:r>
        <w:r w:rsidRPr="005C3FD8" w:rsidDel="008C4DB3">
          <w:rPr>
            <w:noProof/>
            <w:color w:val="000000"/>
            <w:spacing w:val="-4"/>
            <w:sz w:val="26"/>
            <w:szCs w:val="26"/>
            <w:lang w:val="vi-VN"/>
          </w:rPr>
          <w:tab/>
        </w:r>
      </w:del>
    </w:p>
    <w:p w14:paraId="441F64CA" w14:textId="4F65B8F4" w:rsidR="00EA5D5E" w:rsidRPr="005C3FD8" w:rsidDel="008C4DB3" w:rsidRDefault="00EA5D5E" w:rsidP="00D27E72">
      <w:pPr>
        <w:pStyle w:val="ListParagraph"/>
        <w:numPr>
          <w:ilvl w:val="0"/>
          <w:numId w:val="67"/>
        </w:numPr>
        <w:ind w:right="-6"/>
        <w:rPr>
          <w:del w:id="250" w:author="QVM0161195" w:date="2021-01-26T17:21:00Z"/>
          <w:noProof/>
          <w:color w:val="000000"/>
          <w:spacing w:val="-4"/>
          <w:szCs w:val="26"/>
          <w:lang w:val="vi-VN"/>
        </w:rPr>
      </w:pPr>
      <w:del w:id="251" w:author="QVM0161195" w:date="2021-01-26T17:21:00Z">
        <w:r w:rsidRPr="005C3FD8" w:rsidDel="008C4DB3">
          <w:rPr>
            <w:noProof/>
            <w:color w:val="000000"/>
            <w:spacing w:val="-4"/>
            <w:szCs w:val="26"/>
            <w:lang w:val="vi-VN"/>
          </w:rPr>
          <w:delText>Nghiên cứu tổng quan về các phương pháp phân tích ý kiến.</w:delText>
        </w:r>
      </w:del>
    </w:p>
    <w:p w14:paraId="036A84AF" w14:textId="13010E6D" w:rsidR="00EA5D5E" w:rsidRPr="005C3FD8" w:rsidDel="008C4DB3" w:rsidRDefault="00EA5D5E" w:rsidP="00D27E72">
      <w:pPr>
        <w:pStyle w:val="ListParagraph"/>
        <w:numPr>
          <w:ilvl w:val="0"/>
          <w:numId w:val="67"/>
        </w:numPr>
        <w:ind w:right="-6"/>
        <w:rPr>
          <w:del w:id="252" w:author="QVM0161195" w:date="2021-01-26T17:21:00Z"/>
          <w:noProof/>
          <w:color w:val="000000"/>
          <w:spacing w:val="-4"/>
          <w:szCs w:val="26"/>
          <w:lang w:val="vi-VN"/>
        </w:rPr>
      </w:pPr>
      <w:del w:id="253" w:author="QVM0161195" w:date="2021-01-26T17:21:00Z">
        <w:r w:rsidRPr="005C3FD8" w:rsidDel="008C4DB3">
          <w:rPr>
            <w:noProof/>
            <w:color w:val="000000"/>
            <w:spacing w:val="-4"/>
            <w:szCs w:val="26"/>
            <w:lang w:val="vi-VN"/>
          </w:rPr>
          <w:delText>Nghiên cứu về phân lớp chủ quan ý kiến/cảm nghĩ của người dùng.</w:delText>
        </w:r>
      </w:del>
    </w:p>
    <w:p w14:paraId="2870E53F" w14:textId="67CB9CB4" w:rsidR="00EA5D5E" w:rsidRPr="005C3FD8" w:rsidDel="008C4DB3" w:rsidRDefault="00EA5D5E" w:rsidP="00D27E72">
      <w:pPr>
        <w:pStyle w:val="ListParagraph"/>
        <w:numPr>
          <w:ilvl w:val="0"/>
          <w:numId w:val="67"/>
        </w:numPr>
        <w:ind w:right="-6"/>
        <w:rPr>
          <w:del w:id="254" w:author="QVM0161195" w:date="2021-01-26T17:21:00Z"/>
          <w:noProof/>
          <w:color w:val="000000"/>
          <w:spacing w:val="-4"/>
          <w:szCs w:val="26"/>
          <w:lang w:val="vi-VN"/>
        </w:rPr>
      </w:pPr>
      <w:del w:id="255" w:author="QVM0161195" w:date="2021-01-26T17:21:00Z">
        <w:r w:rsidRPr="005C3FD8" w:rsidDel="008C4DB3">
          <w:rPr>
            <w:noProof/>
            <w:color w:val="000000"/>
            <w:spacing w:val="-4"/>
            <w:szCs w:val="26"/>
            <w:lang w:val="vi-VN"/>
          </w:rPr>
          <w:delText>Nghiên cứu về phương pháp phân lớp dữ liệu.</w:delText>
        </w:r>
      </w:del>
    </w:p>
    <w:p w14:paraId="0E177A28" w14:textId="1A1C0740" w:rsidR="00EA5D5E" w:rsidRPr="005C3FD8" w:rsidDel="008C4DB3" w:rsidRDefault="00EA5D5E" w:rsidP="00D27E72">
      <w:pPr>
        <w:pStyle w:val="ListParagraph"/>
        <w:numPr>
          <w:ilvl w:val="0"/>
          <w:numId w:val="67"/>
        </w:numPr>
        <w:ind w:right="-6"/>
        <w:rPr>
          <w:del w:id="256" w:author="QVM0161195" w:date="2021-01-26T17:21:00Z"/>
          <w:noProof/>
          <w:color w:val="000000"/>
          <w:spacing w:val="-4"/>
          <w:szCs w:val="26"/>
          <w:lang w:val="vi-VN"/>
        </w:rPr>
      </w:pPr>
      <w:del w:id="257" w:author="QVM0161195" w:date="2021-01-26T17:21:00Z">
        <w:r w:rsidRPr="005C3FD8" w:rsidDel="008C4DB3">
          <w:rPr>
            <w:noProof/>
            <w:color w:val="000000"/>
            <w:spacing w:val="-4"/>
            <w:szCs w:val="26"/>
            <w:lang w:val="vi-VN"/>
          </w:rPr>
          <w:delText>Thực nghiệm và đánh giá trên dữ liệu khảo sát sinh viên về đánh giá chất lượng giảng dạy của giảng viên năm học 2016-2017.</w:delText>
        </w:r>
      </w:del>
    </w:p>
    <w:p w14:paraId="35B602F5" w14:textId="04EE8EF7" w:rsidR="00EA5D5E" w:rsidRPr="005C3FD8" w:rsidDel="008C4DB3" w:rsidRDefault="00EA5D5E" w:rsidP="00D27E72">
      <w:pPr>
        <w:spacing w:line="360" w:lineRule="auto"/>
        <w:ind w:right="-6"/>
        <w:rPr>
          <w:del w:id="258" w:author="QVM0161195" w:date="2021-01-26T17:21:00Z"/>
          <w:i/>
          <w:noProof/>
          <w:color w:val="000000"/>
          <w:spacing w:val="-4"/>
          <w:sz w:val="26"/>
          <w:szCs w:val="26"/>
          <w:lang w:val="vi-VN"/>
        </w:rPr>
      </w:pPr>
      <w:del w:id="259" w:author="QVM0161195" w:date="2021-01-26T17:21:00Z">
        <w:r w:rsidRPr="005C3FD8" w:rsidDel="008C4DB3">
          <w:rPr>
            <w:b/>
            <w:noProof/>
            <w:color w:val="000000"/>
            <w:spacing w:val="-4"/>
            <w:sz w:val="26"/>
            <w:szCs w:val="26"/>
            <w:lang w:val="vi-VN"/>
          </w:rPr>
          <w:delText>III- Ngày giao nhiệm vụ:</w:delText>
        </w:r>
        <w:r w:rsidRPr="005C3FD8" w:rsidDel="008C4DB3">
          <w:rPr>
            <w:noProof/>
            <w:color w:val="000000"/>
            <w:spacing w:val="-4"/>
            <w:sz w:val="26"/>
            <w:szCs w:val="26"/>
            <w:lang w:val="vi-VN"/>
          </w:rPr>
          <w:delText xml:space="preserve"> </w:delText>
        </w:r>
        <w:r w:rsidRPr="005C3FD8" w:rsidDel="008C4DB3">
          <w:rPr>
            <w:i/>
            <w:noProof/>
            <w:color w:val="000000"/>
            <w:spacing w:val="-4"/>
            <w:sz w:val="26"/>
            <w:szCs w:val="26"/>
            <w:lang w:val="vi-VN"/>
          </w:rPr>
          <w:delText>03/06/2019</w:delText>
        </w:r>
      </w:del>
    </w:p>
    <w:p w14:paraId="229C5436" w14:textId="174A64EA" w:rsidR="00EA5D5E" w:rsidRPr="005C3FD8" w:rsidDel="008C4DB3" w:rsidRDefault="00EA5D5E" w:rsidP="00D27E72">
      <w:pPr>
        <w:tabs>
          <w:tab w:val="right" w:leader="dot" w:pos="8789"/>
        </w:tabs>
        <w:spacing w:line="360" w:lineRule="auto"/>
        <w:ind w:right="-6"/>
        <w:rPr>
          <w:del w:id="260" w:author="QVM0161195" w:date="2021-01-26T17:21:00Z"/>
          <w:b/>
          <w:noProof/>
          <w:color w:val="000000"/>
          <w:spacing w:val="-4"/>
          <w:sz w:val="26"/>
          <w:szCs w:val="26"/>
          <w:lang w:val="vi-VN"/>
        </w:rPr>
      </w:pPr>
      <w:del w:id="261" w:author="QVM0161195" w:date="2021-01-26T17:21:00Z">
        <w:r w:rsidRPr="005C3FD8" w:rsidDel="008C4DB3">
          <w:rPr>
            <w:b/>
            <w:noProof/>
            <w:color w:val="000000"/>
            <w:spacing w:val="-4"/>
            <w:sz w:val="26"/>
            <w:szCs w:val="26"/>
            <w:lang w:val="vi-VN"/>
          </w:rPr>
          <w:delText xml:space="preserve">IV- Ngày hoàn thành nhiệm vụ: </w:delText>
        </w:r>
        <w:r w:rsidRPr="005C3FD8" w:rsidDel="008C4DB3">
          <w:rPr>
            <w:i/>
            <w:noProof/>
            <w:color w:val="000000"/>
            <w:spacing w:val="-4"/>
            <w:sz w:val="26"/>
            <w:szCs w:val="26"/>
            <w:lang w:val="vi-VN"/>
          </w:rPr>
          <w:delText>18/09/2020</w:delText>
        </w:r>
      </w:del>
    </w:p>
    <w:p w14:paraId="1A1E8810" w14:textId="380450D5" w:rsidR="00146BD6" w:rsidRPr="005C3FD8" w:rsidDel="008C4DB3" w:rsidRDefault="00EA5D5E" w:rsidP="00D27E72">
      <w:pPr>
        <w:tabs>
          <w:tab w:val="right" w:leader="dot" w:pos="8789"/>
        </w:tabs>
        <w:spacing w:line="360" w:lineRule="auto"/>
        <w:ind w:right="-6"/>
        <w:rPr>
          <w:del w:id="262" w:author="QVM0161195" w:date="2021-01-26T17:21:00Z"/>
          <w:b/>
          <w:noProof/>
          <w:color w:val="000000"/>
          <w:spacing w:val="-4"/>
          <w:sz w:val="26"/>
          <w:szCs w:val="26"/>
          <w:lang w:val="vi-VN"/>
        </w:rPr>
      </w:pPr>
      <w:del w:id="263" w:author="QVM0161195" w:date="2021-01-26T17:21:00Z">
        <w:r w:rsidRPr="005C3FD8" w:rsidDel="008C4DB3">
          <w:rPr>
            <w:b/>
            <w:noProof/>
            <w:color w:val="000000"/>
            <w:spacing w:val="-4"/>
            <w:sz w:val="26"/>
            <w:szCs w:val="26"/>
            <w:lang w:val="vi-VN"/>
          </w:rPr>
          <w:delText>V- Cán bộ hướng dẫn:</w:delText>
        </w:r>
        <w:r w:rsidRPr="005C3FD8" w:rsidDel="008C4DB3">
          <w:rPr>
            <w:noProof/>
            <w:color w:val="000000"/>
            <w:spacing w:val="-4"/>
            <w:sz w:val="26"/>
            <w:szCs w:val="26"/>
            <w:lang w:val="vi-VN"/>
          </w:rPr>
          <w:delText xml:space="preserve"> </w:delText>
        </w:r>
        <w:r w:rsidRPr="005C3FD8" w:rsidDel="008C4DB3">
          <w:rPr>
            <w:i/>
            <w:noProof/>
            <w:color w:val="000000"/>
            <w:spacing w:val="-4"/>
            <w:sz w:val="26"/>
            <w:szCs w:val="26"/>
            <w:lang w:val="vi-VN"/>
          </w:rPr>
          <w:delText xml:space="preserve"> </w:delText>
        </w:r>
        <w:r w:rsidRPr="005C3FD8" w:rsidDel="008C4DB3">
          <w:rPr>
            <w:b/>
            <w:noProof/>
            <w:color w:val="000000"/>
            <w:spacing w:val="-4"/>
            <w:sz w:val="26"/>
            <w:szCs w:val="26"/>
            <w:lang w:val="vi-VN"/>
          </w:rPr>
          <w:delText>TS. Lê Thị Ngọc Thơ</w:delText>
        </w:r>
      </w:del>
    </w:p>
    <w:p w14:paraId="31040D0F" w14:textId="799F3BCC" w:rsidR="001862EB" w:rsidRPr="005C3FD8" w:rsidDel="008C4DB3" w:rsidRDefault="001862EB" w:rsidP="00D27E72">
      <w:pPr>
        <w:spacing w:line="360" w:lineRule="auto"/>
        <w:ind w:right="-6"/>
        <w:rPr>
          <w:del w:id="264" w:author="QVM0161195" w:date="2021-01-26T17:21:00Z"/>
          <w:b/>
          <w:noProof/>
          <w:color w:val="000000"/>
          <w:spacing w:val="-4"/>
          <w:sz w:val="26"/>
          <w:szCs w:val="26"/>
          <w:lang w:val="vi-VN"/>
        </w:rPr>
      </w:pPr>
      <w:del w:id="265" w:author="QVM0161195" w:date="2021-01-26T17:21:00Z">
        <w:r w:rsidRPr="005C3FD8" w:rsidDel="008C4DB3">
          <w:rPr>
            <w:b/>
            <w:noProof/>
            <w:color w:val="000000"/>
            <w:spacing w:val="-4"/>
            <w:sz w:val="26"/>
            <w:szCs w:val="26"/>
            <w:lang w:val="vi-VN"/>
          </w:rPr>
          <w:delText>CÁN BỘ HƯỚNG DẪN</w:delText>
        </w:r>
        <w:r w:rsidRPr="005C3FD8" w:rsidDel="008C4DB3">
          <w:rPr>
            <w:b/>
            <w:noProof/>
            <w:color w:val="000000"/>
            <w:spacing w:val="-4"/>
            <w:sz w:val="26"/>
            <w:szCs w:val="26"/>
            <w:lang w:val="vi-VN"/>
          </w:rPr>
          <w:tab/>
          <w:delText xml:space="preserve">                             KHOA QUẢN LÝ CHUYÊN NGÀNH</w:delText>
        </w:r>
      </w:del>
    </w:p>
    <w:p w14:paraId="0375B452" w14:textId="02F68E32" w:rsidR="001862EB" w:rsidRPr="005C3FD8" w:rsidDel="008C4DB3" w:rsidRDefault="001862EB">
      <w:pPr>
        <w:spacing w:line="360" w:lineRule="auto"/>
        <w:ind w:right="-6"/>
        <w:rPr>
          <w:del w:id="266" w:author="QVM0161195" w:date="2021-01-26T17:21:00Z"/>
          <w:noProof/>
          <w:color w:val="000000"/>
          <w:spacing w:val="-4"/>
          <w:sz w:val="26"/>
          <w:szCs w:val="26"/>
          <w:lang w:val="vi-VN"/>
        </w:rPr>
      </w:pPr>
      <w:del w:id="267" w:author="QVM0161195" w:date="2021-01-26T17:21:00Z">
        <w:r w:rsidRPr="005C3FD8" w:rsidDel="008C4DB3">
          <w:rPr>
            <w:noProof/>
            <w:color w:val="000000"/>
            <w:spacing w:val="-4"/>
            <w:sz w:val="26"/>
            <w:szCs w:val="26"/>
            <w:lang w:val="vi-VN"/>
          </w:rPr>
          <w:delText xml:space="preserve">     (Họ tên và chữ ký)</w:delText>
        </w:r>
        <w:r w:rsidRPr="005C3FD8" w:rsidDel="008C4DB3">
          <w:rPr>
            <w:noProof/>
            <w:color w:val="000000"/>
            <w:spacing w:val="-4"/>
            <w:sz w:val="26"/>
            <w:szCs w:val="26"/>
            <w:lang w:val="vi-VN"/>
          </w:rPr>
          <w:tab/>
          <w:delText xml:space="preserve">                                                    (Họ tên và chữ ký)</w:delText>
        </w:r>
      </w:del>
    </w:p>
    <w:p w14:paraId="55936649" w14:textId="47B9C8D7" w:rsidR="00592B7D" w:rsidRPr="005C3FD8" w:rsidDel="008C4DB3" w:rsidRDefault="00592B7D" w:rsidP="001862EB">
      <w:pPr>
        <w:spacing w:before="120"/>
        <w:ind w:firstLine="140"/>
        <w:jc w:val="both"/>
        <w:rPr>
          <w:del w:id="268" w:author="QVM0161195" w:date="2021-01-26T17:21:00Z"/>
          <w:b/>
          <w:noProof/>
          <w:lang w:val="vi-VN"/>
        </w:rPr>
      </w:pPr>
    </w:p>
    <w:p w14:paraId="12C7D6B7" w14:textId="3D5AAE2F" w:rsidR="00592B7D" w:rsidRPr="005C3FD8" w:rsidDel="008C4DB3" w:rsidRDefault="00592B7D" w:rsidP="001862EB">
      <w:pPr>
        <w:spacing w:before="120"/>
        <w:ind w:firstLine="140"/>
        <w:jc w:val="both"/>
        <w:rPr>
          <w:del w:id="269" w:author="QVM0161195" w:date="2021-01-26T17:21:00Z"/>
          <w:b/>
          <w:noProof/>
          <w:lang w:val="vi-VN"/>
        </w:rPr>
      </w:pPr>
    </w:p>
    <w:p w14:paraId="052565D6" w14:textId="3D51B9ED" w:rsidR="001862EB" w:rsidRPr="005C3FD8" w:rsidDel="008C4DB3" w:rsidRDefault="001862EB" w:rsidP="00A25B09">
      <w:pPr>
        <w:pStyle w:val="Heading1"/>
        <w:spacing w:before="120" w:line="360" w:lineRule="auto"/>
        <w:jc w:val="center"/>
        <w:rPr>
          <w:del w:id="270" w:author="QVM0161195" w:date="2021-01-26T17:21:00Z"/>
          <w:rFonts w:ascii="Times New Roman" w:hAnsi="Times New Roman"/>
          <w:noProof/>
          <w:lang w:val="vi-VN"/>
        </w:rPr>
      </w:pPr>
      <w:bookmarkStart w:id="271" w:name="_Toc61985787"/>
      <w:del w:id="272" w:author="QVM0161195" w:date="2021-01-26T17:21:00Z">
        <w:r w:rsidRPr="005C3FD8" w:rsidDel="008C4DB3">
          <w:rPr>
            <w:rFonts w:ascii="Times New Roman" w:hAnsi="Times New Roman"/>
            <w:noProof/>
            <w:lang w:val="vi-VN"/>
          </w:rPr>
          <w:delText>LỜI CAM ĐOAN</w:delText>
        </w:r>
        <w:bookmarkEnd w:id="271"/>
      </w:del>
    </w:p>
    <w:p w14:paraId="06C074A6" w14:textId="2B8F1004" w:rsidR="001862EB" w:rsidRPr="005C3FD8" w:rsidDel="008C4DB3" w:rsidRDefault="001862EB" w:rsidP="00305060">
      <w:pPr>
        <w:widowControl w:val="0"/>
        <w:autoSpaceDE w:val="0"/>
        <w:autoSpaceDN w:val="0"/>
        <w:adjustRightInd w:val="0"/>
        <w:spacing w:before="120" w:afterLines="60" w:after="144" w:line="360" w:lineRule="auto"/>
        <w:ind w:right="-4" w:firstLine="284"/>
        <w:jc w:val="both"/>
        <w:rPr>
          <w:del w:id="273" w:author="QVM0161195" w:date="2021-01-26T17:21:00Z"/>
          <w:noProof/>
          <w:sz w:val="26"/>
          <w:szCs w:val="26"/>
          <w:lang w:val="vi-VN"/>
        </w:rPr>
      </w:pPr>
      <w:del w:id="274" w:author="QVM0161195" w:date="2021-01-26T17:21:00Z">
        <w:r w:rsidRPr="005C3FD8" w:rsidDel="008C4DB3">
          <w:rPr>
            <w:noProof/>
            <w:sz w:val="26"/>
            <w:szCs w:val="26"/>
            <w:lang w:val="vi-VN"/>
          </w:rPr>
          <w:delText xml:space="preserve">Tôi xin cam đoan đây là công trình nghiên cứu của riêng tôi. Các số liệu, kết quả nêu trong Luận văn là trung thực và chưa từng được ai công bố trong bất kỳ công trình nào khác. </w:delText>
        </w:r>
      </w:del>
    </w:p>
    <w:p w14:paraId="2047B6BC" w14:textId="0122E516" w:rsidR="001862EB" w:rsidRPr="005C3FD8" w:rsidDel="008C4DB3" w:rsidRDefault="001862EB" w:rsidP="00305060">
      <w:pPr>
        <w:widowControl w:val="0"/>
        <w:autoSpaceDE w:val="0"/>
        <w:autoSpaceDN w:val="0"/>
        <w:adjustRightInd w:val="0"/>
        <w:spacing w:before="120" w:afterLines="60" w:after="144" w:line="360" w:lineRule="auto"/>
        <w:ind w:right="-4" w:firstLine="284"/>
        <w:jc w:val="both"/>
        <w:rPr>
          <w:del w:id="275" w:author="QVM0161195" w:date="2021-01-26T17:21:00Z"/>
          <w:noProof/>
          <w:sz w:val="26"/>
          <w:szCs w:val="26"/>
          <w:lang w:val="vi-VN"/>
        </w:rPr>
      </w:pPr>
      <w:del w:id="276" w:author="QVM0161195" w:date="2021-01-26T17:21:00Z">
        <w:r w:rsidRPr="005C3FD8" w:rsidDel="008C4DB3">
          <w:rPr>
            <w:noProof/>
            <w:sz w:val="26"/>
            <w:szCs w:val="26"/>
            <w:lang w:val="vi-VN"/>
          </w:rPr>
          <w:delText xml:space="preserve">Tôi xin cam đoan rằng mọi sự giúp đỡ cho việc thực hiện Luận văn này </w:delText>
        </w:r>
        <w:r w:rsidR="00EE6E9C" w:rsidRPr="005C3FD8" w:rsidDel="008C4DB3">
          <w:rPr>
            <w:noProof/>
            <w:sz w:val="26"/>
            <w:szCs w:val="26"/>
            <w:lang w:val="vi-VN"/>
          </w:rPr>
          <w:br/>
        </w:r>
        <w:r w:rsidRPr="005C3FD8" w:rsidDel="008C4DB3">
          <w:rPr>
            <w:noProof/>
            <w:sz w:val="26"/>
            <w:szCs w:val="26"/>
            <w:lang w:val="vi-VN"/>
          </w:rPr>
          <w:delText>đã được cảm ơn và các thông tin trích dẫn trong Luận văn đã được chỉ rõ nguồn gốc.</w:delText>
        </w:r>
      </w:del>
    </w:p>
    <w:p w14:paraId="7A3A0723" w14:textId="3FD631D3" w:rsidR="001862EB" w:rsidRPr="005C3FD8" w:rsidDel="008C4DB3" w:rsidRDefault="001862EB" w:rsidP="00A25B09">
      <w:pPr>
        <w:widowControl w:val="0"/>
        <w:autoSpaceDE w:val="0"/>
        <w:autoSpaceDN w:val="0"/>
        <w:adjustRightInd w:val="0"/>
        <w:spacing w:before="120" w:afterLines="60" w:after="144" w:line="360" w:lineRule="auto"/>
        <w:ind w:right="-4"/>
        <w:jc w:val="both"/>
        <w:rPr>
          <w:del w:id="277" w:author="QVM0161195" w:date="2021-01-26T17:21:00Z"/>
          <w:b/>
          <w:noProof/>
          <w:sz w:val="26"/>
          <w:szCs w:val="26"/>
          <w:lang w:val="vi-VN"/>
        </w:rPr>
      </w:pPr>
      <w:del w:id="278" w:author="QVM0161195" w:date="2021-01-26T17:21:00Z">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b/>
            <w:noProof/>
            <w:sz w:val="26"/>
            <w:szCs w:val="26"/>
            <w:lang w:val="vi-VN"/>
          </w:rPr>
          <w:delText>Học viên thực hiện Luận văn</w:delText>
        </w:r>
      </w:del>
    </w:p>
    <w:p w14:paraId="1F30B670" w14:textId="6EDFA07D" w:rsidR="0049689E" w:rsidRPr="005C3FD8" w:rsidDel="008C4DB3" w:rsidRDefault="001862EB" w:rsidP="00A25B09">
      <w:pPr>
        <w:widowControl w:val="0"/>
        <w:autoSpaceDE w:val="0"/>
        <w:autoSpaceDN w:val="0"/>
        <w:adjustRightInd w:val="0"/>
        <w:spacing w:before="120" w:afterLines="60" w:after="144" w:line="360" w:lineRule="auto"/>
        <w:ind w:right="-4"/>
        <w:jc w:val="both"/>
        <w:rPr>
          <w:del w:id="279" w:author="QVM0161195" w:date="2021-01-26T17:21:00Z"/>
          <w:i/>
          <w:noProof/>
          <w:sz w:val="26"/>
          <w:szCs w:val="26"/>
          <w:lang w:val="vi-VN"/>
        </w:rPr>
      </w:pPr>
      <w:del w:id="280" w:author="QVM0161195" w:date="2021-01-26T17:21:00Z">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noProof/>
            <w:sz w:val="26"/>
            <w:szCs w:val="26"/>
            <w:lang w:val="vi-VN"/>
          </w:rPr>
          <w:tab/>
        </w:r>
        <w:r w:rsidRPr="005C3FD8" w:rsidDel="008C4DB3">
          <w:rPr>
            <w:i/>
            <w:noProof/>
            <w:sz w:val="26"/>
            <w:szCs w:val="26"/>
            <w:lang w:val="vi-VN"/>
          </w:rPr>
          <w:delText xml:space="preserve">        </w:delText>
        </w:r>
      </w:del>
    </w:p>
    <w:p w14:paraId="2AD3AFBF" w14:textId="141CBC85" w:rsidR="001862EB" w:rsidRPr="005C3FD8" w:rsidDel="008C4DB3" w:rsidRDefault="001862EB" w:rsidP="00A25B09">
      <w:pPr>
        <w:widowControl w:val="0"/>
        <w:autoSpaceDE w:val="0"/>
        <w:autoSpaceDN w:val="0"/>
        <w:adjustRightInd w:val="0"/>
        <w:spacing w:before="120" w:afterLines="60" w:after="144" w:line="360" w:lineRule="auto"/>
        <w:ind w:right="-4"/>
        <w:jc w:val="both"/>
        <w:rPr>
          <w:del w:id="281" w:author="QVM0161195" w:date="2021-01-26T17:21:00Z"/>
          <w:i/>
          <w:noProof/>
          <w:sz w:val="26"/>
          <w:szCs w:val="26"/>
          <w:lang w:val="vi-VN"/>
        </w:rPr>
      </w:pPr>
    </w:p>
    <w:p w14:paraId="1609E9B0" w14:textId="159D3B85" w:rsidR="0049689E" w:rsidRPr="005C3FD8" w:rsidDel="008C4DB3" w:rsidRDefault="0049689E" w:rsidP="00A25B09">
      <w:pPr>
        <w:widowControl w:val="0"/>
        <w:autoSpaceDE w:val="0"/>
        <w:autoSpaceDN w:val="0"/>
        <w:adjustRightInd w:val="0"/>
        <w:spacing w:before="120" w:afterLines="60" w:after="144" w:line="360" w:lineRule="auto"/>
        <w:ind w:left="5040" w:right="-4" w:firstLine="720"/>
        <w:jc w:val="both"/>
        <w:rPr>
          <w:del w:id="282" w:author="QVM0161195" w:date="2021-01-26T17:21:00Z"/>
          <w:b/>
          <w:noProof/>
          <w:sz w:val="26"/>
          <w:szCs w:val="26"/>
          <w:lang w:val="vi-VN"/>
        </w:rPr>
      </w:pPr>
      <w:del w:id="283" w:author="QVM0161195" w:date="2021-01-26T17:21:00Z">
        <w:r w:rsidRPr="005C3FD8" w:rsidDel="008C4DB3">
          <w:rPr>
            <w:b/>
            <w:noProof/>
            <w:sz w:val="26"/>
            <w:szCs w:val="26"/>
            <w:lang w:val="vi-VN"/>
          </w:rPr>
          <w:delText>Võ Minh Quân</w:delText>
        </w:r>
      </w:del>
    </w:p>
    <w:p w14:paraId="1556BA5D" w14:textId="4C012985" w:rsidR="001862EB" w:rsidRPr="005C3FD8" w:rsidDel="008C4DB3" w:rsidRDefault="001862EB" w:rsidP="00FE75DA">
      <w:pPr>
        <w:widowControl w:val="0"/>
        <w:autoSpaceDE w:val="0"/>
        <w:autoSpaceDN w:val="0"/>
        <w:adjustRightInd w:val="0"/>
        <w:spacing w:before="60" w:afterLines="60" w:after="144" w:line="360" w:lineRule="auto"/>
        <w:ind w:right="-4"/>
        <w:jc w:val="both"/>
        <w:rPr>
          <w:del w:id="284" w:author="QVM0161195" w:date="2021-01-26T17:21:00Z"/>
          <w:i/>
          <w:noProof/>
          <w:sz w:val="26"/>
          <w:szCs w:val="26"/>
          <w:lang w:val="vi-VN"/>
        </w:rPr>
      </w:pPr>
    </w:p>
    <w:p w14:paraId="3B3848D1" w14:textId="63A2A2BD" w:rsidR="001862EB" w:rsidRPr="005C3FD8" w:rsidDel="008C4DB3" w:rsidRDefault="001862EB" w:rsidP="00FE75DA">
      <w:pPr>
        <w:widowControl w:val="0"/>
        <w:autoSpaceDE w:val="0"/>
        <w:autoSpaceDN w:val="0"/>
        <w:adjustRightInd w:val="0"/>
        <w:spacing w:before="60" w:afterLines="60" w:after="144" w:line="360" w:lineRule="auto"/>
        <w:ind w:right="-4"/>
        <w:jc w:val="both"/>
        <w:rPr>
          <w:del w:id="285" w:author="QVM0161195" w:date="2021-01-26T17:21:00Z"/>
          <w:noProof/>
          <w:sz w:val="26"/>
          <w:szCs w:val="26"/>
          <w:lang w:val="vi-VN"/>
        </w:rPr>
      </w:pPr>
    </w:p>
    <w:p w14:paraId="794E5B41" w14:textId="714A1B2D" w:rsidR="001862EB" w:rsidRPr="005C3FD8" w:rsidDel="008C4DB3" w:rsidRDefault="001862EB" w:rsidP="00FE75DA">
      <w:pPr>
        <w:widowControl w:val="0"/>
        <w:autoSpaceDE w:val="0"/>
        <w:autoSpaceDN w:val="0"/>
        <w:adjustRightInd w:val="0"/>
        <w:spacing w:before="60" w:afterLines="60" w:after="144" w:line="360" w:lineRule="auto"/>
        <w:ind w:right="-4"/>
        <w:jc w:val="both"/>
        <w:rPr>
          <w:del w:id="286" w:author="QVM0161195" w:date="2021-01-26T17:21:00Z"/>
          <w:noProof/>
          <w:sz w:val="26"/>
          <w:szCs w:val="26"/>
          <w:lang w:val="vi-VN"/>
        </w:rPr>
      </w:pPr>
    </w:p>
    <w:p w14:paraId="4E0FCAF1" w14:textId="43018A7A" w:rsidR="001862EB" w:rsidRPr="005C3FD8" w:rsidDel="008C4DB3" w:rsidRDefault="001862EB" w:rsidP="00FE75DA">
      <w:pPr>
        <w:widowControl w:val="0"/>
        <w:autoSpaceDE w:val="0"/>
        <w:autoSpaceDN w:val="0"/>
        <w:adjustRightInd w:val="0"/>
        <w:spacing w:before="60" w:afterLines="60" w:after="144" w:line="360" w:lineRule="auto"/>
        <w:ind w:right="-4"/>
        <w:jc w:val="both"/>
        <w:rPr>
          <w:del w:id="287" w:author="QVM0161195" w:date="2021-01-26T17:21:00Z"/>
          <w:i/>
          <w:noProof/>
          <w:sz w:val="26"/>
          <w:szCs w:val="26"/>
          <w:lang w:val="vi-VN"/>
        </w:rPr>
      </w:pPr>
    </w:p>
    <w:p w14:paraId="4EE962FB" w14:textId="2D2A5133" w:rsidR="001862EB" w:rsidRPr="005C3FD8" w:rsidDel="008C4DB3" w:rsidRDefault="001862EB" w:rsidP="00FE75DA">
      <w:pPr>
        <w:widowControl w:val="0"/>
        <w:autoSpaceDE w:val="0"/>
        <w:autoSpaceDN w:val="0"/>
        <w:adjustRightInd w:val="0"/>
        <w:spacing w:before="60" w:afterLines="60" w:after="144" w:line="360" w:lineRule="auto"/>
        <w:ind w:right="-4"/>
        <w:jc w:val="both"/>
        <w:rPr>
          <w:del w:id="288" w:author="QVM0161195" w:date="2021-01-26T17:21:00Z"/>
          <w:i/>
          <w:noProof/>
          <w:sz w:val="26"/>
          <w:szCs w:val="26"/>
          <w:lang w:val="vi-VN"/>
        </w:rPr>
      </w:pPr>
    </w:p>
    <w:p w14:paraId="6A871272" w14:textId="4B79D410" w:rsidR="001862EB" w:rsidRPr="005C3FD8" w:rsidDel="008C4DB3" w:rsidRDefault="001862EB" w:rsidP="00FE75DA">
      <w:pPr>
        <w:widowControl w:val="0"/>
        <w:autoSpaceDE w:val="0"/>
        <w:autoSpaceDN w:val="0"/>
        <w:adjustRightInd w:val="0"/>
        <w:spacing w:before="60" w:afterLines="60" w:after="144" w:line="360" w:lineRule="auto"/>
        <w:ind w:right="-4"/>
        <w:jc w:val="both"/>
        <w:rPr>
          <w:del w:id="289" w:author="QVM0161195" w:date="2021-01-26T17:21:00Z"/>
          <w:i/>
          <w:noProof/>
          <w:sz w:val="26"/>
          <w:szCs w:val="26"/>
          <w:lang w:val="vi-VN"/>
        </w:rPr>
      </w:pPr>
    </w:p>
    <w:p w14:paraId="5ADB8265" w14:textId="1BC94F0B" w:rsidR="001862EB" w:rsidRPr="005C3FD8" w:rsidDel="008C4DB3" w:rsidRDefault="001862EB" w:rsidP="00FE75DA">
      <w:pPr>
        <w:widowControl w:val="0"/>
        <w:autoSpaceDE w:val="0"/>
        <w:autoSpaceDN w:val="0"/>
        <w:adjustRightInd w:val="0"/>
        <w:spacing w:before="60" w:afterLines="60" w:after="144" w:line="360" w:lineRule="auto"/>
        <w:ind w:right="-4"/>
        <w:jc w:val="both"/>
        <w:rPr>
          <w:del w:id="290" w:author="QVM0161195" w:date="2021-01-26T17:21:00Z"/>
          <w:i/>
          <w:noProof/>
          <w:sz w:val="26"/>
          <w:szCs w:val="26"/>
          <w:lang w:val="vi-VN"/>
        </w:rPr>
      </w:pPr>
    </w:p>
    <w:p w14:paraId="32263482" w14:textId="14EA1BAF" w:rsidR="001862EB" w:rsidRPr="005C3FD8" w:rsidDel="008C4DB3" w:rsidRDefault="001862EB" w:rsidP="00FE75DA">
      <w:pPr>
        <w:widowControl w:val="0"/>
        <w:autoSpaceDE w:val="0"/>
        <w:autoSpaceDN w:val="0"/>
        <w:adjustRightInd w:val="0"/>
        <w:spacing w:before="60" w:afterLines="60" w:after="144" w:line="360" w:lineRule="auto"/>
        <w:ind w:right="-4"/>
        <w:jc w:val="both"/>
        <w:rPr>
          <w:del w:id="291" w:author="QVM0161195" w:date="2021-01-26T17:21:00Z"/>
          <w:i/>
          <w:noProof/>
          <w:sz w:val="26"/>
          <w:szCs w:val="26"/>
          <w:lang w:val="vi-VN"/>
        </w:rPr>
      </w:pPr>
    </w:p>
    <w:p w14:paraId="7EB93491" w14:textId="7434D55F" w:rsidR="001862EB" w:rsidRPr="005C3FD8" w:rsidDel="008C4DB3" w:rsidRDefault="001862EB" w:rsidP="00FE75DA">
      <w:pPr>
        <w:widowControl w:val="0"/>
        <w:autoSpaceDE w:val="0"/>
        <w:autoSpaceDN w:val="0"/>
        <w:adjustRightInd w:val="0"/>
        <w:spacing w:before="60" w:afterLines="60" w:after="144" w:line="360" w:lineRule="auto"/>
        <w:ind w:right="-4"/>
        <w:jc w:val="both"/>
        <w:rPr>
          <w:del w:id="292" w:author="QVM0161195" w:date="2021-01-26T17:21:00Z"/>
          <w:i/>
          <w:noProof/>
          <w:sz w:val="26"/>
          <w:szCs w:val="26"/>
          <w:lang w:val="vi-VN"/>
        </w:rPr>
      </w:pPr>
    </w:p>
    <w:p w14:paraId="22229A9C" w14:textId="29EAA4AF" w:rsidR="001862EB" w:rsidRPr="005C3FD8" w:rsidDel="008C4DB3" w:rsidRDefault="001862EB" w:rsidP="00FE75DA">
      <w:pPr>
        <w:widowControl w:val="0"/>
        <w:autoSpaceDE w:val="0"/>
        <w:autoSpaceDN w:val="0"/>
        <w:adjustRightInd w:val="0"/>
        <w:spacing w:before="60" w:afterLines="60" w:after="144" w:line="360" w:lineRule="auto"/>
        <w:ind w:right="-4"/>
        <w:jc w:val="both"/>
        <w:rPr>
          <w:del w:id="293" w:author="QVM0161195" w:date="2021-01-26T17:21:00Z"/>
          <w:i/>
          <w:noProof/>
          <w:sz w:val="26"/>
          <w:szCs w:val="26"/>
          <w:lang w:val="vi-VN"/>
        </w:rPr>
      </w:pPr>
    </w:p>
    <w:p w14:paraId="249216EF" w14:textId="4397F464" w:rsidR="000C1442" w:rsidRPr="005C3FD8" w:rsidDel="008C4DB3" w:rsidRDefault="000C1442">
      <w:pPr>
        <w:rPr>
          <w:del w:id="294" w:author="QVM0161195" w:date="2021-01-26T17:21:00Z"/>
          <w:b/>
          <w:bCs/>
          <w:noProof/>
          <w:color w:val="000000"/>
          <w:spacing w:val="-4"/>
          <w:kern w:val="32"/>
          <w:sz w:val="32"/>
          <w:szCs w:val="32"/>
          <w:lang w:val="vi-VN"/>
        </w:rPr>
      </w:pPr>
      <w:del w:id="295" w:author="QVM0161195" w:date="2021-01-26T17:21:00Z">
        <w:r w:rsidRPr="005C3FD8" w:rsidDel="008C4DB3">
          <w:rPr>
            <w:noProof/>
            <w:color w:val="000000"/>
            <w:spacing w:val="-4"/>
            <w:lang w:val="vi-VN"/>
          </w:rPr>
          <w:br w:type="page"/>
        </w:r>
      </w:del>
    </w:p>
    <w:p w14:paraId="13869483" w14:textId="6DEAA9B8" w:rsidR="001862EB" w:rsidRPr="005C3FD8" w:rsidDel="008C4DB3" w:rsidRDefault="00E94154" w:rsidP="003E2D35">
      <w:pPr>
        <w:pStyle w:val="Heading1"/>
        <w:spacing w:line="360" w:lineRule="auto"/>
        <w:jc w:val="center"/>
        <w:rPr>
          <w:del w:id="296" w:author="QVM0161195" w:date="2021-01-26T17:21:00Z"/>
          <w:rFonts w:ascii="Times New Roman" w:hAnsi="Times New Roman"/>
          <w:noProof/>
          <w:color w:val="000000"/>
          <w:spacing w:val="-4"/>
          <w:lang w:val="vi-VN"/>
        </w:rPr>
      </w:pPr>
      <w:bookmarkStart w:id="297" w:name="_Toc61985788"/>
      <w:del w:id="298" w:author="QVM0161195" w:date="2021-01-26T17:21:00Z">
        <w:r w:rsidRPr="005C3FD8" w:rsidDel="008C4DB3">
          <w:rPr>
            <w:rFonts w:ascii="Times New Roman" w:hAnsi="Times New Roman"/>
            <w:noProof/>
            <w:color w:val="000000"/>
            <w:spacing w:val="-4"/>
            <w:lang w:val="vi-VN"/>
          </w:rPr>
          <w:delText>LỜI CẢ</w:delText>
        </w:r>
        <w:r w:rsidR="001862EB" w:rsidRPr="005C3FD8" w:rsidDel="008C4DB3">
          <w:rPr>
            <w:rFonts w:ascii="Times New Roman" w:hAnsi="Times New Roman"/>
            <w:noProof/>
            <w:color w:val="000000"/>
            <w:spacing w:val="-4"/>
            <w:lang w:val="vi-VN"/>
          </w:rPr>
          <w:delText>M ƠN</w:delText>
        </w:r>
        <w:bookmarkEnd w:id="297"/>
      </w:del>
    </w:p>
    <w:p w14:paraId="2CFC1638" w14:textId="74E20577" w:rsidR="00E94154" w:rsidRPr="005C3FD8" w:rsidDel="008C4DB3" w:rsidRDefault="00E94154" w:rsidP="003E2D35">
      <w:pPr>
        <w:spacing w:line="360" w:lineRule="auto"/>
        <w:ind w:firstLine="284"/>
        <w:jc w:val="both"/>
        <w:rPr>
          <w:del w:id="299" w:author="QVM0161195" w:date="2021-01-26T17:21:00Z"/>
          <w:b/>
          <w:bCs/>
          <w:noProof/>
          <w:sz w:val="26"/>
          <w:szCs w:val="26"/>
          <w:lang w:val="vi-VN"/>
        </w:rPr>
      </w:pPr>
      <w:del w:id="300" w:author="QVM0161195" w:date="2021-01-26T17:21:00Z">
        <w:r w:rsidRPr="005C3FD8" w:rsidDel="008C4DB3">
          <w:rPr>
            <w:noProof/>
            <w:sz w:val="26"/>
            <w:szCs w:val="26"/>
            <w:lang w:val="vi-VN"/>
          </w:rPr>
          <w:delText xml:space="preserve">Trải qua một thời gian dài tìm hiểu và nỗ lực nghiên cứu cuối cùng tôi đã hoàn thành được luận văn thạc sĩ với đề tài: </w:delText>
        </w:r>
        <w:r w:rsidRPr="005C3FD8" w:rsidDel="008C4DB3">
          <w:rPr>
            <w:b/>
            <w:i/>
            <w:noProof/>
            <w:sz w:val="26"/>
            <w:szCs w:val="26"/>
            <w:lang w:val="vi-VN"/>
          </w:rPr>
          <w:delText>“</w:delText>
        </w:r>
        <w:r w:rsidRPr="005C3FD8" w:rsidDel="008C4DB3">
          <w:rPr>
            <w:b/>
            <w:bCs/>
            <w:noProof/>
            <w:sz w:val="26"/>
            <w:szCs w:val="26"/>
            <w:lang w:val="vi-VN"/>
          </w:rPr>
          <w:delText>Ứng dụng khai thác dữ liệu vào lĩnh vực giáo dục</w:delText>
        </w:r>
        <w:r w:rsidRPr="005C3FD8" w:rsidDel="008C4DB3">
          <w:rPr>
            <w:b/>
            <w:i/>
            <w:noProof/>
            <w:sz w:val="26"/>
            <w:szCs w:val="26"/>
            <w:lang w:val="vi-VN"/>
          </w:rPr>
          <w:delText>”.</w:delText>
        </w:r>
      </w:del>
    </w:p>
    <w:p w14:paraId="5DED37C3" w14:textId="0A0EBF3E" w:rsidR="00E94154" w:rsidRPr="005C3FD8" w:rsidDel="008C4DB3" w:rsidRDefault="00E94154">
      <w:pPr>
        <w:spacing w:before="120" w:line="360" w:lineRule="auto"/>
        <w:ind w:firstLine="284"/>
        <w:jc w:val="both"/>
        <w:rPr>
          <w:del w:id="301" w:author="QVM0161195" w:date="2021-01-26T17:21:00Z"/>
          <w:noProof/>
          <w:sz w:val="26"/>
          <w:szCs w:val="26"/>
          <w:lang w:val="vi-VN"/>
        </w:rPr>
      </w:pPr>
      <w:del w:id="302" w:author="QVM0161195" w:date="2021-01-26T17:21:00Z">
        <w:r w:rsidRPr="005C3FD8" w:rsidDel="008C4DB3">
          <w:rPr>
            <w:noProof/>
            <w:sz w:val="26"/>
            <w:szCs w:val="26"/>
            <w:lang w:val="vi-VN"/>
          </w:rPr>
          <w:delText>Để hoàn thành luận văn thạc sĩ này, lời đầu tiên tôi xin chân thành cảm ơn quý thầy/cô khoa Công nghệ thông tin trường Đại Học Công Nghệ TP</w:delText>
        </w:r>
        <w:r w:rsidR="006424CE" w:rsidRPr="005C3FD8" w:rsidDel="008C4DB3">
          <w:rPr>
            <w:noProof/>
            <w:sz w:val="26"/>
            <w:szCs w:val="26"/>
            <w:lang w:val="vi-VN"/>
          </w:rPr>
          <w:delText>.</w:delText>
        </w:r>
        <w:r w:rsidRPr="005C3FD8" w:rsidDel="008C4DB3">
          <w:rPr>
            <w:noProof/>
            <w:sz w:val="26"/>
            <w:szCs w:val="26"/>
            <w:lang w:val="vi-VN"/>
          </w:rPr>
          <w:delText xml:space="preserve"> H</w:delText>
        </w:r>
        <w:r w:rsidR="006424CE" w:rsidRPr="005C3FD8" w:rsidDel="008C4DB3">
          <w:rPr>
            <w:noProof/>
            <w:sz w:val="26"/>
            <w:szCs w:val="26"/>
            <w:lang w:val="vi-VN"/>
          </w:rPr>
          <w:delText xml:space="preserve">ồ </w:delText>
        </w:r>
        <w:r w:rsidRPr="005C3FD8" w:rsidDel="008C4DB3">
          <w:rPr>
            <w:noProof/>
            <w:sz w:val="26"/>
            <w:szCs w:val="26"/>
            <w:lang w:val="vi-VN"/>
          </w:rPr>
          <w:delText>C</w:delText>
        </w:r>
        <w:r w:rsidR="006424CE" w:rsidRPr="005C3FD8" w:rsidDel="008C4DB3">
          <w:rPr>
            <w:noProof/>
            <w:sz w:val="26"/>
            <w:szCs w:val="26"/>
            <w:lang w:val="vi-VN"/>
          </w:rPr>
          <w:delText xml:space="preserve">hí </w:delText>
        </w:r>
        <w:r w:rsidRPr="005C3FD8" w:rsidDel="008C4DB3">
          <w:rPr>
            <w:noProof/>
            <w:sz w:val="26"/>
            <w:szCs w:val="26"/>
            <w:lang w:val="vi-VN"/>
          </w:rPr>
          <w:delText>M</w:delText>
        </w:r>
        <w:r w:rsidR="006424CE" w:rsidRPr="005C3FD8" w:rsidDel="008C4DB3">
          <w:rPr>
            <w:noProof/>
            <w:sz w:val="26"/>
            <w:szCs w:val="26"/>
            <w:lang w:val="vi-VN"/>
          </w:rPr>
          <w:delText>inh</w:delText>
        </w:r>
        <w:r w:rsidRPr="005C3FD8" w:rsidDel="008C4DB3">
          <w:rPr>
            <w:noProof/>
            <w:sz w:val="26"/>
            <w:szCs w:val="26"/>
            <w:lang w:val="vi-VN"/>
          </w:rPr>
          <w:delTex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delText>
        </w:r>
      </w:del>
    </w:p>
    <w:p w14:paraId="70811060" w14:textId="6E1360F7" w:rsidR="00E94154" w:rsidRPr="005C3FD8" w:rsidDel="008C4DB3" w:rsidRDefault="00E94154">
      <w:pPr>
        <w:spacing w:before="120" w:line="360" w:lineRule="auto"/>
        <w:ind w:firstLine="284"/>
        <w:jc w:val="both"/>
        <w:rPr>
          <w:del w:id="303" w:author="QVM0161195" w:date="2021-01-26T17:21:00Z"/>
          <w:noProof/>
          <w:sz w:val="26"/>
          <w:szCs w:val="26"/>
          <w:lang w:val="vi-VN"/>
        </w:rPr>
      </w:pPr>
      <w:del w:id="304" w:author="QVM0161195" w:date="2021-01-26T17:21:00Z">
        <w:r w:rsidRPr="005C3FD8" w:rsidDel="008C4DB3">
          <w:rPr>
            <w:noProof/>
            <w:sz w:val="26"/>
            <w:szCs w:val="26"/>
            <w:lang w:val="vi-VN"/>
          </w:rPr>
          <w:delText xml:space="preserve">Và đặc biệt </w:delText>
        </w:r>
        <w:r w:rsidR="00A627D5" w:rsidRPr="005C3FD8" w:rsidDel="008C4DB3">
          <w:rPr>
            <w:noProof/>
            <w:sz w:val="26"/>
            <w:szCs w:val="26"/>
            <w:lang w:val="vi-VN"/>
          </w:rPr>
          <w:delText>tôi</w:delText>
        </w:r>
        <w:r w:rsidRPr="005C3FD8" w:rsidDel="008C4DB3">
          <w:rPr>
            <w:noProof/>
            <w:sz w:val="26"/>
            <w:szCs w:val="26"/>
            <w:lang w:val="vi-VN"/>
          </w:rPr>
          <w:delText xml:space="preserve"> xin gửi một lời cảm ơn sâu sắc đến </w:delText>
        </w:r>
        <w:r w:rsidR="003302BA" w:rsidRPr="005C3FD8" w:rsidDel="008C4DB3">
          <w:rPr>
            <w:b/>
            <w:i/>
            <w:noProof/>
            <w:sz w:val="26"/>
            <w:szCs w:val="26"/>
            <w:lang w:val="vi-VN"/>
          </w:rPr>
          <w:delText xml:space="preserve">TS. </w:delText>
        </w:r>
        <w:r w:rsidRPr="005C3FD8" w:rsidDel="008C4DB3">
          <w:rPr>
            <w:b/>
            <w:i/>
            <w:noProof/>
            <w:sz w:val="26"/>
            <w:szCs w:val="26"/>
            <w:lang w:val="vi-VN"/>
          </w:rPr>
          <w:delText>Lê Thị Ngọc Thơ</w:delText>
        </w:r>
        <w:r w:rsidRPr="005C3FD8" w:rsidDel="008C4DB3">
          <w:rPr>
            <w:noProof/>
            <w:sz w:val="26"/>
            <w:szCs w:val="26"/>
            <w:lang w:val="vi-VN"/>
          </w:rPr>
          <w:delText>, cô đã là người trực tiếp hướng dẫn tôi trong suốt quá trình học tập và nghiên cứu xây dựng luận</w:delText>
        </w:r>
        <w:r w:rsidR="004C7880" w:rsidRPr="005C3FD8" w:rsidDel="008C4DB3">
          <w:rPr>
            <w:noProof/>
            <w:sz w:val="26"/>
            <w:szCs w:val="26"/>
            <w:lang w:val="vi-VN"/>
          </w:rPr>
          <w:delText xml:space="preserve"> này</w:delText>
        </w:r>
        <w:r w:rsidRPr="005C3FD8" w:rsidDel="008C4DB3">
          <w:rPr>
            <w:noProof/>
            <w:sz w:val="26"/>
            <w:szCs w:val="26"/>
            <w:lang w:val="vi-VN"/>
          </w:rPr>
          <w:delText>. Cô đã tận tình quan tâm, giúp đỡ tôi trong quá trình học tập, giải đáp những thắc mắc kịp thời và rõ ràng trong</w:delText>
        </w:r>
        <w:r w:rsidR="004C7880" w:rsidRPr="005C3FD8" w:rsidDel="008C4DB3">
          <w:rPr>
            <w:noProof/>
            <w:sz w:val="26"/>
            <w:szCs w:val="26"/>
            <w:lang w:val="vi-VN"/>
          </w:rPr>
          <w:delText xml:space="preserve"> suốt </w:delText>
        </w:r>
        <w:r w:rsidRPr="005C3FD8" w:rsidDel="008C4DB3">
          <w:rPr>
            <w:noProof/>
            <w:sz w:val="26"/>
            <w:szCs w:val="26"/>
            <w:lang w:val="vi-VN"/>
          </w:rPr>
          <w:delText>quá trình làm luận văn. Nhờ đó tôi mới có thể hoàn thành được luận văn này theo kịp tiến độ.</w:delText>
        </w:r>
      </w:del>
    </w:p>
    <w:p w14:paraId="225E193B" w14:textId="02917AEA" w:rsidR="005B2C0C" w:rsidRPr="005C3FD8" w:rsidDel="008C4DB3" w:rsidRDefault="005B2C0C">
      <w:pPr>
        <w:spacing w:before="120" w:line="360" w:lineRule="auto"/>
        <w:ind w:firstLine="284"/>
        <w:jc w:val="both"/>
        <w:rPr>
          <w:del w:id="305" w:author="QVM0161195" w:date="2021-01-26T17:21:00Z"/>
          <w:noProof/>
          <w:sz w:val="26"/>
          <w:szCs w:val="26"/>
          <w:lang w:val="vi-VN"/>
        </w:rPr>
      </w:pPr>
      <w:del w:id="306" w:author="QVM0161195" w:date="2021-01-26T17:21:00Z">
        <w:r w:rsidRPr="005C3FD8" w:rsidDel="008C4DB3">
          <w:rPr>
            <w:noProof/>
            <w:sz w:val="26"/>
            <w:szCs w:val="26"/>
            <w:lang w:val="vi-VN"/>
          </w:rPr>
          <w:delText xml:space="preserve">Tôi xin cảm ơn tập thể lớp 17SCT21, </w:delText>
        </w:r>
        <w:r w:rsidR="00037FD0" w:rsidRPr="005C3FD8" w:rsidDel="008C4DB3">
          <w:rPr>
            <w:noProof/>
            <w:sz w:val="26"/>
            <w:szCs w:val="26"/>
            <w:lang w:val="vi-VN"/>
          </w:rPr>
          <w:delText xml:space="preserve">Trường </w:delText>
        </w:r>
        <w:r w:rsidRPr="005C3FD8" w:rsidDel="008C4DB3">
          <w:rPr>
            <w:noProof/>
            <w:sz w:val="26"/>
            <w:szCs w:val="26"/>
            <w:lang w:val="vi-VN"/>
          </w:rPr>
          <w:delText xml:space="preserve">Đại học Công nghệ TP. Hồ Chí Minh đã cung cấp, hỗ trợ nguồn tài liệu, </w:delText>
        </w:r>
        <w:r w:rsidR="004C33BD" w:rsidRPr="005C3FD8" w:rsidDel="008C4DB3">
          <w:rPr>
            <w:noProof/>
            <w:sz w:val="26"/>
            <w:szCs w:val="26"/>
            <w:lang w:val="vi-VN"/>
          </w:rPr>
          <w:delText xml:space="preserve">và </w:delText>
        </w:r>
        <w:r w:rsidRPr="005C3FD8" w:rsidDel="008C4DB3">
          <w:rPr>
            <w:noProof/>
            <w:sz w:val="26"/>
            <w:szCs w:val="26"/>
            <w:lang w:val="vi-VN"/>
          </w:rPr>
          <w:delText>đóng góp ý kiến trong quá trình học tập nghiên cứu luận văn này.</w:delText>
        </w:r>
      </w:del>
    </w:p>
    <w:p w14:paraId="0EFAA4B5" w14:textId="1A703FA6" w:rsidR="00E94154" w:rsidRPr="005C3FD8" w:rsidDel="008C4DB3" w:rsidRDefault="00E94154">
      <w:pPr>
        <w:spacing w:before="120" w:line="360" w:lineRule="auto"/>
        <w:ind w:firstLine="284"/>
        <w:jc w:val="both"/>
        <w:rPr>
          <w:del w:id="307" w:author="QVM0161195" w:date="2021-01-26T17:21:00Z"/>
          <w:noProof/>
          <w:sz w:val="26"/>
          <w:szCs w:val="26"/>
          <w:lang w:val="vi-VN"/>
        </w:rPr>
      </w:pPr>
      <w:del w:id="308" w:author="QVM0161195" w:date="2021-01-26T17:21:00Z">
        <w:r w:rsidRPr="005C3FD8" w:rsidDel="008C4DB3">
          <w:rPr>
            <w:noProof/>
            <w:sz w:val="26"/>
            <w:szCs w:val="26"/>
            <w:lang w:val="vi-VN"/>
          </w:rPr>
          <w:delText xml:space="preserve">Và cuối cùng cũng xin bày tỏ lòng biết ơn sâu sắc đến cha mẹ, những người đã sinh thành, dưỡng dục </w:delText>
        </w:r>
        <w:r w:rsidR="005B2C0C" w:rsidRPr="005C3FD8" w:rsidDel="008C4DB3">
          <w:rPr>
            <w:noProof/>
            <w:sz w:val="26"/>
            <w:szCs w:val="26"/>
            <w:lang w:val="vi-VN"/>
          </w:rPr>
          <w:delText xml:space="preserve">tôi </w:delText>
        </w:r>
        <w:r w:rsidRPr="005C3FD8" w:rsidDel="008C4DB3">
          <w:rPr>
            <w:noProof/>
            <w:sz w:val="26"/>
            <w:szCs w:val="26"/>
            <w:lang w:val="vi-VN"/>
          </w:rPr>
          <w:delText>nên người và tạo điều kiện để đạt được kết quả ngày hôm nay .</w:delText>
        </w:r>
      </w:del>
    </w:p>
    <w:p w14:paraId="408D770A" w14:textId="6C39D22D" w:rsidR="004C7880" w:rsidRPr="005C3FD8" w:rsidDel="008C4DB3" w:rsidRDefault="00E94154">
      <w:pPr>
        <w:spacing w:before="120" w:line="360" w:lineRule="auto"/>
        <w:ind w:firstLine="284"/>
        <w:jc w:val="both"/>
        <w:rPr>
          <w:del w:id="309" w:author="QVM0161195" w:date="2021-01-26T17:21:00Z"/>
          <w:noProof/>
          <w:sz w:val="26"/>
          <w:szCs w:val="26"/>
          <w:lang w:val="vi-VN"/>
        </w:rPr>
      </w:pPr>
      <w:del w:id="310" w:author="QVM0161195" w:date="2021-01-26T17:21:00Z">
        <w:r w:rsidRPr="005C3FD8" w:rsidDel="008C4DB3">
          <w:rPr>
            <w:noProof/>
            <w:sz w:val="26"/>
            <w:szCs w:val="26"/>
            <w:lang w:val="vi-VN"/>
          </w:rPr>
          <w:delText>Tuy có nhiều cố gắng trong quá trình thực hiện</w:delText>
        </w:r>
        <w:r w:rsidR="00BC235F" w:rsidRPr="005C3FD8" w:rsidDel="008C4DB3">
          <w:rPr>
            <w:noProof/>
            <w:sz w:val="26"/>
            <w:szCs w:val="26"/>
            <w:lang w:val="vi-VN"/>
          </w:rPr>
          <w:delText>,</w:delText>
        </w:r>
        <w:r w:rsidRPr="005C3FD8" w:rsidDel="008C4DB3">
          <w:rPr>
            <w:noProof/>
            <w:sz w:val="26"/>
            <w:szCs w:val="26"/>
            <w:lang w:val="vi-VN"/>
          </w:rPr>
          <w:delText xml:space="preserve"> khóa luận không thể tránh khỏi những thiếu sót, </w:delText>
        </w:r>
        <w:r w:rsidR="004C7880" w:rsidRPr="005C3FD8" w:rsidDel="008C4DB3">
          <w:rPr>
            <w:noProof/>
            <w:sz w:val="26"/>
            <w:szCs w:val="26"/>
            <w:lang w:val="vi-VN"/>
          </w:rPr>
          <w:delText>tôi</w:delText>
        </w:r>
        <w:r w:rsidRPr="005C3FD8" w:rsidDel="008C4DB3">
          <w:rPr>
            <w:noProof/>
            <w:sz w:val="26"/>
            <w:szCs w:val="26"/>
            <w:lang w:val="vi-VN"/>
          </w:rPr>
          <w:delText xml:space="preserve"> mong được sự góp ý </w:delText>
        </w:r>
        <w:r w:rsidR="004C7880" w:rsidRPr="005C3FD8" w:rsidDel="008C4DB3">
          <w:rPr>
            <w:noProof/>
            <w:sz w:val="26"/>
            <w:szCs w:val="26"/>
            <w:lang w:val="vi-VN"/>
          </w:rPr>
          <w:delText>từ quý</w:delText>
        </w:r>
        <w:r w:rsidRPr="005C3FD8" w:rsidDel="008C4DB3">
          <w:rPr>
            <w:noProof/>
            <w:sz w:val="26"/>
            <w:szCs w:val="26"/>
            <w:lang w:val="vi-VN"/>
          </w:rPr>
          <w:delText xml:space="preserve"> thầy cô cũng như tất cả bạn bè để đạt kết quả hoàn thiện hơn.</w:delText>
        </w:r>
      </w:del>
    </w:p>
    <w:p w14:paraId="0E1C98D2" w14:textId="0F8518C3" w:rsidR="007A6AC6" w:rsidRPr="005C3FD8" w:rsidDel="008C4DB3" w:rsidRDefault="00E94154">
      <w:pPr>
        <w:spacing w:before="120" w:line="360" w:lineRule="auto"/>
        <w:ind w:firstLine="284"/>
        <w:jc w:val="both"/>
        <w:rPr>
          <w:del w:id="311" w:author="QVM0161195" w:date="2021-01-26T17:21:00Z"/>
          <w:noProof/>
          <w:sz w:val="26"/>
          <w:szCs w:val="26"/>
          <w:lang w:val="vi-VN"/>
        </w:rPr>
      </w:pPr>
      <w:del w:id="312" w:author="QVM0161195" w:date="2021-01-26T17:21:00Z">
        <w:r w:rsidRPr="005C3FD8" w:rsidDel="008C4DB3">
          <w:rPr>
            <w:noProof/>
            <w:sz w:val="26"/>
            <w:szCs w:val="26"/>
            <w:lang w:val="vi-VN"/>
          </w:rPr>
          <w:delText xml:space="preserve">Một lần nữa </w:delText>
        </w:r>
        <w:r w:rsidR="004C7880" w:rsidRPr="005C3FD8" w:rsidDel="008C4DB3">
          <w:rPr>
            <w:noProof/>
            <w:sz w:val="26"/>
            <w:szCs w:val="26"/>
            <w:lang w:val="vi-VN"/>
          </w:rPr>
          <w:delText>tôi</w:delText>
        </w:r>
        <w:r w:rsidRPr="005C3FD8" w:rsidDel="008C4DB3">
          <w:rPr>
            <w:noProof/>
            <w:sz w:val="26"/>
            <w:szCs w:val="26"/>
            <w:lang w:val="vi-VN"/>
          </w:rPr>
          <w:delText xml:space="preserve"> xin chân thành cảm ơn.</w:delText>
        </w:r>
      </w:del>
    </w:p>
    <w:p w14:paraId="7A1F7020" w14:textId="0013B34E" w:rsidR="004C7880" w:rsidRPr="005C3FD8" w:rsidDel="008C4DB3" w:rsidRDefault="004C7880">
      <w:pPr>
        <w:widowControl w:val="0"/>
        <w:autoSpaceDE w:val="0"/>
        <w:autoSpaceDN w:val="0"/>
        <w:adjustRightInd w:val="0"/>
        <w:spacing w:before="60" w:afterLines="60" w:after="144" w:line="360" w:lineRule="auto"/>
        <w:ind w:left="5040" w:right="-4" w:firstLine="720"/>
        <w:jc w:val="both"/>
        <w:rPr>
          <w:del w:id="313" w:author="QVM0161195" w:date="2021-01-26T17:21:00Z"/>
          <w:b/>
          <w:noProof/>
          <w:sz w:val="26"/>
          <w:szCs w:val="26"/>
          <w:lang w:val="vi-VN"/>
        </w:rPr>
      </w:pPr>
    </w:p>
    <w:p w14:paraId="231D728A" w14:textId="3A02179B" w:rsidR="007A6AC6" w:rsidRPr="005C3FD8" w:rsidDel="008C4DB3" w:rsidRDefault="007A6AC6">
      <w:pPr>
        <w:widowControl w:val="0"/>
        <w:autoSpaceDE w:val="0"/>
        <w:autoSpaceDN w:val="0"/>
        <w:adjustRightInd w:val="0"/>
        <w:spacing w:before="60" w:afterLines="60" w:after="144" w:line="360" w:lineRule="auto"/>
        <w:ind w:left="5040" w:right="-4" w:firstLine="720"/>
        <w:jc w:val="both"/>
        <w:rPr>
          <w:del w:id="314" w:author="QVM0161195" w:date="2021-01-26T17:21:00Z"/>
          <w:b/>
          <w:noProof/>
          <w:sz w:val="26"/>
          <w:szCs w:val="26"/>
          <w:lang w:val="vi-VN"/>
        </w:rPr>
      </w:pPr>
      <w:del w:id="315" w:author="QVM0161195" w:date="2021-01-26T17:21:00Z">
        <w:r w:rsidRPr="005C3FD8" w:rsidDel="008C4DB3">
          <w:rPr>
            <w:b/>
            <w:noProof/>
            <w:sz w:val="26"/>
            <w:szCs w:val="26"/>
            <w:lang w:val="vi-VN"/>
          </w:rPr>
          <w:delText>Võ Minh Quân</w:delText>
        </w:r>
      </w:del>
    </w:p>
    <w:p w14:paraId="3BBFD5CD" w14:textId="7D506F63" w:rsidR="00FE75DA" w:rsidRPr="005C3FD8" w:rsidDel="008C4DB3" w:rsidRDefault="00FE75DA" w:rsidP="00FE75DA">
      <w:pPr>
        <w:widowControl w:val="0"/>
        <w:autoSpaceDE w:val="0"/>
        <w:autoSpaceDN w:val="0"/>
        <w:adjustRightInd w:val="0"/>
        <w:spacing w:line="360" w:lineRule="auto"/>
        <w:ind w:right="-6"/>
        <w:rPr>
          <w:del w:id="316" w:author="QVM0161195" w:date="2021-01-26T17:21:00Z"/>
          <w:noProof/>
          <w:color w:val="000000"/>
          <w:spacing w:val="-4"/>
          <w:sz w:val="26"/>
          <w:szCs w:val="26"/>
          <w:lang w:val="vi-VN"/>
        </w:rPr>
      </w:pPr>
    </w:p>
    <w:p w14:paraId="4979DFC1" w14:textId="2DC8FFE3" w:rsidR="00891DC7" w:rsidRPr="005C3FD8" w:rsidDel="008C4DB3" w:rsidRDefault="00891DC7">
      <w:pPr>
        <w:rPr>
          <w:del w:id="317" w:author="QVM0161195" w:date="2021-01-26T17:21:00Z"/>
          <w:b/>
          <w:bCs/>
          <w:noProof/>
          <w:color w:val="000000"/>
          <w:spacing w:val="-4"/>
          <w:kern w:val="32"/>
          <w:sz w:val="32"/>
          <w:szCs w:val="32"/>
          <w:lang w:val="vi-VN"/>
        </w:rPr>
      </w:pPr>
      <w:del w:id="318" w:author="QVM0161195" w:date="2021-01-26T17:21:00Z">
        <w:r w:rsidRPr="005C3FD8" w:rsidDel="008C4DB3">
          <w:rPr>
            <w:noProof/>
            <w:color w:val="000000"/>
            <w:spacing w:val="-4"/>
            <w:lang w:val="vi-VN"/>
          </w:rPr>
          <w:br w:type="page"/>
        </w:r>
      </w:del>
    </w:p>
    <w:p w14:paraId="6389D77D" w14:textId="082EFEA0" w:rsidR="001862EB" w:rsidRPr="005C3FD8" w:rsidDel="008C4DB3" w:rsidRDefault="001862EB" w:rsidP="00AC20DC">
      <w:pPr>
        <w:pStyle w:val="Heading1"/>
        <w:spacing w:before="120" w:line="360" w:lineRule="auto"/>
        <w:jc w:val="center"/>
        <w:rPr>
          <w:del w:id="319" w:author="QVM0161195" w:date="2021-01-26T17:21:00Z"/>
          <w:rFonts w:ascii="Times New Roman" w:hAnsi="Times New Roman"/>
          <w:noProof/>
          <w:color w:val="000000"/>
          <w:spacing w:val="-4"/>
          <w:lang w:val="vi-VN"/>
        </w:rPr>
      </w:pPr>
      <w:bookmarkStart w:id="320" w:name="_Toc61985789"/>
      <w:del w:id="321" w:author="QVM0161195" w:date="2021-01-26T17:21:00Z">
        <w:r w:rsidRPr="005C3FD8" w:rsidDel="008C4DB3">
          <w:rPr>
            <w:rFonts w:ascii="Times New Roman" w:hAnsi="Times New Roman"/>
            <w:noProof/>
            <w:color w:val="000000"/>
            <w:spacing w:val="-4"/>
            <w:lang w:val="vi-VN"/>
          </w:rPr>
          <w:delText>TÓM TẮT</w:delText>
        </w:r>
        <w:bookmarkEnd w:id="320"/>
      </w:del>
    </w:p>
    <w:p w14:paraId="1ADAA290" w14:textId="519F14F6" w:rsidR="00D23217" w:rsidRPr="005C3FD8" w:rsidDel="008C4DB3" w:rsidRDefault="00D23217">
      <w:pPr>
        <w:spacing w:before="120" w:line="360" w:lineRule="auto"/>
        <w:ind w:firstLine="360"/>
        <w:jc w:val="both"/>
        <w:rPr>
          <w:del w:id="322" w:author="QVM0161195" w:date="2021-01-26T17:21:00Z"/>
          <w:noProof/>
          <w:sz w:val="26"/>
          <w:szCs w:val="26"/>
          <w:lang w:val="vi-VN"/>
        </w:rPr>
      </w:pPr>
      <w:del w:id="323" w:author="QVM0161195" w:date="2021-01-26T17:21:00Z">
        <w:r w:rsidRPr="005C3FD8" w:rsidDel="008C4DB3">
          <w:rPr>
            <w:noProof/>
            <w:sz w:val="26"/>
            <w:szCs w:val="26"/>
            <w:lang w:val="vi-VN"/>
          </w:rPr>
          <w:delText>Ngày nay</w:delText>
        </w:r>
        <w:r w:rsidR="00741269" w:rsidRPr="005C3FD8" w:rsidDel="008C4DB3">
          <w:rPr>
            <w:noProof/>
            <w:sz w:val="26"/>
            <w:szCs w:val="26"/>
            <w:lang w:val="vi-VN"/>
          </w:rPr>
          <w:delText xml:space="preserve">, </w:delText>
        </w:r>
        <w:r w:rsidRPr="005C3FD8" w:rsidDel="008C4DB3">
          <w:rPr>
            <w:noProof/>
            <w:sz w:val="26"/>
            <w:szCs w:val="26"/>
            <w:lang w:val="vi-VN"/>
          </w:rPr>
          <w:delText xml:space="preserve">sự phát triển mạnh mẽ của công nghệ </w:delText>
        </w:r>
        <w:r w:rsidR="000345FC" w:rsidRPr="005C3FD8" w:rsidDel="008C4DB3">
          <w:rPr>
            <w:noProof/>
            <w:sz w:val="26"/>
            <w:szCs w:val="26"/>
            <w:lang w:val="vi-VN"/>
          </w:rPr>
          <w:delText xml:space="preserve">và </w:delText>
        </w:r>
        <w:r w:rsidR="00741269" w:rsidRPr="005C3FD8" w:rsidDel="008C4DB3">
          <w:rPr>
            <w:noProof/>
            <w:sz w:val="26"/>
            <w:szCs w:val="26"/>
            <w:lang w:val="vi-VN"/>
          </w:rPr>
          <w:delText xml:space="preserve">việc số hóa </w:delText>
        </w:r>
        <w:r w:rsidRPr="005C3FD8" w:rsidDel="008C4DB3">
          <w:rPr>
            <w:noProof/>
            <w:sz w:val="26"/>
            <w:szCs w:val="26"/>
            <w:lang w:val="vi-VN"/>
          </w:rPr>
          <w:delText xml:space="preserve">mọi nguồn dữ liệu trong các lĩnh vực </w:delText>
        </w:r>
        <w:r w:rsidR="007C3C2E" w:rsidRPr="005C3FD8" w:rsidDel="008C4DB3">
          <w:rPr>
            <w:noProof/>
            <w:sz w:val="26"/>
            <w:szCs w:val="26"/>
            <w:lang w:val="vi-VN"/>
          </w:rPr>
          <w:delText xml:space="preserve">mang lại </w:delText>
        </w:r>
        <w:r w:rsidRPr="005C3FD8" w:rsidDel="008C4DB3">
          <w:rPr>
            <w:noProof/>
            <w:sz w:val="26"/>
            <w:szCs w:val="26"/>
            <w:lang w:val="vi-VN"/>
          </w:rPr>
          <w:delText>cho chúng ta một nguồn tài nguyên phong phú</w:delText>
        </w:r>
        <w:r w:rsidR="000637B9" w:rsidRPr="005C3FD8" w:rsidDel="008C4DB3">
          <w:rPr>
            <w:noProof/>
            <w:sz w:val="26"/>
            <w:szCs w:val="26"/>
            <w:lang w:val="vi-VN"/>
          </w:rPr>
          <w:delText xml:space="preserve"> để</w:delText>
        </w:r>
        <w:r w:rsidRPr="005C3FD8" w:rsidDel="008C4DB3">
          <w:rPr>
            <w:noProof/>
            <w:sz w:val="26"/>
            <w:szCs w:val="26"/>
            <w:lang w:val="vi-VN"/>
          </w:rPr>
          <w:delText xml:space="preserve"> có thể</w:delText>
        </w:r>
        <w:r w:rsidR="005052E3" w:rsidRPr="005C3FD8" w:rsidDel="008C4DB3">
          <w:rPr>
            <w:noProof/>
            <w:sz w:val="26"/>
            <w:szCs w:val="26"/>
            <w:lang w:val="vi-VN"/>
          </w:rPr>
          <w:delText xml:space="preserve"> tận dụ</w:delText>
        </w:r>
        <w:r w:rsidR="007C3C2E" w:rsidRPr="005C3FD8" w:rsidDel="008C4DB3">
          <w:rPr>
            <w:noProof/>
            <w:sz w:val="26"/>
            <w:szCs w:val="26"/>
            <w:lang w:val="vi-VN"/>
          </w:rPr>
          <w:delText>ng</w:delText>
        </w:r>
        <w:r w:rsidRPr="005C3FD8" w:rsidDel="008C4DB3">
          <w:rPr>
            <w:noProof/>
            <w:sz w:val="26"/>
            <w:szCs w:val="26"/>
            <w:lang w:val="vi-VN"/>
          </w:rPr>
          <w:delText xml:space="preserve"> khai thác. </w:delText>
        </w:r>
        <w:r w:rsidR="002F5009" w:rsidRPr="005C3FD8" w:rsidDel="008C4DB3">
          <w:rPr>
            <w:noProof/>
            <w:sz w:val="26"/>
            <w:szCs w:val="26"/>
            <w:lang w:val="vi-VN"/>
          </w:rPr>
          <w:delText>Những ứ</w:delText>
        </w:r>
        <w:r w:rsidR="002E0B99" w:rsidRPr="005C3FD8" w:rsidDel="008C4DB3">
          <w:rPr>
            <w:noProof/>
            <w:sz w:val="26"/>
            <w:szCs w:val="26"/>
            <w:lang w:val="vi-VN"/>
          </w:rPr>
          <w:delText>ng dụng khai thác</w:delText>
        </w:r>
        <w:r w:rsidR="002F5009" w:rsidRPr="005C3FD8" w:rsidDel="008C4DB3">
          <w:rPr>
            <w:noProof/>
            <w:sz w:val="26"/>
            <w:szCs w:val="26"/>
            <w:lang w:val="vi-VN"/>
          </w:rPr>
          <w:delText xml:space="preserve"> dữ liệu được thực hiện trong nhiều lĩnh vực khác nhau như giáo dục, y tế, tài chính, ngân hàng, kinh doanh…</w:delText>
        </w:r>
        <w:r w:rsidR="003D59AA" w:rsidRPr="005C3FD8" w:rsidDel="008C4DB3">
          <w:rPr>
            <w:noProof/>
            <w:sz w:val="26"/>
            <w:szCs w:val="26"/>
            <w:lang w:val="vi-VN"/>
          </w:rPr>
          <w:delText>.</w:delText>
        </w:r>
        <w:r w:rsidR="002F5009" w:rsidRPr="005C3FD8" w:rsidDel="008C4DB3">
          <w:rPr>
            <w:noProof/>
            <w:sz w:val="26"/>
            <w:szCs w:val="26"/>
            <w:lang w:val="vi-VN"/>
          </w:rPr>
          <w:delText xml:space="preserve"> Đặc biệt</w:delText>
        </w:r>
        <w:r w:rsidR="002E0B99" w:rsidRPr="005C3FD8" w:rsidDel="008C4DB3">
          <w:rPr>
            <w:noProof/>
            <w:sz w:val="26"/>
            <w:szCs w:val="26"/>
            <w:lang w:val="vi-VN"/>
          </w:rPr>
          <w:delText>, khai thác</w:delText>
        </w:r>
        <w:r w:rsidR="002F5009" w:rsidRPr="005C3FD8" w:rsidDel="008C4DB3">
          <w:rPr>
            <w:noProof/>
            <w:sz w:val="26"/>
            <w:szCs w:val="26"/>
            <w:lang w:val="vi-VN"/>
          </w:rPr>
          <w:delText xml:space="preserve"> dữ liệu trong lĩnh vực giáo dục đang</w:delText>
        </w:r>
        <w:r w:rsidR="002E0B99" w:rsidRPr="005C3FD8" w:rsidDel="008C4DB3">
          <w:rPr>
            <w:noProof/>
            <w:sz w:val="26"/>
            <w:szCs w:val="26"/>
            <w:lang w:val="vi-VN"/>
          </w:rPr>
          <w:delText xml:space="preserve"> rất</w:delText>
        </w:r>
        <w:r w:rsidR="002F5009" w:rsidRPr="005C3FD8" w:rsidDel="008C4DB3">
          <w:rPr>
            <w:noProof/>
            <w:sz w:val="26"/>
            <w:szCs w:val="26"/>
            <w:lang w:val="vi-VN"/>
          </w:rPr>
          <w:delText xml:space="preserve"> được quan tâm nghiên cứu</w:delText>
        </w:r>
        <w:r w:rsidR="008B028A" w:rsidRPr="005C3FD8" w:rsidDel="008C4DB3">
          <w:rPr>
            <w:noProof/>
            <w:sz w:val="26"/>
            <w:szCs w:val="26"/>
            <w:lang w:val="vi-VN"/>
          </w:rPr>
          <w:delText xml:space="preserve"> gần đây</w:delText>
        </w:r>
        <w:r w:rsidR="002F5009" w:rsidRPr="005C3FD8" w:rsidDel="008C4DB3">
          <w:rPr>
            <w:noProof/>
            <w:sz w:val="26"/>
            <w:szCs w:val="26"/>
            <w:lang w:val="vi-VN"/>
          </w:rPr>
          <w:delText>. Việc khai thác dữ liệu trong lĩnh vực giáo dục góp phần</w:delText>
        </w:r>
        <w:r w:rsidR="002E0B99" w:rsidRPr="005C3FD8" w:rsidDel="008C4DB3">
          <w:rPr>
            <w:noProof/>
            <w:sz w:val="26"/>
            <w:szCs w:val="26"/>
            <w:lang w:val="vi-VN"/>
          </w:rPr>
          <w:delText xml:space="preserve"> rất lớn vào</w:delText>
        </w:r>
        <w:r w:rsidR="002F5009" w:rsidRPr="005C3FD8" w:rsidDel="008C4DB3">
          <w:rPr>
            <w:noProof/>
            <w:sz w:val="26"/>
            <w:szCs w:val="26"/>
            <w:lang w:val="vi-VN"/>
          </w:rPr>
          <w:delText xml:space="preserve"> cải thiện</w:delText>
        </w:r>
        <w:r w:rsidR="002E0B99" w:rsidRPr="005C3FD8" w:rsidDel="008C4DB3">
          <w:rPr>
            <w:noProof/>
            <w:sz w:val="26"/>
            <w:szCs w:val="26"/>
            <w:lang w:val="vi-VN"/>
          </w:rPr>
          <w:delText xml:space="preserve"> chất lượng giáo dục</w:delText>
        </w:r>
        <w:r w:rsidR="00014011" w:rsidRPr="005C3FD8" w:rsidDel="008C4DB3">
          <w:rPr>
            <w:noProof/>
            <w:sz w:val="26"/>
            <w:szCs w:val="26"/>
            <w:lang w:val="vi-VN"/>
          </w:rPr>
          <w:delText>. T</w:delText>
        </w:r>
        <w:r w:rsidR="002F5009" w:rsidRPr="005C3FD8" w:rsidDel="008C4DB3">
          <w:rPr>
            <w:noProof/>
            <w:sz w:val="26"/>
            <w:szCs w:val="26"/>
            <w:lang w:val="vi-VN"/>
          </w:rPr>
          <w:delText>rên thực tế hiện nay</w:delText>
        </w:r>
        <w:r w:rsidR="008F60F6" w:rsidRPr="005C3FD8" w:rsidDel="008C4DB3">
          <w:rPr>
            <w:noProof/>
            <w:sz w:val="26"/>
            <w:szCs w:val="26"/>
            <w:lang w:val="vi-VN"/>
          </w:rPr>
          <w:delText>,</w:delText>
        </w:r>
        <w:r w:rsidR="002F5009" w:rsidRPr="005C3FD8" w:rsidDel="008C4DB3">
          <w:rPr>
            <w:noProof/>
            <w:sz w:val="26"/>
            <w:szCs w:val="26"/>
            <w:lang w:val="vi-VN"/>
          </w:rPr>
          <w:delText xml:space="preserve"> phần lớn cá</w:delText>
        </w:r>
        <w:r w:rsidR="008F60F6" w:rsidRPr="005C3FD8" w:rsidDel="008C4DB3">
          <w:rPr>
            <w:noProof/>
            <w:sz w:val="26"/>
            <w:szCs w:val="26"/>
            <w:lang w:val="vi-VN"/>
          </w:rPr>
          <w:delText>c</w:delText>
        </w:r>
        <w:r w:rsidR="002F5009" w:rsidRPr="005C3FD8" w:rsidDel="008C4DB3">
          <w:rPr>
            <w:noProof/>
            <w:sz w:val="26"/>
            <w:szCs w:val="26"/>
            <w:lang w:val="vi-VN"/>
          </w:rPr>
          <w:delText xml:space="preserve"> trường </w:delText>
        </w:r>
        <w:r w:rsidR="001E62A3" w:rsidRPr="005C3FD8" w:rsidDel="008C4DB3">
          <w:rPr>
            <w:noProof/>
            <w:sz w:val="26"/>
            <w:szCs w:val="26"/>
            <w:lang w:val="vi-VN"/>
          </w:rPr>
          <w:delText>đ</w:delText>
        </w:r>
        <w:r w:rsidR="002F5009" w:rsidRPr="005C3FD8" w:rsidDel="008C4DB3">
          <w:rPr>
            <w:noProof/>
            <w:sz w:val="26"/>
            <w:szCs w:val="26"/>
            <w:lang w:val="vi-VN"/>
          </w:rPr>
          <w:delText>ại học đều đã triển khai các phần mềm khảo sát ý kiến sinh viên về chất lượng giảng dạy</w:delText>
        </w:r>
        <w:r w:rsidR="002E0B99" w:rsidRPr="005C3FD8" w:rsidDel="008C4DB3">
          <w:rPr>
            <w:noProof/>
            <w:sz w:val="26"/>
            <w:szCs w:val="26"/>
            <w:lang w:val="vi-VN"/>
          </w:rPr>
          <w:delText xml:space="preserve"> để </w:delText>
        </w:r>
        <w:r w:rsidR="002431D5" w:rsidRPr="005C3FD8" w:rsidDel="008C4DB3">
          <w:rPr>
            <w:noProof/>
            <w:sz w:val="26"/>
            <w:szCs w:val="26"/>
            <w:lang w:val="vi-VN"/>
          </w:rPr>
          <w:delText>góp phần</w:delText>
        </w:r>
        <w:r w:rsidR="002E0B99" w:rsidRPr="005C3FD8" w:rsidDel="008C4DB3">
          <w:rPr>
            <w:noProof/>
            <w:sz w:val="26"/>
            <w:szCs w:val="26"/>
            <w:lang w:val="vi-VN"/>
          </w:rPr>
          <w:delText xml:space="preserve"> nâng cao chất lượng giảng dạy. T</w:delText>
        </w:r>
        <w:r w:rsidR="002F5009" w:rsidRPr="005C3FD8" w:rsidDel="008C4DB3">
          <w:rPr>
            <w:noProof/>
            <w:sz w:val="26"/>
            <w:szCs w:val="26"/>
            <w:lang w:val="vi-VN"/>
          </w:rPr>
          <w:delText>uy nhiên</w:delText>
        </w:r>
        <w:r w:rsidR="00D165BB" w:rsidRPr="005C3FD8" w:rsidDel="008C4DB3">
          <w:rPr>
            <w:noProof/>
            <w:sz w:val="26"/>
            <w:szCs w:val="26"/>
            <w:lang w:val="vi-VN"/>
          </w:rPr>
          <w:delText>,</w:delText>
        </w:r>
        <w:r w:rsidR="002F5009" w:rsidRPr="005C3FD8" w:rsidDel="008C4DB3">
          <w:rPr>
            <w:noProof/>
            <w:sz w:val="26"/>
            <w:szCs w:val="26"/>
            <w:lang w:val="vi-VN"/>
          </w:rPr>
          <w:delText xml:space="preserve"> việc đánh giá khai thác còn được thực hiện thủ công và tốn nhiều chi phí</w:delText>
        </w:r>
        <w:r w:rsidR="00F04D04" w:rsidRPr="005C3FD8" w:rsidDel="008C4DB3">
          <w:rPr>
            <w:noProof/>
            <w:sz w:val="26"/>
            <w:szCs w:val="26"/>
            <w:lang w:val="vi-VN"/>
          </w:rPr>
          <w:delText xml:space="preserve"> thời gian</w:delText>
        </w:r>
        <w:r w:rsidR="00CD3E3C" w:rsidRPr="005C3FD8" w:rsidDel="008C4DB3">
          <w:rPr>
            <w:noProof/>
            <w:sz w:val="26"/>
            <w:szCs w:val="26"/>
            <w:lang w:val="vi-VN"/>
          </w:rPr>
          <w:delText>. V</w:delText>
        </w:r>
        <w:r w:rsidR="002E0B99" w:rsidRPr="005C3FD8" w:rsidDel="008C4DB3">
          <w:rPr>
            <w:noProof/>
            <w:sz w:val="26"/>
            <w:szCs w:val="26"/>
            <w:lang w:val="vi-VN"/>
          </w:rPr>
          <w:delText>ì</w:delText>
        </w:r>
        <w:r w:rsidR="00BC3435" w:rsidRPr="005C3FD8" w:rsidDel="008C4DB3">
          <w:rPr>
            <w:noProof/>
            <w:sz w:val="26"/>
            <w:szCs w:val="26"/>
            <w:lang w:val="vi-VN"/>
          </w:rPr>
          <w:delText xml:space="preserve"> vậy</w:delText>
        </w:r>
        <w:r w:rsidR="00CD3E3C" w:rsidRPr="005C3FD8" w:rsidDel="008C4DB3">
          <w:rPr>
            <w:noProof/>
            <w:sz w:val="26"/>
            <w:szCs w:val="26"/>
            <w:lang w:val="vi-VN"/>
          </w:rPr>
          <w:delText>, luận văn này áp dụng các phương pháp khai thác dữ liệu vào hỗ trợ việc đánh giá các ý kiến nhận xét của sinh viên về chất lượng giảng dạy</w:delText>
        </w:r>
        <w:r w:rsidR="00BC3435" w:rsidRPr="005C3FD8" w:rsidDel="008C4DB3">
          <w:rPr>
            <w:noProof/>
            <w:sz w:val="26"/>
            <w:szCs w:val="26"/>
            <w:lang w:val="vi-VN"/>
          </w:rPr>
          <w:delText>.</w:delText>
        </w:r>
        <w:r w:rsidR="00DD3FBF" w:rsidRPr="005C3FD8" w:rsidDel="008C4DB3">
          <w:rPr>
            <w:noProof/>
            <w:sz w:val="26"/>
            <w:szCs w:val="26"/>
            <w:lang w:val="vi-VN"/>
          </w:rPr>
          <w:delText xml:space="preserve"> Luận văn sau khi hoàn thành sẽ góp phần đóng góp một nghiên cứu về khai thác dữ liệu tại Việt Nam</w:delText>
        </w:r>
        <w:r w:rsidR="002F5009" w:rsidRPr="005C3FD8" w:rsidDel="008C4DB3">
          <w:rPr>
            <w:noProof/>
            <w:sz w:val="26"/>
            <w:szCs w:val="26"/>
            <w:lang w:val="vi-VN"/>
          </w:rPr>
          <w:delText xml:space="preserve"> trong lĩnh vực giáo dục</w:delText>
        </w:r>
        <w:r w:rsidR="002632D8" w:rsidRPr="005C3FD8" w:rsidDel="008C4DB3">
          <w:rPr>
            <w:noProof/>
            <w:sz w:val="26"/>
            <w:szCs w:val="26"/>
            <w:lang w:val="vi-VN"/>
          </w:rPr>
          <w:delText>,</w:delText>
        </w:r>
        <w:r w:rsidR="00DD3FBF" w:rsidRPr="005C3FD8" w:rsidDel="008C4DB3">
          <w:rPr>
            <w:noProof/>
            <w:sz w:val="26"/>
            <w:szCs w:val="26"/>
            <w:lang w:val="vi-VN"/>
          </w:rPr>
          <w:delText xml:space="preserve"> </w:delText>
        </w:r>
        <w:r w:rsidR="00C147E4" w:rsidRPr="005C3FD8" w:rsidDel="008C4DB3">
          <w:rPr>
            <w:noProof/>
            <w:sz w:val="26"/>
            <w:szCs w:val="26"/>
            <w:lang w:val="vi-VN"/>
          </w:rPr>
          <w:delText>bên cạnh đó</w:delText>
        </w:r>
        <w:r w:rsidR="00DD3FBF" w:rsidRPr="005C3FD8" w:rsidDel="008C4DB3">
          <w:rPr>
            <w:noProof/>
            <w:sz w:val="26"/>
            <w:szCs w:val="26"/>
            <w:lang w:val="vi-VN"/>
          </w:rPr>
          <w:delText xml:space="preserve"> có thể áp dụng bộ phân lớp cảm xúc trong luận văn vào các ứng dụng thực tế</w:delText>
        </w:r>
        <w:r w:rsidR="00363FEA" w:rsidRPr="005C3FD8" w:rsidDel="008C4DB3">
          <w:rPr>
            <w:noProof/>
            <w:sz w:val="26"/>
            <w:szCs w:val="26"/>
            <w:lang w:val="vi-VN"/>
          </w:rPr>
          <w:delText xml:space="preserve"> như phần mềm khảo sát ý kiến sinh viên tại các trường đại học hiện nay.</w:delText>
        </w:r>
      </w:del>
    </w:p>
    <w:p w14:paraId="509B39B1" w14:textId="319639F5" w:rsidR="008329E1" w:rsidRPr="005C3FD8" w:rsidDel="008C4DB3" w:rsidRDefault="00FE5A35">
      <w:pPr>
        <w:spacing w:before="120" w:line="360" w:lineRule="auto"/>
        <w:ind w:firstLine="360"/>
        <w:jc w:val="both"/>
        <w:rPr>
          <w:del w:id="324" w:author="QVM0161195" w:date="2021-01-26T17:21:00Z"/>
          <w:noProof/>
          <w:sz w:val="26"/>
          <w:szCs w:val="26"/>
          <w:lang w:val="vi-VN"/>
        </w:rPr>
      </w:pPr>
      <w:del w:id="325" w:author="QVM0161195" w:date="2021-01-26T17:21:00Z">
        <w:r w:rsidRPr="005C3FD8" w:rsidDel="008C4DB3">
          <w:rPr>
            <w:noProof/>
            <w:sz w:val="26"/>
            <w:szCs w:val="26"/>
            <w:lang w:val="vi-VN"/>
          </w:rPr>
          <w:delText>M</w:delText>
        </w:r>
        <w:r w:rsidR="00162EE2" w:rsidRPr="005C3FD8" w:rsidDel="008C4DB3">
          <w:rPr>
            <w:noProof/>
            <w:sz w:val="26"/>
            <w:szCs w:val="26"/>
            <w:lang w:val="vi-VN"/>
          </w:rPr>
          <w:delText>ục tiêu chính của l</w:delText>
        </w:r>
        <w:r w:rsidR="008329E1" w:rsidRPr="005C3FD8" w:rsidDel="008C4DB3">
          <w:rPr>
            <w:noProof/>
            <w:sz w:val="26"/>
            <w:szCs w:val="26"/>
            <w:lang w:val="vi-VN"/>
          </w:rPr>
          <w:delText>uận văn</w:delText>
        </w:r>
        <w:r w:rsidR="00F45F43" w:rsidRPr="005C3FD8" w:rsidDel="008C4DB3">
          <w:rPr>
            <w:noProof/>
            <w:sz w:val="26"/>
            <w:szCs w:val="26"/>
            <w:lang w:val="vi-VN"/>
          </w:rPr>
          <w:delText xml:space="preserve"> này</w:delText>
        </w:r>
        <w:r w:rsidR="00162EE2" w:rsidRPr="005C3FD8" w:rsidDel="008C4DB3">
          <w:rPr>
            <w:noProof/>
            <w:sz w:val="26"/>
            <w:szCs w:val="26"/>
            <w:lang w:val="vi-VN"/>
          </w:rPr>
          <w:delText xml:space="preserve"> </w:delText>
        </w:r>
        <w:r w:rsidRPr="005C3FD8" w:rsidDel="008C4DB3">
          <w:rPr>
            <w:noProof/>
            <w:sz w:val="26"/>
            <w:szCs w:val="26"/>
            <w:lang w:val="vi-VN"/>
          </w:rPr>
          <w:delText xml:space="preserve">bao gồm </w:delText>
        </w:r>
        <w:r w:rsidR="008329E1" w:rsidRPr="005C3FD8" w:rsidDel="008C4DB3">
          <w:rPr>
            <w:noProof/>
            <w:sz w:val="26"/>
            <w:szCs w:val="26"/>
            <w:lang w:val="vi-VN"/>
          </w:rPr>
          <w:delText>nghiên cứu</w:delText>
        </w:r>
        <w:r w:rsidR="00E10C99" w:rsidRPr="005C3FD8" w:rsidDel="008C4DB3">
          <w:rPr>
            <w:noProof/>
            <w:sz w:val="26"/>
            <w:szCs w:val="26"/>
            <w:lang w:val="vi-VN"/>
          </w:rPr>
          <w:delText xml:space="preserve"> các lý thuyết</w:delText>
        </w:r>
        <w:r w:rsidR="008329E1" w:rsidRPr="005C3FD8" w:rsidDel="008C4DB3">
          <w:rPr>
            <w:noProof/>
            <w:sz w:val="26"/>
            <w:szCs w:val="26"/>
            <w:lang w:val="vi-VN"/>
          </w:rPr>
          <w:delText xml:space="preserve"> về </w:delText>
        </w:r>
        <w:r w:rsidR="00545717" w:rsidRPr="005C3FD8" w:rsidDel="008C4DB3">
          <w:rPr>
            <w:noProof/>
            <w:sz w:val="26"/>
            <w:szCs w:val="26"/>
            <w:lang w:val="vi-VN"/>
          </w:rPr>
          <w:delText>khai thác dữ liệu bằng các phương pháp khác nhau</w:delText>
        </w:r>
        <w:r w:rsidR="000E7C96" w:rsidRPr="005C3FD8" w:rsidDel="008C4DB3">
          <w:rPr>
            <w:noProof/>
            <w:sz w:val="26"/>
            <w:szCs w:val="26"/>
            <w:lang w:val="vi-VN"/>
          </w:rPr>
          <w:delText>,</w:delText>
        </w:r>
        <w:r w:rsidR="00545717" w:rsidRPr="005C3FD8" w:rsidDel="008C4DB3">
          <w:rPr>
            <w:noProof/>
            <w:sz w:val="26"/>
            <w:szCs w:val="26"/>
            <w:lang w:val="vi-VN"/>
          </w:rPr>
          <w:delText xml:space="preserve"> </w:delText>
        </w:r>
        <w:r w:rsidR="00162EE2" w:rsidRPr="005C3FD8" w:rsidDel="008C4DB3">
          <w:rPr>
            <w:noProof/>
            <w:sz w:val="26"/>
            <w:szCs w:val="26"/>
            <w:lang w:val="vi-VN"/>
          </w:rPr>
          <w:delText>sau đó</w:delText>
        </w:r>
        <w:r w:rsidR="00545717" w:rsidRPr="005C3FD8" w:rsidDel="008C4DB3">
          <w:rPr>
            <w:noProof/>
            <w:sz w:val="26"/>
            <w:szCs w:val="26"/>
            <w:lang w:val="vi-VN"/>
          </w:rPr>
          <w:delText xml:space="preserve"> ứng dụng vào bài toán thực tế trong lĩnh vực giáo dục</w:delText>
        </w:r>
        <w:r w:rsidR="008329E1" w:rsidRPr="005C3FD8" w:rsidDel="008C4DB3">
          <w:rPr>
            <w:noProof/>
            <w:sz w:val="26"/>
            <w:szCs w:val="26"/>
            <w:lang w:val="vi-VN"/>
          </w:rPr>
          <w:delText xml:space="preserve">. </w:delText>
        </w:r>
        <w:r w:rsidR="004F5105" w:rsidRPr="005C3FD8" w:rsidDel="008C4DB3">
          <w:rPr>
            <w:noProof/>
            <w:sz w:val="26"/>
            <w:szCs w:val="26"/>
            <w:lang w:val="vi-VN"/>
          </w:rPr>
          <w:delText xml:space="preserve">Cụ thể là </w:delText>
        </w:r>
        <w:r w:rsidR="00AB2C8D" w:rsidRPr="005C3FD8" w:rsidDel="008C4DB3">
          <w:rPr>
            <w:noProof/>
            <w:sz w:val="26"/>
            <w:szCs w:val="26"/>
            <w:lang w:val="vi-VN"/>
          </w:rPr>
          <w:delText>luận văn</w:delText>
        </w:r>
        <w:r w:rsidR="00162EE2" w:rsidRPr="005C3FD8" w:rsidDel="008C4DB3">
          <w:rPr>
            <w:noProof/>
            <w:sz w:val="26"/>
            <w:szCs w:val="26"/>
            <w:lang w:val="vi-VN"/>
          </w:rPr>
          <w:delText xml:space="preserve"> </w:delText>
        </w:r>
        <w:r w:rsidR="00904125" w:rsidRPr="005C3FD8" w:rsidDel="008C4DB3">
          <w:rPr>
            <w:noProof/>
            <w:sz w:val="26"/>
            <w:szCs w:val="26"/>
            <w:lang w:val="vi-VN"/>
          </w:rPr>
          <w:delText xml:space="preserve">áp dụng các phương pháp xử lý ngôn ngữ tự nhiên vào </w:delText>
        </w:r>
        <w:r w:rsidR="00162EE2" w:rsidRPr="005C3FD8" w:rsidDel="008C4DB3">
          <w:rPr>
            <w:noProof/>
            <w:sz w:val="26"/>
            <w:szCs w:val="26"/>
            <w:lang w:val="vi-VN"/>
          </w:rPr>
          <w:delText xml:space="preserve">xây dựng một bộ phân lớp cảm xúc dựa trên dữ liệu về ý kiến khảo sát </w:delText>
        </w:r>
        <w:r w:rsidR="00120F38" w:rsidRPr="005C3FD8" w:rsidDel="008C4DB3">
          <w:rPr>
            <w:noProof/>
            <w:sz w:val="26"/>
            <w:szCs w:val="26"/>
            <w:lang w:val="vi-VN"/>
          </w:rPr>
          <w:delText xml:space="preserve">sinh viên trong việc </w:delText>
        </w:r>
        <w:r w:rsidR="00162EE2" w:rsidRPr="005C3FD8" w:rsidDel="008C4DB3">
          <w:rPr>
            <w:noProof/>
            <w:sz w:val="26"/>
            <w:szCs w:val="26"/>
            <w:lang w:val="vi-VN"/>
          </w:rPr>
          <w:delText xml:space="preserve">đánh giá </w:delText>
        </w:r>
        <w:r w:rsidR="00605F75" w:rsidRPr="005C3FD8" w:rsidDel="008C4DB3">
          <w:rPr>
            <w:noProof/>
            <w:sz w:val="26"/>
            <w:szCs w:val="26"/>
            <w:lang w:val="vi-VN"/>
          </w:rPr>
          <w:delText xml:space="preserve">chất lượng giảng dạy của </w:delText>
        </w:r>
        <w:r w:rsidR="00162EE2" w:rsidRPr="005C3FD8" w:rsidDel="008C4DB3">
          <w:rPr>
            <w:noProof/>
            <w:sz w:val="26"/>
            <w:szCs w:val="26"/>
            <w:lang w:val="vi-VN"/>
          </w:rPr>
          <w:delText>giảng viên tại trường Đại học Công nghệ TP.</w:delText>
        </w:r>
        <w:r w:rsidR="00C33943" w:rsidRPr="005C3FD8" w:rsidDel="008C4DB3">
          <w:rPr>
            <w:noProof/>
            <w:sz w:val="26"/>
            <w:szCs w:val="26"/>
            <w:lang w:val="vi-VN"/>
          </w:rPr>
          <w:delText xml:space="preserve"> Hồ Chí Minh</w:delText>
        </w:r>
        <w:r w:rsidR="00162EE2" w:rsidRPr="005C3FD8" w:rsidDel="008C4DB3">
          <w:rPr>
            <w:noProof/>
            <w:sz w:val="26"/>
            <w:szCs w:val="26"/>
            <w:lang w:val="vi-VN"/>
          </w:rPr>
          <w:delText>.</w:delText>
        </w:r>
      </w:del>
    </w:p>
    <w:p w14:paraId="6E010ACC" w14:textId="345EBDE6" w:rsidR="008329E1" w:rsidRPr="005C3FD8" w:rsidDel="008C4DB3" w:rsidRDefault="00D35B93">
      <w:pPr>
        <w:spacing w:before="120" w:line="360" w:lineRule="auto"/>
        <w:ind w:firstLine="360"/>
        <w:jc w:val="both"/>
        <w:rPr>
          <w:del w:id="326" w:author="QVM0161195" w:date="2021-01-26T17:21:00Z"/>
          <w:noProof/>
          <w:sz w:val="26"/>
          <w:szCs w:val="26"/>
          <w:lang w:val="vi-VN"/>
        </w:rPr>
      </w:pPr>
      <w:del w:id="327" w:author="QVM0161195" w:date="2021-01-26T17:21:00Z">
        <w:r w:rsidRPr="005C3FD8" w:rsidDel="008C4DB3">
          <w:rPr>
            <w:noProof/>
            <w:sz w:val="26"/>
            <w:szCs w:val="26"/>
            <w:lang w:val="vi-VN"/>
          </w:rPr>
          <w:delText>Hướng</w:delText>
        </w:r>
        <w:r w:rsidR="008329E1" w:rsidRPr="005C3FD8" w:rsidDel="008C4DB3">
          <w:rPr>
            <w:noProof/>
            <w:sz w:val="26"/>
            <w:szCs w:val="26"/>
            <w:lang w:val="vi-VN"/>
          </w:rPr>
          <w:delText xml:space="preserve"> tiếp cận</w:delText>
        </w:r>
        <w:r w:rsidRPr="005C3FD8" w:rsidDel="008C4DB3">
          <w:rPr>
            <w:noProof/>
            <w:sz w:val="26"/>
            <w:szCs w:val="26"/>
            <w:lang w:val="vi-VN"/>
          </w:rPr>
          <w:delText xml:space="preserve"> </w:delText>
        </w:r>
        <w:r w:rsidR="00265FF4" w:rsidRPr="005C3FD8" w:rsidDel="008C4DB3">
          <w:rPr>
            <w:noProof/>
            <w:sz w:val="26"/>
            <w:szCs w:val="26"/>
            <w:lang w:val="vi-VN"/>
          </w:rPr>
          <w:delText xml:space="preserve">bài trong </w:delText>
        </w:r>
        <w:r w:rsidRPr="005C3FD8" w:rsidDel="008C4DB3">
          <w:rPr>
            <w:noProof/>
            <w:sz w:val="26"/>
            <w:szCs w:val="26"/>
            <w:lang w:val="vi-VN"/>
          </w:rPr>
          <w:delText xml:space="preserve">luận văn gồm </w:delText>
        </w:r>
        <w:r w:rsidR="005035A4" w:rsidRPr="005C3FD8" w:rsidDel="008C4DB3">
          <w:rPr>
            <w:noProof/>
            <w:sz w:val="26"/>
            <w:szCs w:val="26"/>
            <w:lang w:val="vi-VN"/>
          </w:rPr>
          <w:delText xml:space="preserve">hai </w:delText>
        </w:r>
        <w:r w:rsidRPr="005C3FD8" w:rsidDel="008C4DB3">
          <w:rPr>
            <w:noProof/>
            <w:sz w:val="26"/>
            <w:szCs w:val="26"/>
            <w:lang w:val="vi-VN"/>
          </w:rPr>
          <w:delText>giai đoạn chính là tập trung nghiên cứu tìm hiểu các lý thuyết liên quan sau đó lựa chọn những giải pháp phù hợp áp dụng vào bài toán phân lớp cảm xúc ý kiến đánh giá</w:delText>
        </w:r>
        <w:r w:rsidR="00EA4C10" w:rsidRPr="005C3FD8" w:rsidDel="008C4DB3">
          <w:rPr>
            <w:noProof/>
            <w:sz w:val="26"/>
            <w:szCs w:val="26"/>
            <w:lang w:val="vi-VN"/>
          </w:rPr>
          <w:delText xml:space="preserve">. Cụ thể </w:delText>
        </w:r>
        <w:r w:rsidR="00E11DC2" w:rsidRPr="005C3FD8" w:rsidDel="008C4DB3">
          <w:rPr>
            <w:noProof/>
            <w:sz w:val="26"/>
            <w:szCs w:val="26"/>
            <w:lang w:val="vi-VN"/>
          </w:rPr>
          <w:delText>luận văn</w:delText>
        </w:r>
        <w:r w:rsidR="00D52AB0" w:rsidRPr="005C3FD8" w:rsidDel="008C4DB3">
          <w:rPr>
            <w:noProof/>
            <w:sz w:val="26"/>
            <w:szCs w:val="26"/>
            <w:lang w:val="vi-VN"/>
          </w:rPr>
          <w:delText xml:space="preserve"> đã thực hiện các bước</w:delText>
        </w:r>
        <w:r w:rsidR="000637B9" w:rsidRPr="005C3FD8" w:rsidDel="008C4DB3">
          <w:rPr>
            <w:noProof/>
            <w:sz w:val="26"/>
            <w:szCs w:val="26"/>
            <w:lang w:val="vi-VN"/>
          </w:rPr>
          <w:delText xml:space="preserve"> </w:delText>
        </w:r>
        <w:r w:rsidR="008329E1" w:rsidRPr="005C3FD8" w:rsidDel="008C4DB3">
          <w:rPr>
            <w:noProof/>
            <w:sz w:val="26"/>
            <w:szCs w:val="26"/>
            <w:lang w:val="vi-VN"/>
          </w:rPr>
          <w:delText>sau:</w:delText>
        </w:r>
      </w:del>
    </w:p>
    <w:p w14:paraId="39082999" w14:textId="35AFCF0B" w:rsidR="008329E1" w:rsidRPr="005C3FD8" w:rsidDel="008C4DB3" w:rsidRDefault="008329E1">
      <w:pPr>
        <w:spacing w:before="120" w:line="360" w:lineRule="auto"/>
        <w:ind w:left="567"/>
        <w:jc w:val="both"/>
        <w:rPr>
          <w:del w:id="328" w:author="QVM0161195" w:date="2021-01-26T17:21:00Z"/>
          <w:noProof/>
          <w:sz w:val="26"/>
          <w:szCs w:val="26"/>
          <w:lang w:val="vi-VN"/>
        </w:rPr>
      </w:pPr>
      <w:del w:id="329" w:author="QVM0161195" w:date="2021-01-26T17:21:00Z">
        <w:r w:rsidRPr="005C3FD8" w:rsidDel="008C4DB3">
          <w:rPr>
            <w:noProof/>
            <w:sz w:val="26"/>
            <w:szCs w:val="26"/>
            <w:lang w:val="vi-VN"/>
          </w:rPr>
          <w:delText>Bước 1: Thực hiện việc tách</w:delText>
        </w:r>
        <w:r w:rsidR="005F3D98" w:rsidRPr="005C3FD8" w:rsidDel="008C4DB3">
          <w:rPr>
            <w:noProof/>
            <w:sz w:val="26"/>
            <w:szCs w:val="26"/>
            <w:lang w:val="vi-VN"/>
          </w:rPr>
          <w:delText xml:space="preserve"> câu</w:delText>
        </w:r>
        <w:r w:rsidRPr="005C3FD8" w:rsidDel="008C4DB3">
          <w:rPr>
            <w:noProof/>
            <w:sz w:val="26"/>
            <w:szCs w:val="26"/>
            <w:lang w:val="vi-VN"/>
          </w:rPr>
          <w:delText xml:space="preserve"> từ</w:delText>
        </w:r>
        <w:r w:rsidR="000637B9" w:rsidRPr="005C3FD8" w:rsidDel="008C4DB3">
          <w:rPr>
            <w:noProof/>
            <w:sz w:val="26"/>
            <w:szCs w:val="26"/>
            <w:lang w:val="vi-VN"/>
          </w:rPr>
          <w:delText xml:space="preserve"> </w:delText>
        </w:r>
        <w:r w:rsidR="005F3D98" w:rsidRPr="005C3FD8" w:rsidDel="008C4DB3">
          <w:rPr>
            <w:noProof/>
            <w:sz w:val="26"/>
            <w:szCs w:val="26"/>
            <w:lang w:val="vi-VN"/>
          </w:rPr>
          <w:delText>từ các tập dữ liệu.</w:delText>
        </w:r>
      </w:del>
    </w:p>
    <w:p w14:paraId="0930A53B" w14:textId="5E36BD06" w:rsidR="008329E1" w:rsidRPr="005C3FD8" w:rsidDel="008C4DB3" w:rsidRDefault="008329E1">
      <w:pPr>
        <w:spacing w:before="120" w:line="360" w:lineRule="auto"/>
        <w:ind w:left="567"/>
        <w:jc w:val="both"/>
        <w:rPr>
          <w:del w:id="330" w:author="QVM0161195" w:date="2021-01-26T17:21:00Z"/>
          <w:noProof/>
          <w:sz w:val="26"/>
          <w:szCs w:val="26"/>
          <w:lang w:val="vi-VN"/>
        </w:rPr>
      </w:pPr>
      <w:del w:id="331" w:author="QVM0161195" w:date="2021-01-26T17:21:00Z">
        <w:r w:rsidRPr="005C3FD8" w:rsidDel="008C4DB3">
          <w:rPr>
            <w:noProof/>
            <w:sz w:val="26"/>
            <w:szCs w:val="26"/>
            <w:lang w:val="vi-VN"/>
          </w:rPr>
          <w:delText xml:space="preserve">Bước 2: </w:delText>
        </w:r>
        <w:r w:rsidR="005F3D98" w:rsidRPr="005C3FD8" w:rsidDel="008C4DB3">
          <w:rPr>
            <w:noProof/>
            <w:sz w:val="26"/>
            <w:szCs w:val="26"/>
            <w:lang w:val="vi-VN"/>
          </w:rPr>
          <w:delText>Mô hình hóa các câu từ thành vector.</w:delText>
        </w:r>
      </w:del>
    </w:p>
    <w:p w14:paraId="2A3F8953" w14:textId="3581E847" w:rsidR="008329E1" w:rsidRPr="005C3FD8" w:rsidDel="008C4DB3" w:rsidRDefault="008329E1">
      <w:pPr>
        <w:spacing w:before="120" w:line="360" w:lineRule="auto"/>
        <w:ind w:left="567"/>
        <w:jc w:val="both"/>
        <w:rPr>
          <w:del w:id="332" w:author="QVM0161195" w:date="2021-01-26T17:21:00Z"/>
          <w:noProof/>
          <w:sz w:val="26"/>
          <w:szCs w:val="26"/>
          <w:lang w:val="vi-VN"/>
        </w:rPr>
      </w:pPr>
      <w:del w:id="333" w:author="QVM0161195" w:date="2021-01-26T17:21:00Z">
        <w:r w:rsidRPr="005C3FD8" w:rsidDel="008C4DB3">
          <w:rPr>
            <w:noProof/>
            <w:sz w:val="26"/>
            <w:szCs w:val="26"/>
            <w:lang w:val="vi-VN"/>
          </w:rPr>
          <w:delText xml:space="preserve">Bước 3: </w:delText>
        </w:r>
        <w:r w:rsidR="005F3D98" w:rsidRPr="005C3FD8" w:rsidDel="008C4DB3">
          <w:rPr>
            <w:noProof/>
            <w:sz w:val="26"/>
            <w:szCs w:val="26"/>
            <w:lang w:val="vi-VN"/>
          </w:rPr>
          <w:delText>Chạy huấn luyện và phân lớp dữ liệu qua các phương pháp phân lớp khác nhau.</w:delText>
        </w:r>
      </w:del>
    </w:p>
    <w:p w14:paraId="6283F42A" w14:textId="3C08C750" w:rsidR="008329E1" w:rsidRPr="005C3FD8" w:rsidDel="008C4DB3" w:rsidRDefault="00DD6168">
      <w:pPr>
        <w:spacing w:before="120" w:line="360" w:lineRule="auto"/>
        <w:ind w:firstLine="360"/>
        <w:jc w:val="both"/>
        <w:rPr>
          <w:del w:id="334" w:author="QVM0161195" w:date="2021-01-26T17:21:00Z"/>
          <w:noProof/>
          <w:color w:val="0000FF"/>
          <w:sz w:val="26"/>
          <w:szCs w:val="26"/>
          <w:lang w:val="vi-VN"/>
        </w:rPr>
      </w:pPr>
      <w:del w:id="335" w:author="QVM0161195" w:date="2021-01-26T17:21:00Z">
        <w:r w:rsidRPr="005C3FD8" w:rsidDel="008C4DB3">
          <w:rPr>
            <w:noProof/>
            <w:sz w:val="26"/>
            <w:szCs w:val="26"/>
            <w:lang w:val="vi-VN"/>
          </w:rPr>
          <w:delText xml:space="preserve">Luận văn đã được áp dụng vào </w:delText>
        </w:r>
        <w:r w:rsidR="005F3D98" w:rsidRPr="005C3FD8" w:rsidDel="008C4DB3">
          <w:rPr>
            <w:noProof/>
            <w:sz w:val="26"/>
            <w:szCs w:val="26"/>
            <w:lang w:val="vi-VN"/>
          </w:rPr>
          <w:delText>phân tích ý kiến khảo sát đánh giá giảng viên tại trường Đại học Công nghệ TP.HCM. Sau quá trình thực nghiệm bài toán</w:delText>
        </w:r>
        <w:r w:rsidR="004C2B69" w:rsidRPr="005C3FD8" w:rsidDel="008C4DB3">
          <w:rPr>
            <w:noProof/>
            <w:sz w:val="26"/>
            <w:szCs w:val="26"/>
            <w:lang w:val="vi-VN"/>
          </w:rPr>
          <w:delText xml:space="preserve"> </w:delText>
        </w:r>
        <w:r w:rsidR="00C56469" w:rsidRPr="005C3FD8" w:rsidDel="008C4DB3">
          <w:rPr>
            <w:noProof/>
            <w:sz w:val="26"/>
            <w:szCs w:val="26"/>
            <w:lang w:val="vi-VN"/>
          </w:rPr>
          <w:delText>luận văn</w:delText>
        </w:r>
        <w:r w:rsidR="005F3D98" w:rsidRPr="005C3FD8" w:rsidDel="008C4DB3">
          <w:rPr>
            <w:noProof/>
            <w:sz w:val="26"/>
            <w:szCs w:val="26"/>
            <w:lang w:val="vi-VN"/>
          </w:rPr>
          <w:delText xml:space="preserve"> đã xây dựng một bộ phân lớp dữ liệu đánh giá giảng viên đáng tin cậy với độ chính xác </w:delText>
        </w:r>
        <w:r w:rsidR="00D20FA5" w:rsidRPr="005C3FD8" w:rsidDel="008C4DB3">
          <w:rPr>
            <w:noProof/>
            <w:sz w:val="26"/>
            <w:szCs w:val="26"/>
            <w:lang w:val="vi-VN"/>
          </w:rPr>
          <w:delText xml:space="preserve">khoảng </w:delText>
        </w:r>
        <w:r w:rsidR="00D35B93" w:rsidRPr="005C3FD8" w:rsidDel="008C4DB3">
          <w:rPr>
            <w:noProof/>
            <w:sz w:val="26"/>
            <w:szCs w:val="26"/>
            <w:lang w:val="vi-VN"/>
          </w:rPr>
          <w:delText>8</w:delText>
        </w:r>
        <w:r w:rsidR="00A5695E" w:rsidRPr="005C3FD8" w:rsidDel="008C4DB3">
          <w:rPr>
            <w:noProof/>
            <w:sz w:val="26"/>
            <w:szCs w:val="26"/>
            <w:lang w:val="vi-VN"/>
          </w:rPr>
          <w:delText>6</w:delText>
        </w:r>
        <w:r w:rsidR="005F3D98" w:rsidRPr="005C3FD8" w:rsidDel="008C4DB3">
          <w:rPr>
            <w:noProof/>
            <w:sz w:val="26"/>
            <w:szCs w:val="26"/>
            <w:lang w:val="vi-VN"/>
          </w:rPr>
          <w:delText xml:space="preserve">% và </w:delText>
        </w:r>
        <w:r w:rsidR="00D35B93" w:rsidRPr="005C3FD8" w:rsidDel="008C4DB3">
          <w:rPr>
            <w:noProof/>
            <w:sz w:val="26"/>
            <w:szCs w:val="26"/>
            <w:lang w:val="vi-VN"/>
          </w:rPr>
          <w:delText>đưa</w:delText>
        </w:r>
        <w:r w:rsidR="005F3D98" w:rsidRPr="005C3FD8" w:rsidDel="008C4DB3">
          <w:rPr>
            <w:noProof/>
            <w:sz w:val="26"/>
            <w:szCs w:val="26"/>
            <w:lang w:val="vi-VN"/>
          </w:rPr>
          <w:delText xml:space="preserve"> ra được những </w:delText>
        </w:r>
        <w:r w:rsidR="0041381A" w:rsidRPr="005C3FD8" w:rsidDel="008C4DB3">
          <w:rPr>
            <w:noProof/>
            <w:sz w:val="26"/>
            <w:szCs w:val="26"/>
            <w:lang w:val="vi-VN"/>
          </w:rPr>
          <w:delText xml:space="preserve">so </w:delText>
        </w:r>
        <w:r w:rsidR="00D35B93" w:rsidRPr="005C3FD8" w:rsidDel="008C4DB3">
          <w:rPr>
            <w:noProof/>
            <w:sz w:val="26"/>
            <w:szCs w:val="26"/>
            <w:lang w:val="vi-VN"/>
          </w:rPr>
          <w:delText>sánh về hiệu quả của các phương pháp phân lớp khác nhau</w:delText>
        </w:r>
        <w:r w:rsidR="00ED2FD0" w:rsidRPr="005C3FD8" w:rsidDel="008C4DB3">
          <w:rPr>
            <w:noProof/>
            <w:sz w:val="26"/>
            <w:szCs w:val="26"/>
            <w:lang w:val="vi-VN"/>
          </w:rPr>
          <w:delText>.</w:delText>
        </w:r>
      </w:del>
    </w:p>
    <w:p w14:paraId="7B3AE63E" w14:textId="6E029207" w:rsidR="008329E1" w:rsidRPr="005C3FD8" w:rsidDel="008C4DB3" w:rsidRDefault="00E15507">
      <w:pPr>
        <w:spacing w:before="120" w:line="360" w:lineRule="auto"/>
        <w:ind w:firstLine="360"/>
        <w:jc w:val="both"/>
        <w:rPr>
          <w:del w:id="336" w:author="QVM0161195" w:date="2021-01-26T17:21:00Z"/>
          <w:noProof/>
          <w:sz w:val="26"/>
          <w:szCs w:val="26"/>
          <w:lang w:val="vi-VN"/>
        </w:rPr>
      </w:pPr>
      <w:del w:id="337" w:author="QVM0161195" w:date="2021-01-26T17:21:00Z">
        <w:r w:rsidRPr="005C3FD8" w:rsidDel="008C4DB3">
          <w:rPr>
            <w:noProof/>
            <w:sz w:val="26"/>
            <w:szCs w:val="26"/>
            <w:lang w:val="vi-VN"/>
          </w:rPr>
          <w:delText>L</w:delText>
        </w:r>
        <w:r w:rsidR="00ED2FD0" w:rsidRPr="005C3FD8" w:rsidDel="008C4DB3">
          <w:rPr>
            <w:noProof/>
            <w:sz w:val="26"/>
            <w:szCs w:val="26"/>
            <w:lang w:val="vi-VN"/>
          </w:rPr>
          <w:delText>uận văn</w:delText>
        </w:r>
        <w:r w:rsidR="008329E1" w:rsidRPr="005C3FD8" w:rsidDel="008C4DB3">
          <w:rPr>
            <w:noProof/>
            <w:sz w:val="26"/>
            <w:szCs w:val="26"/>
            <w:lang w:val="vi-VN"/>
          </w:rPr>
          <w:delText xml:space="preserve"> đã đóng góp </w:delText>
        </w:r>
        <w:r w:rsidR="00ED2FD0" w:rsidRPr="005C3FD8" w:rsidDel="008C4DB3">
          <w:rPr>
            <w:noProof/>
            <w:sz w:val="26"/>
            <w:szCs w:val="26"/>
            <w:lang w:val="vi-VN"/>
          </w:rPr>
          <w:delText>một bộ phân lớp dữ liệu mới trong lĩnh vực giáo dục cụ thể là bộ phân lớp ý kiến đánh giá giảng viên và có thể áp dụng vào các ứng dụng thực tế</w:delText>
        </w:r>
        <w:r w:rsidR="008329E1" w:rsidRPr="005C3FD8" w:rsidDel="008C4DB3">
          <w:rPr>
            <w:noProof/>
            <w:sz w:val="26"/>
            <w:szCs w:val="26"/>
            <w:lang w:val="vi-VN"/>
          </w:rPr>
          <w:delText>.</w:delText>
        </w:r>
        <w:r w:rsidR="00ED2FD0" w:rsidRPr="005C3FD8" w:rsidDel="008C4DB3">
          <w:rPr>
            <w:noProof/>
            <w:sz w:val="26"/>
            <w:szCs w:val="26"/>
            <w:lang w:val="vi-VN"/>
          </w:rPr>
          <w:delText xml:space="preserve"> </w:delText>
        </w:r>
        <w:r w:rsidR="001D3714" w:rsidRPr="005C3FD8" w:rsidDel="008C4DB3">
          <w:rPr>
            <w:noProof/>
            <w:sz w:val="26"/>
            <w:szCs w:val="26"/>
            <w:lang w:val="vi-VN"/>
          </w:rPr>
          <w:delText xml:space="preserve">Luận văn cũng đã trình bày chi tiết một quy trình phân tích ý kiến đánh giá ý kiến cũng như khai thác dữ liệu, có sự so sánh chọn lọc các </w:delText>
        </w:r>
        <w:r w:rsidR="008B7CA1" w:rsidRPr="005C3FD8" w:rsidDel="008C4DB3">
          <w:rPr>
            <w:noProof/>
            <w:sz w:val="26"/>
            <w:szCs w:val="26"/>
            <w:lang w:val="vi-VN"/>
          </w:rPr>
          <w:delText xml:space="preserve">kỹ </w:delText>
        </w:r>
        <w:r w:rsidR="001D3714" w:rsidRPr="005C3FD8" w:rsidDel="008C4DB3">
          <w:rPr>
            <w:noProof/>
            <w:sz w:val="26"/>
            <w:szCs w:val="26"/>
            <w:lang w:val="vi-VN"/>
          </w:rPr>
          <w:delText xml:space="preserve">thuật và phương pháp khác nhau. </w:delText>
        </w:r>
        <w:r w:rsidR="00ED2FD0" w:rsidRPr="005C3FD8" w:rsidDel="008C4DB3">
          <w:rPr>
            <w:noProof/>
            <w:sz w:val="26"/>
            <w:szCs w:val="26"/>
            <w:lang w:val="vi-VN"/>
          </w:rPr>
          <w:delText xml:space="preserve">Bên cạnh đó luận văn còn là nguồn tài liệu tham khảo về </w:delText>
        </w:r>
        <w:r w:rsidR="003436EF" w:rsidRPr="005C3FD8" w:rsidDel="008C4DB3">
          <w:rPr>
            <w:noProof/>
            <w:sz w:val="26"/>
            <w:szCs w:val="26"/>
            <w:lang w:val="vi-VN"/>
          </w:rPr>
          <w:delText>hiệu quả</w:delText>
        </w:r>
        <w:r w:rsidR="00ED2FD0" w:rsidRPr="005C3FD8" w:rsidDel="008C4DB3">
          <w:rPr>
            <w:noProof/>
            <w:sz w:val="26"/>
            <w:szCs w:val="26"/>
            <w:lang w:val="vi-VN"/>
          </w:rPr>
          <w:delText xml:space="preserve"> của một số phương pháp phân lớp trên cùng tập dữ liệu qua đó</w:delText>
        </w:r>
        <w:r w:rsidR="003436EF" w:rsidRPr="005C3FD8" w:rsidDel="008C4DB3">
          <w:rPr>
            <w:noProof/>
            <w:sz w:val="26"/>
            <w:szCs w:val="26"/>
            <w:lang w:val="vi-VN"/>
          </w:rPr>
          <w:delText xml:space="preserve"> làm</w:delText>
        </w:r>
        <w:r w:rsidR="00ED2FD0" w:rsidRPr="005C3FD8" w:rsidDel="008C4DB3">
          <w:rPr>
            <w:noProof/>
            <w:sz w:val="26"/>
            <w:szCs w:val="26"/>
            <w:lang w:val="vi-VN"/>
          </w:rPr>
          <w:delText xml:space="preserve"> quyết định lựa chọn phương pháp phù hợp</w:delText>
        </w:r>
        <w:r w:rsidR="003436EF" w:rsidRPr="005C3FD8" w:rsidDel="008C4DB3">
          <w:rPr>
            <w:noProof/>
            <w:sz w:val="26"/>
            <w:szCs w:val="26"/>
            <w:lang w:val="vi-VN"/>
          </w:rPr>
          <w:delText xml:space="preserve"> trong những đề tài nghiên cứu liên quan</w:delText>
        </w:r>
        <w:r w:rsidR="00ED2FD0" w:rsidRPr="005C3FD8" w:rsidDel="008C4DB3">
          <w:rPr>
            <w:noProof/>
            <w:sz w:val="26"/>
            <w:szCs w:val="26"/>
            <w:lang w:val="vi-VN"/>
          </w:rPr>
          <w:delText>.</w:delText>
        </w:r>
      </w:del>
    </w:p>
    <w:p w14:paraId="1DFDDD9B" w14:textId="37D166CC" w:rsidR="00B86E94" w:rsidRPr="005C3FD8" w:rsidDel="008C4DB3" w:rsidRDefault="008329E1" w:rsidP="003E2D35">
      <w:pPr>
        <w:spacing w:before="120" w:line="360" w:lineRule="auto"/>
        <w:ind w:firstLine="360"/>
        <w:jc w:val="both"/>
        <w:rPr>
          <w:del w:id="338" w:author="QVM0161195" w:date="2021-01-26T17:21:00Z"/>
          <w:bCs/>
          <w:noProof/>
          <w:color w:val="000000"/>
          <w:spacing w:val="-4"/>
          <w:kern w:val="32"/>
          <w:sz w:val="26"/>
          <w:szCs w:val="26"/>
          <w:lang w:val="vi-VN"/>
        </w:rPr>
      </w:pPr>
      <w:del w:id="339" w:author="QVM0161195" w:date="2021-01-26T17:21:00Z">
        <w:r w:rsidRPr="005C3FD8" w:rsidDel="008C4DB3">
          <w:rPr>
            <w:noProof/>
            <w:sz w:val="26"/>
            <w:szCs w:val="26"/>
            <w:lang w:val="vi-VN"/>
          </w:rPr>
          <w:delText>Luận văn này bao gồm 5 chương</w:delText>
        </w:r>
        <w:r w:rsidR="00CD036B" w:rsidRPr="005C3FD8" w:rsidDel="008C4DB3">
          <w:rPr>
            <w:rStyle w:val="CommentReference"/>
            <w:sz w:val="26"/>
            <w:szCs w:val="26"/>
            <w:lang w:val="vi-VN"/>
          </w:rPr>
          <w:delText>. C</w:delText>
        </w:r>
        <w:r w:rsidR="00CD036B" w:rsidRPr="005C3FD8" w:rsidDel="008C4DB3">
          <w:rPr>
            <w:noProof/>
            <w:sz w:val="26"/>
            <w:szCs w:val="26"/>
            <w:lang w:val="vi-VN"/>
          </w:rPr>
          <w:delTex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delText>
        </w:r>
        <w:r w:rsidR="00E95EAB" w:rsidRPr="005C3FD8" w:rsidDel="008C4DB3">
          <w:rPr>
            <w:noProof/>
            <w:sz w:val="26"/>
            <w:szCs w:val="26"/>
            <w:lang w:val="vi-VN"/>
          </w:rPr>
          <w:delText>. C</w:delText>
        </w:r>
        <w:r w:rsidR="00CD036B" w:rsidRPr="005C3FD8" w:rsidDel="008C4DB3">
          <w:rPr>
            <w:noProof/>
            <w:sz w:val="26"/>
            <w:szCs w:val="26"/>
            <w:lang w:val="vi-VN"/>
          </w:rPr>
          <w:delText>uối cùng chương 5 là kết luận và hướng phát triển của đề tài nghiên cứu.</w:delText>
        </w:r>
      </w:del>
    </w:p>
    <w:p w14:paraId="7D2EA425" w14:textId="6D883F60" w:rsidR="00CD036B" w:rsidRPr="005C3FD8" w:rsidDel="008C4DB3" w:rsidRDefault="00CD036B">
      <w:pPr>
        <w:rPr>
          <w:del w:id="340" w:author="QVM0161195" w:date="2021-01-26T17:21:00Z"/>
          <w:b/>
          <w:bCs/>
          <w:noProof/>
          <w:color w:val="000000"/>
          <w:spacing w:val="-4"/>
          <w:kern w:val="32"/>
          <w:sz w:val="32"/>
          <w:szCs w:val="32"/>
          <w:lang w:val="vi-VN"/>
        </w:rPr>
      </w:pPr>
      <w:del w:id="341" w:author="QVM0161195" w:date="2021-01-26T17:21:00Z">
        <w:r w:rsidRPr="005C3FD8" w:rsidDel="008C4DB3">
          <w:rPr>
            <w:noProof/>
            <w:color w:val="000000"/>
            <w:spacing w:val="-4"/>
            <w:lang w:val="vi-VN"/>
          </w:rPr>
          <w:br w:type="page"/>
        </w:r>
      </w:del>
    </w:p>
    <w:p w14:paraId="62E0DCE9" w14:textId="19A1DC80" w:rsidR="001862EB" w:rsidRPr="005C3FD8" w:rsidDel="008C4DB3" w:rsidRDefault="001862EB" w:rsidP="003D4649">
      <w:pPr>
        <w:pStyle w:val="Heading1"/>
        <w:spacing w:before="120" w:after="0" w:line="360" w:lineRule="auto"/>
        <w:jc w:val="center"/>
        <w:rPr>
          <w:del w:id="342" w:author="QVM0161195" w:date="2021-01-26T17:21:00Z"/>
          <w:rFonts w:ascii="Times New Roman" w:hAnsi="Times New Roman"/>
          <w:noProof/>
          <w:color w:val="000000"/>
          <w:spacing w:val="-4"/>
          <w:lang w:val="vi-VN"/>
        </w:rPr>
      </w:pPr>
      <w:bookmarkStart w:id="343" w:name="_Toc61985790"/>
      <w:del w:id="344" w:author="QVM0161195" w:date="2021-01-26T17:21:00Z">
        <w:r w:rsidRPr="005C3FD8" w:rsidDel="008C4DB3">
          <w:rPr>
            <w:rFonts w:ascii="Times New Roman" w:hAnsi="Times New Roman"/>
            <w:noProof/>
            <w:color w:val="000000"/>
            <w:spacing w:val="-4"/>
            <w:lang w:val="vi-VN"/>
          </w:rPr>
          <w:delText>ABSTRACT</w:delText>
        </w:r>
        <w:bookmarkEnd w:id="343"/>
      </w:del>
    </w:p>
    <w:p w14:paraId="5A63D28B" w14:textId="65170781" w:rsidR="00232654" w:rsidRPr="005C3FD8" w:rsidDel="008C4DB3" w:rsidRDefault="00232654" w:rsidP="001C442F">
      <w:pPr>
        <w:spacing w:before="120" w:line="360" w:lineRule="auto"/>
        <w:ind w:firstLine="284"/>
        <w:jc w:val="both"/>
        <w:rPr>
          <w:del w:id="345" w:author="QVM0161195" w:date="2021-01-26T17:21:00Z"/>
          <w:noProof/>
          <w:sz w:val="26"/>
          <w:szCs w:val="26"/>
          <w:lang w:val="vi-VN"/>
        </w:rPr>
      </w:pPr>
      <w:del w:id="346" w:author="QVM0161195" w:date="2021-01-26T17:21:00Z">
        <w:r w:rsidRPr="005C3FD8" w:rsidDel="008C4DB3">
          <w:rPr>
            <w:noProof/>
            <w:sz w:val="26"/>
            <w:szCs w:val="26"/>
            <w:lang w:val="vi-VN"/>
          </w:rPr>
          <w:delText xml:space="preserve">Nowadays, the development of technology and the digitalization of many data sources  provide us a rich resource for mining. </w:delText>
        </w:r>
        <w:r w:rsidR="0058335D" w:rsidRPr="005C3FD8" w:rsidDel="008C4DB3">
          <w:rPr>
            <w:noProof/>
            <w:sz w:val="26"/>
            <w:szCs w:val="26"/>
            <w:lang w:val="vi-VN"/>
          </w:rPr>
          <w:delText xml:space="preserve">The applications of data </w:delText>
        </w:r>
        <w:r w:rsidRPr="005C3FD8" w:rsidDel="008C4DB3">
          <w:rPr>
            <w:noProof/>
            <w:sz w:val="26"/>
            <w:szCs w:val="26"/>
            <w:lang w:val="vi-VN"/>
          </w:rPr>
          <w:delText xml:space="preserve">mining </w:delText>
        </w:r>
        <w:r w:rsidR="0058335D" w:rsidRPr="005C3FD8" w:rsidDel="008C4DB3">
          <w:rPr>
            <w:noProof/>
            <w:sz w:val="26"/>
            <w:szCs w:val="26"/>
            <w:lang w:val="vi-VN"/>
          </w:rPr>
          <w:delText>have been</w:delText>
        </w:r>
        <w:r w:rsidRPr="005C3FD8" w:rsidDel="008C4DB3">
          <w:rPr>
            <w:noProof/>
            <w:sz w:val="26"/>
            <w:szCs w:val="26"/>
            <w:lang w:val="vi-VN"/>
          </w:rPr>
          <w:delText xml:space="preserve"> </w:delText>
        </w:r>
        <w:r w:rsidR="0058335D" w:rsidRPr="005C3FD8" w:rsidDel="008C4DB3">
          <w:rPr>
            <w:noProof/>
            <w:sz w:val="26"/>
            <w:szCs w:val="26"/>
            <w:lang w:val="vi-VN"/>
          </w:rPr>
          <w:delText xml:space="preserve">implementing </w:delText>
        </w:r>
        <w:r w:rsidRPr="005C3FD8" w:rsidDel="008C4DB3">
          <w:rPr>
            <w:noProof/>
            <w:sz w:val="26"/>
            <w:szCs w:val="26"/>
            <w:lang w:val="vi-VN"/>
          </w:rPr>
          <w:delText>in many different fields such as education, health, finance, banking, business….</w:delText>
        </w:r>
        <w:r w:rsidRPr="005C3FD8" w:rsidDel="008C4DB3">
          <w:rPr>
            <w:sz w:val="26"/>
            <w:szCs w:val="26"/>
            <w:lang w:val="vi-VN"/>
          </w:rPr>
          <w:delText xml:space="preserve"> </w:delText>
        </w:r>
        <w:r w:rsidRPr="005C3FD8" w:rsidDel="008C4DB3">
          <w:rPr>
            <w:noProof/>
            <w:sz w:val="26"/>
            <w:szCs w:val="26"/>
            <w:lang w:val="vi-VN"/>
          </w:rPr>
          <w:delText xml:space="preserve">In particular, data mining in the education </w:delText>
        </w:r>
        <w:r w:rsidR="00653363" w:rsidRPr="005C3FD8" w:rsidDel="008C4DB3">
          <w:rPr>
            <w:noProof/>
            <w:sz w:val="26"/>
            <w:szCs w:val="26"/>
            <w:lang w:val="vi-VN"/>
          </w:rPr>
          <w:delText xml:space="preserve">domain </w:delText>
        </w:r>
        <w:r w:rsidRPr="005C3FD8" w:rsidDel="008C4DB3">
          <w:rPr>
            <w:noProof/>
            <w:sz w:val="26"/>
            <w:szCs w:val="26"/>
            <w:lang w:val="vi-VN"/>
          </w:rPr>
          <w:delText>is being interested in research recently. The data mining in the education sector contributes greatly to improving the quality of education. In fact</w:delText>
        </w:r>
        <w:r w:rsidR="00CE43C8" w:rsidRPr="005C3FD8" w:rsidDel="008C4DB3">
          <w:rPr>
            <w:noProof/>
            <w:sz w:val="26"/>
            <w:szCs w:val="26"/>
            <w:lang w:val="vi-VN"/>
          </w:rPr>
          <w:delText>,</w:delText>
        </w:r>
        <w:r w:rsidRPr="005C3FD8" w:rsidDel="008C4DB3">
          <w:rPr>
            <w:noProof/>
            <w:sz w:val="26"/>
            <w:szCs w:val="26"/>
            <w:lang w:val="vi-VN"/>
          </w:rPr>
          <w:delText xml:space="preserve"> most universities have implemented software</w:delText>
        </w:r>
        <w:r w:rsidR="00CE43C8" w:rsidRPr="005C3FD8" w:rsidDel="008C4DB3">
          <w:rPr>
            <w:noProof/>
            <w:sz w:val="26"/>
            <w:szCs w:val="26"/>
            <w:lang w:val="vi-VN"/>
          </w:rPr>
          <w:delText>s</w:delText>
        </w:r>
        <w:r w:rsidRPr="005C3FD8" w:rsidDel="008C4DB3">
          <w:rPr>
            <w:noProof/>
            <w:sz w:val="26"/>
            <w:szCs w:val="26"/>
            <w:lang w:val="vi-VN"/>
          </w:rPr>
          <w:delText xml:space="preserve"> to survey studen</w:delText>
        </w:r>
        <w:r w:rsidR="00CE43C8" w:rsidRPr="005C3FD8" w:rsidDel="008C4DB3">
          <w:rPr>
            <w:noProof/>
            <w:sz w:val="26"/>
            <w:szCs w:val="26"/>
            <w:lang w:val="vi-VN"/>
          </w:rPr>
          <w:delText>t</w:delText>
        </w:r>
        <w:r w:rsidRPr="005C3FD8" w:rsidDel="008C4DB3">
          <w:rPr>
            <w:noProof/>
            <w:sz w:val="26"/>
            <w:szCs w:val="26"/>
            <w:lang w:val="vi-VN"/>
          </w:rPr>
          <w:delText xml:space="preserve"> opinion</w:delText>
        </w:r>
        <w:r w:rsidR="00CE43C8" w:rsidRPr="005C3FD8" w:rsidDel="008C4DB3">
          <w:rPr>
            <w:noProof/>
            <w:sz w:val="26"/>
            <w:szCs w:val="26"/>
            <w:lang w:val="vi-VN"/>
          </w:rPr>
          <w:delText>s</w:delText>
        </w:r>
        <w:r w:rsidRPr="005C3FD8" w:rsidDel="008C4DB3">
          <w:rPr>
            <w:noProof/>
            <w:sz w:val="26"/>
            <w:szCs w:val="26"/>
            <w:lang w:val="vi-VN"/>
          </w:rPr>
          <w:delText xml:space="preserve"> on teaching quality to improv</w:delText>
        </w:r>
        <w:r w:rsidR="00CE43C8" w:rsidRPr="005C3FD8" w:rsidDel="008C4DB3">
          <w:rPr>
            <w:noProof/>
            <w:sz w:val="26"/>
            <w:szCs w:val="26"/>
            <w:lang w:val="vi-VN"/>
          </w:rPr>
          <w:delText>e</w:delText>
        </w:r>
        <w:r w:rsidR="00F0116B" w:rsidRPr="005C3FD8" w:rsidDel="008C4DB3">
          <w:rPr>
            <w:noProof/>
            <w:sz w:val="26"/>
            <w:szCs w:val="26"/>
            <w:lang w:val="vi-VN"/>
          </w:rPr>
          <w:delText xml:space="preserve"> the quality of</w:delText>
        </w:r>
        <w:r w:rsidRPr="005C3FD8" w:rsidDel="008C4DB3">
          <w:rPr>
            <w:noProof/>
            <w:sz w:val="26"/>
            <w:szCs w:val="26"/>
            <w:lang w:val="vi-VN"/>
          </w:rPr>
          <w:delText xml:space="preserve"> teaching </w:delText>
        </w:r>
        <w:r w:rsidR="00F0116B" w:rsidRPr="005C3FD8" w:rsidDel="008C4DB3">
          <w:rPr>
            <w:noProof/>
            <w:sz w:val="26"/>
            <w:szCs w:val="26"/>
            <w:lang w:val="vi-VN"/>
          </w:rPr>
          <w:delText>activities</w:delText>
        </w:r>
        <w:r w:rsidRPr="005C3FD8" w:rsidDel="008C4DB3">
          <w:rPr>
            <w:noProof/>
            <w:sz w:val="26"/>
            <w:szCs w:val="26"/>
            <w:lang w:val="vi-VN"/>
          </w:rPr>
          <w:delText>. However</w:delText>
        </w:r>
        <w:r w:rsidR="00E173B1" w:rsidRPr="005C3FD8" w:rsidDel="008C4DB3">
          <w:rPr>
            <w:noProof/>
            <w:sz w:val="26"/>
            <w:szCs w:val="26"/>
            <w:lang w:val="vi-VN"/>
          </w:rPr>
          <w:delText>,</w:delText>
        </w:r>
        <w:r w:rsidRPr="005C3FD8" w:rsidDel="008C4DB3">
          <w:rPr>
            <w:noProof/>
            <w:sz w:val="26"/>
            <w:szCs w:val="26"/>
            <w:lang w:val="vi-VN"/>
          </w:rPr>
          <w:delText xml:space="preserve"> </w:delText>
        </w:r>
        <w:r w:rsidR="00E173B1" w:rsidRPr="005C3FD8" w:rsidDel="008C4DB3">
          <w:rPr>
            <w:noProof/>
            <w:sz w:val="26"/>
            <w:szCs w:val="26"/>
            <w:lang w:val="vi-VN"/>
          </w:rPr>
          <w:delText>the analy</w:delText>
        </w:r>
        <w:r w:rsidR="002651DD" w:rsidRPr="005C3FD8" w:rsidDel="008C4DB3">
          <w:rPr>
            <w:noProof/>
            <w:sz w:val="26"/>
            <w:szCs w:val="26"/>
            <w:lang w:val="vi-VN"/>
          </w:rPr>
          <w:delText>zation</w:delText>
        </w:r>
        <w:r w:rsidR="00E173B1" w:rsidRPr="005C3FD8" w:rsidDel="008C4DB3">
          <w:rPr>
            <w:noProof/>
            <w:sz w:val="26"/>
            <w:szCs w:val="26"/>
            <w:lang w:val="vi-VN"/>
          </w:rPr>
          <w:delText xml:space="preserve"> on student opinions </w:delText>
        </w:r>
        <w:r w:rsidRPr="005C3FD8" w:rsidDel="008C4DB3">
          <w:rPr>
            <w:noProof/>
            <w:sz w:val="26"/>
            <w:szCs w:val="26"/>
            <w:lang w:val="vi-VN"/>
          </w:rPr>
          <w:delText xml:space="preserve">is </w:delText>
        </w:r>
        <w:r w:rsidR="00E173B1" w:rsidRPr="005C3FD8" w:rsidDel="008C4DB3">
          <w:rPr>
            <w:noProof/>
            <w:sz w:val="26"/>
            <w:szCs w:val="26"/>
            <w:lang w:val="vi-VN"/>
          </w:rPr>
          <w:delText xml:space="preserve">mainly processed </w:delText>
        </w:r>
        <w:r w:rsidRPr="005C3FD8" w:rsidDel="008C4DB3">
          <w:rPr>
            <w:noProof/>
            <w:sz w:val="26"/>
            <w:szCs w:val="26"/>
            <w:lang w:val="vi-VN"/>
          </w:rPr>
          <w:delText xml:space="preserve">manually and </w:delText>
        </w:r>
        <w:r w:rsidR="002651DD" w:rsidRPr="005C3FD8" w:rsidDel="008C4DB3">
          <w:rPr>
            <w:noProof/>
            <w:sz w:val="26"/>
            <w:szCs w:val="26"/>
            <w:lang w:val="vi-VN"/>
          </w:rPr>
          <w:delText>it</w:delText>
        </w:r>
        <w:r w:rsidR="00F936E2" w:rsidRPr="005C3FD8" w:rsidDel="008C4DB3">
          <w:rPr>
            <w:noProof/>
            <w:sz w:val="26"/>
            <w:szCs w:val="26"/>
            <w:lang w:val="vi-VN"/>
          </w:rPr>
          <w:delText xml:space="preserve"> often</w:delText>
        </w:r>
        <w:r w:rsidR="002651DD" w:rsidRPr="005C3FD8" w:rsidDel="008C4DB3">
          <w:rPr>
            <w:noProof/>
            <w:sz w:val="26"/>
            <w:szCs w:val="26"/>
            <w:lang w:val="vi-VN"/>
          </w:rPr>
          <w:delText xml:space="preserve"> </w:delText>
        </w:r>
        <w:r w:rsidRPr="005C3FD8" w:rsidDel="008C4DB3">
          <w:rPr>
            <w:noProof/>
            <w:sz w:val="26"/>
            <w:szCs w:val="26"/>
            <w:lang w:val="vi-VN"/>
          </w:rPr>
          <w:delText xml:space="preserve">takes a </w:delText>
        </w:r>
        <w:r w:rsidR="004E4F3D" w:rsidRPr="005C3FD8" w:rsidDel="008C4DB3">
          <w:rPr>
            <w:noProof/>
            <w:sz w:val="26"/>
            <w:szCs w:val="26"/>
            <w:lang w:val="vi-VN"/>
          </w:rPr>
          <w:delText xml:space="preserve">long </w:delText>
        </w:r>
        <w:r w:rsidRPr="005C3FD8" w:rsidDel="008C4DB3">
          <w:rPr>
            <w:noProof/>
            <w:sz w:val="26"/>
            <w:szCs w:val="26"/>
            <w:lang w:val="vi-VN"/>
          </w:rPr>
          <w:delText>time. Therefore</w:delText>
        </w:r>
        <w:r w:rsidR="00C015E1" w:rsidRPr="005C3FD8" w:rsidDel="008C4DB3">
          <w:rPr>
            <w:noProof/>
            <w:sz w:val="26"/>
            <w:szCs w:val="26"/>
            <w:lang w:val="vi-VN"/>
          </w:rPr>
          <w:delText>,</w:delText>
        </w:r>
        <w:r w:rsidRPr="005C3FD8" w:rsidDel="008C4DB3">
          <w:rPr>
            <w:noProof/>
            <w:sz w:val="26"/>
            <w:szCs w:val="26"/>
            <w:lang w:val="vi-VN"/>
          </w:rPr>
          <w:delText xml:space="preserve"> this thesis applies data mining methods to support the </w:delText>
        </w:r>
        <w:r w:rsidR="00495E5F" w:rsidRPr="005C3FD8" w:rsidDel="008C4DB3">
          <w:rPr>
            <w:noProof/>
            <w:sz w:val="26"/>
            <w:szCs w:val="26"/>
            <w:lang w:val="vi-VN"/>
          </w:rPr>
          <w:delText xml:space="preserve">process of analyzing </w:delText>
        </w:r>
        <w:r w:rsidRPr="005C3FD8" w:rsidDel="008C4DB3">
          <w:rPr>
            <w:noProof/>
            <w:sz w:val="26"/>
            <w:szCs w:val="26"/>
            <w:lang w:val="vi-VN"/>
          </w:rPr>
          <w:delText xml:space="preserve">of </w:delText>
        </w:r>
        <w:r w:rsidR="00495E5F" w:rsidRPr="005C3FD8" w:rsidDel="008C4DB3">
          <w:rPr>
            <w:noProof/>
            <w:sz w:val="26"/>
            <w:szCs w:val="26"/>
            <w:lang w:val="vi-VN"/>
          </w:rPr>
          <w:delText xml:space="preserve">student </w:delText>
        </w:r>
        <w:r w:rsidRPr="005C3FD8" w:rsidDel="008C4DB3">
          <w:rPr>
            <w:noProof/>
            <w:sz w:val="26"/>
            <w:szCs w:val="26"/>
            <w:lang w:val="vi-VN"/>
          </w:rPr>
          <w:delText xml:space="preserve">comments on teaching quality. </w:delText>
        </w:r>
        <w:r w:rsidR="00495E5F" w:rsidRPr="005C3FD8" w:rsidDel="008C4DB3">
          <w:rPr>
            <w:noProof/>
            <w:sz w:val="26"/>
            <w:szCs w:val="26"/>
            <w:lang w:val="vi-VN"/>
          </w:rPr>
          <w:delText xml:space="preserve">When completed, this </w:delText>
        </w:r>
        <w:r w:rsidRPr="005C3FD8" w:rsidDel="008C4DB3">
          <w:rPr>
            <w:noProof/>
            <w:sz w:val="26"/>
            <w:szCs w:val="26"/>
            <w:lang w:val="vi-VN"/>
          </w:rPr>
          <w:delText>thesis contribute</w:delText>
        </w:r>
        <w:r w:rsidR="00085DAC" w:rsidRPr="005C3FD8" w:rsidDel="008C4DB3">
          <w:rPr>
            <w:noProof/>
            <w:sz w:val="26"/>
            <w:szCs w:val="26"/>
            <w:lang w:val="vi-VN"/>
          </w:rPr>
          <w:delText>s</w:delText>
        </w:r>
        <w:r w:rsidRPr="005C3FD8" w:rsidDel="008C4DB3">
          <w:rPr>
            <w:noProof/>
            <w:sz w:val="26"/>
            <w:szCs w:val="26"/>
            <w:lang w:val="vi-VN"/>
          </w:rPr>
          <w:delText xml:space="preserve"> to a research on data mining in Vietnam in the field of education, </w:delText>
        </w:r>
        <w:r w:rsidR="005B3B7C" w:rsidRPr="005C3FD8" w:rsidDel="008C4DB3">
          <w:rPr>
            <w:noProof/>
            <w:sz w:val="26"/>
            <w:szCs w:val="26"/>
            <w:lang w:val="vi-VN"/>
          </w:rPr>
          <w:delText>in addition</w:delText>
        </w:r>
        <w:r w:rsidRPr="005C3FD8" w:rsidDel="008C4DB3">
          <w:rPr>
            <w:noProof/>
            <w:sz w:val="26"/>
            <w:szCs w:val="26"/>
            <w:lang w:val="vi-VN"/>
          </w:rPr>
          <w:delText xml:space="preserve">, it is possible to apply the </w:delText>
        </w:r>
        <w:r w:rsidR="00F227DD" w:rsidRPr="005C3FD8" w:rsidDel="008C4DB3">
          <w:rPr>
            <w:noProof/>
            <w:sz w:val="26"/>
            <w:szCs w:val="26"/>
            <w:lang w:val="vi-VN"/>
          </w:rPr>
          <w:delText xml:space="preserve">sentiment </w:delText>
        </w:r>
        <w:r w:rsidRPr="005C3FD8" w:rsidDel="008C4DB3">
          <w:rPr>
            <w:noProof/>
            <w:sz w:val="26"/>
            <w:szCs w:val="26"/>
            <w:lang w:val="vi-VN"/>
          </w:rPr>
          <w:delText xml:space="preserve">classifier in </w:delText>
        </w:r>
        <w:r w:rsidR="005B3B7C" w:rsidRPr="005C3FD8" w:rsidDel="008C4DB3">
          <w:rPr>
            <w:noProof/>
            <w:sz w:val="26"/>
            <w:szCs w:val="26"/>
            <w:lang w:val="vi-VN"/>
          </w:rPr>
          <w:delText xml:space="preserve">this </w:delText>
        </w:r>
        <w:r w:rsidRPr="005C3FD8" w:rsidDel="008C4DB3">
          <w:rPr>
            <w:noProof/>
            <w:sz w:val="26"/>
            <w:szCs w:val="26"/>
            <w:lang w:val="vi-VN"/>
          </w:rPr>
          <w:delText xml:space="preserve">thesis to practical applications such as </w:delText>
        </w:r>
        <w:r w:rsidR="003D0A8B" w:rsidRPr="005C3FD8" w:rsidDel="008C4DB3">
          <w:rPr>
            <w:noProof/>
            <w:sz w:val="26"/>
            <w:szCs w:val="26"/>
          </w:rPr>
          <w:delText>s</w:delText>
        </w:r>
        <w:r w:rsidR="003D0A8B" w:rsidRPr="005C3FD8" w:rsidDel="008C4DB3">
          <w:rPr>
            <w:noProof/>
            <w:sz w:val="26"/>
            <w:szCs w:val="26"/>
            <w:lang w:val="vi-VN"/>
          </w:rPr>
          <w:delText xml:space="preserve">tudent </w:delText>
        </w:r>
        <w:r w:rsidRPr="005C3FD8" w:rsidDel="008C4DB3">
          <w:rPr>
            <w:noProof/>
            <w:sz w:val="26"/>
            <w:szCs w:val="26"/>
            <w:lang w:val="vi-VN"/>
          </w:rPr>
          <w:delText>survey software in universities.</w:delText>
        </w:r>
      </w:del>
    </w:p>
    <w:p w14:paraId="5D4AC28B" w14:textId="4A2EBD5C" w:rsidR="003D4649" w:rsidRPr="005C3FD8" w:rsidDel="008C4DB3" w:rsidRDefault="003D4649" w:rsidP="001C442F">
      <w:pPr>
        <w:spacing w:before="120" w:line="360" w:lineRule="auto"/>
        <w:ind w:firstLine="284"/>
        <w:jc w:val="both"/>
        <w:rPr>
          <w:del w:id="347" w:author="QVM0161195" w:date="2021-01-26T17:21:00Z"/>
          <w:noProof/>
          <w:sz w:val="26"/>
          <w:szCs w:val="26"/>
          <w:lang w:val="vi-VN"/>
        </w:rPr>
      </w:pPr>
      <w:del w:id="348" w:author="QVM0161195" w:date="2021-01-26T17:21:00Z">
        <w:r w:rsidRPr="005C3FD8" w:rsidDel="008C4DB3">
          <w:rPr>
            <w:noProof/>
            <w:sz w:val="26"/>
            <w:szCs w:val="26"/>
            <w:lang w:val="vi-VN"/>
          </w:rPr>
          <w:delText xml:space="preserve">This thesis </w:delText>
        </w:r>
        <w:r w:rsidR="00AC2556" w:rsidRPr="005C3FD8" w:rsidDel="008C4DB3">
          <w:rPr>
            <w:noProof/>
            <w:sz w:val="26"/>
            <w:szCs w:val="26"/>
            <w:lang w:val="vi-VN"/>
          </w:rPr>
          <w:delText xml:space="preserve">studies </w:delText>
        </w:r>
        <w:r w:rsidRPr="005C3FD8" w:rsidDel="008C4DB3">
          <w:rPr>
            <w:noProof/>
            <w:sz w:val="26"/>
            <w:szCs w:val="26"/>
            <w:lang w:val="vi-VN"/>
          </w:rPr>
          <w:delText xml:space="preserve">different methods of data mining and applies them to practical problems in the field of education. </w:delText>
        </w:r>
        <w:r w:rsidR="00232654" w:rsidRPr="005C3FD8" w:rsidDel="008C4DB3">
          <w:rPr>
            <w:noProof/>
            <w:sz w:val="26"/>
            <w:szCs w:val="26"/>
            <w:lang w:val="vi-VN"/>
          </w:rPr>
          <w:delText>Specifically</w:delText>
        </w:r>
        <w:r w:rsidR="007C42D7" w:rsidRPr="005C3FD8" w:rsidDel="008C4DB3">
          <w:rPr>
            <w:noProof/>
            <w:sz w:val="26"/>
            <w:szCs w:val="26"/>
            <w:lang w:val="vi-VN"/>
          </w:rPr>
          <w:delText>,</w:delText>
        </w:r>
        <w:r w:rsidR="00232654" w:rsidRPr="005C3FD8" w:rsidDel="008C4DB3">
          <w:rPr>
            <w:noProof/>
            <w:sz w:val="26"/>
            <w:szCs w:val="26"/>
            <w:lang w:val="vi-VN"/>
          </w:rPr>
          <w:delText xml:space="preserve"> we apply natural language processing methods to build a </w:delText>
        </w:r>
        <w:r w:rsidR="00534E24" w:rsidRPr="005C3FD8" w:rsidDel="008C4DB3">
          <w:rPr>
            <w:noProof/>
            <w:sz w:val="26"/>
            <w:szCs w:val="26"/>
            <w:lang w:val="vi-VN"/>
          </w:rPr>
          <w:delText xml:space="preserve">sentiment </w:delText>
        </w:r>
        <w:r w:rsidR="00232654" w:rsidRPr="005C3FD8" w:rsidDel="008C4DB3">
          <w:rPr>
            <w:noProof/>
            <w:sz w:val="26"/>
            <w:szCs w:val="26"/>
            <w:lang w:val="vi-VN"/>
          </w:rPr>
          <w:delText xml:space="preserve">classifier </w:delText>
        </w:r>
        <w:r w:rsidR="00E90106" w:rsidRPr="005C3FD8" w:rsidDel="008C4DB3">
          <w:rPr>
            <w:noProof/>
            <w:sz w:val="26"/>
            <w:szCs w:val="26"/>
            <w:lang w:val="vi-VN"/>
          </w:rPr>
          <w:delText>for</w:delText>
        </w:r>
        <w:r w:rsidR="00232654" w:rsidRPr="005C3FD8" w:rsidDel="008C4DB3">
          <w:rPr>
            <w:noProof/>
            <w:sz w:val="26"/>
            <w:szCs w:val="26"/>
            <w:lang w:val="vi-VN"/>
          </w:rPr>
          <w:delText xml:space="preserve"> student opinions </w:delText>
        </w:r>
        <w:r w:rsidR="00E90106" w:rsidRPr="005C3FD8" w:rsidDel="008C4DB3">
          <w:rPr>
            <w:noProof/>
            <w:sz w:val="26"/>
            <w:szCs w:val="26"/>
            <w:lang w:val="vi-VN"/>
          </w:rPr>
          <w:delText xml:space="preserve">about </w:delText>
        </w:r>
        <w:r w:rsidR="00232654" w:rsidRPr="005C3FD8" w:rsidDel="008C4DB3">
          <w:rPr>
            <w:noProof/>
            <w:sz w:val="26"/>
            <w:szCs w:val="26"/>
            <w:lang w:val="vi-VN"/>
          </w:rPr>
          <w:delText xml:space="preserve">the teaching quality of </w:delText>
        </w:r>
        <w:r w:rsidR="00200F0A" w:rsidRPr="005C3FD8" w:rsidDel="008C4DB3">
          <w:rPr>
            <w:noProof/>
            <w:sz w:val="26"/>
            <w:szCs w:val="26"/>
            <w:lang w:val="vi-VN"/>
          </w:rPr>
          <w:delText>facult</w:delText>
        </w:r>
        <w:r w:rsidR="00200F0A" w:rsidRPr="005C3FD8" w:rsidDel="008C4DB3">
          <w:rPr>
            <w:noProof/>
            <w:sz w:val="26"/>
            <w:szCs w:val="26"/>
          </w:rPr>
          <w:delText>ies</w:delText>
        </w:r>
        <w:r w:rsidR="00200F0A" w:rsidRPr="005C3FD8" w:rsidDel="008C4DB3">
          <w:rPr>
            <w:noProof/>
            <w:sz w:val="26"/>
            <w:szCs w:val="26"/>
            <w:lang w:val="vi-VN"/>
          </w:rPr>
          <w:delText xml:space="preserve"> </w:delText>
        </w:r>
        <w:r w:rsidR="00232654" w:rsidRPr="005C3FD8" w:rsidDel="008C4DB3">
          <w:rPr>
            <w:noProof/>
            <w:sz w:val="26"/>
            <w:szCs w:val="26"/>
            <w:lang w:val="vi-VN"/>
          </w:rPr>
          <w:delText>at Ho Chi Minh City University of Technology (HUTECH).</w:delText>
        </w:r>
      </w:del>
    </w:p>
    <w:p w14:paraId="1816312E" w14:textId="794501D4" w:rsidR="003D4649" w:rsidRPr="005C3FD8" w:rsidDel="008C4DB3" w:rsidRDefault="003D4649" w:rsidP="001C442F">
      <w:pPr>
        <w:spacing w:before="120" w:line="360" w:lineRule="auto"/>
        <w:ind w:firstLine="284"/>
        <w:jc w:val="both"/>
        <w:rPr>
          <w:del w:id="349" w:author="QVM0161195" w:date="2021-01-26T17:21:00Z"/>
          <w:noProof/>
          <w:sz w:val="26"/>
          <w:szCs w:val="26"/>
          <w:lang w:val="vi-VN"/>
        </w:rPr>
      </w:pPr>
      <w:del w:id="350" w:author="QVM0161195" w:date="2021-01-26T17:21:00Z">
        <w:r w:rsidRPr="005C3FD8" w:rsidDel="008C4DB3">
          <w:rPr>
            <w:noProof/>
            <w:sz w:val="26"/>
            <w:szCs w:val="26"/>
            <w:lang w:val="vi-VN"/>
          </w:rPr>
          <w:delText xml:space="preserve">To approach the problem of text processing analysis and data classification, this thesis </w:delText>
        </w:r>
        <w:r w:rsidR="0028788E" w:rsidRPr="005C3FD8" w:rsidDel="008C4DB3">
          <w:rPr>
            <w:noProof/>
            <w:sz w:val="26"/>
            <w:szCs w:val="26"/>
            <w:lang w:val="vi-VN"/>
          </w:rPr>
          <w:delText xml:space="preserve">proceeds </w:delText>
        </w:r>
        <w:r w:rsidRPr="005C3FD8" w:rsidDel="008C4DB3">
          <w:rPr>
            <w:noProof/>
            <w:sz w:val="26"/>
            <w:szCs w:val="26"/>
            <w:lang w:val="vi-VN"/>
          </w:rPr>
          <w:delText>the following steps:</w:delText>
        </w:r>
      </w:del>
    </w:p>
    <w:p w14:paraId="26696DA8" w14:textId="04FDAD10" w:rsidR="003D4649" w:rsidRPr="005C3FD8" w:rsidDel="008C4DB3" w:rsidRDefault="003D4649" w:rsidP="001C442F">
      <w:pPr>
        <w:spacing w:before="120" w:line="360" w:lineRule="auto"/>
        <w:ind w:firstLine="284"/>
        <w:jc w:val="both"/>
        <w:rPr>
          <w:del w:id="351" w:author="QVM0161195" w:date="2021-01-26T17:21:00Z"/>
          <w:noProof/>
          <w:sz w:val="26"/>
          <w:szCs w:val="26"/>
          <w:lang w:val="vi-VN"/>
        </w:rPr>
      </w:pPr>
      <w:del w:id="352" w:author="QVM0161195" w:date="2021-01-26T17:21:00Z">
        <w:r w:rsidRPr="005C3FD8" w:rsidDel="008C4DB3">
          <w:rPr>
            <w:noProof/>
            <w:sz w:val="26"/>
            <w:szCs w:val="26"/>
            <w:lang w:val="vi-VN"/>
          </w:rPr>
          <w:delText>Step 1: Perform the sentence segmentation from the datasets.</w:delText>
        </w:r>
      </w:del>
    </w:p>
    <w:p w14:paraId="35A0857F" w14:textId="7585E329" w:rsidR="003D4649" w:rsidRPr="005C3FD8" w:rsidDel="008C4DB3" w:rsidRDefault="003D4649" w:rsidP="001C442F">
      <w:pPr>
        <w:spacing w:before="120" w:line="360" w:lineRule="auto"/>
        <w:ind w:firstLine="284"/>
        <w:jc w:val="both"/>
        <w:rPr>
          <w:del w:id="353" w:author="QVM0161195" w:date="2021-01-26T17:21:00Z"/>
          <w:noProof/>
          <w:sz w:val="26"/>
          <w:szCs w:val="26"/>
          <w:lang w:val="vi-VN"/>
        </w:rPr>
      </w:pPr>
      <w:del w:id="354" w:author="QVM0161195" w:date="2021-01-26T17:21:00Z">
        <w:r w:rsidRPr="005C3FD8" w:rsidDel="008C4DB3">
          <w:rPr>
            <w:noProof/>
            <w:sz w:val="26"/>
            <w:szCs w:val="26"/>
            <w:lang w:val="vi-VN"/>
          </w:rPr>
          <w:delText>Step 2: Model the sentences into vector.</w:delText>
        </w:r>
      </w:del>
    </w:p>
    <w:p w14:paraId="6A2E2D34" w14:textId="1DBE0006" w:rsidR="003D4649" w:rsidRPr="005C3FD8" w:rsidDel="008C4DB3" w:rsidRDefault="003D4649" w:rsidP="001C442F">
      <w:pPr>
        <w:spacing w:before="120" w:line="360" w:lineRule="auto"/>
        <w:ind w:firstLine="284"/>
        <w:jc w:val="both"/>
        <w:rPr>
          <w:del w:id="355" w:author="QVM0161195" w:date="2021-01-26T17:21:00Z"/>
          <w:noProof/>
          <w:sz w:val="26"/>
          <w:szCs w:val="26"/>
          <w:lang w:val="vi-VN"/>
        </w:rPr>
      </w:pPr>
      <w:del w:id="356" w:author="QVM0161195" w:date="2021-01-26T17:21:00Z">
        <w:r w:rsidRPr="005C3FD8" w:rsidDel="008C4DB3">
          <w:rPr>
            <w:noProof/>
            <w:sz w:val="26"/>
            <w:szCs w:val="26"/>
            <w:lang w:val="vi-VN"/>
          </w:rPr>
          <w:delText>Step 3: Training and data classification through different classification methods.</w:delText>
        </w:r>
      </w:del>
    </w:p>
    <w:p w14:paraId="08891C74" w14:textId="049DE3B9" w:rsidR="003D4649" w:rsidRPr="005C3FD8" w:rsidDel="008C4DB3" w:rsidRDefault="00493534" w:rsidP="001C442F">
      <w:pPr>
        <w:spacing w:before="120" w:line="360" w:lineRule="auto"/>
        <w:ind w:firstLine="284"/>
        <w:jc w:val="both"/>
        <w:rPr>
          <w:del w:id="357" w:author="QVM0161195" w:date="2021-01-26T17:21:00Z"/>
          <w:noProof/>
          <w:sz w:val="26"/>
          <w:szCs w:val="26"/>
          <w:lang w:val="vi-VN"/>
        </w:rPr>
      </w:pPr>
      <w:del w:id="358" w:author="QVM0161195" w:date="2021-01-26T17:21:00Z">
        <w:r w:rsidRPr="005C3FD8" w:rsidDel="008C4DB3">
          <w:rPr>
            <w:noProof/>
            <w:sz w:val="26"/>
            <w:szCs w:val="26"/>
            <w:lang w:val="vi-VN"/>
          </w:rPr>
          <w:delText xml:space="preserve">This thesis has been applied to </w:delText>
        </w:r>
        <w:r w:rsidR="00AF312D" w:rsidRPr="005C3FD8" w:rsidDel="008C4DB3">
          <w:rPr>
            <w:noProof/>
            <w:sz w:val="26"/>
            <w:szCs w:val="26"/>
            <w:lang w:val="vi-VN"/>
          </w:rPr>
          <w:delText>analyze the student comments on lecturing</w:delText>
        </w:r>
        <w:r w:rsidR="00AB2731" w:rsidRPr="005C3FD8" w:rsidDel="008C4DB3">
          <w:rPr>
            <w:noProof/>
            <w:sz w:val="26"/>
            <w:szCs w:val="26"/>
            <w:lang w:val="vi-VN"/>
          </w:rPr>
          <w:delText xml:space="preserve"> activities</w:delText>
        </w:r>
        <w:r w:rsidR="00AF312D" w:rsidRPr="005C3FD8" w:rsidDel="008C4DB3">
          <w:rPr>
            <w:noProof/>
            <w:sz w:val="26"/>
            <w:szCs w:val="26"/>
            <w:lang w:val="vi-VN"/>
          </w:rPr>
          <w:delText xml:space="preserve"> </w:delText>
        </w:r>
        <w:r w:rsidR="003D4649" w:rsidRPr="005C3FD8" w:rsidDel="008C4DB3">
          <w:rPr>
            <w:noProof/>
            <w:sz w:val="26"/>
            <w:szCs w:val="26"/>
            <w:lang w:val="vi-VN"/>
          </w:rPr>
          <w:delText xml:space="preserve">at </w:delText>
        </w:r>
        <w:r w:rsidR="00232654" w:rsidRPr="005C3FD8" w:rsidDel="008C4DB3">
          <w:rPr>
            <w:noProof/>
            <w:sz w:val="26"/>
            <w:szCs w:val="26"/>
            <w:lang w:val="vi-VN"/>
          </w:rPr>
          <w:delText>Ho Chi Minh City University of Technology (HUTECH</w:delText>
        </w:r>
        <w:r w:rsidR="0010772B" w:rsidRPr="005C3FD8" w:rsidDel="008C4DB3">
          <w:rPr>
            <w:noProof/>
            <w:sz w:val="26"/>
            <w:szCs w:val="26"/>
            <w:lang w:val="vi-VN"/>
          </w:rPr>
          <w:delText xml:space="preserve">). </w:delText>
        </w:r>
        <w:r w:rsidR="000B31C2" w:rsidRPr="005C3FD8" w:rsidDel="008C4DB3">
          <w:rPr>
            <w:noProof/>
            <w:sz w:val="26"/>
            <w:szCs w:val="26"/>
          </w:rPr>
          <w:delText>In</w:delText>
        </w:r>
        <w:r w:rsidR="000B31C2" w:rsidRPr="005C3FD8" w:rsidDel="008C4DB3">
          <w:rPr>
            <w:noProof/>
            <w:sz w:val="26"/>
            <w:szCs w:val="26"/>
            <w:lang w:val="vi-VN"/>
          </w:rPr>
          <w:delText xml:space="preserve"> </w:delText>
        </w:r>
        <w:r w:rsidR="00485449" w:rsidRPr="005C3FD8" w:rsidDel="008C4DB3">
          <w:rPr>
            <w:noProof/>
            <w:sz w:val="26"/>
            <w:szCs w:val="26"/>
            <w:lang w:val="vi-VN"/>
          </w:rPr>
          <w:delText xml:space="preserve">the experiment, we have obtained a </w:delText>
        </w:r>
        <w:r w:rsidR="009E03A5" w:rsidRPr="005C3FD8" w:rsidDel="008C4DB3">
          <w:rPr>
            <w:noProof/>
            <w:sz w:val="26"/>
            <w:szCs w:val="26"/>
            <w:lang w:val="vi-VN"/>
          </w:rPr>
          <w:delText xml:space="preserve">data classifier </w:delText>
        </w:r>
        <w:r w:rsidR="00F56862" w:rsidRPr="005C3FD8" w:rsidDel="008C4DB3">
          <w:rPr>
            <w:noProof/>
            <w:sz w:val="26"/>
            <w:szCs w:val="26"/>
            <w:lang w:val="vi-VN"/>
          </w:rPr>
          <w:delText>on comments for lecturing activities, which has the accuracy about 8</w:delText>
        </w:r>
        <w:r w:rsidR="00A5695E" w:rsidRPr="005C3FD8" w:rsidDel="008C4DB3">
          <w:rPr>
            <w:noProof/>
            <w:sz w:val="26"/>
            <w:szCs w:val="26"/>
          </w:rPr>
          <w:delText>6</w:delText>
        </w:r>
        <w:r w:rsidR="00F56862" w:rsidRPr="005C3FD8" w:rsidDel="008C4DB3">
          <w:rPr>
            <w:noProof/>
            <w:sz w:val="26"/>
            <w:szCs w:val="26"/>
            <w:lang w:val="vi-VN"/>
          </w:rPr>
          <w:delText>%</w:delText>
        </w:r>
        <w:r w:rsidR="00490FFF" w:rsidRPr="005C3FD8" w:rsidDel="008C4DB3">
          <w:rPr>
            <w:noProof/>
            <w:sz w:val="26"/>
            <w:szCs w:val="26"/>
          </w:rPr>
          <w:delText>,</w:delText>
        </w:r>
        <w:r w:rsidR="00F56862" w:rsidRPr="005C3FD8" w:rsidDel="008C4DB3">
          <w:rPr>
            <w:noProof/>
            <w:sz w:val="26"/>
            <w:szCs w:val="26"/>
            <w:lang w:val="vi-VN"/>
          </w:rPr>
          <w:delText xml:space="preserve"> </w:delText>
        </w:r>
        <w:r w:rsidR="003D4649" w:rsidRPr="005C3FD8" w:rsidDel="008C4DB3">
          <w:rPr>
            <w:noProof/>
            <w:sz w:val="26"/>
            <w:szCs w:val="26"/>
            <w:lang w:val="vi-VN"/>
          </w:rPr>
          <w:delText>and pointed out comments on the advantages and disadvantages of the classification methods.</w:delText>
        </w:r>
      </w:del>
    </w:p>
    <w:p w14:paraId="50EAAADA" w14:textId="67925A97" w:rsidR="001C442F" w:rsidRPr="005C3FD8" w:rsidDel="008C4DB3" w:rsidRDefault="00232654" w:rsidP="007C2DEA">
      <w:pPr>
        <w:widowControl w:val="0"/>
        <w:autoSpaceDE w:val="0"/>
        <w:autoSpaceDN w:val="0"/>
        <w:adjustRightInd w:val="0"/>
        <w:spacing w:before="60" w:afterLines="60" w:after="144" w:line="360" w:lineRule="auto"/>
        <w:ind w:right="-4" w:firstLine="284"/>
        <w:jc w:val="both"/>
        <w:rPr>
          <w:del w:id="359" w:author="QVM0161195" w:date="2021-01-26T17:21:00Z"/>
          <w:noProof/>
          <w:sz w:val="26"/>
          <w:szCs w:val="26"/>
          <w:lang w:val="vi-VN"/>
        </w:rPr>
      </w:pPr>
      <w:del w:id="360" w:author="QVM0161195" w:date="2021-01-26T17:21:00Z">
        <w:r w:rsidRPr="005C3FD8" w:rsidDel="008C4DB3">
          <w:rPr>
            <w:noProof/>
            <w:sz w:val="26"/>
            <w:szCs w:val="26"/>
            <w:lang w:val="vi-VN"/>
          </w:rPr>
          <w:delText xml:space="preserve">As </w:delText>
        </w:r>
        <w:r w:rsidR="00EE1429" w:rsidRPr="005C3FD8" w:rsidDel="008C4DB3">
          <w:rPr>
            <w:noProof/>
            <w:sz w:val="26"/>
            <w:szCs w:val="26"/>
          </w:rPr>
          <w:delText>the</w:delText>
        </w:r>
        <w:r w:rsidR="00EE1429" w:rsidRPr="005C3FD8" w:rsidDel="008C4DB3">
          <w:rPr>
            <w:noProof/>
            <w:sz w:val="26"/>
            <w:szCs w:val="26"/>
            <w:lang w:val="vi-VN"/>
          </w:rPr>
          <w:delText xml:space="preserve"> </w:delText>
        </w:r>
        <w:r w:rsidRPr="005C3FD8" w:rsidDel="008C4DB3">
          <w:rPr>
            <w:noProof/>
            <w:sz w:val="26"/>
            <w:szCs w:val="26"/>
            <w:lang w:val="vi-VN"/>
          </w:rPr>
          <w:delText xml:space="preserve">result, this thesis has contributed a classifier in the education field that is </w:delText>
        </w:r>
        <w:r w:rsidR="00D53A65" w:rsidRPr="005C3FD8" w:rsidDel="008C4DB3">
          <w:rPr>
            <w:noProof/>
            <w:sz w:val="26"/>
            <w:szCs w:val="26"/>
            <w:lang w:val="vi-VN"/>
          </w:rPr>
          <w:delText xml:space="preserve">specifically </w:delText>
        </w:r>
        <w:r w:rsidRPr="005C3FD8" w:rsidDel="008C4DB3">
          <w:rPr>
            <w:noProof/>
            <w:sz w:val="26"/>
            <w:szCs w:val="26"/>
            <w:lang w:val="vi-VN"/>
          </w:rPr>
          <w:delText>the classification</w:delText>
        </w:r>
        <w:r w:rsidR="00D53A65" w:rsidRPr="005C3FD8" w:rsidDel="008C4DB3">
          <w:rPr>
            <w:noProof/>
            <w:sz w:val="26"/>
            <w:szCs w:val="26"/>
            <w:lang w:val="vi-VN"/>
          </w:rPr>
          <w:delText xml:space="preserve"> for opinions on lecturing activities</w:delText>
        </w:r>
        <w:r w:rsidRPr="005C3FD8" w:rsidDel="008C4DB3">
          <w:rPr>
            <w:noProof/>
            <w:sz w:val="26"/>
            <w:szCs w:val="26"/>
            <w:lang w:val="vi-VN"/>
          </w:rPr>
          <w:delText xml:space="preserve"> and can be applied to practical </w:delText>
        </w:r>
        <w:r w:rsidR="007C287C" w:rsidRPr="005C3FD8" w:rsidDel="008C4DB3">
          <w:rPr>
            <w:noProof/>
            <w:sz w:val="26"/>
            <w:szCs w:val="26"/>
            <w:lang w:val="vi-VN"/>
          </w:rPr>
          <w:delText>situation</w:delText>
        </w:r>
        <w:r w:rsidRPr="005C3FD8" w:rsidDel="008C4DB3">
          <w:rPr>
            <w:noProof/>
            <w:sz w:val="26"/>
            <w:szCs w:val="26"/>
            <w:lang w:val="vi-VN"/>
          </w:rPr>
          <w:delText xml:space="preserve">. </w:delText>
        </w:r>
        <w:r w:rsidR="004A3DBD" w:rsidRPr="005C3FD8" w:rsidDel="008C4DB3">
          <w:rPr>
            <w:noProof/>
            <w:sz w:val="26"/>
            <w:szCs w:val="26"/>
            <w:lang w:val="vi-VN"/>
          </w:rPr>
          <w:delText xml:space="preserve">This </w:delText>
        </w:r>
        <w:r w:rsidRPr="005C3FD8" w:rsidDel="008C4DB3">
          <w:rPr>
            <w:noProof/>
            <w:sz w:val="26"/>
            <w:szCs w:val="26"/>
            <w:lang w:val="vi-VN"/>
          </w:rPr>
          <w:delText xml:space="preserve">thesis also detailed a process of opinion analysis as well as data exploitation, with a selective comparison of different </w:delText>
        </w:r>
        <w:r w:rsidR="001C442F" w:rsidRPr="005C3FD8" w:rsidDel="008C4DB3">
          <w:rPr>
            <w:noProof/>
            <w:sz w:val="26"/>
            <w:szCs w:val="26"/>
            <w:lang w:val="vi-VN"/>
          </w:rPr>
          <w:delText xml:space="preserve">techniques and methods. </w:delText>
        </w:r>
        <w:r w:rsidR="00584EF6" w:rsidRPr="005C3FD8" w:rsidDel="008C4DB3">
          <w:rPr>
            <w:noProof/>
            <w:sz w:val="26"/>
            <w:szCs w:val="26"/>
            <w:lang w:val="vi-VN"/>
          </w:rPr>
          <w:delText xml:space="preserve">Additionally, </w:delText>
        </w:r>
        <w:r w:rsidR="00486E51" w:rsidRPr="005C3FD8" w:rsidDel="008C4DB3">
          <w:rPr>
            <w:noProof/>
            <w:sz w:val="26"/>
            <w:szCs w:val="26"/>
            <w:lang w:val="vi-VN"/>
          </w:rPr>
          <w:delText xml:space="preserve">this </w:delText>
        </w:r>
        <w:r w:rsidRPr="005C3FD8" w:rsidDel="008C4DB3">
          <w:rPr>
            <w:noProof/>
            <w:sz w:val="26"/>
            <w:szCs w:val="26"/>
            <w:lang w:val="vi-VN"/>
          </w:rPr>
          <w:delText xml:space="preserve">thesis is also a reference source </w:delText>
        </w:r>
        <w:r w:rsidR="00640FFA" w:rsidRPr="005C3FD8" w:rsidDel="008C4DB3">
          <w:rPr>
            <w:noProof/>
            <w:sz w:val="26"/>
            <w:szCs w:val="26"/>
            <w:lang w:val="vi-VN"/>
          </w:rPr>
          <w:delText xml:space="preserve">about </w:delText>
        </w:r>
        <w:r w:rsidRPr="005C3FD8" w:rsidDel="008C4DB3">
          <w:rPr>
            <w:noProof/>
            <w:sz w:val="26"/>
            <w:szCs w:val="26"/>
            <w:lang w:val="vi-VN"/>
          </w:rPr>
          <w:delText>advantages and disadvantages of several classification methods on the same dataset, which help</w:delText>
        </w:r>
        <w:r w:rsidR="001D3C59" w:rsidRPr="005C3FD8" w:rsidDel="008C4DB3">
          <w:rPr>
            <w:noProof/>
            <w:sz w:val="26"/>
            <w:szCs w:val="26"/>
            <w:lang w:val="vi-VN"/>
          </w:rPr>
          <w:delText>s</w:delText>
        </w:r>
        <w:r w:rsidRPr="005C3FD8" w:rsidDel="008C4DB3">
          <w:rPr>
            <w:noProof/>
            <w:sz w:val="26"/>
            <w:szCs w:val="26"/>
            <w:lang w:val="vi-VN"/>
          </w:rPr>
          <w:delText xml:space="preserve"> to decide the appropriate method.</w:delText>
        </w:r>
      </w:del>
    </w:p>
    <w:p w14:paraId="346DBB63" w14:textId="5013BB56" w:rsidR="001862EB" w:rsidRPr="005C3FD8" w:rsidDel="008C4DB3" w:rsidRDefault="001C442F" w:rsidP="007C2DEA">
      <w:pPr>
        <w:widowControl w:val="0"/>
        <w:autoSpaceDE w:val="0"/>
        <w:autoSpaceDN w:val="0"/>
        <w:adjustRightInd w:val="0"/>
        <w:spacing w:before="60" w:afterLines="60" w:after="144" w:line="360" w:lineRule="auto"/>
        <w:ind w:right="-4" w:firstLine="284"/>
        <w:jc w:val="both"/>
        <w:rPr>
          <w:del w:id="361" w:author="QVM0161195" w:date="2021-01-26T17:21:00Z"/>
          <w:b/>
          <w:noProof/>
          <w:color w:val="000000"/>
          <w:spacing w:val="-4"/>
          <w:lang w:val="vi-VN"/>
        </w:rPr>
      </w:pPr>
      <w:del w:id="362" w:author="QVM0161195" w:date="2021-01-26T17:21:00Z">
        <w:r w:rsidRPr="005C3FD8" w:rsidDel="008C4DB3">
          <w:rPr>
            <w:noProof/>
            <w:sz w:val="26"/>
            <w:szCs w:val="26"/>
            <w:lang w:val="vi-VN"/>
          </w:rPr>
          <w:delTex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delText>
        </w:r>
      </w:del>
    </w:p>
    <w:p w14:paraId="70BA9EA7" w14:textId="2006A3D7"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63" w:author="QVM0161195" w:date="2021-01-26T17:21:00Z"/>
          <w:b/>
          <w:noProof/>
          <w:color w:val="000000"/>
          <w:spacing w:val="-4"/>
          <w:lang w:val="vi-VN"/>
        </w:rPr>
      </w:pPr>
    </w:p>
    <w:p w14:paraId="426556C4" w14:textId="39C84187"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64" w:author="QVM0161195" w:date="2021-01-26T17:21:00Z"/>
          <w:b/>
          <w:noProof/>
          <w:color w:val="000000"/>
          <w:spacing w:val="-4"/>
          <w:lang w:val="vi-VN"/>
        </w:rPr>
      </w:pPr>
    </w:p>
    <w:p w14:paraId="44BE7ED6" w14:textId="5286AA63"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65" w:author="QVM0161195" w:date="2021-01-26T17:21:00Z"/>
          <w:b/>
          <w:noProof/>
          <w:color w:val="000000"/>
          <w:spacing w:val="-4"/>
          <w:lang w:val="vi-VN"/>
        </w:rPr>
      </w:pPr>
    </w:p>
    <w:p w14:paraId="5B14A537" w14:textId="134389B6"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66" w:author="QVM0161195" w:date="2021-01-26T17:21:00Z"/>
          <w:b/>
          <w:noProof/>
          <w:color w:val="000000"/>
          <w:spacing w:val="-4"/>
          <w:lang w:val="vi-VN"/>
        </w:rPr>
      </w:pPr>
    </w:p>
    <w:p w14:paraId="42132824" w14:textId="2106B441"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67" w:author="QVM0161195" w:date="2021-01-26T17:21:00Z"/>
          <w:b/>
          <w:noProof/>
          <w:color w:val="000000"/>
          <w:spacing w:val="-4"/>
          <w:lang w:val="vi-VN"/>
        </w:rPr>
      </w:pPr>
    </w:p>
    <w:p w14:paraId="73F7BBE6" w14:textId="193DF0BE"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68" w:author="QVM0161195" w:date="2021-01-26T17:21:00Z"/>
          <w:b/>
          <w:noProof/>
          <w:color w:val="000000"/>
          <w:spacing w:val="-4"/>
          <w:lang w:val="vi-VN"/>
        </w:rPr>
      </w:pPr>
    </w:p>
    <w:p w14:paraId="01F06A0F" w14:textId="7849554E"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69" w:author="QVM0161195" w:date="2021-01-26T17:21:00Z"/>
          <w:b/>
          <w:noProof/>
          <w:color w:val="000000"/>
          <w:spacing w:val="-4"/>
          <w:lang w:val="vi-VN"/>
        </w:rPr>
      </w:pPr>
    </w:p>
    <w:p w14:paraId="7F216C88" w14:textId="305A7897"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70" w:author="QVM0161195" w:date="2021-01-26T17:21:00Z"/>
          <w:b/>
          <w:noProof/>
          <w:color w:val="000000"/>
          <w:spacing w:val="-4"/>
          <w:lang w:val="vi-VN"/>
        </w:rPr>
      </w:pPr>
    </w:p>
    <w:p w14:paraId="404D8842" w14:textId="19D0F7DF"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71" w:author="QVM0161195" w:date="2021-01-26T17:21:00Z"/>
          <w:b/>
          <w:noProof/>
          <w:color w:val="000000"/>
          <w:spacing w:val="-4"/>
          <w:lang w:val="vi-VN"/>
        </w:rPr>
      </w:pPr>
    </w:p>
    <w:p w14:paraId="79711747" w14:textId="00C1F6A4"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72" w:author="QVM0161195" w:date="2021-01-26T17:21:00Z"/>
          <w:b/>
          <w:noProof/>
          <w:color w:val="000000"/>
          <w:spacing w:val="-4"/>
          <w:lang w:val="vi-VN"/>
        </w:rPr>
      </w:pPr>
    </w:p>
    <w:p w14:paraId="0296EDB1" w14:textId="2C1F8FC7"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73" w:author="QVM0161195" w:date="2021-01-26T17:21:00Z"/>
          <w:b/>
          <w:noProof/>
          <w:color w:val="000000"/>
          <w:spacing w:val="-4"/>
          <w:lang w:val="vi-VN"/>
        </w:rPr>
      </w:pPr>
    </w:p>
    <w:p w14:paraId="73294C2E" w14:textId="51DB807D"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74" w:author="QVM0161195" w:date="2021-01-26T17:21:00Z"/>
          <w:b/>
          <w:noProof/>
          <w:color w:val="000000"/>
          <w:spacing w:val="-4"/>
          <w:lang w:val="vi-VN"/>
        </w:rPr>
      </w:pPr>
    </w:p>
    <w:p w14:paraId="125C795A" w14:textId="6CDD0D6B" w:rsidR="001862EB" w:rsidRPr="005C3FD8" w:rsidDel="008C4DB3" w:rsidRDefault="001862EB" w:rsidP="00953734">
      <w:pPr>
        <w:widowControl w:val="0"/>
        <w:tabs>
          <w:tab w:val="left" w:pos="3120"/>
        </w:tabs>
        <w:autoSpaceDE w:val="0"/>
        <w:autoSpaceDN w:val="0"/>
        <w:adjustRightInd w:val="0"/>
        <w:spacing w:before="60" w:afterLines="60" w:after="144" w:line="360" w:lineRule="auto"/>
        <w:ind w:right="-4"/>
        <w:rPr>
          <w:del w:id="375" w:author="QVM0161195" w:date="2021-01-26T17:21:00Z"/>
          <w:b/>
          <w:noProof/>
          <w:color w:val="000000"/>
          <w:spacing w:val="-4"/>
          <w:lang w:val="vi-VN"/>
        </w:rPr>
      </w:pPr>
    </w:p>
    <w:p w14:paraId="4DE617CF" w14:textId="7758A779" w:rsidR="00142808" w:rsidRPr="005C3FD8" w:rsidDel="008C4DB3" w:rsidRDefault="00142808" w:rsidP="00953734">
      <w:pPr>
        <w:widowControl w:val="0"/>
        <w:tabs>
          <w:tab w:val="left" w:pos="3120"/>
        </w:tabs>
        <w:autoSpaceDE w:val="0"/>
        <w:autoSpaceDN w:val="0"/>
        <w:adjustRightInd w:val="0"/>
        <w:spacing w:before="60" w:afterLines="60" w:after="144" w:line="360" w:lineRule="auto"/>
        <w:ind w:right="-4"/>
        <w:rPr>
          <w:del w:id="376" w:author="QVM0161195" w:date="2021-01-26T17:21:00Z"/>
          <w:b/>
          <w:noProof/>
          <w:color w:val="000000"/>
          <w:spacing w:val="-4"/>
        </w:rPr>
      </w:pPr>
    </w:p>
    <w:p w14:paraId="56AD61C7" w14:textId="496085DC" w:rsidR="001862EB" w:rsidRPr="005C3FD8" w:rsidDel="008C4DB3" w:rsidRDefault="009E2005" w:rsidP="003E2D35">
      <w:pPr>
        <w:pStyle w:val="Heading1"/>
        <w:tabs>
          <w:tab w:val="left" w:pos="3315"/>
          <w:tab w:val="center" w:pos="4725"/>
        </w:tabs>
        <w:spacing w:line="360" w:lineRule="auto"/>
        <w:rPr>
          <w:del w:id="377" w:author="QVM0161195" w:date="2021-01-26T17:21:00Z"/>
          <w:rFonts w:ascii="Times New Roman" w:hAnsi="Times New Roman"/>
          <w:noProof/>
          <w:color w:val="000000"/>
          <w:spacing w:val="-4"/>
          <w:lang w:val="vi-VN"/>
        </w:rPr>
      </w:pPr>
      <w:del w:id="378" w:author="QVM0161195" w:date="2021-01-26T17:21:00Z">
        <w:r w:rsidRPr="005C3FD8" w:rsidDel="008C4DB3">
          <w:rPr>
            <w:rFonts w:ascii="Times New Roman" w:hAnsi="Times New Roman"/>
            <w:noProof/>
            <w:color w:val="000000"/>
            <w:spacing w:val="-4"/>
            <w:lang w:val="vi-VN"/>
          </w:rPr>
          <w:tab/>
        </w:r>
        <w:r w:rsidRPr="005C3FD8" w:rsidDel="008C4DB3">
          <w:rPr>
            <w:rFonts w:ascii="Times New Roman" w:hAnsi="Times New Roman"/>
            <w:noProof/>
            <w:color w:val="000000"/>
            <w:spacing w:val="-4"/>
            <w:lang w:val="vi-VN"/>
          </w:rPr>
          <w:tab/>
        </w:r>
        <w:bookmarkStart w:id="379" w:name="_Toc61985791"/>
        <w:r w:rsidR="001862EB" w:rsidRPr="005C3FD8" w:rsidDel="008C4DB3">
          <w:rPr>
            <w:rFonts w:ascii="Times New Roman" w:hAnsi="Times New Roman"/>
            <w:noProof/>
            <w:color w:val="000000"/>
            <w:spacing w:val="-4"/>
            <w:lang w:val="vi-VN"/>
          </w:rPr>
          <w:delText>MỤC LỤC</w:delText>
        </w:r>
        <w:bookmarkEnd w:id="379"/>
      </w:del>
    </w:p>
    <w:p w14:paraId="3350CBCE" w14:textId="6591EA88" w:rsidR="00EE6C88" w:rsidRPr="005C3FD8" w:rsidDel="008C4DB3" w:rsidRDefault="00C67EFD" w:rsidP="003E2D35">
      <w:pPr>
        <w:pStyle w:val="TOC1"/>
        <w:spacing w:line="360" w:lineRule="auto"/>
        <w:rPr>
          <w:del w:id="380" w:author="QVM0161195" w:date="2021-01-26T17:21:00Z"/>
          <w:rFonts w:asciiTheme="minorHAnsi" w:eastAsiaTheme="minorEastAsia" w:hAnsiTheme="minorHAnsi" w:cstheme="minorBidi"/>
          <w:b w:val="0"/>
          <w:sz w:val="22"/>
          <w:szCs w:val="22"/>
        </w:rPr>
      </w:pPr>
      <w:del w:id="381" w:author="QVM0161195" w:date="2021-01-26T17:21:00Z">
        <w:r w:rsidRPr="005C3FD8" w:rsidDel="008C4DB3">
          <w:fldChar w:fldCharType="begin"/>
        </w:r>
        <w:r w:rsidRPr="005C3FD8" w:rsidDel="008C4DB3">
          <w:delInstrText xml:space="preserve"> TOC \o "1-3" \h \z \u </w:delInstrText>
        </w:r>
        <w:r w:rsidRPr="005C3FD8" w:rsidDel="008C4DB3">
          <w:fldChar w:fldCharType="separate"/>
        </w:r>
        <w:r w:rsidR="006C1BF9" w:rsidDel="008C4DB3">
          <w:fldChar w:fldCharType="begin"/>
        </w:r>
        <w:r w:rsidR="006C1BF9" w:rsidDel="008C4DB3">
          <w:delInstrText xml:space="preserve"> HYPERLINK \l "_Toc61985787" </w:delInstrText>
        </w:r>
        <w:r w:rsidR="006C1BF9" w:rsidDel="008C4DB3">
          <w:fldChar w:fldCharType="separate"/>
        </w:r>
        <w:r w:rsidR="00EE6C88" w:rsidRPr="005C3FD8" w:rsidDel="008C4DB3">
          <w:rPr>
            <w:rStyle w:val="Hyperlink"/>
          </w:rPr>
          <w:delText>LỜI CAM ĐOAN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_Toc61985787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v</w:delText>
        </w:r>
        <w:r w:rsidR="00EE6C88" w:rsidRPr="005C3FD8" w:rsidDel="008C4DB3">
          <w:rPr>
            <w:webHidden/>
          </w:rPr>
          <w:fldChar w:fldCharType="end"/>
        </w:r>
        <w:r w:rsidR="006C1BF9" w:rsidDel="008C4DB3">
          <w:fldChar w:fldCharType="end"/>
        </w:r>
      </w:del>
    </w:p>
    <w:p w14:paraId="3DA777AD" w14:textId="05FE3EB7" w:rsidR="00EE6C88" w:rsidRPr="005C3FD8" w:rsidDel="008C4DB3" w:rsidRDefault="006C1BF9" w:rsidP="003E2D35">
      <w:pPr>
        <w:pStyle w:val="TOC1"/>
        <w:spacing w:line="360" w:lineRule="auto"/>
        <w:rPr>
          <w:del w:id="382" w:author="QVM0161195" w:date="2021-01-26T17:21:00Z"/>
          <w:rFonts w:asciiTheme="minorHAnsi" w:eastAsiaTheme="minorEastAsia" w:hAnsiTheme="minorHAnsi" w:cstheme="minorBidi"/>
          <w:b w:val="0"/>
          <w:sz w:val="22"/>
          <w:szCs w:val="22"/>
        </w:rPr>
      </w:pPr>
      <w:del w:id="383" w:author="QVM0161195" w:date="2021-01-26T17:21:00Z">
        <w:r w:rsidDel="008C4DB3">
          <w:fldChar w:fldCharType="begin"/>
        </w:r>
        <w:r w:rsidDel="008C4DB3">
          <w:delInstrText xml:space="preserve"> HYPERLINK \l "_Toc61985788" </w:delInstrText>
        </w:r>
        <w:r w:rsidDel="008C4DB3">
          <w:fldChar w:fldCharType="separate"/>
        </w:r>
        <w:r w:rsidR="00EE6C88" w:rsidRPr="005C3FD8" w:rsidDel="008C4DB3">
          <w:rPr>
            <w:rStyle w:val="Hyperlink"/>
            <w:spacing w:val="-4"/>
          </w:rPr>
          <w:delText>LỜI CẢM ƠN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_Toc61985788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vi</w:delText>
        </w:r>
        <w:r w:rsidR="00EE6C88" w:rsidRPr="005C3FD8" w:rsidDel="008C4DB3">
          <w:rPr>
            <w:webHidden/>
          </w:rPr>
          <w:fldChar w:fldCharType="end"/>
        </w:r>
        <w:r w:rsidDel="008C4DB3">
          <w:fldChar w:fldCharType="end"/>
        </w:r>
      </w:del>
    </w:p>
    <w:p w14:paraId="5CA6F985" w14:textId="3EB8C3E4" w:rsidR="00EE6C88" w:rsidRPr="005C3FD8" w:rsidDel="008C4DB3" w:rsidRDefault="006C1BF9" w:rsidP="003E2D35">
      <w:pPr>
        <w:pStyle w:val="TOC1"/>
        <w:spacing w:line="360" w:lineRule="auto"/>
        <w:rPr>
          <w:del w:id="384" w:author="QVM0161195" w:date="2021-01-26T17:21:00Z"/>
          <w:rFonts w:asciiTheme="minorHAnsi" w:eastAsiaTheme="minorEastAsia" w:hAnsiTheme="minorHAnsi" w:cstheme="minorBidi"/>
          <w:b w:val="0"/>
          <w:sz w:val="22"/>
          <w:szCs w:val="22"/>
        </w:rPr>
      </w:pPr>
      <w:del w:id="385" w:author="QVM0161195" w:date="2021-01-26T17:21:00Z">
        <w:r w:rsidDel="008C4DB3">
          <w:fldChar w:fldCharType="begin"/>
        </w:r>
        <w:r w:rsidDel="008C4DB3">
          <w:delInstrText xml:space="preserve"> HYPERLINK \l "_Toc61985789" </w:delInstrText>
        </w:r>
        <w:r w:rsidDel="008C4DB3">
          <w:fldChar w:fldCharType="separate"/>
        </w:r>
        <w:r w:rsidR="00EE6C88" w:rsidRPr="005C3FD8" w:rsidDel="008C4DB3">
          <w:rPr>
            <w:rStyle w:val="Hyperlink"/>
            <w:spacing w:val="-4"/>
          </w:rPr>
          <w:delText>TÓM TẮT</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_Toc61985789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vii</w:delText>
        </w:r>
        <w:r w:rsidR="00EE6C88" w:rsidRPr="005C3FD8" w:rsidDel="008C4DB3">
          <w:rPr>
            <w:webHidden/>
          </w:rPr>
          <w:fldChar w:fldCharType="end"/>
        </w:r>
        <w:r w:rsidDel="008C4DB3">
          <w:fldChar w:fldCharType="end"/>
        </w:r>
      </w:del>
    </w:p>
    <w:p w14:paraId="0CBF3CB6" w14:textId="1256DF3E" w:rsidR="00EE6C88" w:rsidRPr="005C3FD8" w:rsidDel="008C4DB3" w:rsidRDefault="006C1BF9" w:rsidP="003E2D35">
      <w:pPr>
        <w:pStyle w:val="TOC1"/>
        <w:spacing w:line="360" w:lineRule="auto"/>
        <w:rPr>
          <w:del w:id="386" w:author="QVM0161195" w:date="2021-01-26T17:21:00Z"/>
          <w:rFonts w:asciiTheme="minorHAnsi" w:eastAsiaTheme="minorEastAsia" w:hAnsiTheme="minorHAnsi" w:cstheme="minorBidi"/>
          <w:b w:val="0"/>
          <w:sz w:val="22"/>
          <w:szCs w:val="22"/>
        </w:rPr>
      </w:pPr>
      <w:del w:id="387" w:author="QVM0161195" w:date="2021-01-26T17:21:00Z">
        <w:r w:rsidDel="008C4DB3">
          <w:fldChar w:fldCharType="begin"/>
        </w:r>
        <w:r w:rsidDel="008C4DB3">
          <w:delInstrText xml:space="preserve"> HYPERLINK \l "_Toc61985790" </w:delInstrText>
        </w:r>
        <w:r w:rsidDel="008C4DB3">
          <w:fldChar w:fldCharType="separate"/>
        </w:r>
        <w:r w:rsidR="00EE6C88" w:rsidRPr="005C3FD8" w:rsidDel="008C4DB3">
          <w:rPr>
            <w:rStyle w:val="Hyperlink"/>
            <w:spacing w:val="-4"/>
          </w:rPr>
          <w:delText>ABSTRACT</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_Toc61985790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ix</w:delText>
        </w:r>
        <w:r w:rsidR="00EE6C88" w:rsidRPr="005C3FD8" w:rsidDel="008C4DB3">
          <w:rPr>
            <w:webHidden/>
          </w:rPr>
          <w:fldChar w:fldCharType="end"/>
        </w:r>
        <w:r w:rsidDel="008C4DB3">
          <w:fldChar w:fldCharType="end"/>
        </w:r>
      </w:del>
    </w:p>
    <w:p w14:paraId="1F88B9FB" w14:textId="7DF2C1AD" w:rsidR="00EE6C88" w:rsidRPr="005C3FD8" w:rsidDel="008C4DB3" w:rsidRDefault="006C1BF9" w:rsidP="003E2D35">
      <w:pPr>
        <w:pStyle w:val="TOC1"/>
        <w:spacing w:line="360" w:lineRule="auto"/>
        <w:rPr>
          <w:del w:id="388" w:author="QVM0161195" w:date="2021-01-26T17:21:00Z"/>
          <w:rFonts w:asciiTheme="minorHAnsi" w:eastAsiaTheme="minorEastAsia" w:hAnsiTheme="minorHAnsi" w:cstheme="minorBidi"/>
          <w:b w:val="0"/>
          <w:sz w:val="22"/>
          <w:szCs w:val="22"/>
        </w:rPr>
      </w:pPr>
      <w:del w:id="389" w:author="QVM0161195" w:date="2021-01-26T17:21:00Z">
        <w:r w:rsidDel="008C4DB3">
          <w:fldChar w:fldCharType="begin"/>
        </w:r>
        <w:r w:rsidDel="008C4DB3">
          <w:delInstrText xml:space="preserve"> HYPERLINK \l "_Toc61985791" </w:delInstrText>
        </w:r>
        <w:r w:rsidDel="008C4DB3">
          <w:fldChar w:fldCharType="separate"/>
        </w:r>
        <w:r w:rsidR="00EE6C88" w:rsidRPr="005C3FD8" w:rsidDel="008C4DB3">
          <w:rPr>
            <w:rStyle w:val="Hyperlink"/>
            <w:spacing w:val="-4"/>
          </w:rPr>
          <w:delText>MỤC LỤC</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_Toc61985791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xi</w:delText>
        </w:r>
        <w:r w:rsidR="00EE6C88" w:rsidRPr="005C3FD8" w:rsidDel="008C4DB3">
          <w:rPr>
            <w:webHidden/>
          </w:rPr>
          <w:fldChar w:fldCharType="end"/>
        </w:r>
        <w:r w:rsidDel="008C4DB3">
          <w:fldChar w:fldCharType="end"/>
        </w:r>
      </w:del>
    </w:p>
    <w:p w14:paraId="5B539DEF" w14:textId="4F4FDB3E" w:rsidR="00EE6C88" w:rsidRPr="005C3FD8" w:rsidDel="008C4DB3" w:rsidRDefault="006C1BF9" w:rsidP="003E2D35">
      <w:pPr>
        <w:pStyle w:val="TOC1"/>
        <w:spacing w:line="360" w:lineRule="auto"/>
        <w:rPr>
          <w:del w:id="390" w:author="QVM0161195" w:date="2021-01-26T17:21:00Z"/>
          <w:rFonts w:asciiTheme="minorHAnsi" w:eastAsiaTheme="minorEastAsia" w:hAnsiTheme="minorHAnsi" w:cstheme="minorBidi"/>
          <w:b w:val="0"/>
          <w:sz w:val="22"/>
          <w:szCs w:val="22"/>
        </w:rPr>
      </w:pPr>
      <w:del w:id="391" w:author="QVM0161195" w:date="2021-01-26T17:21:00Z">
        <w:r w:rsidDel="008C4DB3">
          <w:fldChar w:fldCharType="begin"/>
        </w:r>
        <w:r w:rsidDel="008C4DB3">
          <w:delInstrText xml:space="preserve"> HYPERLINK \l "_Toc61985792" </w:delInstrText>
        </w:r>
        <w:r w:rsidDel="008C4DB3">
          <w:fldChar w:fldCharType="separate"/>
        </w:r>
        <w:r w:rsidR="00EE6C88" w:rsidRPr="005C3FD8" w:rsidDel="008C4DB3">
          <w:rPr>
            <w:rStyle w:val="Hyperlink"/>
          </w:rPr>
          <w:delText>DANH MỤC CÁC TỪ VIẾT TẮT</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_Toc61985792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xiii</w:delText>
        </w:r>
        <w:r w:rsidR="00EE6C88" w:rsidRPr="005C3FD8" w:rsidDel="008C4DB3">
          <w:rPr>
            <w:webHidden/>
          </w:rPr>
          <w:fldChar w:fldCharType="end"/>
        </w:r>
        <w:r w:rsidDel="008C4DB3">
          <w:fldChar w:fldCharType="end"/>
        </w:r>
      </w:del>
    </w:p>
    <w:p w14:paraId="31DECC2A" w14:textId="65ECB9AD" w:rsidR="00EE6C88" w:rsidRPr="005C3FD8" w:rsidDel="008C4DB3" w:rsidRDefault="006C1BF9" w:rsidP="003E2D35">
      <w:pPr>
        <w:pStyle w:val="TOC1"/>
        <w:spacing w:line="360" w:lineRule="auto"/>
        <w:rPr>
          <w:del w:id="392" w:author="QVM0161195" w:date="2021-01-26T17:21:00Z"/>
          <w:rFonts w:asciiTheme="minorHAnsi" w:eastAsiaTheme="minorEastAsia" w:hAnsiTheme="minorHAnsi" w:cstheme="minorBidi"/>
          <w:b w:val="0"/>
          <w:sz w:val="22"/>
          <w:szCs w:val="22"/>
        </w:rPr>
      </w:pPr>
      <w:del w:id="393" w:author="QVM0161195" w:date="2021-01-26T17:21:00Z">
        <w:r w:rsidDel="008C4DB3">
          <w:fldChar w:fldCharType="begin"/>
        </w:r>
        <w:r w:rsidDel="008C4DB3">
          <w:delInstrText xml:space="preserve"> HYPERLINK \l "_Toc61985793" </w:delInstrText>
        </w:r>
        <w:r w:rsidDel="008C4DB3">
          <w:fldChar w:fldCharType="separate"/>
        </w:r>
        <w:r w:rsidR="00EE6C88" w:rsidRPr="005C3FD8" w:rsidDel="008C4DB3">
          <w:rPr>
            <w:rStyle w:val="Hyperlink"/>
          </w:rPr>
          <w:delText>DANH MỤC CÁC BẢNG</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_Toc61985793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xiv</w:delText>
        </w:r>
        <w:r w:rsidR="00EE6C88" w:rsidRPr="005C3FD8" w:rsidDel="008C4DB3">
          <w:rPr>
            <w:webHidden/>
          </w:rPr>
          <w:fldChar w:fldCharType="end"/>
        </w:r>
        <w:r w:rsidDel="008C4DB3">
          <w:fldChar w:fldCharType="end"/>
        </w:r>
      </w:del>
    </w:p>
    <w:p w14:paraId="4B4B4824" w14:textId="3D5BF3FB" w:rsidR="00EE6C88" w:rsidRPr="005C3FD8" w:rsidDel="008C4DB3" w:rsidRDefault="006C1BF9" w:rsidP="003E2D35">
      <w:pPr>
        <w:pStyle w:val="TOC1"/>
        <w:spacing w:line="360" w:lineRule="auto"/>
        <w:rPr>
          <w:del w:id="394" w:author="QVM0161195" w:date="2021-01-26T17:21:00Z"/>
          <w:rFonts w:asciiTheme="minorHAnsi" w:eastAsiaTheme="minorEastAsia" w:hAnsiTheme="minorHAnsi" w:cstheme="minorBidi"/>
          <w:b w:val="0"/>
          <w:sz w:val="22"/>
          <w:szCs w:val="22"/>
        </w:rPr>
      </w:pPr>
      <w:del w:id="395" w:author="QVM0161195" w:date="2021-01-26T17:21:00Z">
        <w:r w:rsidDel="008C4DB3">
          <w:fldChar w:fldCharType="begin"/>
        </w:r>
        <w:r w:rsidDel="008C4DB3">
          <w:delInstrText xml:space="preserve"> HYPERLINK \l "_Toc61985794" </w:delInstrText>
        </w:r>
        <w:r w:rsidDel="008C4DB3">
          <w:fldChar w:fldCharType="separate"/>
        </w:r>
        <w:r w:rsidR="00EE6C88" w:rsidRPr="005C3FD8" w:rsidDel="008C4DB3">
          <w:rPr>
            <w:rStyle w:val="Hyperlink"/>
          </w:rPr>
          <w:delText>DANH MỤC CÁC HÌNH</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_Toc61985794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xv</w:delText>
        </w:r>
        <w:r w:rsidR="00EE6C88" w:rsidRPr="005C3FD8" w:rsidDel="008C4DB3">
          <w:rPr>
            <w:webHidden/>
          </w:rPr>
          <w:fldChar w:fldCharType="end"/>
        </w:r>
        <w:r w:rsidDel="008C4DB3">
          <w:fldChar w:fldCharType="end"/>
        </w:r>
      </w:del>
    </w:p>
    <w:p w14:paraId="221B6199" w14:textId="2B607BE2" w:rsidR="00EE6C88" w:rsidRPr="005C3FD8" w:rsidDel="008C4DB3" w:rsidRDefault="006C1BF9" w:rsidP="003E2D35">
      <w:pPr>
        <w:pStyle w:val="TOC1"/>
        <w:spacing w:line="360" w:lineRule="auto"/>
        <w:rPr>
          <w:del w:id="396" w:author="QVM0161195" w:date="2021-01-26T17:21:00Z"/>
          <w:rFonts w:asciiTheme="minorHAnsi" w:eastAsiaTheme="minorEastAsia" w:hAnsiTheme="minorHAnsi" w:cstheme="minorBidi"/>
          <w:b w:val="0"/>
          <w:sz w:val="22"/>
          <w:szCs w:val="22"/>
        </w:rPr>
      </w:pPr>
      <w:del w:id="397" w:author="QVM0161195" w:date="2021-01-26T17:21:00Z">
        <w:r w:rsidDel="008C4DB3">
          <w:fldChar w:fldCharType="begin"/>
        </w:r>
        <w:r w:rsidDel="008C4DB3">
          <w:delInstrText xml:space="preserve"> H</w:delInstrText>
        </w:r>
        <w:r w:rsidDel="008C4DB3">
          <w:delInstrText xml:space="preserve">YPERLINK \l "_Toc61985795" </w:delInstrText>
        </w:r>
        <w:r w:rsidDel="008C4DB3">
          <w:fldChar w:fldCharType="separate"/>
        </w:r>
        <w:r w:rsidR="00EE6C88" w:rsidRPr="005C3FD8" w:rsidDel="008C4DB3">
          <w:rPr>
            <w:rStyle w:val="Hyperlink"/>
          </w:rPr>
          <w:delText>CHƯƠNG 1: GIỚI THIỆU</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_Toc61985795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1</w:delText>
        </w:r>
        <w:r w:rsidR="00EE6C88" w:rsidRPr="005C3FD8" w:rsidDel="008C4DB3">
          <w:rPr>
            <w:webHidden/>
          </w:rPr>
          <w:fldChar w:fldCharType="end"/>
        </w:r>
        <w:r w:rsidDel="008C4DB3">
          <w:fldChar w:fldCharType="end"/>
        </w:r>
      </w:del>
    </w:p>
    <w:p w14:paraId="0F7C003A" w14:textId="62A5DA83" w:rsidR="00EE6C88" w:rsidRPr="005C3FD8" w:rsidDel="008C4DB3" w:rsidRDefault="006C1BF9" w:rsidP="003E2D35">
      <w:pPr>
        <w:pStyle w:val="TOC2"/>
        <w:spacing w:line="360" w:lineRule="auto"/>
        <w:rPr>
          <w:del w:id="398" w:author="QVM0161195" w:date="2021-01-26T17:21:00Z"/>
          <w:rFonts w:asciiTheme="minorHAnsi" w:eastAsiaTheme="minorEastAsia" w:hAnsiTheme="minorHAnsi" w:cstheme="minorBidi"/>
          <w:b w:val="0"/>
          <w:sz w:val="22"/>
          <w:szCs w:val="22"/>
        </w:rPr>
      </w:pPr>
      <w:del w:id="399" w:author="QVM0161195" w:date="2021-01-26T17:21:00Z">
        <w:r w:rsidDel="008C4DB3">
          <w:fldChar w:fldCharType="begin"/>
        </w:r>
        <w:r w:rsidDel="008C4DB3">
          <w:delInstrText xml:space="preserve"> HYPERLINK \l "_Toc61985796" </w:delInstrText>
        </w:r>
        <w:r w:rsidDel="008C4DB3">
          <w:fldChar w:fldCharType="separate"/>
        </w:r>
        <w:r w:rsidR="00EE6C88" w:rsidRPr="005C3FD8" w:rsidDel="008C4DB3">
          <w:rPr>
            <w:rStyle w:val="Hyperlink"/>
          </w:rPr>
          <w:delText>1.1</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Giới thiệu</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_Toc61985796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1</w:delText>
        </w:r>
        <w:r w:rsidR="00EE6C88" w:rsidRPr="005C3FD8" w:rsidDel="008C4DB3">
          <w:rPr>
            <w:webHidden/>
          </w:rPr>
          <w:fldChar w:fldCharType="end"/>
        </w:r>
        <w:r w:rsidDel="008C4DB3">
          <w:fldChar w:fldCharType="end"/>
        </w:r>
      </w:del>
    </w:p>
    <w:p w14:paraId="23217C27" w14:textId="2D4E0F69" w:rsidR="00EE6C88" w:rsidRPr="005C3FD8" w:rsidDel="008C4DB3" w:rsidRDefault="006C1BF9" w:rsidP="003E2D35">
      <w:pPr>
        <w:pStyle w:val="TOC2"/>
        <w:spacing w:line="360" w:lineRule="auto"/>
        <w:rPr>
          <w:del w:id="400" w:author="QVM0161195" w:date="2021-01-26T17:21:00Z"/>
          <w:rFonts w:asciiTheme="minorHAnsi" w:eastAsiaTheme="minorEastAsia" w:hAnsiTheme="minorHAnsi" w:cstheme="minorBidi"/>
          <w:b w:val="0"/>
          <w:sz w:val="22"/>
          <w:szCs w:val="22"/>
        </w:rPr>
      </w:pPr>
      <w:del w:id="401" w:author="QVM0161195" w:date="2021-01-26T17:21:00Z">
        <w:r w:rsidDel="008C4DB3">
          <w:fldChar w:fldCharType="begin"/>
        </w:r>
        <w:r w:rsidDel="008C4DB3">
          <w:delInstrText xml:space="preserve"> HYPERLINK \l "_Toc61985797" </w:delInstrText>
        </w:r>
        <w:r w:rsidDel="008C4DB3">
          <w:fldChar w:fldCharType="separate"/>
        </w:r>
        <w:r w:rsidR="00EE6C88" w:rsidRPr="005C3FD8" w:rsidDel="008C4DB3">
          <w:rPr>
            <w:rStyle w:val="Hyperlink"/>
          </w:rPr>
          <w:delText>1.2</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Tính cấp thiết luận văn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_Toc61985797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2</w:delText>
        </w:r>
        <w:r w:rsidR="00EE6C88" w:rsidRPr="005C3FD8" w:rsidDel="008C4DB3">
          <w:rPr>
            <w:webHidden/>
          </w:rPr>
          <w:fldChar w:fldCharType="end"/>
        </w:r>
        <w:r w:rsidDel="008C4DB3">
          <w:fldChar w:fldCharType="end"/>
        </w:r>
      </w:del>
    </w:p>
    <w:p w14:paraId="56A497CB" w14:textId="03DF1472" w:rsidR="00EE6C88" w:rsidRPr="005C3FD8" w:rsidDel="008C4DB3" w:rsidRDefault="006C1BF9" w:rsidP="003E2D35">
      <w:pPr>
        <w:pStyle w:val="TOC2"/>
        <w:spacing w:line="360" w:lineRule="auto"/>
        <w:rPr>
          <w:del w:id="402" w:author="QVM0161195" w:date="2021-01-26T17:21:00Z"/>
          <w:rFonts w:asciiTheme="minorHAnsi" w:eastAsiaTheme="minorEastAsia" w:hAnsiTheme="minorHAnsi" w:cstheme="minorBidi"/>
          <w:b w:val="0"/>
          <w:sz w:val="22"/>
          <w:szCs w:val="22"/>
        </w:rPr>
      </w:pPr>
      <w:del w:id="403" w:author="QVM0161195" w:date="2021-01-26T17:21:00Z">
        <w:r w:rsidDel="008C4DB3">
          <w:fldChar w:fldCharType="begin"/>
        </w:r>
        <w:r w:rsidDel="008C4DB3">
          <w:delInstrText xml:space="preserve"> HYPERLINK \l "_Toc61985798" </w:delInstrText>
        </w:r>
        <w:r w:rsidDel="008C4DB3">
          <w:fldChar w:fldCharType="separate"/>
        </w:r>
        <w:r w:rsidR="00EE6C88" w:rsidRPr="005C3FD8" w:rsidDel="008C4DB3">
          <w:rPr>
            <w:rStyle w:val="Hyperlink"/>
          </w:rPr>
          <w:delText>1.3</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Mục tiêu luận văn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_Toc61985798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2</w:delText>
        </w:r>
        <w:r w:rsidR="00EE6C88" w:rsidRPr="005C3FD8" w:rsidDel="008C4DB3">
          <w:rPr>
            <w:webHidden/>
          </w:rPr>
          <w:fldChar w:fldCharType="end"/>
        </w:r>
        <w:r w:rsidDel="008C4DB3">
          <w:fldChar w:fldCharType="end"/>
        </w:r>
      </w:del>
    </w:p>
    <w:p w14:paraId="0360265C" w14:textId="66FBC79B" w:rsidR="00EE6C88" w:rsidRPr="005C3FD8" w:rsidDel="008C4DB3" w:rsidRDefault="006C1BF9" w:rsidP="003E2D35">
      <w:pPr>
        <w:pStyle w:val="TOC2"/>
        <w:spacing w:line="360" w:lineRule="auto"/>
        <w:rPr>
          <w:del w:id="404" w:author="QVM0161195" w:date="2021-01-26T17:21:00Z"/>
          <w:rFonts w:asciiTheme="minorHAnsi" w:eastAsiaTheme="minorEastAsia" w:hAnsiTheme="minorHAnsi" w:cstheme="minorBidi"/>
          <w:b w:val="0"/>
          <w:sz w:val="22"/>
          <w:szCs w:val="22"/>
        </w:rPr>
      </w:pPr>
      <w:del w:id="405" w:author="QVM0161195" w:date="2021-01-26T17:21:00Z">
        <w:r w:rsidDel="008C4DB3">
          <w:fldChar w:fldCharType="begin"/>
        </w:r>
        <w:r w:rsidDel="008C4DB3">
          <w:delInstrText xml:space="preserve"> HYPERLINK \l "_Toc61985799" </w:delInstrText>
        </w:r>
        <w:r w:rsidDel="008C4DB3">
          <w:fldChar w:fldCharType="separate"/>
        </w:r>
        <w:r w:rsidR="00EE6C88" w:rsidRPr="005C3FD8" w:rsidDel="008C4DB3">
          <w:rPr>
            <w:rStyle w:val="Hyperlink"/>
          </w:rPr>
          <w:delText>1.4</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Nội dung nghiên cứu</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_Toc61985799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3</w:delText>
        </w:r>
        <w:r w:rsidR="00EE6C88" w:rsidRPr="005C3FD8" w:rsidDel="008C4DB3">
          <w:rPr>
            <w:webHidden/>
          </w:rPr>
          <w:fldChar w:fldCharType="end"/>
        </w:r>
        <w:r w:rsidDel="008C4DB3">
          <w:fldChar w:fldCharType="end"/>
        </w:r>
      </w:del>
    </w:p>
    <w:p w14:paraId="1AAC4235" w14:textId="15F327BC" w:rsidR="00EE6C88" w:rsidRPr="005C3FD8" w:rsidDel="008C4DB3" w:rsidRDefault="006C1BF9" w:rsidP="003E2D35">
      <w:pPr>
        <w:pStyle w:val="TOC2"/>
        <w:spacing w:line="360" w:lineRule="auto"/>
        <w:rPr>
          <w:del w:id="406" w:author="QVM0161195" w:date="2021-01-26T17:21:00Z"/>
          <w:rFonts w:asciiTheme="minorHAnsi" w:eastAsiaTheme="minorEastAsia" w:hAnsiTheme="minorHAnsi" w:cstheme="minorBidi"/>
          <w:b w:val="0"/>
          <w:sz w:val="22"/>
          <w:szCs w:val="22"/>
        </w:rPr>
      </w:pPr>
      <w:del w:id="407" w:author="QVM0161195" w:date="2021-01-26T17:21:00Z">
        <w:r w:rsidDel="008C4DB3">
          <w:fldChar w:fldCharType="begin"/>
        </w:r>
        <w:r w:rsidDel="008C4DB3">
          <w:delInstrText xml:space="preserve"> HYPERLINK \l "_Toc61985800" </w:delInstrText>
        </w:r>
        <w:r w:rsidDel="008C4DB3">
          <w:fldChar w:fldCharType="separate"/>
        </w:r>
        <w:r w:rsidR="00EE6C88" w:rsidRPr="005C3FD8" w:rsidDel="008C4DB3">
          <w:rPr>
            <w:rStyle w:val="Hyperlink"/>
          </w:rPr>
          <w:delText>1.5</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Phương pháp nghiên cứu</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_Toc61985800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3</w:delText>
        </w:r>
        <w:r w:rsidR="00EE6C88" w:rsidRPr="005C3FD8" w:rsidDel="008C4DB3">
          <w:rPr>
            <w:webHidden/>
          </w:rPr>
          <w:fldChar w:fldCharType="end"/>
        </w:r>
        <w:r w:rsidDel="008C4DB3">
          <w:fldChar w:fldCharType="end"/>
        </w:r>
      </w:del>
    </w:p>
    <w:p w14:paraId="5D74BA3A" w14:textId="7212BD93" w:rsidR="00EE6C88" w:rsidRPr="005C3FD8" w:rsidDel="008C4DB3" w:rsidRDefault="006C1BF9" w:rsidP="003E2D35">
      <w:pPr>
        <w:pStyle w:val="TOC2"/>
        <w:spacing w:line="360" w:lineRule="auto"/>
        <w:rPr>
          <w:del w:id="408" w:author="QVM0161195" w:date="2021-01-26T17:21:00Z"/>
          <w:rFonts w:asciiTheme="minorHAnsi" w:eastAsiaTheme="minorEastAsia" w:hAnsiTheme="minorHAnsi" w:cstheme="minorBidi"/>
          <w:b w:val="0"/>
          <w:sz w:val="22"/>
          <w:szCs w:val="22"/>
        </w:rPr>
      </w:pPr>
      <w:del w:id="409" w:author="QVM0161195" w:date="2021-01-26T17:21:00Z">
        <w:r w:rsidDel="008C4DB3">
          <w:fldChar w:fldCharType="begin"/>
        </w:r>
        <w:r w:rsidDel="008C4DB3">
          <w:delInstrText xml:space="preserve"> HYPERLINK \l "_Toc61985801" </w:delInstrText>
        </w:r>
        <w:r w:rsidDel="008C4DB3">
          <w:fldChar w:fldCharType="separate"/>
        </w:r>
        <w:r w:rsidR="00EE6C88" w:rsidRPr="005C3FD8" w:rsidDel="008C4DB3">
          <w:rPr>
            <w:rStyle w:val="Hyperlink"/>
          </w:rPr>
          <w:delText>1.6</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Nghiên cứu liên quan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_Toc61985801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4</w:delText>
        </w:r>
        <w:r w:rsidR="00EE6C88" w:rsidRPr="005C3FD8" w:rsidDel="008C4DB3">
          <w:rPr>
            <w:webHidden/>
          </w:rPr>
          <w:fldChar w:fldCharType="end"/>
        </w:r>
        <w:r w:rsidDel="008C4DB3">
          <w:fldChar w:fldCharType="end"/>
        </w:r>
      </w:del>
    </w:p>
    <w:p w14:paraId="62192E24" w14:textId="5A66FE12" w:rsidR="00EE6C88" w:rsidRPr="005C3FD8" w:rsidDel="008C4DB3" w:rsidRDefault="006C1BF9" w:rsidP="003E2D35">
      <w:pPr>
        <w:pStyle w:val="TOC2"/>
        <w:spacing w:line="360" w:lineRule="auto"/>
        <w:rPr>
          <w:del w:id="410" w:author="QVM0161195" w:date="2021-01-26T17:21:00Z"/>
          <w:rFonts w:asciiTheme="minorHAnsi" w:eastAsiaTheme="minorEastAsia" w:hAnsiTheme="minorHAnsi" w:cstheme="minorBidi"/>
          <w:b w:val="0"/>
          <w:sz w:val="22"/>
          <w:szCs w:val="22"/>
        </w:rPr>
      </w:pPr>
      <w:del w:id="411" w:author="QVM0161195" w:date="2021-01-26T17:21:00Z">
        <w:r w:rsidDel="008C4DB3">
          <w:fldChar w:fldCharType="begin"/>
        </w:r>
        <w:r w:rsidDel="008C4DB3">
          <w:delInstrText xml:space="preserve"> HYPERLINK \l "_Toc61985802" </w:delInstrText>
        </w:r>
        <w:r w:rsidDel="008C4DB3">
          <w:fldChar w:fldCharType="separate"/>
        </w:r>
        <w:r w:rsidR="00EE6C88" w:rsidRPr="005C3FD8" w:rsidDel="008C4DB3">
          <w:rPr>
            <w:rStyle w:val="Hyperlink"/>
          </w:rPr>
          <w:delText>1.7</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Bố cục luận văn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_Toc61985802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5</w:delText>
        </w:r>
        <w:r w:rsidR="00EE6C88" w:rsidRPr="005C3FD8" w:rsidDel="008C4DB3">
          <w:rPr>
            <w:webHidden/>
          </w:rPr>
          <w:fldChar w:fldCharType="end"/>
        </w:r>
        <w:r w:rsidDel="008C4DB3">
          <w:fldChar w:fldCharType="end"/>
        </w:r>
      </w:del>
    </w:p>
    <w:p w14:paraId="7B0C0A91" w14:textId="472E195B" w:rsidR="00EE6C88" w:rsidRPr="005C3FD8" w:rsidDel="008C4DB3" w:rsidRDefault="006C1BF9" w:rsidP="003E2D35">
      <w:pPr>
        <w:pStyle w:val="TOC1"/>
        <w:spacing w:line="360" w:lineRule="auto"/>
        <w:rPr>
          <w:del w:id="412" w:author="QVM0161195" w:date="2021-01-26T17:21:00Z"/>
          <w:rFonts w:asciiTheme="minorHAnsi" w:eastAsiaTheme="minorEastAsia" w:hAnsiTheme="minorHAnsi" w:cstheme="minorBidi"/>
          <w:b w:val="0"/>
          <w:sz w:val="22"/>
          <w:szCs w:val="22"/>
        </w:rPr>
      </w:pPr>
      <w:del w:id="413" w:author="QVM0161195" w:date="2021-01-26T17:21:00Z">
        <w:r w:rsidDel="008C4DB3">
          <w:fldChar w:fldCharType="begin"/>
        </w:r>
        <w:r w:rsidDel="008C4DB3">
          <w:delInstrText xml:space="preserve"> HYPERLINK \l "_Toc61985803" </w:delInstrText>
        </w:r>
        <w:r w:rsidDel="008C4DB3">
          <w:fldChar w:fldCharType="separate"/>
        </w:r>
        <w:r w:rsidR="00EE6C88" w:rsidRPr="005C3FD8" w:rsidDel="008C4DB3">
          <w:rPr>
            <w:rStyle w:val="Hyperlink"/>
          </w:rPr>
          <w:delText>CHƯƠNG 2: CƠ SỞ LÝ THUYẾT</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_Toc61985803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6</w:delText>
        </w:r>
        <w:r w:rsidR="00EE6C88" w:rsidRPr="005C3FD8" w:rsidDel="008C4DB3">
          <w:rPr>
            <w:webHidden/>
          </w:rPr>
          <w:fldChar w:fldCharType="end"/>
        </w:r>
        <w:r w:rsidDel="008C4DB3">
          <w:fldChar w:fldCharType="end"/>
        </w:r>
      </w:del>
    </w:p>
    <w:p w14:paraId="17FE67AC" w14:textId="64979201" w:rsidR="00EE6C88" w:rsidRPr="005C3FD8" w:rsidDel="008C4DB3" w:rsidRDefault="006C1BF9" w:rsidP="003E2D35">
      <w:pPr>
        <w:pStyle w:val="TOC2"/>
        <w:spacing w:line="360" w:lineRule="auto"/>
        <w:rPr>
          <w:del w:id="414" w:author="QVM0161195" w:date="2021-01-26T17:21:00Z"/>
          <w:rFonts w:asciiTheme="minorHAnsi" w:eastAsiaTheme="minorEastAsia" w:hAnsiTheme="minorHAnsi" w:cstheme="minorBidi"/>
          <w:b w:val="0"/>
          <w:sz w:val="22"/>
          <w:szCs w:val="22"/>
        </w:rPr>
      </w:pPr>
      <w:del w:id="415" w:author="QVM0161195" w:date="2021-01-26T17:21:00Z">
        <w:r w:rsidDel="008C4DB3">
          <w:fldChar w:fldCharType="begin"/>
        </w:r>
        <w:r w:rsidDel="008C4DB3">
          <w:delInstrText xml:space="preserve"> HYPERLINK \l "_Toc61985804" </w:delInstrText>
        </w:r>
        <w:r w:rsidDel="008C4DB3">
          <w:fldChar w:fldCharType="separate"/>
        </w:r>
        <w:r w:rsidR="00EE6C88" w:rsidRPr="005C3FD8" w:rsidDel="008C4DB3">
          <w:rPr>
            <w:rStyle w:val="Hyperlink"/>
          </w:rPr>
          <w:delText>2.1</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Phân tích ý kiến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_Toc61985804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6</w:delText>
        </w:r>
        <w:r w:rsidR="00EE6C88" w:rsidRPr="005C3FD8" w:rsidDel="008C4DB3">
          <w:rPr>
            <w:webHidden/>
          </w:rPr>
          <w:fldChar w:fldCharType="end"/>
        </w:r>
        <w:r w:rsidDel="008C4DB3">
          <w:fldChar w:fldCharType="end"/>
        </w:r>
      </w:del>
    </w:p>
    <w:p w14:paraId="15DBE2DD" w14:textId="1C06B1BD" w:rsidR="00EE6C88" w:rsidRPr="005C3FD8" w:rsidDel="008C4DB3" w:rsidRDefault="006C1BF9" w:rsidP="003E2D35">
      <w:pPr>
        <w:pStyle w:val="TOC2"/>
        <w:spacing w:line="360" w:lineRule="auto"/>
        <w:rPr>
          <w:del w:id="416" w:author="QVM0161195" w:date="2021-01-26T17:21:00Z"/>
          <w:rFonts w:asciiTheme="minorHAnsi" w:eastAsiaTheme="minorEastAsia" w:hAnsiTheme="minorHAnsi" w:cstheme="minorBidi"/>
          <w:b w:val="0"/>
          <w:sz w:val="22"/>
          <w:szCs w:val="22"/>
        </w:rPr>
      </w:pPr>
      <w:del w:id="417" w:author="QVM0161195" w:date="2021-01-26T17:21:00Z">
        <w:r w:rsidDel="008C4DB3">
          <w:fldChar w:fldCharType="begin"/>
        </w:r>
        <w:r w:rsidDel="008C4DB3">
          <w:delInstrText xml:space="preserve"> HYPERLINK \l "_Toc61985805" </w:delInstrText>
        </w:r>
        <w:r w:rsidDel="008C4DB3">
          <w:fldChar w:fldCharType="separate"/>
        </w:r>
        <w:r w:rsidR="00EE6C88" w:rsidRPr="005C3FD8" w:rsidDel="008C4DB3">
          <w:rPr>
            <w:rStyle w:val="Hyperlink"/>
          </w:rPr>
          <w:delText>2.2</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Phân tích cảm xúc</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_Toc61985805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8</w:delText>
        </w:r>
        <w:r w:rsidR="00EE6C88" w:rsidRPr="005C3FD8" w:rsidDel="008C4DB3">
          <w:rPr>
            <w:webHidden/>
          </w:rPr>
          <w:fldChar w:fldCharType="end"/>
        </w:r>
        <w:r w:rsidDel="008C4DB3">
          <w:fldChar w:fldCharType="end"/>
        </w:r>
      </w:del>
    </w:p>
    <w:p w14:paraId="2F9B06A9" w14:textId="41FA9958" w:rsidR="00EE6C88" w:rsidRPr="005C3FD8" w:rsidDel="008C4DB3" w:rsidRDefault="006C1BF9" w:rsidP="003E2D35">
      <w:pPr>
        <w:pStyle w:val="TOC2"/>
        <w:spacing w:line="360" w:lineRule="auto"/>
        <w:rPr>
          <w:del w:id="418" w:author="QVM0161195" w:date="2021-01-26T17:21:00Z"/>
          <w:rFonts w:asciiTheme="minorHAnsi" w:eastAsiaTheme="minorEastAsia" w:hAnsiTheme="minorHAnsi" w:cstheme="minorBidi"/>
          <w:b w:val="0"/>
          <w:sz w:val="22"/>
          <w:szCs w:val="22"/>
        </w:rPr>
      </w:pPr>
      <w:del w:id="419" w:author="QVM0161195" w:date="2021-01-26T17:21:00Z">
        <w:r w:rsidDel="008C4DB3">
          <w:fldChar w:fldCharType="begin"/>
        </w:r>
        <w:r w:rsidDel="008C4DB3">
          <w:delInstrText xml:space="preserve"> HYPERLINK \l "_Toc61985806" </w:delInstrText>
        </w:r>
        <w:r w:rsidDel="008C4DB3">
          <w:fldChar w:fldCharType="separate"/>
        </w:r>
        <w:r w:rsidR="00EE6C88" w:rsidRPr="005C3FD8" w:rsidDel="008C4DB3">
          <w:rPr>
            <w:rStyle w:val="Hyperlink"/>
          </w:rPr>
          <w:delText>2.3</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Các phương pháp phân lớp</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_Toc61985806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11</w:delText>
        </w:r>
        <w:r w:rsidR="00EE6C88" w:rsidRPr="005C3FD8" w:rsidDel="008C4DB3">
          <w:rPr>
            <w:webHidden/>
          </w:rPr>
          <w:fldChar w:fldCharType="end"/>
        </w:r>
        <w:r w:rsidDel="008C4DB3">
          <w:fldChar w:fldCharType="end"/>
        </w:r>
      </w:del>
    </w:p>
    <w:p w14:paraId="695B5B15" w14:textId="2F977D15" w:rsidR="00EE6C88" w:rsidRPr="005C3FD8" w:rsidDel="008C4DB3" w:rsidRDefault="006C1BF9" w:rsidP="003E2D35">
      <w:pPr>
        <w:pStyle w:val="TOC3"/>
        <w:tabs>
          <w:tab w:val="left" w:pos="1320"/>
          <w:tab w:val="right" w:leader="dot" w:pos="9440"/>
        </w:tabs>
        <w:spacing w:line="360" w:lineRule="auto"/>
        <w:rPr>
          <w:del w:id="420" w:author="QVM0161195" w:date="2021-01-26T17:21:00Z"/>
          <w:rFonts w:asciiTheme="minorHAnsi" w:eastAsiaTheme="minorEastAsia" w:hAnsiTheme="minorHAnsi" w:cstheme="minorBidi"/>
          <w:noProof/>
          <w:sz w:val="22"/>
          <w:szCs w:val="22"/>
          <w:lang w:val="vi-VN"/>
        </w:rPr>
      </w:pPr>
      <w:del w:id="421" w:author="QVM0161195" w:date="2021-01-26T17:21:00Z">
        <w:r w:rsidDel="008C4DB3">
          <w:fldChar w:fldCharType="begin"/>
        </w:r>
        <w:r w:rsidDel="008C4DB3">
          <w:delInstrText xml:space="preserve"> HYPERLINK \l "_Toc61985807" </w:delInstrText>
        </w:r>
        <w:r w:rsidDel="008C4DB3">
          <w:fldChar w:fldCharType="separate"/>
        </w:r>
        <w:r w:rsidR="00EE6C88" w:rsidRPr="005C3FD8" w:rsidDel="008C4DB3">
          <w:rPr>
            <w:rStyle w:val="Hyperlink"/>
            <w:i/>
            <w:noProof/>
            <w:lang w:val="vi-VN"/>
          </w:rPr>
          <w:delText>2.3.1</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Phương pháp phân lớp Naïve Bayes</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_Toc61985807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11</w:delText>
        </w:r>
        <w:r w:rsidR="00EE6C88" w:rsidRPr="005C3FD8" w:rsidDel="008C4DB3">
          <w:rPr>
            <w:noProof/>
            <w:webHidden/>
            <w:lang w:val="vi-VN"/>
          </w:rPr>
          <w:fldChar w:fldCharType="end"/>
        </w:r>
        <w:r w:rsidDel="008C4DB3">
          <w:rPr>
            <w:noProof/>
            <w:lang w:val="vi-VN"/>
          </w:rPr>
          <w:fldChar w:fldCharType="end"/>
        </w:r>
      </w:del>
    </w:p>
    <w:p w14:paraId="70C21EBA" w14:textId="41D7E7E1" w:rsidR="00EE6C88" w:rsidRPr="005C3FD8" w:rsidDel="008C4DB3" w:rsidRDefault="006C1BF9" w:rsidP="003E2D35">
      <w:pPr>
        <w:pStyle w:val="TOC3"/>
        <w:tabs>
          <w:tab w:val="left" w:pos="1320"/>
          <w:tab w:val="right" w:leader="dot" w:pos="9440"/>
        </w:tabs>
        <w:spacing w:line="360" w:lineRule="auto"/>
        <w:rPr>
          <w:del w:id="422" w:author="QVM0161195" w:date="2021-01-26T17:21:00Z"/>
          <w:rFonts w:asciiTheme="minorHAnsi" w:eastAsiaTheme="minorEastAsia" w:hAnsiTheme="minorHAnsi" w:cstheme="minorBidi"/>
          <w:noProof/>
          <w:sz w:val="22"/>
          <w:szCs w:val="22"/>
          <w:lang w:val="vi-VN"/>
        </w:rPr>
      </w:pPr>
      <w:del w:id="423" w:author="QVM0161195" w:date="2021-01-26T17:21:00Z">
        <w:r w:rsidDel="008C4DB3">
          <w:fldChar w:fldCharType="begin"/>
        </w:r>
        <w:r w:rsidDel="008C4DB3">
          <w:delInstrText xml:space="preserve"> HYPERLINK \l "_Toc61985808" </w:delInstrText>
        </w:r>
        <w:r w:rsidDel="008C4DB3">
          <w:fldChar w:fldCharType="separate"/>
        </w:r>
        <w:r w:rsidR="00EE6C88" w:rsidRPr="005C3FD8" w:rsidDel="008C4DB3">
          <w:rPr>
            <w:rStyle w:val="Hyperlink"/>
            <w:i/>
            <w:noProof/>
            <w:lang w:val="vi-VN"/>
          </w:rPr>
          <w:delText>2.3.2</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Phương pháp phân lớp SVM (support vector machines)</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_Toc61985808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12</w:delText>
        </w:r>
        <w:r w:rsidR="00EE6C88" w:rsidRPr="005C3FD8" w:rsidDel="008C4DB3">
          <w:rPr>
            <w:noProof/>
            <w:webHidden/>
            <w:lang w:val="vi-VN"/>
          </w:rPr>
          <w:fldChar w:fldCharType="end"/>
        </w:r>
        <w:r w:rsidDel="008C4DB3">
          <w:rPr>
            <w:noProof/>
            <w:lang w:val="vi-VN"/>
          </w:rPr>
          <w:fldChar w:fldCharType="end"/>
        </w:r>
      </w:del>
    </w:p>
    <w:p w14:paraId="6221A733" w14:textId="07CA88BC" w:rsidR="00EE6C88" w:rsidRPr="005C3FD8" w:rsidDel="008C4DB3" w:rsidRDefault="006C1BF9" w:rsidP="003E2D35">
      <w:pPr>
        <w:pStyle w:val="TOC3"/>
        <w:tabs>
          <w:tab w:val="left" w:pos="1320"/>
          <w:tab w:val="right" w:leader="dot" w:pos="9440"/>
        </w:tabs>
        <w:spacing w:line="360" w:lineRule="auto"/>
        <w:rPr>
          <w:del w:id="424" w:author="QVM0161195" w:date="2021-01-26T17:21:00Z"/>
          <w:rFonts w:asciiTheme="minorHAnsi" w:eastAsiaTheme="minorEastAsia" w:hAnsiTheme="minorHAnsi" w:cstheme="minorBidi"/>
          <w:noProof/>
          <w:sz w:val="22"/>
          <w:szCs w:val="22"/>
          <w:lang w:val="vi-VN"/>
        </w:rPr>
      </w:pPr>
      <w:del w:id="425" w:author="QVM0161195" w:date="2021-01-26T17:21:00Z">
        <w:r w:rsidDel="008C4DB3">
          <w:fldChar w:fldCharType="begin"/>
        </w:r>
        <w:r w:rsidDel="008C4DB3">
          <w:delInstrText xml:space="preserve"> HYPER</w:delInstrText>
        </w:r>
        <w:r w:rsidDel="008C4DB3">
          <w:delInstrText xml:space="preserve">LINK \l "_Toc61985809" </w:delInstrText>
        </w:r>
        <w:r w:rsidDel="008C4DB3">
          <w:fldChar w:fldCharType="separate"/>
        </w:r>
        <w:r w:rsidR="00EE6C88" w:rsidRPr="005C3FD8" w:rsidDel="008C4DB3">
          <w:rPr>
            <w:rStyle w:val="Hyperlink"/>
            <w:i/>
            <w:noProof/>
            <w:lang w:val="vi-VN"/>
          </w:rPr>
          <w:delText>2.3.3</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Phương pháp cây quyết định</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_Toc61985809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16</w:delText>
        </w:r>
        <w:r w:rsidR="00EE6C88" w:rsidRPr="005C3FD8" w:rsidDel="008C4DB3">
          <w:rPr>
            <w:noProof/>
            <w:webHidden/>
            <w:lang w:val="vi-VN"/>
          </w:rPr>
          <w:fldChar w:fldCharType="end"/>
        </w:r>
        <w:r w:rsidDel="008C4DB3">
          <w:rPr>
            <w:noProof/>
            <w:lang w:val="vi-VN"/>
          </w:rPr>
          <w:fldChar w:fldCharType="end"/>
        </w:r>
      </w:del>
    </w:p>
    <w:p w14:paraId="40184371" w14:textId="703DEADE" w:rsidR="00EE6C88" w:rsidRPr="005C3FD8" w:rsidDel="008C4DB3" w:rsidRDefault="006C1BF9" w:rsidP="003E2D35">
      <w:pPr>
        <w:pStyle w:val="TOC2"/>
        <w:spacing w:line="360" w:lineRule="auto"/>
        <w:rPr>
          <w:del w:id="426" w:author="QVM0161195" w:date="2021-01-26T17:21:00Z"/>
          <w:rFonts w:asciiTheme="minorHAnsi" w:eastAsiaTheme="minorEastAsia" w:hAnsiTheme="minorHAnsi" w:cstheme="minorBidi"/>
          <w:b w:val="0"/>
          <w:sz w:val="22"/>
          <w:szCs w:val="22"/>
        </w:rPr>
      </w:pPr>
      <w:del w:id="427" w:author="QVM0161195" w:date="2021-01-26T17:21:00Z">
        <w:r w:rsidDel="008C4DB3">
          <w:fldChar w:fldCharType="begin"/>
        </w:r>
        <w:r w:rsidDel="008C4DB3">
          <w:delInstrText xml:space="preserve"> HYPERLINK \l "_Toc61985810" </w:delInstrText>
        </w:r>
        <w:r w:rsidDel="008C4DB3">
          <w:fldChar w:fldCharType="separate"/>
        </w:r>
        <w:r w:rsidR="00EE6C88" w:rsidRPr="005C3FD8" w:rsidDel="008C4DB3">
          <w:rPr>
            <w:rStyle w:val="Hyperlink"/>
          </w:rPr>
          <w:delText>2.4</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Phương pháp biểu diễn văn bản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_Toc61985810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17</w:delText>
        </w:r>
        <w:r w:rsidR="00EE6C88" w:rsidRPr="005C3FD8" w:rsidDel="008C4DB3">
          <w:rPr>
            <w:webHidden/>
          </w:rPr>
          <w:fldChar w:fldCharType="end"/>
        </w:r>
        <w:r w:rsidDel="008C4DB3">
          <w:fldChar w:fldCharType="end"/>
        </w:r>
      </w:del>
    </w:p>
    <w:p w14:paraId="7DE01FD0" w14:textId="3224D167" w:rsidR="00EE6C88" w:rsidRPr="005C3FD8" w:rsidDel="008C4DB3" w:rsidRDefault="006C1BF9" w:rsidP="003E2D35">
      <w:pPr>
        <w:pStyle w:val="TOC3"/>
        <w:tabs>
          <w:tab w:val="left" w:pos="1320"/>
          <w:tab w:val="right" w:leader="dot" w:pos="9440"/>
        </w:tabs>
        <w:spacing w:line="360" w:lineRule="auto"/>
        <w:rPr>
          <w:del w:id="428" w:author="QVM0161195" w:date="2021-01-26T17:21:00Z"/>
          <w:rFonts w:asciiTheme="minorHAnsi" w:eastAsiaTheme="minorEastAsia" w:hAnsiTheme="minorHAnsi" w:cstheme="minorBidi"/>
          <w:noProof/>
          <w:sz w:val="22"/>
          <w:szCs w:val="22"/>
          <w:lang w:val="vi-VN"/>
        </w:rPr>
      </w:pPr>
      <w:del w:id="429" w:author="QVM0161195" w:date="2021-01-26T17:21:00Z">
        <w:r w:rsidDel="008C4DB3">
          <w:fldChar w:fldCharType="begin"/>
        </w:r>
        <w:r w:rsidDel="008C4DB3">
          <w:delInstrText xml:space="preserve"> HYPERLINK \l "_Toc61985811" </w:delInstrText>
        </w:r>
        <w:r w:rsidDel="008C4DB3">
          <w:fldChar w:fldCharType="separate"/>
        </w:r>
        <w:r w:rsidR="00EE6C88" w:rsidRPr="005C3FD8" w:rsidDel="008C4DB3">
          <w:rPr>
            <w:rStyle w:val="Hyperlink"/>
            <w:i/>
            <w:noProof/>
            <w:lang w:val="vi-VN"/>
          </w:rPr>
          <w:delText>2.4.1</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Mô hình logic</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_Toc61985811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17</w:delText>
        </w:r>
        <w:r w:rsidR="00EE6C88" w:rsidRPr="005C3FD8" w:rsidDel="008C4DB3">
          <w:rPr>
            <w:noProof/>
            <w:webHidden/>
            <w:lang w:val="vi-VN"/>
          </w:rPr>
          <w:fldChar w:fldCharType="end"/>
        </w:r>
        <w:r w:rsidDel="008C4DB3">
          <w:rPr>
            <w:noProof/>
            <w:lang w:val="vi-VN"/>
          </w:rPr>
          <w:fldChar w:fldCharType="end"/>
        </w:r>
      </w:del>
    </w:p>
    <w:p w14:paraId="1A315FA2" w14:textId="29CD8670" w:rsidR="00EE6C88" w:rsidRPr="005C3FD8" w:rsidDel="008C4DB3" w:rsidRDefault="006C1BF9" w:rsidP="003E2D35">
      <w:pPr>
        <w:pStyle w:val="TOC3"/>
        <w:tabs>
          <w:tab w:val="left" w:pos="1320"/>
          <w:tab w:val="right" w:leader="dot" w:pos="9440"/>
        </w:tabs>
        <w:spacing w:line="360" w:lineRule="auto"/>
        <w:rPr>
          <w:del w:id="430" w:author="QVM0161195" w:date="2021-01-26T17:21:00Z"/>
          <w:rFonts w:asciiTheme="minorHAnsi" w:eastAsiaTheme="minorEastAsia" w:hAnsiTheme="minorHAnsi" w:cstheme="minorBidi"/>
          <w:noProof/>
          <w:sz w:val="22"/>
          <w:szCs w:val="22"/>
          <w:lang w:val="vi-VN"/>
        </w:rPr>
      </w:pPr>
      <w:del w:id="431" w:author="QVM0161195" w:date="2021-01-26T17:21:00Z">
        <w:r w:rsidDel="008C4DB3">
          <w:fldChar w:fldCharType="begin"/>
        </w:r>
        <w:r w:rsidDel="008C4DB3">
          <w:delInstrText xml:space="preserve"> HYPERLINK \l "_Toc61985812" </w:delInstrText>
        </w:r>
        <w:r w:rsidDel="008C4DB3">
          <w:fldChar w:fldCharType="separate"/>
        </w:r>
        <w:r w:rsidR="00EE6C88" w:rsidRPr="005C3FD8" w:rsidDel="008C4DB3">
          <w:rPr>
            <w:rStyle w:val="Hyperlink"/>
            <w:i/>
            <w:noProof/>
            <w:lang w:val="vi-VN"/>
          </w:rPr>
          <w:delText>2.4.2</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Mô hình phân tích cú pháp</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_Toc61985812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19</w:delText>
        </w:r>
        <w:r w:rsidR="00EE6C88" w:rsidRPr="005C3FD8" w:rsidDel="008C4DB3">
          <w:rPr>
            <w:noProof/>
            <w:webHidden/>
            <w:lang w:val="vi-VN"/>
          </w:rPr>
          <w:fldChar w:fldCharType="end"/>
        </w:r>
        <w:r w:rsidDel="008C4DB3">
          <w:rPr>
            <w:noProof/>
            <w:lang w:val="vi-VN"/>
          </w:rPr>
          <w:fldChar w:fldCharType="end"/>
        </w:r>
      </w:del>
    </w:p>
    <w:p w14:paraId="732E8112" w14:textId="0707F5F2" w:rsidR="00EE6C88" w:rsidRPr="005C3FD8" w:rsidDel="008C4DB3" w:rsidRDefault="006C1BF9" w:rsidP="003E2D35">
      <w:pPr>
        <w:pStyle w:val="TOC3"/>
        <w:tabs>
          <w:tab w:val="left" w:pos="1320"/>
          <w:tab w:val="right" w:leader="dot" w:pos="9440"/>
        </w:tabs>
        <w:spacing w:line="360" w:lineRule="auto"/>
        <w:rPr>
          <w:del w:id="432" w:author="QVM0161195" w:date="2021-01-26T17:21:00Z"/>
          <w:rFonts w:asciiTheme="minorHAnsi" w:eastAsiaTheme="minorEastAsia" w:hAnsiTheme="minorHAnsi" w:cstheme="minorBidi"/>
          <w:noProof/>
          <w:sz w:val="22"/>
          <w:szCs w:val="22"/>
          <w:lang w:val="vi-VN"/>
        </w:rPr>
      </w:pPr>
      <w:del w:id="433" w:author="QVM0161195" w:date="2021-01-26T17:21:00Z">
        <w:r w:rsidDel="008C4DB3">
          <w:fldChar w:fldCharType="begin"/>
        </w:r>
        <w:r w:rsidDel="008C4DB3">
          <w:delInstrText xml:space="preserve"> HYPERLINK \l "_Toc61985813" </w:delInstrText>
        </w:r>
        <w:r w:rsidDel="008C4DB3">
          <w:fldChar w:fldCharType="separate"/>
        </w:r>
        <w:r w:rsidR="00EE6C88" w:rsidRPr="005C3FD8" w:rsidDel="008C4DB3">
          <w:rPr>
            <w:rStyle w:val="Hyperlink"/>
            <w:i/>
            <w:noProof/>
            <w:lang w:val="vi-VN"/>
          </w:rPr>
          <w:delText>2.4.3</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Mô hình không gian vector</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_Toc61985813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19</w:delText>
        </w:r>
        <w:r w:rsidR="00EE6C88" w:rsidRPr="005C3FD8" w:rsidDel="008C4DB3">
          <w:rPr>
            <w:noProof/>
            <w:webHidden/>
            <w:lang w:val="vi-VN"/>
          </w:rPr>
          <w:fldChar w:fldCharType="end"/>
        </w:r>
        <w:r w:rsidDel="008C4DB3">
          <w:rPr>
            <w:noProof/>
            <w:lang w:val="vi-VN"/>
          </w:rPr>
          <w:fldChar w:fldCharType="end"/>
        </w:r>
      </w:del>
    </w:p>
    <w:p w14:paraId="5A1A8AB8" w14:textId="37E857A7" w:rsidR="00EE6C88" w:rsidRPr="005C3FD8" w:rsidDel="008C4DB3" w:rsidRDefault="006C1BF9" w:rsidP="003E2D35">
      <w:pPr>
        <w:pStyle w:val="TOC3"/>
        <w:tabs>
          <w:tab w:val="left" w:pos="1320"/>
          <w:tab w:val="right" w:leader="dot" w:pos="9440"/>
        </w:tabs>
        <w:spacing w:line="360" w:lineRule="auto"/>
        <w:rPr>
          <w:del w:id="434" w:author="QVM0161195" w:date="2021-01-26T17:21:00Z"/>
          <w:rFonts w:asciiTheme="minorHAnsi" w:eastAsiaTheme="minorEastAsia" w:hAnsiTheme="minorHAnsi" w:cstheme="minorBidi"/>
          <w:noProof/>
          <w:sz w:val="22"/>
          <w:szCs w:val="22"/>
          <w:lang w:val="vi-VN"/>
        </w:rPr>
      </w:pPr>
      <w:del w:id="435" w:author="QVM0161195" w:date="2021-01-26T17:21:00Z">
        <w:r w:rsidDel="008C4DB3">
          <w:fldChar w:fldCharType="begin"/>
        </w:r>
        <w:r w:rsidDel="008C4DB3">
          <w:delInstrText xml:space="preserve"> HYPERLINK \l "_Toc61985814" </w:delInstrText>
        </w:r>
        <w:r w:rsidDel="008C4DB3">
          <w:fldChar w:fldCharType="separate"/>
        </w:r>
        <w:r w:rsidR="00EE6C88" w:rsidRPr="005C3FD8" w:rsidDel="008C4DB3">
          <w:rPr>
            <w:rStyle w:val="Hyperlink"/>
            <w:i/>
            <w:noProof/>
            <w:lang w:val="vi-VN"/>
          </w:rPr>
          <w:delText>2.4.4</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Mô hình đồ thị</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_Toc61985814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26</w:delText>
        </w:r>
        <w:r w:rsidR="00EE6C88" w:rsidRPr="005C3FD8" w:rsidDel="008C4DB3">
          <w:rPr>
            <w:noProof/>
            <w:webHidden/>
            <w:lang w:val="vi-VN"/>
          </w:rPr>
          <w:fldChar w:fldCharType="end"/>
        </w:r>
        <w:r w:rsidDel="008C4DB3">
          <w:rPr>
            <w:noProof/>
            <w:lang w:val="vi-VN"/>
          </w:rPr>
          <w:fldChar w:fldCharType="end"/>
        </w:r>
      </w:del>
    </w:p>
    <w:p w14:paraId="4748A65C" w14:textId="2C747FBD" w:rsidR="00EE6C88" w:rsidRPr="005C3FD8" w:rsidDel="008C4DB3" w:rsidRDefault="006C1BF9" w:rsidP="003E2D35">
      <w:pPr>
        <w:pStyle w:val="TOC2"/>
        <w:spacing w:line="360" w:lineRule="auto"/>
        <w:rPr>
          <w:del w:id="436" w:author="QVM0161195" w:date="2021-01-26T17:21:00Z"/>
          <w:rFonts w:asciiTheme="minorHAnsi" w:eastAsiaTheme="minorEastAsia" w:hAnsiTheme="minorHAnsi" w:cstheme="minorBidi"/>
          <w:b w:val="0"/>
          <w:sz w:val="22"/>
          <w:szCs w:val="22"/>
        </w:rPr>
      </w:pPr>
      <w:del w:id="437" w:author="QVM0161195" w:date="2021-01-26T17:21:00Z">
        <w:r w:rsidDel="008C4DB3">
          <w:fldChar w:fldCharType="begin"/>
        </w:r>
        <w:r w:rsidDel="008C4DB3">
          <w:delInstrText xml:space="preserve"> HYPERLINK \l "_Toc61985815" </w:delInstrText>
        </w:r>
        <w:r w:rsidDel="008C4DB3">
          <w:fldChar w:fldCharType="separate"/>
        </w:r>
        <w:r w:rsidR="00EE6C88" w:rsidRPr="005C3FD8" w:rsidDel="008C4DB3">
          <w:rPr>
            <w:rStyle w:val="Hyperlink"/>
          </w:rPr>
          <w:delText>2.5</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Các phương pháp tính độ tương đồng văn bản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_Toc61985815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27</w:delText>
        </w:r>
        <w:r w:rsidR="00EE6C88" w:rsidRPr="005C3FD8" w:rsidDel="008C4DB3">
          <w:rPr>
            <w:webHidden/>
          </w:rPr>
          <w:fldChar w:fldCharType="end"/>
        </w:r>
        <w:r w:rsidDel="008C4DB3">
          <w:fldChar w:fldCharType="end"/>
        </w:r>
      </w:del>
    </w:p>
    <w:p w14:paraId="4922F861" w14:textId="047DC25A" w:rsidR="00EE6C88" w:rsidRPr="005C3FD8" w:rsidDel="008C4DB3" w:rsidRDefault="006C1BF9" w:rsidP="003E2D35">
      <w:pPr>
        <w:pStyle w:val="TOC3"/>
        <w:tabs>
          <w:tab w:val="left" w:pos="1320"/>
          <w:tab w:val="right" w:leader="dot" w:pos="9440"/>
        </w:tabs>
        <w:spacing w:line="360" w:lineRule="auto"/>
        <w:rPr>
          <w:del w:id="438" w:author="QVM0161195" w:date="2021-01-26T17:21:00Z"/>
          <w:rFonts w:asciiTheme="minorHAnsi" w:eastAsiaTheme="minorEastAsia" w:hAnsiTheme="minorHAnsi" w:cstheme="minorBidi"/>
          <w:noProof/>
          <w:sz w:val="22"/>
          <w:szCs w:val="22"/>
          <w:lang w:val="vi-VN"/>
        </w:rPr>
      </w:pPr>
      <w:del w:id="439" w:author="QVM0161195" w:date="2021-01-26T17:21:00Z">
        <w:r w:rsidDel="008C4DB3">
          <w:fldChar w:fldCharType="begin"/>
        </w:r>
        <w:r w:rsidDel="008C4DB3">
          <w:delInstrText xml:space="preserve"> HYPERLINK \l "_Toc61985816" </w:delInstrText>
        </w:r>
        <w:r w:rsidDel="008C4DB3">
          <w:fldChar w:fldCharType="separate"/>
        </w:r>
        <w:r w:rsidR="00EE6C88" w:rsidRPr="005C3FD8" w:rsidDel="008C4DB3">
          <w:rPr>
            <w:rStyle w:val="Hyperlink"/>
            <w:i/>
            <w:noProof/>
            <w:lang w:val="vi-VN"/>
          </w:rPr>
          <w:delText>2.5.1</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Độ tương đồng Cosine</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_Toc61985816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28</w:delText>
        </w:r>
        <w:r w:rsidR="00EE6C88" w:rsidRPr="005C3FD8" w:rsidDel="008C4DB3">
          <w:rPr>
            <w:noProof/>
            <w:webHidden/>
            <w:lang w:val="vi-VN"/>
          </w:rPr>
          <w:fldChar w:fldCharType="end"/>
        </w:r>
        <w:r w:rsidDel="008C4DB3">
          <w:rPr>
            <w:noProof/>
            <w:lang w:val="vi-VN"/>
          </w:rPr>
          <w:fldChar w:fldCharType="end"/>
        </w:r>
      </w:del>
    </w:p>
    <w:p w14:paraId="5D9F7CB9" w14:textId="761FB2BB" w:rsidR="00EE6C88" w:rsidRPr="005C3FD8" w:rsidDel="008C4DB3" w:rsidRDefault="006C1BF9" w:rsidP="003E2D35">
      <w:pPr>
        <w:pStyle w:val="TOC3"/>
        <w:tabs>
          <w:tab w:val="left" w:pos="1320"/>
          <w:tab w:val="right" w:leader="dot" w:pos="9440"/>
        </w:tabs>
        <w:spacing w:line="360" w:lineRule="auto"/>
        <w:rPr>
          <w:del w:id="440" w:author="QVM0161195" w:date="2021-01-26T17:21:00Z"/>
          <w:rFonts w:asciiTheme="minorHAnsi" w:eastAsiaTheme="minorEastAsia" w:hAnsiTheme="minorHAnsi" w:cstheme="minorBidi"/>
          <w:noProof/>
          <w:sz w:val="22"/>
          <w:szCs w:val="22"/>
          <w:lang w:val="vi-VN"/>
        </w:rPr>
      </w:pPr>
      <w:del w:id="441" w:author="QVM0161195" w:date="2021-01-26T17:21:00Z">
        <w:r w:rsidDel="008C4DB3">
          <w:fldChar w:fldCharType="begin"/>
        </w:r>
        <w:r w:rsidDel="008C4DB3">
          <w:delInstrText xml:space="preserve"> HYPERLINK \l "_Toc61985817" </w:delInstrText>
        </w:r>
        <w:r w:rsidDel="008C4DB3">
          <w:fldChar w:fldCharType="separate"/>
        </w:r>
        <w:r w:rsidR="00EE6C88" w:rsidRPr="005C3FD8" w:rsidDel="008C4DB3">
          <w:rPr>
            <w:rStyle w:val="Hyperlink"/>
            <w:i/>
            <w:noProof/>
            <w:lang w:val="vi-VN"/>
          </w:rPr>
          <w:delText>2.5.2</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Độ tương đồng Manhattan</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_Toc61985817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28</w:delText>
        </w:r>
        <w:r w:rsidR="00EE6C88" w:rsidRPr="005C3FD8" w:rsidDel="008C4DB3">
          <w:rPr>
            <w:noProof/>
            <w:webHidden/>
            <w:lang w:val="vi-VN"/>
          </w:rPr>
          <w:fldChar w:fldCharType="end"/>
        </w:r>
        <w:r w:rsidDel="008C4DB3">
          <w:rPr>
            <w:noProof/>
            <w:lang w:val="vi-VN"/>
          </w:rPr>
          <w:fldChar w:fldCharType="end"/>
        </w:r>
      </w:del>
    </w:p>
    <w:p w14:paraId="4A80BD18" w14:textId="32BB7533" w:rsidR="00EE6C88" w:rsidRPr="005C3FD8" w:rsidDel="008C4DB3" w:rsidRDefault="006C1BF9" w:rsidP="003E2D35">
      <w:pPr>
        <w:pStyle w:val="TOC3"/>
        <w:tabs>
          <w:tab w:val="left" w:pos="1320"/>
          <w:tab w:val="right" w:leader="dot" w:pos="9440"/>
        </w:tabs>
        <w:spacing w:line="360" w:lineRule="auto"/>
        <w:rPr>
          <w:del w:id="442" w:author="QVM0161195" w:date="2021-01-26T17:21:00Z"/>
          <w:rFonts w:asciiTheme="minorHAnsi" w:eastAsiaTheme="minorEastAsia" w:hAnsiTheme="minorHAnsi" w:cstheme="minorBidi"/>
          <w:noProof/>
          <w:sz w:val="22"/>
          <w:szCs w:val="22"/>
          <w:lang w:val="vi-VN"/>
        </w:rPr>
      </w:pPr>
      <w:del w:id="443" w:author="QVM0161195" w:date="2021-01-26T17:21:00Z">
        <w:r w:rsidDel="008C4DB3">
          <w:fldChar w:fldCharType="begin"/>
        </w:r>
        <w:r w:rsidDel="008C4DB3">
          <w:delInstrText xml:space="preserve"> HYPERLINK \l "_Toc61985818" </w:delInstrText>
        </w:r>
        <w:r w:rsidDel="008C4DB3">
          <w:fldChar w:fldCharType="separate"/>
        </w:r>
        <w:r w:rsidR="00EE6C88" w:rsidRPr="005C3FD8" w:rsidDel="008C4DB3">
          <w:rPr>
            <w:rStyle w:val="Hyperlink"/>
            <w:i/>
            <w:noProof/>
            <w:lang w:val="vi-VN"/>
          </w:rPr>
          <w:delText>2.5.3</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Độ tương đồng Euclide</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_Toc61985818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29</w:delText>
        </w:r>
        <w:r w:rsidR="00EE6C88" w:rsidRPr="005C3FD8" w:rsidDel="008C4DB3">
          <w:rPr>
            <w:noProof/>
            <w:webHidden/>
            <w:lang w:val="vi-VN"/>
          </w:rPr>
          <w:fldChar w:fldCharType="end"/>
        </w:r>
        <w:r w:rsidDel="008C4DB3">
          <w:rPr>
            <w:noProof/>
            <w:lang w:val="vi-VN"/>
          </w:rPr>
          <w:fldChar w:fldCharType="end"/>
        </w:r>
      </w:del>
    </w:p>
    <w:p w14:paraId="47E30D2C" w14:textId="5CDCF2A4" w:rsidR="00EE6C88" w:rsidRPr="005C3FD8" w:rsidDel="008C4DB3" w:rsidRDefault="006C1BF9" w:rsidP="003E2D35">
      <w:pPr>
        <w:pStyle w:val="TOC2"/>
        <w:spacing w:line="360" w:lineRule="auto"/>
        <w:rPr>
          <w:del w:id="444" w:author="QVM0161195" w:date="2021-01-26T17:21:00Z"/>
          <w:rFonts w:asciiTheme="minorHAnsi" w:eastAsiaTheme="minorEastAsia" w:hAnsiTheme="minorHAnsi" w:cstheme="minorBidi"/>
          <w:b w:val="0"/>
          <w:sz w:val="22"/>
          <w:szCs w:val="22"/>
        </w:rPr>
      </w:pPr>
      <w:del w:id="445" w:author="QVM0161195" w:date="2021-01-26T17:21:00Z">
        <w:r w:rsidDel="008C4DB3">
          <w:fldChar w:fldCharType="begin"/>
        </w:r>
        <w:r w:rsidDel="008C4DB3">
          <w:delInstrText xml:space="preserve"> HYPERLINK \l "_Toc61985819" </w:delInstrText>
        </w:r>
        <w:r w:rsidDel="008C4DB3">
          <w:fldChar w:fldCharType="separate"/>
        </w:r>
        <w:r w:rsidR="00EE6C88" w:rsidRPr="005C3FD8" w:rsidDel="008C4DB3">
          <w:rPr>
            <w:rStyle w:val="Hyperlink"/>
          </w:rPr>
          <w:delText>2.6</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Các phương pháp tiền xử lý văn bản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_Toc61985819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29</w:delText>
        </w:r>
        <w:r w:rsidR="00EE6C88" w:rsidRPr="005C3FD8" w:rsidDel="008C4DB3">
          <w:rPr>
            <w:webHidden/>
          </w:rPr>
          <w:fldChar w:fldCharType="end"/>
        </w:r>
        <w:r w:rsidDel="008C4DB3">
          <w:fldChar w:fldCharType="end"/>
        </w:r>
      </w:del>
    </w:p>
    <w:p w14:paraId="6C7D2773" w14:textId="62D6AA3D" w:rsidR="00EE6C88" w:rsidRPr="005C3FD8" w:rsidDel="008C4DB3" w:rsidRDefault="006C1BF9" w:rsidP="003E2D35">
      <w:pPr>
        <w:pStyle w:val="TOC3"/>
        <w:tabs>
          <w:tab w:val="left" w:pos="1320"/>
          <w:tab w:val="right" w:leader="dot" w:pos="9440"/>
        </w:tabs>
        <w:spacing w:line="360" w:lineRule="auto"/>
        <w:rPr>
          <w:del w:id="446" w:author="QVM0161195" w:date="2021-01-26T17:21:00Z"/>
          <w:rFonts w:asciiTheme="minorHAnsi" w:eastAsiaTheme="minorEastAsia" w:hAnsiTheme="minorHAnsi" w:cstheme="minorBidi"/>
          <w:noProof/>
          <w:sz w:val="22"/>
          <w:szCs w:val="22"/>
          <w:lang w:val="vi-VN"/>
        </w:rPr>
      </w:pPr>
      <w:del w:id="447" w:author="QVM0161195" w:date="2021-01-26T17:21:00Z">
        <w:r w:rsidDel="008C4DB3">
          <w:fldChar w:fldCharType="begin"/>
        </w:r>
        <w:r w:rsidDel="008C4DB3">
          <w:delInstrText xml:space="preserve"> HYPERLINK \l "_Toc61985820" </w:delInstrText>
        </w:r>
        <w:r w:rsidDel="008C4DB3">
          <w:fldChar w:fldCharType="separate"/>
        </w:r>
        <w:r w:rsidR="00EE6C88" w:rsidRPr="005C3FD8" w:rsidDel="008C4DB3">
          <w:rPr>
            <w:rStyle w:val="Hyperlink"/>
            <w:i/>
            <w:noProof/>
            <w:lang w:val="vi-VN"/>
          </w:rPr>
          <w:delText>2.6.1</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Tách từ</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_Toc61985820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29</w:delText>
        </w:r>
        <w:r w:rsidR="00EE6C88" w:rsidRPr="005C3FD8" w:rsidDel="008C4DB3">
          <w:rPr>
            <w:noProof/>
            <w:webHidden/>
            <w:lang w:val="vi-VN"/>
          </w:rPr>
          <w:fldChar w:fldCharType="end"/>
        </w:r>
        <w:r w:rsidDel="008C4DB3">
          <w:rPr>
            <w:noProof/>
            <w:lang w:val="vi-VN"/>
          </w:rPr>
          <w:fldChar w:fldCharType="end"/>
        </w:r>
      </w:del>
    </w:p>
    <w:p w14:paraId="185F5826" w14:textId="41A77B6B" w:rsidR="00EE6C88" w:rsidRPr="005C3FD8" w:rsidDel="008C4DB3" w:rsidRDefault="006C1BF9" w:rsidP="003E2D35">
      <w:pPr>
        <w:pStyle w:val="TOC3"/>
        <w:tabs>
          <w:tab w:val="left" w:pos="1320"/>
          <w:tab w:val="right" w:leader="dot" w:pos="9440"/>
        </w:tabs>
        <w:spacing w:line="360" w:lineRule="auto"/>
        <w:rPr>
          <w:del w:id="448" w:author="QVM0161195" w:date="2021-01-26T17:21:00Z"/>
          <w:rFonts w:asciiTheme="minorHAnsi" w:eastAsiaTheme="minorEastAsia" w:hAnsiTheme="minorHAnsi" w:cstheme="minorBidi"/>
          <w:noProof/>
          <w:sz w:val="22"/>
          <w:szCs w:val="22"/>
          <w:lang w:val="vi-VN"/>
        </w:rPr>
      </w:pPr>
      <w:del w:id="449" w:author="QVM0161195" w:date="2021-01-26T17:21:00Z">
        <w:r w:rsidDel="008C4DB3">
          <w:fldChar w:fldCharType="begin"/>
        </w:r>
        <w:r w:rsidDel="008C4DB3">
          <w:delInstrText xml:space="preserve"> HYPERLINK \l "_Toc61985821" </w:delInstrText>
        </w:r>
        <w:r w:rsidDel="008C4DB3">
          <w:fldChar w:fldCharType="separate"/>
        </w:r>
        <w:r w:rsidR="00EE6C88" w:rsidRPr="005C3FD8" w:rsidDel="008C4DB3">
          <w:rPr>
            <w:rStyle w:val="Hyperlink"/>
            <w:i/>
            <w:noProof/>
            <w:lang w:val="vi-VN"/>
          </w:rPr>
          <w:delText>2.6.2</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Loại bỏ hư từ</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_Toc61985821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32</w:delText>
        </w:r>
        <w:r w:rsidR="00EE6C88" w:rsidRPr="005C3FD8" w:rsidDel="008C4DB3">
          <w:rPr>
            <w:noProof/>
            <w:webHidden/>
            <w:lang w:val="vi-VN"/>
          </w:rPr>
          <w:fldChar w:fldCharType="end"/>
        </w:r>
        <w:r w:rsidDel="008C4DB3">
          <w:rPr>
            <w:noProof/>
            <w:lang w:val="vi-VN"/>
          </w:rPr>
          <w:fldChar w:fldCharType="end"/>
        </w:r>
      </w:del>
    </w:p>
    <w:p w14:paraId="1CC5568A" w14:textId="52AB6012" w:rsidR="00EE6C88" w:rsidRPr="005C3FD8" w:rsidDel="008C4DB3" w:rsidRDefault="006C1BF9" w:rsidP="003E2D35">
      <w:pPr>
        <w:pStyle w:val="TOC1"/>
        <w:spacing w:line="360" w:lineRule="auto"/>
        <w:rPr>
          <w:del w:id="450" w:author="QVM0161195" w:date="2021-01-26T17:21:00Z"/>
          <w:rFonts w:asciiTheme="minorHAnsi" w:eastAsiaTheme="minorEastAsia" w:hAnsiTheme="minorHAnsi" w:cstheme="minorBidi"/>
          <w:b w:val="0"/>
          <w:sz w:val="22"/>
          <w:szCs w:val="22"/>
        </w:rPr>
      </w:pPr>
      <w:del w:id="451" w:author="QVM0161195" w:date="2021-01-26T17:21:00Z">
        <w:r w:rsidDel="008C4DB3">
          <w:fldChar w:fldCharType="begin"/>
        </w:r>
        <w:r w:rsidDel="008C4DB3">
          <w:delInstrText xml:space="preserve"> HYPERLINK \l "_Toc61985822" </w:delInstrText>
        </w:r>
        <w:r w:rsidDel="008C4DB3">
          <w:fldChar w:fldCharType="separate"/>
        </w:r>
        <w:r w:rsidR="00EE6C88" w:rsidRPr="005C3FD8" w:rsidDel="008C4DB3">
          <w:rPr>
            <w:rStyle w:val="Hyperlink"/>
          </w:rPr>
          <w:delText>CHƯƠNG 3: PHƯƠNG PHÁP THỰC HIỆN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_Toc61985822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33</w:delText>
        </w:r>
        <w:r w:rsidR="00EE6C88" w:rsidRPr="005C3FD8" w:rsidDel="008C4DB3">
          <w:rPr>
            <w:webHidden/>
          </w:rPr>
          <w:fldChar w:fldCharType="end"/>
        </w:r>
        <w:r w:rsidDel="008C4DB3">
          <w:fldChar w:fldCharType="end"/>
        </w:r>
      </w:del>
    </w:p>
    <w:p w14:paraId="5995B077" w14:textId="57B36006" w:rsidR="00EE6C88" w:rsidRPr="005C3FD8" w:rsidDel="008C4DB3" w:rsidRDefault="006C1BF9" w:rsidP="003E2D35">
      <w:pPr>
        <w:pStyle w:val="TOC2"/>
        <w:spacing w:line="360" w:lineRule="auto"/>
        <w:rPr>
          <w:del w:id="452" w:author="QVM0161195" w:date="2021-01-26T17:21:00Z"/>
          <w:rFonts w:asciiTheme="minorHAnsi" w:eastAsiaTheme="minorEastAsia" w:hAnsiTheme="minorHAnsi" w:cstheme="minorBidi"/>
          <w:b w:val="0"/>
          <w:sz w:val="22"/>
          <w:szCs w:val="22"/>
        </w:rPr>
      </w:pPr>
      <w:del w:id="453" w:author="QVM0161195" w:date="2021-01-26T17:21:00Z">
        <w:r w:rsidDel="008C4DB3">
          <w:fldChar w:fldCharType="begin"/>
        </w:r>
        <w:r w:rsidDel="008C4DB3">
          <w:delInstrText xml:space="preserve"> HYPERLINK \l "_Toc61985823" </w:delInstrText>
        </w:r>
        <w:r w:rsidDel="008C4DB3">
          <w:fldChar w:fldCharType="separate"/>
        </w:r>
        <w:r w:rsidR="00EE6C88" w:rsidRPr="005C3FD8" w:rsidDel="008C4DB3">
          <w:rPr>
            <w:rStyle w:val="Hyperlink"/>
          </w:rPr>
          <w:delText>3.1</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Tổng quan phương pháp thực hiện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_Toc61985823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33</w:delText>
        </w:r>
        <w:r w:rsidR="00EE6C88" w:rsidRPr="005C3FD8" w:rsidDel="008C4DB3">
          <w:rPr>
            <w:webHidden/>
          </w:rPr>
          <w:fldChar w:fldCharType="end"/>
        </w:r>
        <w:r w:rsidDel="008C4DB3">
          <w:fldChar w:fldCharType="end"/>
        </w:r>
      </w:del>
    </w:p>
    <w:p w14:paraId="5E9FB83E" w14:textId="5A43E13F" w:rsidR="00EE6C88" w:rsidRPr="005C3FD8" w:rsidDel="008C4DB3" w:rsidRDefault="006C1BF9" w:rsidP="003E2D35">
      <w:pPr>
        <w:pStyle w:val="TOC2"/>
        <w:spacing w:line="360" w:lineRule="auto"/>
        <w:rPr>
          <w:del w:id="454" w:author="QVM0161195" w:date="2021-01-26T17:21:00Z"/>
          <w:rFonts w:asciiTheme="minorHAnsi" w:eastAsiaTheme="minorEastAsia" w:hAnsiTheme="minorHAnsi" w:cstheme="minorBidi"/>
          <w:b w:val="0"/>
          <w:sz w:val="22"/>
          <w:szCs w:val="22"/>
        </w:rPr>
      </w:pPr>
      <w:del w:id="455" w:author="QVM0161195" w:date="2021-01-26T17:21:00Z">
        <w:r w:rsidDel="008C4DB3">
          <w:fldChar w:fldCharType="begin"/>
        </w:r>
        <w:r w:rsidDel="008C4DB3">
          <w:delInstrText xml:space="preserve"> HYPERLINK \l "_Toc61985824"</w:delInstrText>
        </w:r>
        <w:r w:rsidDel="008C4DB3">
          <w:delInstrText xml:space="preserve"> </w:delInstrText>
        </w:r>
        <w:r w:rsidDel="008C4DB3">
          <w:fldChar w:fldCharType="separate"/>
        </w:r>
        <w:r w:rsidR="00EE6C88" w:rsidRPr="005C3FD8" w:rsidDel="008C4DB3">
          <w:rPr>
            <w:rStyle w:val="Hyperlink"/>
          </w:rPr>
          <w:delText>3.2</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Quy trình thực hiện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_Toc61985824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35</w:delText>
        </w:r>
        <w:r w:rsidR="00EE6C88" w:rsidRPr="005C3FD8" w:rsidDel="008C4DB3">
          <w:rPr>
            <w:webHidden/>
          </w:rPr>
          <w:fldChar w:fldCharType="end"/>
        </w:r>
        <w:r w:rsidDel="008C4DB3">
          <w:fldChar w:fldCharType="end"/>
        </w:r>
      </w:del>
    </w:p>
    <w:p w14:paraId="306C1BC2" w14:textId="7207A66F" w:rsidR="00EE6C88" w:rsidRPr="005C3FD8" w:rsidDel="008C4DB3" w:rsidRDefault="006C1BF9" w:rsidP="003E2D35">
      <w:pPr>
        <w:pStyle w:val="TOC3"/>
        <w:tabs>
          <w:tab w:val="left" w:pos="1320"/>
          <w:tab w:val="right" w:leader="dot" w:pos="9440"/>
        </w:tabs>
        <w:spacing w:line="360" w:lineRule="auto"/>
        <w:rPr>
          <w:del w:id="456" w:author="QVM0161195" w:date="2021-01-26T17:21:00Z"/>
          <w:rFonts w:asciiTheme="minorHAnsi" w:eastAsiaTheme="minorEastAsia" w:hAnsiTheme="minorHAnsi" w:cstheme="minorBidi"/>
          <w:noProof/>
          <w:sz w:val="22"/>
          <w:szCs w:val="22"/>
          <w:lang w:val="vi-VN"/>
        </w:rPr>
      </w:pPr>
      <w:del w:id="457" w:author="QVM0161195" w:date="2021-01-26T17:21:00Z">
        <w:r w:rsidDel="008C4DB3">
          <w:fldChar w:fldCharType="begin"/>
        </w:r>
        <w:r w:rsidDel="008C4DB3">
          <w:delInstrText xml:space="preserve"> HYPERLINK \l "_Toc61985825" </w:delInstrText>
        </w:r>
        <w:r w:rsidDel="008C4DB3">
          <w:fldChar w:fldCharType="separate"/>
        </w:r>
        <w:r w:rsidR="00EE6C88" w:rsidRPr="005C3FD8" w:rsidDel="008C4DB3">
          <w:rPr>
            <w:rStyle w:val="Hyperlink"/>
            <w:i/>
            <w:noProof/>
            <w:lang w:val="vi-VN"/>
          </w:rPr>
          <w:delText>3.3.1</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Tiền xử lý văn bản</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_Toc61985825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35</w:delText>
        </w:r>
        <w:r w:rsidR="00EE6C88" w:rsidRPr="005C3FD8" w:rsidDel="008C4DB3">
          <w:rPr>
            <w:noProof/>
            <w:webHidden/>
            <w:lang w:val="vi-VN"/>
          </w:rPr>
          <w:fldChar w:fldCharType="end"/>
        </w:r>
        <w:r w:rsidDel="008C4DB3">
          <w:rPr>
            <w:noProof/>
            <w:lang w:val="vi-VN"/>
          </w:rPr>
          <w:fldChar w:fldCharType="end"/>
        </w:r>
      </w:del>
    </w:p>
    <w:p w14:paraId="3E71B745" w14:textId="4644C2DC" w:rsidR="00EE6C88" w:rsidRPr="005C3FD8" w:rsidDel="008C4DB3" w:rsidRDefault="006C1BF9" w:rsidP="003E2D35">
      <w:pPr>
        <w:pStyle w:val="TOC3"/>
        <w:tabs>
          <w:tab w:val="left" w:pos="1320"/>
          <w:tab w:val="right" w:leader="dot" w:pos="9440"/>
        </w:tabs>
        <w:spacing w:line="360" w:lineRule="auto"/>
        <w:rPr>
          <w:del w:id="458" w:author="QVM0161195" w:date="2021-01-26T17:21:00Z"/>
          <w:rFonts w:asciiTheme="minorHAnsi" w:eastAsiaTheme="minorEastAsia" w:hAnsiTheme="minorHAnsi" w:cstheme="minorBidi"/>
          <w:noProof/>
          <w:sz w:val="22"/>
          <w:szCs w:val="22"/>
          <w:lang w:val="vi-VN"/>
        </w:rPr>
      </w:pPr>
      <w:del w:id="459" w:author="QVM0161195" w:date="2021-01-26T17:21:00Z">
        <w:r w:rsidDel="008C4DB3">
          <w:fldChar w:fldCharType="begin"/>
        </w:r>
        <w:r w:rsidDel="008C4DB3">
          <w:delInstrText xml:space="preserve"> HYPERLINK \l "_Toc61985826" </w:delInstrText>
        </w:r>
        <w:r w:rsidDel="008C4DB3">
          <w:fldChar w:fldCharType="separate"/>
        </w:r>
        <w:r w:rsidR="00EE6C88" w:rsidRPr="005C3FD8" w:rsidDel="008C4DB3">
          <w:rPr>
            <w:rStyle w:val="Hyperlink"/>
            <w:i/>
            <w:noProof/>
            <w:lang w:val="vi-VN"/>
          </w:rPr>
          <w:delText>3.3.2</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Biểu diễn văn bản</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_Toc61985826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36</w:delText>
        </w:r>
        <w:r w:rsidR="00EE6C88" w:rsidRPr="005C3FD8" w:rsidDel="008C4DB3">
          <w:rPr>
            <w:noProof/>
            <w:webHidden/>
            <w:lang w:val="vi-VN"/>
          </w:rPr>
          <w:fldChar w:fldCharType="end"/>
        </w:r>
        <w:r w:rsidDel="008C4DB3">
          <w:rPr>
            <w:noProof/>
            <w:lang w:val="vi-VN"/>
          </w:rPr>
          <w:fldChar w:fldCharType="end"/>
        </w:r>
      </w:del>
    </w:p>
    <w:p w14:paraId="2B90AB15" w14:textId="00FE9D71" w:rsidR="00EE6C88" w:rsidRPr="005C3FD8" w:rsidDel="008C4DB3" w:rsidRDefault="006C1BF9" w:rsidP="003E2D35">
      <w:pPr>
        <w:pStyle w:val="TOC3"/>
        <w:tabs>
          <w:tab w:val="left" w:pos="1320"/>
          <w:tab w:val="right" w:leader="dot" w:pos="9440"/>
        </w:tabs>
        <w:spacing w:line="360" w:lineRule="auto"/>
        <w:rPr>
          <w:del w:id="460" w:author="QVM0161195" w:date="2021-01-26T17:21:00Z"/>
          <w:rFonts w:asciiTheme="minorHAnsi" w:eastAsiaTheme="minorEastAsia" w:hAnsiTheme="minorHAnsi" w:cstheme="minorBidi"/>
          <w:noProof/>
          <w:sz w:val="22"/>
          <w:szCs w:val="22"/>
          <w:lang w:val="vi-VN"/>
        </w:rPr>
      </w:pPr>
      <w:del w:id="461" w:author="QVM0161195" w:date="2021-01-26T17:21:00Z">
        <w:r w:rsidDel="008C4DB3">
          <w:fldChar w:fldCharType="begin"/>
        </w:r>
        <w:r w:rsidDel="008C4DB3">
          <w:delInstrText xml:space="preserve"> HYPERLINK \l "_Toc61985827" </w:delInstrText>
        </w:r>
        <w:r w:rsidDel="008C4DB3">
          <w:fldChar w:fldCharType="separate"/>
        </w:r>
        <w:r w:rsidR="00EE6C88" w:rsidRPr="005C3FD8" w:rsidDel="008C4DB3">
          <w:rPr>
            <w:rStyle w:val="Hyperlink"/>
            <w:i/>
            <w:noProof/>
            <w:lang w:val="vi-VN"/>
          </w:rPr>
          <w:delText>3.3.3</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Phân lớp cảm xúc</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_Toc61985827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39</w:delText>
        </w:r>
        <w:r w:rsidR="00EE6C88" w:rsidRPr="005C3FD8" w:rsidDel="008C4DB3">
          <w:rPr>
            <w:noProof/>
            <w:webHidden/>
            <w:lang w:val="vi-VN"/>
          </w:rPr>
          <w:fldChar w:fldCharType="end"/>
        </w:r>
        <w:r w:rsidDel="008C4DB3">
          <w:rPr>
            <w:noProof/>
            <w:lang w:val="vi-VN"/>
          </w:rPr>
          <w:fldChar w:fldCharType="end"/>
        </w:r>
      </w:del>
    </w:p>
    <w:p w14:paraId="68001660" w14:textId="471F99DC" w:rsidR="00EE6C88" w:rsidRPr="005C3FD8" w:rsidDel="008C4DB3" w:rsidRDefault="006C1BF9" w:rsidP="003E2D35">
      <w:pPr>
        <w:pStyle w:val="TOC1"/>
        <w:spacing w:line="360" w:lineRule="auto"/>
        <w:rPr>
          <w:del w:id="462" w:author="QVM0161195" w:date="2021-01-26T17:21:00Z"/>
          <w:rFonts w:asciiTheme="minorHAnsi" w:eastAsiaTheme="minorEastAsia" w:hAnsiTheme="minorHAnsi" w:cstheme="minorBidi"/>
          <w:b w:val="0"/>
          <w:sz w:val="22"/>
          <w:szCs w:val="22"/>
        </w:rPr>
      </w:pPr>
      <w:del w:id="463" w:author="QVM0161195" w:date="2021-01-26T17:21:00Z">
        <w:r w:rsidDel="008C4DB3">
          <w:fldChar w:fldCharType="begin"/>
        </w:r>
        <w:r w:rsidDel="008C4DB3">
          <w:delInstrText xml:space="preserve"> HYPERLINK \l "_Toc61985828" </w:delInstrText>
        </w:r>
        <w:r w:rsidDel="008C4DB3">
          <w:fldChar w:fldCharType="separate"/>
        </w:r>
        <w:r w:rsidR="00EE6C88" w:rsidRPr="005C3FD8" w:rsidDel="008C4DB3">
          <w:rPr>
            <w:rStyle w:val="Hyperlink"/>
          </w:rPr>
          <w:delText>CHƯƠNG 4: THỰC NGHIỆM VÀ ĐÁNH GIÁ</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_Toc61985828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41</w:delText>
        </w:r>
        <w:r w:rsidR="00EE6C88" w:rsidRPr="005C3FD8" w:rsidDel="008C4DB3">
          <w:rPr>
            <w:webHidden/>
          </w:rPr>
          <w:fldChar w:fldCharType="end"/>
        </w:r>
        <w:r w:rsidDel="008C4DB3">
          <w:fldChar w:fldCharType="end"/>
        </w:r>
      </w:del>
    </w:p>
    <w:p w14:paraId="6667413B" w14:textId="219A52CA" w:rsidR="00EE6C88" w:rsidRPr="005C3FD8" w:rsidDel="008C4DB3" w:rsidRDefault="006C1BF9" w:rsidP="003E2D35">
      <w:pPr>
        <w:pStyle w:val="TOC2"/>
        <w:spacing w:line="360" w:lineRule="auto"/>
        <w:rPr>
          <w:del w:id="464" w:author="QVM0161195" w:date="2021-01-26T17:21:00Z"/>
          <w:rFonts w:asciiTheme="minorHAnsi" w:eastAsiaTheme="minorEastAsia" w:hAnsiTheme="minorHAnsi" w:cstheme="minorBidi"/>
          <w:b w:val="0"/>
          <w:sz w:val="22"/>
          <w:szCs w:val="22"/>
        </w:rPr>
      </w:pPr>
      <w:del w:id="465" w:author="QVM0161195" w:date="2021-01-26T17:21:00Z">
        <w:r w:rsidDel="008C4DB3">
          <w:fldChar w:fldCharType="begin"/>
        </w:r>
        <w:r w:rsidDel="008C4DB3">
          <w:delInstrText xml:space="preserve"> HYPERLINK \l "_Toc61985829" </w:delInstrText>
        </w:r>
        <w:r w:rsidDel="008C4DB3">
          <w:fldChar w:fldCharType="separate"/>
        </w:r>
        <w:r w:rsidR="00EE6C88" w:rsidRPr="005C3FD8" w:rsidDel="008C4DB3">
          <w:rPr>
            <w:rStyle w:val="Hyperlink"/>
          </w:rPr>
          <w:delText>4.1</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Môi trường và dữ liệu thực nghiệm</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_Toc61985829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41</w:delText>
        </w:r>
        <w:r w:rsidR="00EE6C88" w:rsidRPr="005C3FD8" w:rsidDel="008C4DB3">
          <w:rPr>
            <w:webHidden/>
          </w:rPr>
          <w:fldChar w:fldCharType="end"/>
        </w:r>
        <w:r w:rsidDel="008C4DB3">
          <w:fldChar w:fldCharType="end"/>
        </w:r>
      </w:del>
    </w:p>
    <w:p w14:paraId="223E64E7" w14:textId="18C34DDA" w:rsidR="00EE6C88" w:rsidRPr="005C3FD8" w:rsidDel="008C4DB3" w:rsidRDefault="006C1BF9" w:rsidP="003E2D35">
      <w:pPr>
        <w:pStyle w:val="TOC3"/>
        <w:tabs>
          <w:tab w:val="left" w:pos="1320"/>
          <w:tab w:val="right" w:leader="dot" w:pos="9440"/>
        </w:tabs>
        <w:spacing w:line="360" w:lineRule="auto"/>
        <w:rPr>
          <w:del w:id="466" w:author="QVM0161195" w:date="2021-01-26T17:21:00Z"/>
          <w:rFonts w:asciiTheme="minorHAnsi" w:eastAsiaTheme="minorEastAsia" w:hAnsiTheme="minorHAnsi" w:cstheme="minorBidi"/>
          <w:noProof/>
          <w:sz w:val="22"/>
          <w:szCs w:val="22"/>
          <w:lang w:val="vi-VN"/>
        </w:rPr>
      </w:pPr>
      <w:del w:id="467" w:author="QVM0161195" w:date="2021-01-26T17:21:00Z">
        <w:r w:rsidDel="008C4DB3">
          <w:fldChar w:fldCharType="begin"/>
        </w:r>
        <w:r w:rsidDel="008C4DB3">
          <w:delInstrText xml:space="preserve"> HYPERLINK \l "_Toc61985830" </w:delInstrText>
        </w:r>
        <w:r w:rsidDel="008C4DB3">
          <w:fldChar w:fldCharType="separate"/>
        </w:r>
        <w:r w:rsidR="00EE6C88" w:rsidRPr="005C3FD8" w:rsidDel="008C4DB3">
          <w:rPr>
            <w:rStyle w:val="Hyperlink"/>
            <w:i/>
            <w:noProof/>
            <w:lang w:val="vi-VN"/>
          </w:rPr>
          <w:delText>4.1.1</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Môi trường thực nghiệm</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_Toc61985830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41</w:delText>
        </w:r>
        <w:r w:rsidR="00EE6C88" w:rsidRPr="005C3FD8" w:rsidDel="008C4DB3">
          <w:rPr>
            <w:noProof/>
            <w:webHidden/>
            <w:lang w:val="vi-VN"/>
          </w:rPr>
          <w:fldChar w:fldCharType="end"/>
        </w:r>
        <w:r w:rsidDel="008C4DB3">
          <w:rPr>
            <w:noProof/>
            <w:lang w:val="vi-VN"/>
          </w:rPr>
          <w:fldChar w:fldCharType="end"/>
        </w:r>
      </w:del>
    </w:p>
    <w:p w14:paraId="4EB1BE0B" w14:textId="4B08024E" w:rsidR="00EE6C88" w:rsidRPr="005C3FD8" w:rsidDel="008C4DB3" w:rsidRDefault="006C1BF9" w:rsidP="003E2D35">
      <w:pPr>
        <w:pStyle w:val="TOC3"/>
        <w:tabs>
          <w:tab w:val="left" w:pos="1320"/>
          <w:tab w:val="right" w:leader="dot" w:pos="9440"/>
        </w:tabs>
        <w:spacing w:line="360" w:lineRule="auto"/>
        <w:rPr>
          <w:del w:id="468" w:author="QVM0161195" w:date="2021-01-26T17:21:00Z"/>
          <w:rFonts w:asciiTheme="minorHAnsi" w:eastAsiaTheme="minorEastAsia" w:hAnsiTheme="minorHAnsi" w:cstheme="minorBidi"/>
          <w:noProof/>
          <w:sz w:val="22"/>
          <w:szCs w:val="22"/>
          <w:lang w:val="vi-VN"/>
        </w:rPr>
      </w:pPr>
      <w:del w:id="469" w:author="QVM0161195" w:date="2021-01-26T17:21:00Z">
        <w:r w:rsidDel="008C4DB3">
          <w:fldChar w:fldCharType="begin"/>
        </w:r>
        <w:r w:rsidDel="008C4DB3">
          <w:delInstrText xml:space="preserve"> HYPERLINK \l "_Toc61985831" </w:delInstrText>
        </w:r>
        <w:r w:rsidDel="008C4DB3">
          <w:fldChar w:fldCharType="separate"/>
        </w:r>
        <w:r w:rsidR="00EE6C88" w:rsidRPr="005C3FD8" w:rsidDel="008C4DB3">
          <w:rPr>
            <w:rStyle w:val="Hyperlink"/>
            <w:i/>
            <w:noProof/>
            <w:lang w:val="vi-VN"/>
          </w:rPr>
          <w:delText>4.1.2</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Công cụ sử dụng</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_Toc61985831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41</w:delText>
        </w:r>
        <w:r w:rsidR="00EE6C88" w:rsidRPr="005C3FD8" w:rsidDel="008C4DB3">
          <w:rPr>
            <w:noProof/>
            <w:webHidden/>
            <w:lang w:val="vi-VN"/>
          </w:rPr>
          <w:fldChar w:fldCharType="end"/>
        </w:r>
        <w:r w:rsidDel="008C4DB3">
          <w:rPr>
            <w:noProof/>
            <w:lang w:val="vi-VN"/>
          </w:rPr>
          <w:fldChar w:fldCharType="end"/>
        </w:r>
      </w:del>
    </w:p>
    <w:p w14:paraId="13D49AD1" w14:textId="645A93B6" w:rsidR="00EE6C88" w:rsidRPr="005C3FD8" w:rsidDel="008C4DB3" w:rsidRDefault="006C1BF9" w:rsidP="003E2D35">
      <w:pPr>
        <w:pStyle w:val="TOC3"/>
        <w:tabs>
          <w:tab w:val="left" w:pos="1320"/>
          <w:tab w:val="right" w:leader="dot" w:pos="9440"/>
        </w:tabs>
        <w:spacing w:line="360" w:lineRule="auto"/>
        <w:rPr>
          <w:del w:id="470" w:author="QVM0161195" w:date="2021-01-26T17:21:00Z"/>
          <w:rFonts w:asciiTheme="minorHAnsi" w:eastAsiaTheme="minorEastAsia" w:hAnsiTheme="minorHAnsi" w:cstheme="minorBidi"/>
          <w:noProof/>
          <w:sz w:val="22"/>
          <w:szCs w:val="22"/>
          <w:lang w:val="vi-VN"/>
        </w:rPr>
      </w:pPr>
      <w:del w:id="471" w:author="QVM0161195" w:date="2021-01-26T17:21:00Z">
        <w:r w:rsidDel="008C4DB3">
          <w:fldChar w:fldCharType="begin"/>
        </w:r>
        <w:r w:rsidDel="008C4DB3">
          <w:delInstrText xml:space="preserve"> HYPERLINK \l "_Toc61985832" </w:delInstrText>
        </w:r>
        <w:r w:rsidDel="008C4DB3">
          <w:fldChar w:fldCharType="separate"/>
        </w:r>
        <w:r w:rsidR="00EE6C88" w:rsidRPr="005C3FD8" w:rsidDel="008C4DB3">
          <w:rPr>
            <w:rStyle w:val="Hyperlink"/>
            <w:i/>
            <w:noProof/>
            <w:lang w:val="vi-VN"/>
          </w:rPr>
          <w:delText>4.1.3</w:delText>
        </w:r>
        <w:r w:rsidR="00EE6C88" w:rsidRPr="005C3FD8" w:rsidDel="008C4DB3">
          <w:rPr>
            <w:rFonts w:asciiTheme="minorHAnsi" w:eastAsiaTheme="minorEastAsia" w:hAnsiTheme="minorHAnsi" w:cstheme="minorBidi"/>
            <w:noProof/>
            <w:sz w:val="22"/>
            <w:szCs w:val="22"/>
            <w:lang w:val="vi-VN"/>
          </w:rPr>
          <w:tab/>
        </w:r>
        <w:r w:rsidR="00EE6C88" w:rsidRPr="005C3FD8" w:rsidDel="008C4DB3">
          <w:rPr>
            <w:rStyle w:val="Hyperlink"/>
            <w:i/>
            <w:noProof/>
            <w:lang w:val="vi-VN"/>
          </w:rPr>
          <w:delText>Dữ liệu thực nghiệm</w:delText>
        </w:r>
        <w:r w:rsidR="00EE6C88" w:rsidRPr="005C3FD8" w:rsidDel="008C4DB3">
          <w:rPr>
            <w:noProof/>
            <w:webHidden/>
            <w:lang w:val="vi-VN"/>
          </w:rPr>
          <w:tab/>
        </w:r>
        <w:r w:rsidR="00EE6C88" w:rsidRPr="005C3FD8" w:rsidDel="008C4DB3">
          <w:rPr>
            <w:noProof/>
            <w:webHidden/>
            <w:lang w:val="vi-VN"/>
          </w:rPr>
          <w:fldChar w:fldCharType="begin"/>
        </w:r>
        <w:r w:rsidR="00EE6C88" w:rsidRPr="005C3FD8" w:rsidDel="008C4DB3">
          <w:rPr>
            <w:noProof/>
            <w:webHidden/>
            <w:lang w:val="vi-VN"/>
          </w:rPr>
          <w:delInstrText xml:space="preserve"> PAGEREF _Toc61985832 \h </w:delInstrText>
        </w:r>
        <w:r w:rsidR="00EE6C88" w:rsidRPr="005C3FD8" w:rsidDel="008C4DB3">
          <w:rPr>
            <w:noProof/>
            <w:webHidden/>
            <w:lang w:val="vi-VN"/>
          </w:rPr>
        </w:r>
        <w:r w:rsidR="00EE6C88" w:rsidRPr="005C3FD8" w:rsidDel="008C4DB3">
          <w:rPr>
            <w:noProof/>
            <w:webHidden/>
            <w:lang w:val="vi-VN"/>
          </w:rPr>
          <w:fldChar w:fldCharType="separate"/>
        </w:r>
        <w:r w:rsidR="00B6184B" w:rsidRPr="005C3FD8" w:rsidDel="008C4DB3">
          <w:rPr>
            <w:noProof/>
            <w:webHidden/>
            <w:lang w:val="vi-VN"/>
          </w:rPr>
          <w:delText>41</w:delText>
        </w:r>
        <w:r w:rsidR="00EE6C88" w:rsidRPr="005C3FD8" w:rsidDel="008C4DB3">
          <w:rPr>
            <w:noProof/>
            <w:webHidden/>
            <w:lang w:val="vi-VN"/>
          </w:rPr>
          <w:fldChar w:fldCharType="end"/>
        </w:r>
        <w:r w:rsidDel="008C4DB3">
          <w:rPr>
            <w:noProof/>
            <w:lang w:val="vi-VN"/>
          </w:rPr>
          <w:fldChar w:fldCharType="end"/>
        </w:r>
      </w:del>
    </w:p>
    <w:p w14:paraId="5E441034" w14:textId="3D749B86" w:rsidR="00EE6C88" w:rsidRPr="005C3FD8" w:rsidDel="008C4DB3" w:rsidRDefault="006C1BF9" w:rsidP="003E2D35">
      <w:pPr>
        <w:pStyle w:val="TOC2"/>
        <w:spacing w:line="360" w:lineRule="auto"/>
        <w:rPr>
          <w:del w:id="472" w:author="QVM0161195" w:date="2021-01-26T17:21:00Z"/>
          <w:rFonts w:asciiTheme="minorHAnsi" w:eastAsiaTheme="minorEastAsia" w:hAnsiTheme="minorHAnsi" w:cstheme="minorBidi"/>
          <w:b w:val="0"/>
          <w:sz w:val="22"/>
          <w:szCs w:val="22"/>
        </w:rPr>
      </w:pPr>
      <w:del w:id="473" w:author="QVM0161195" w:date="2021-01-26T17:21:00Z">
        <w:r w:rsidDel="008C4DB3">
          <w:fldChar w:fldCharType="begin"/>
        </w:r>
        <w:r w:rsidDel="008C4DB3">
          <w:delInstrText xml:space="preserve"> HYPERLINK \l "_Toc61985833" </w:delInstrText>
        </w:r>
        <w:r w:rsidDel="008C4DB3">
          <w:fldChar w:fldCharType="separate"/>
        </w:r>
        <w:r w:rsidR="00EE6C88" w:rsidRPr="005C3FD8" w:rsidDel="008C4DB3">
          <w:rPr>
            <w:rStyle w:val="Hyperlink"/>
          </w:rPr>
          <w:delText>4.2</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Phương pháp đánh giá</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_Toc61985833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41</w:delText>
        </w:r>
        <w:r w:rsidR="00EE6C88" w:rsidRPr="005C3FD8" w:rsidDel="008C4DB3">
          <w:rPr>
            <w:webHidden/>
          </w:rPr>
          <w:fldChar w:fldCharType="end"/>
        </w:r>
        <w:r w:rsidDel="008C4DB3">
          <w:fldChar w:fldCharType="end"/>
        </w:r>
      </w:del>
    </w:p>
    <w:p w14:paraId="742E7148" w14:textId="3F324C2C" w:rsidR="00EE6C88" w:rsidRPr="005C3FD8" w:rsidDel="008C4DB3" w:rsidRDefault="006C1BF9" w:rsidP="003E2D35">
      <w:pPr>
        <w:pStyle w:val="TOC2"/>
        <w:spacing w:line="360" w:lineRule="auto"/>
        <w:rPr>
          <w:del w:id="474" w:author="QVM0161195" w:date="2021-01-26T17:21:00Z"/>
          <w:rFonts w:asciiTheme="minorHAnsi" w:eastAsiaTheme="minorEastAsia" w:hAnsiTheme="minorHAnsi" w:cstheme="minorBidi"/>
          <w:b w:val="0"/>
          <w:sz w:val="22"/>
          <w:szCs w:val="22"/>
        </w:rPr>
      </w:pPr>
      <w:del w:id="475" w:author="QVM0161195" w:date="2021-01-26T17:21:00Z">
        <w:r w:rsidDel="008C4DB3">
          <w:fldChar w:fldCharType="begin"/>
        </w:r>
        <w:r w:rsidDel="008C4DB3">
          <w:delInstrText xml:space="preserve"> HYPERLINK \l "_Toc61985834" </w:delInstrText>
        </w:r>
        <w:r w:rsidDel="008C4DB3">
          <w:fldChar w:fldCharType="separate"/>
        </w:r>
        <w:r w:rsidR="00EE6C88" w:rsidRPr="005C3FD8" w:rsidDel="008C4DB3">
          <w:rPr>
            <w:rStyle w:val="Hyperlink"/>
          </w:rPr>
          <w:delText>4.3</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Xây dựng bộ phân lớp cảm xúc</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_Toc61985834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43</w:delText>
        </w:r>
        <w:r w:rsidR="00EE6C88" w:rsidRPr="005C3FD8" w:rsidDel="008C4DB3">
          <w:rPr>
            <w:webHidden/>
          </w:rPr>
          <w:fldChar w:fldCharType="end"/>
        </w:r>
        <w:r w:rsidDel="008C4DB3">
          <w:fldChar w:fldCharType="end"/>
        </w:r>
      </w:del>
    </w:p>
    <w:p w14:paraId="34BCC18E" w14:textId="38B3B666" w:rsidR="00EE6C88" w:rsidRPr="005C3FD8" w:rsidDel="008C4DB3" w:rsidRDefault="006C1BF9" w:rsidP="003E2D35">
      <w:pPr>
        <w:pStyle w:val="TOC2"/>
        <w:spacing w:line="360" w:lineRule="auto"/>
        <w:rPr>
          <w:del w:id="476" w:author="QVM0161195" w:date="2021-01-26T17:21:00Z"/>
          <w:rFonts w:asciiTheme="minorHAnsi" w:eastAsiaTheme="minorEastAsia" w:hAnsiTheme="minorHAnsi" w:cstheme="minorBidi"/>
          <w:b w:val="0"/>
          <w:sz w:val="22"/>
          <w:szCs w:val="22"/>
        </w:rPr>
      </w:pPr>
      <w:del w:id="477" w:author="QVM0161195" w:date="2021-01-26T17:21:00Z">
        <w:r w:rsidDel="008C4DB3">
          <w:fldChar w:fldCharType="begin"/>
        </w:r>
        <w:r w:rsidDel="008C4DB3">
          <w:delInstrText xml:space="preserve"> HYPERLINK \l "_Toc61985835" </w:delInstrText>
        </w:r>
        <w:r w:rsidDel="008C4DB3">
          <w:fldChar w:fldCharType="separate"/>
        </w:r>
        <w:r w:rsidR="00EE6C88" w:rsidRPr="005C3FD8" w:rsidDel="008C4DB3">
          <w:rPr>
            <w:rStyle w:val="Hyperlink"/>
          </w:rPr>
          <w:delText>4.4</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Kết quả thực nghiệm</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_Toc61985835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46</w:delText>
        </w:r>
        <w:r w:rsidR="00EE6C88" w:rsidRPr="005C3FD8" w:rsidDel="008C4DB3">
          <w:rPr>
            <w:webHidden/>
          </w:rPr>
          <w:fldChar w:fldCharType="end"/>
        </w:r>
        <w:r w:rsidDel="008C4DB3">
          <w:fldChar w:fldCharType="end"/>
        </w:r>
      </w:del>
    </w:p>
    <w:p w14:paraId="485A3BBA" w14:textId="256F893F" w:rsidR="00EE6C88" w:rsidRPr="005C3FD8" w:rsidDel="008C4DB3" w:rsidRDefault="006C1BF9" w:rsidP="003E2D35">
      <w:pPr>
        <w:pStyle w:val="TOC2"/>
        <w:spacing w:line="360" w:lineRule="auto"/>
        <w:rPr>
          <w:del w:id="478" w:author="QVM0161195" w:date="2021-01-26T17:21:00Z"/>
          <w:rFonts w:asciiTheme="minorHAnsi" w:eastAsiaTheme="minorEastAsia" w:hAnsiTheme="minorHAnsi" w:cstheme="minorBidi"/>
          <w:b w:val="0"/>
          <w:sz w:val="22"/>
          <w:szCs w:val="22"/>
        </w:rPr>
      </w:pPr>
      <w:del w:id="479" w:author="QVM0161195" w:date="2021-01-26T17:21:00Z">
        <w:r w:rsidDel="008C4DB3">
          <w:fldChar w:fldCharType="begin"/>
        </w:r>
        <w:r w:rsidDel="008C4DB3">
          <w:delInstrText xml:space="preserve"> HYPERLINK \l "_Toc61985836" </w:delInstrText>
        </w:r>
        <w:r w:rsidDel="008C4DB3">
          <w:fldChar w:fldCharType="separate"/>
        </w:r>
        <w:r w:rsidR="00EE6C88" w:rsidRPr="005C3FD8" w:rsidDel="008C4DB3">
          <w:rPr>
            <w:rStyle w:val="Hyperlink"/>
          </w:rPr>
          <w:delText>4.5</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Đánh giá kết quả</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_Toc61985836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50</w:delText>
        </w:r>
        <w:r w:rsidR="00EE6C88" w:rsidRPr="005C3FD8" w:rsidDel="008C4DB3">
          <w:rPr>
            <w:webHidden/>
          </w:rPr>
          <w:fldChar w:fldCharType="end"/>
        </w:r>
        <w:r w:rsidDel="008C4DB3">
          <w:fldChar w:fldCharType="end"/>
        </w:r>
      </w:del>
    </w:p>
    <w:p w14:paraId="48B231ED" w14:textId="1F8ADFDC" w:rsidR="00EE6C88" w:rsidRPr="005C3FD8" w:rsidDel="008C4DB3" w:rsidRDefault="006C1BF9" w:rsidP="003E2D35">
      <w:pPr>
        <w:pStyle w:val="TOC1"/>
        <w:spacing w:line="360" w:lineRule="auto"/>
        <w:rPr>
          <w:del w:id="480" w:author="QVM0161195" w:date="2021-01-26T17:21:00Z"/>
          <w:rFonts w:asciiTheme="minorHAnsi" w:eastAsiaTheme="minorEastAsia" w:hAnsiTheme="minorHAnsi" w:cstheme="minorBidi"/>
          <w:b w:val="0"/>
          <w:sz w:val="22"/>
          <w:szCs w:val="22"/>
        </w:rPr>
      </w:pPr>
      <w:del w:id="481" w:author="QVM0161195" w:date="2021-01-26T17:21:00Z">
        <w:r w:rsidDel="008C4DB3">
          <w:fldChar w:fldCharType="begin"/>
        </w:r>
        <w:r w:rsidDel="008C4DB3">
          <w:delInstrText xml:space="preserve"> HYPERLINK \l "_Toc61985837" </w:delInstrText>
        </w:r>
        <w:r w:rsidDel="008C4DB3">
          <w:fldChar w:fldCharType="separate"/>
        </w:r>
        <w:r w:rsidR="00EE6C88" w:rsidRPr="005C3FD8" w:rsidDel="008C4DB3">
          <w:rPr>
            <w:rStyle w:val="Hyperlink"/>
          </w:rPr>
          <w:delText>CHƯƠNG 5: KẾT LUẬN VÀ HƯỚNG PHÁT TRIỂN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_Toc61985837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51</w:delText>
        </w:r>
        <w:r w:rsidR="00EE6C88" w:rsidRPr="005C3FD8" w:rsidDel="008C4DB3">
          <w:rPr>
            <w:webHidden/>
          </w:rPr>
          <w:fldChar w:fldCharType="end"/>
        </w:r>
        <w:r w:rsidDel="008C4DB3">
          <w:fldChar w:fldCharType="end"/>
        </w:r>
      </w:del>
    </w:p>
    <w:p w14:paraId="77322564" w14:textId="1C3854A6" w:rsidR="00EE6C88" w:rsidRPr="005C3FD8" w:rsidDel="008C4DB3" w:rsidRDefault="006C1BF9" w:rsidP="003E2D35">
      <w:pPr>
        <w:pStyle w:val="TOC2"/>
        <w:spacing w:line="360" w:lineRule="auto"/>
        <w:rPr>
          <w:del w:id="482" w:author="QVM0161195" w:date="2021-01-26T17:21:00Z"/>
          <w:rFonts w:asciiTheme="minorHAnsi" w:eastAsiaTheme="minorEastAsia" w:hAnsiTheme="minorHAnsi" w:cstheme="minorBidi"/>
          <w:b w:val="0"/>
          <w:sz w:val="22"/>
          <w:szCs w:val="22"/>
        </w:rPr>
      </w:pPr>
      <w:del w:id="483" w:author="QVM0161195" w:date="2021-01-26T17:21:00Z">
        <w:r w:rsidDel="008C4DB3">
          <w:fldChar w:fldCharType="begin"/>
        </w:r>
        <w:r w:rsidDel="008C4DB3">
          <w:delInstrText xml:space="preserve"> HYPERLINK \l "_Toc61985838" </w:delInstrText>
        </w:r>
        <w:r w:rsidDel="008C4DB3">
          <w:fldChar w:fldCharType="separate"/>
        </w:r>
        <w:r w:rsidR="00EE6C88" w:rsidRPr="005C3FD8" w:rsidDel="008C4DB3">
          <w:rPr>
            <w:rStyle w:val="Hyperlink"/>
          </w:rPr>
          <w:delText>5.1</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Kết luận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_Toc61985838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51</w:delText>
        </w:r>
        <w:r w:rsidR="00EE6C88" w:rsidRPr="005C3FD8" w:rsidDel="008C4DB3">
          <w:rPr>
            <w:webHidden/>
          </w:rPr>
          <w:fldChar w:fldCharType="end"/>
        </w:r>
        <w:r w:rsidDel="008C4DB3">
          <w:fldChar w:fldCharType="end"/>
        </w:r>
      </w:del>
    </w:p>
    <w:p w14:paraId="59D1546E" w14:textId="24C94988" w:rsidR="00EE6C88" w:rsidRPr="005C3FD8" w:rsidDel="008C4DB3" w:rsidRDefault="006C1BF9" w:rsidP="003E2D35">
      <w:pPr>
        <w:pStyle w:val="TOC2"/>
        <w:spacing w:line="360" w:lineRule="auto"/>
        <w:rPr>
          <w:del w:id="484" w:author="QVM0161195" w:date="2021-01-26T17:21:00Z"/>
          <w:rFonts w:asciiTheme="minorHAnsi" w:eastAsiaTheme="minorEastAsia" w:hAnsiTheme="minorHAnsi" w:cstheme="minorBidi"/>
          <w:b w:val="0"/>
          <w:sz w:val="22"/>
          <w:szCs w:val="22"/>
        </w:rPr>
      </w:pPr>
      <w:del w:id="485" w:author="QVM0161195" w:date="2021-01-26T17:21:00Z">
        <w:r w:rsidDel="008C4DB3">
          <w:fldChar w:fldCharType="begin"/>
        </w:r>
        <w:r w:rsidDel="008C4DB3">
          <w:delInstrText xml:space="preserve"> HYPERLINK \l "_Toc61985839" </w:delInstrText>
        </w:r>
        <w:r w:rsidDel="008C4DB3">
          <w:fldChar w:fldCharType="separate"/>
        </w:r>
        <w:r w:rsidR="00EE6C88" w:rsidRPr="005C3FD8" w:rsidDel="008C4DB3">
          <w:rPr>
            <w:rStyle w:val="Hyperlink"/>
          </w:rPr>
          <w:delText>5.2</w:delText>
        </w:r>
        <w:r w:rsidR="00EE6C88" w:rsidRPr="005C3FD8" w:rsidDel="008C4DB3">
          <w:rPr>
            <w:rFonts w:asciiTheme="minorHAnsi" w:eastAsiaTheme="minorEastAsia" w:hAnsiTheme="minorHAnsi" w:cstheme="minorBidi"/>
            <w:b w:val="0"/>
            <w:sz w:val="22"/>
            <w:szCs w:val="22"/>
          </w:rPr>
          <w:tab/>
        </w:r>
        <w:r w:rsidR="00EE6C88" w:rsidRPr="005C3FD8" w:rsidDel="008C4DB3">
          <w:rPr>
            <w:rStyle w:val="Hyperlink"/>
          </w:rPr>
          <w:delText>Hướng phát triển</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_Toc61985839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51</w:delText>
        </w:r>
        <w:r w:rsidR="00EE6C88" w:rsidRPr="005C3FD8" w:rsidDel="008C4DB3">
          <w:rPr>
            <w:webHidden/>
          </w:rPr>
          <w:fldChar w:fldCharType="end"/>
        </w:r>
        <w:r w:rsidDel="008C4DB3">
          <w:fldChar w:fldCharType="end"/>
        </w:r>
      </w:del>
    </w:p>
    <w:p w14:paraId="4EA0D767" w14:textId="50DEE5DF" w:rsidR="00EE6C88" w:rsidRPr="005C3FD8" w:rsidDel="008C4DB3" w:rsidRDefault="006C1BF9" w:rsidP="003E2D35">
      <w:pPr>
        <w:pStyle w:val="TOC1"/>
        <w:spacing w:line="360" w:lineRule="auto"/>
        <w:rPr>
          <w:del w:id="486" w:author="QVM0161195" w:date="2021-01-26T17:21:00Z"/>
          <w:rFonts w:asciiTheme="minorHAnsi" w:eastAsiaTheme="minorEastAsia" w:hAnsiTheme="minorHAnsi" w:cstheme="minorBidi"/>
          <w:b w:val="0"/>
          <w:sz w:val="22"/>
          <w:szCs w:val="22"/>
        </w:rPr>
      </w:pPr>
      <w:del w:id="487" w:author="QVM0161195" w:date="2021-01-26T17:21:00Z">
        <w:r w:rsidDel="008C4DB3">
          <w:fldChar w:fldCharType="begin"/>
        </w:r>
        <w:r w:rsidDel="008C4DB3">
          <w:delInstrText xml:space="preserve"> HYPERLINK \l "_Toc61985840" </w:delInstrText>
        </w:r>
        <w:r w:rsidDel="008C4DB3">
          <w:fldChar w:fldCharType="separate"/>
        </w:r>
        <w:r w:rsidR="00EE6C88" w:rsidRPr="005C3FD8" w:rsidDel="008C4DB3">
          <w:rPr>
            <w:rStyle w:val="Hyperlink"/>
          </w:rPr>
          <w:delText>TÀI LIỆU THAM KHẢO</w:delText>
        </w:r>
        <w:r w:rsidR="00EE6C88" w:rsidRPr="005C3FD8" w:rsidDel="008C4DB3">
          <w:rPr>
            <w:webHidden/>
          </w:rPr>
          <w:tab/>
        </w:r>
        <w:r w:rsidR="00EE6C88" w:rsidRPr="005C3FD8" w:rsidDel="008C4DB3">
          <w:rPr>
            <w:webHidden/>
          </w:rPr>
          <w:fldChar w:fldCharType="begin"/>
        </w:r>
        <w:r w:rsidR="00EE6C88" w:rsidRPr="005C3FD8" w:rsidDel="008C4DB3">
          <w:rPr>
            <w:webHidden/>
          </w:rPr>
          <w:delInstrText xml:space="preserve"> PAGEREF _Toc61985840 \h </w:delInstrText>
        </w:r>
        <w:r w:rsidR="00EE6C88" w:rsidRPr="005C3FD8" w:rsidDel="008C4DB3">
          <w:rPr>
            <w:webHidden/>
          </w:rPr>
        </w:r>
        <w:r w:rsidR="00EE6C88" w:rsidRPr="005C3FD8" w:rsidDel="008C4DB3">
          <w:rPr>
            <w:webHidden/>
          </w:rPr>
          <w:fldChar w:fldCharType="separate"/>
        </w:r>
        <w:r w:rsidR="00B6184B" w:rsidRPr="005C3FD8" w:rsidDel="008C4DB3">
          <w:rPr>
            <w:webHidden/>
          </w:rPr>
          <w:delText>53</w:delText>
        </w:r>
        <w:r w:rsidR="00EE6C88" w:rsidRPr="005C3FD8" w:rsidDel="008C4DB3">
          <w:rPr>
            <w:webHidden/>
          </w:rPr>
          <w:fldChar w:fldCharType="end"/>
        </w:r>
        <w:r w:rsidDel="008C4DB3">
          <w:fldChar w:fldCharType="end"/>
        </w:r>
      </w:del>
    </w:p>
    <w:p w14:paraId="44ECA60C" w14:textId="4548F9C9" w:rsidR="001862EB" w:rsidRPr="005C3FD8" w:rsidDel="008C4DB3" w:rsidRDefault="00C67EFD">
      <w:pPr>
        <w:widowControl w:val="0"/>
        <w:tabs>
          <w:tab w:val="left" w:pos="3120"/>
        </w:tabs>
        <w:autoSpaceDE w:val="0"/>
        <w:autoSpaceDN w:val="0"/>
        <w:adjustRightInd w:val="0"/>
        <w:spacing w:before="60" w:afterLines="60" w:after="144" w:line="360" w:lineRule="auto"/>
        <w:ind w:right="-4"/>
        <w:rPr>
          <w:del w:id="488" w:author="QVM0161195" w:date="2021-01-26T17:21:00Z"/>
          <w:noProof/>
          <w:color w:val="000000"/>
          <w:spacing w:val="-4"/>
          <w:lang w:val="vi-VN"/>
        </w:rPr>
      </w:pPr>
      <w:del w:id="489" w:author="QVM0161195" w:date="2021-01-26T17:21:00Z">
        <w:r w:rsidRPr="005C3FD8" w:rsidDel="008C4DB3">
          <w:rPr>
            <w:b/>
            <w:bCs/>
            <w:noProof/>
            <w:sz w:val="26"/>
            <w:szCs w:val="26"/>
            <w:lang w:val="vi-VN"/>
          </w:rPr>
          <w:fldChar w:fldCharType="end"/>
        </w:r>
      </w:del>
    </w:p>
    <w:p w14:paraId="37FC5ACE" w14:textId="67D4416D" w:rsidR="00E85421" w:rsidRPr="005C3FD8" w:rsidDel="008C4DB3" w:rsidRDefault="00E85421">
      <w:pPr>
        <w:rPr>
          <w:del w:id="490" w:author="QVM0161195" w:date="2021-01-26T17:21:00Z"/>
          <w:b/>
          <w:bCs/>
          <w:noProof/>
          <w:kern w:val="32"/>
          <w:sz w:val="28"/>
          <w:szCs w:val="28"/>
          <w:lang w:val="vi-VN"/>
        </w:rPr>
      </w:pPr>
      <w:del w:id="491" w:author="QVM0161195" w:date="2021-01-26T17:21:00Z">
        <w:r w:rsidRPr="005C3FD8" w:rsidDel="008C4DB3">
          <w:rPr>
            <w:noProof/>
            <w:sz w:val="28"/>
            <w:szCs w:val="28"/>
            <w:lang w:val="vi-VN"/>
          </w:rPr>
          <w:br w:type="page"/>
        </w:r>
      </w:del>
    </w:p>
    <w:p w14:paraId="376C16E9" w14:textId="771C15A0" w:rsidR="00592B7D" w:rsidRPr="005C3FD8" w:rsidDel="008C4DB3" w:rsidRDefault="00592B7D">
      <w:pPr>
        <w:pStyle w:val="Heading1"/>
        <w:spacing w:line="360" w:lineRule="auto"/>
        <w:jc w:val="center"/>
        <w:rPr>
          <w:del w:id="492" w:author="QVM0161195" w:date="2021-01-26T17:21:00Z"/>
          <w:rFonts w:ascii="Times New Roman" w:hAnsi="Times New Roman"/>
          <w:noProof/>
          <w:sz w:val="28"/>
          <w:szCs w:val="28"/>
          <w:lang w:val="vi-VN"/>
        </w:rPr>
      </w:pPr>
      <w:bookmarkStart w:id="493" w:name="_Toc61985792"/>
      <w:del w:id="494" w:author="QVM0161195" w:date="2021-01-26T17:21:00Z">
        <w:r w:rsidRPr="005C3FD8" w:rsidDel="008C4DB3">
          <w:rPr>
            <w:rFonts w:ascii="Times New Roman" w:hAnsi="Times New Roman"/>
            <w:noProof/>
            <w:sz w:val="28"/>
            <w:szCs w:val="28"/>
            <w:lang w:val="vi-VN"/>
          </w:rPr>
          <w:delText>DANH MỤC CÁC TỪ VIẾT TẮT</w:delText>
        </w:r>
        <w:bookmarkEnd w:id="493"/>
      </w:del>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5C3FD8" w:rsidDel="008C4DB3" w14:paraId="11F486FF" w14:textId="29AB3D78" w:rsidTr="00DD1253">
        <w:trPr>
          <w:del w:id="495" w:author="QVM0161195" w:date="2021-01-26T17:21:00Z"/>
        </w:trPr>
        <w:tc>
          <w:tcPr>
            <w:tcW w:w="851" w:type="dxa"/>
          </w:tcPr>
          <w:p w14:paraId="492C0911" w14:textId="5F124432" w:rsidR="00537602" w:rsidRPr="005C3FD8" w:rsidDel="008C4DB3" w:rsidRDefault="00537602">
            <w:pPr>
              <w:tabs>
                <w:tab w:val="num" w:pos="1260"/>
              </w:tabs>
              <w:autoSpaceDE w:val="0"/>
              <w:autoSpaceDN w:val="0"/>
              <w:spacing w:line="360" w:lineRule="auto"/>
              <w:rPr>
                <w:del w:id="496" w:author="QVM0161195" w:date="2021-01-26T17:21:00Z"/>
                <w:b/>
                <w:noProof/>
                <w:sz w:val="26"/>
                <w:szCs w:val="26"/>
                <w:lang w:val="vi-VN"/>
              </w:rPr>
            </w:pPr>
            <w:del w:id="497" w:author="QVM0161195" w:date="2021-01-26T17:21:00Z">
              <w:r w:rsidRPr="005C3FD8" w:rsidDel="008C4DB3">
                <w:rPr>
                  <w:b/>
                  <w:noProof/>
                  <w:sz w:val="26"/>
                  <w:szCs w:val="26"/>
                  <w:lang w:val="vi-VN"/>
                </w:rPr>
                <w:delText>STT</w:delText>
              </w:r>
            </w:del>
          </w:p>
        </w:tc>
        <w:tc>
          <w:tcPr>
            <w:tcW w:w="1134" w:type="dxa"/>
          </w:tcPr>
          <w:p w14:paraId="3964BE59" w14:textId="538AF9DB" w:rsidR="00537602" w:rsidRPr="005C3FD8" w:rsidDel="008C4DB3" w:rsidRDefault="00537602">
            <w:pPr>
              <w:tabs>
                <w:tab w:val="num" w:pos="1260"/>
              </w:tabs>
              <w:autoSpaceDE w:val="0"/>
              <w:autoSpaceDN w:val="0"/>
              <w:spacing w:line="360" w:lineRule="auto"/>
              <w:rPr>
                <w:del w:id="498" w:author="QVM0161195" w:date="2021-01-26T17:21:00Z"/>
                <w:b/>
                <w:noProof/>
                <w:sz w:val="26"/>
                <w:szCs w:val="26"/>
                <w:lang w:val="vi-VN"/>
              </w:rPr>
            </w:pPr>
            <w:del w:id="499" w:author="QVM0161195" w:date="2021-01-26T17:21:00Z">
              <w:r w:rsidRPr="005C3FD8" w:rsidDel="008C4DB3">
                <w:rPr>
                  <w:b/>
                  <w:noProof/>
                  <w:sz w:val="26"/>
                  <w:szCs w:val="26"/>
                  <w:lang w:val="vi-VN"/>
                </w:rPr>
                <w:delText>Viết tắt</w:delText>
              </w:r>
            </w:del>
          </w:p>
        </w:tc>
        <w:tc>
          <w:tcPr>
            <w:tcW w:w="3402" w:type="dxa"/>
          </w:tcPr>
          <w:p w14:paraId="68E728C2" w14:textId="3A02267F" w:rsidR="00537602" w:rsidRPr="005C3FD8" w:rsidDel="008C4DB3" w:rsidRDefault="00537602">
            <w:pPr>
              <w:tabs>
                <w:tab w:val="num" w:pos="1260"/>
              </w:tabs>
              <w:autoSpaceDE w:val="0"/>
              <w:autoSpaceDN w:val="0"/>
              <w:spacing w:line="360" w:lineRule="auto"/>
              <w:rPr>
                <w:del w:id="500" w:author="QVM0161195" w:date="2021-01-26T17:21:00Z"/>
                <w:b/>
                <w:noProof/>
                <w:sz w:val="26"/>
                <w:szCs w:val="26"/>
                <w:lang w:val="vi-VN"/>
              </w:rPr>
            </w:pPr>
            <w:del w:id="501" w:author="QVM0161195" w:date="2021-01-26T17:21:00Z">
              <w:r w:rsidRPr="005C3FD8" w:rsidDel="008C4DB3">
                <w:rPr>
                  <w:b/>
                  <w:noProof/>
                  <w:sz w:val="26"/>
                  <w:szCs w:val="26"/>
                  <w:lang w:val="vi-VN"/>
                </w:rPr>
                <w:delText>Tiếng Anh</w:delText>
              </w:r>
            </w:del>
          </w:p>
        </w:tc>
        <w:tc>
          <w:tcPr>
            <w:tcW w:w="3118" w:type="dxa"/>
          </w:tcPr>
          <w:p w14:paraId="07137ECF" w14:textId="2B8F0B24" w:rsidR="00537602" w:rsidRPr="005C3FD8" w:rsidDel="008C4DB3" w:rsidRDefault="00537602">
            <w:pPr>
              <w:tabs>
                <w:tab w:val="num" w:pos="1260"/>
              </w:tabs>
              <w:autoSpaceDE w:val="0"/>
              <w:autoSpaceDN w:val="0"/>
              <w:spacing w:line="360" w:lineRule="auto"/>
              <w:rPr>
                <w:del w:id="502" w:author="QVM0161195" w:date="2021-01-26T17:21:00Z"/>
                <w:b/>
                <w:noProof/>
                <w:sz w:val="26"/>
                <w:szCs w:val="26"/>
                <w:lang w:val="vi-VN"/>
              </w:rPr>
            </w:pPr>
            <w:del w:id="503" w:author="QVM0161195" w:date="2021-01-26T17:21:00Z">
              <w:r w:rsidRPr="005C3FD8" w:rsidDel="008C4DB3">
                <w:rPr>
                  <w:b/>
                  <w:noProof/>
                  <w:sz w:val="26"/>
                  <w:szCs w:val="26"/>
                  <w:lang w:val="vi-VN"/>
                </w:rPr>
                <w:delText>Tiếng Việt</w:delText>
              </w:r>
            </w:del>
          </w:p>
        </w:tc>
      </w:tr>
      <w:tr w:rsidR="00537602" w:rsidRPr="005C3FD8" w:rsidDel="008C4DB3" w14:paraId="74A949C7" w14:textId="48B14DA5" w:rsidTr="00DD1253">
        <w:trPr>
          <w:del w:id="504" w:author="QVM0161195" w:date="2021-01-26T17:21:00Z"/>
        </w:trPr>
        <w:tc>
          <w:tcPr>
            <w:tcW w:w="851" w:type="dxa"/>
          </w:tcPr>
          <w:p w14:paraId="6CEB9629" w14:textId="2DAD2E0B" w:rsidR="00537602" w:rsidRPr="005C3FD8" w:rsidDel="008C4DB3" w:rsidRDefault="00537602">
            <w:pPr>
              <w:tabs>
                <w:tab w:val="num" w:pos="1260"/>
              </w:tabs>
              <w:autoSpaceDE w:val="0"/>
              <w:autoSpaceDN w:val="0"/>
              <w:spacing w:line="360" w:lineRule="auto"/>
              <w:rPr>
                <w:del w:id="505" w:author="QVM0161195" w:date="2021-01-26T17:21:00Z"/>
                <w:noProof/>
                <w:sz w:val="26"/>
                <w:szCs w:val="26"/>
                <w:lang w:val="vi-VN"/>
              </w:rPr>
            </w:pPr>
            <w:del w:id="506" w:author="QVM0161195" w:date="2021-01-26T17:21:00Z">
              <w:r w:rsidRPr="005C3FD8" w:rsidDel="008C4DB3">
                <w:rPr>
                  <w:noProof/>
                  <w:sz w:val="26"/>
                  <w:szCs w:val="26"/>
                  <w:lang w:val="vi-VN"/>
                </w:rPr>
                <w:delText>1</w:delText>
              </w:r>
            </w:del>
          </w:p>
        </w:tc>
        <w:tc>
          <w:tcPr>
            <w:tcW w:w="1134" w:type="dxa"/>
          </w:tcPr>
          <w:p w14:paraId="24ECA592" w14:textId="1E265C57" w:rsidR="00537602" w:rsidRPr="005C3FD8" w:rsidDel="008C4DB3" w:rsidRDefault="00537602">
            <w:pPr>
              <w:tabs>
                <w:tab w:val="num" w:pos="1260"/>
              </w:tabs>
              <w:autoSpaceDE w:val="0"/>
              <w:autoSpaceDN w:val="0"/>
              <w:spacing w:line="360" w:lineRule="auto"/>
              <w:rPr>
                <w:del w:id="507" w:author="QVM0161195" w:date="2021-01-26T17:21:00Z"/>
                <w:noProof/>
                <w:sz w:val="26"/>
                <w:szCs w:val="26"/>
                <w:lang w:val="vi-VN"/>
              </w:rPr>
            </w:pPr>
            <w:del w:id="508" w:author="QVM0161195" w:date="2021-01-26T17:21:00Z">
              <w:r w:rsidRPr="005C3FD8" w:rsidDel="008C4DB3">
                <w:rPr>
                  <w:noProof/>
                  <w:sz w:val="26"/>
                  <w:szCs w:val="26"/>
                  <w:lang w:val="vi-VN"/>
                </w:rPr>
                <w:delText>CSDL</w:delText>
              </w:r>
            </w:del>
          </w:p>
        </w:tc>
        <w:tc>
          <w:tcPr>
            <w:tcW w:w="3402" w:type="dxa"/>
          </w:tcPr>
          <w:p w14:paraId="2598A37D" w14:textId="6C758344" w:rsidR="00537602" w:rsidRPr="005C3FD8" w:rsidDel="008C4DB3" w:rsidRDefault="00537602">
            <w:pPr>
              <w:tabs>
                <w:tab w:val="num" w:pos="1260"/>
              </w:tabs>
              <w:autoSpaceDE w:val="0"/>
              <w:autoSpaceDN w:val="0"/>
              <w:spacing w:line="360" w:lineRule="auto"/>
              <w:rPr>
                <w:del w:id="509" w:author="QVM0161195" w:date="2021-01-26T17:21:00Z"/>
                <w:noProof/>
                <w:sz w:val="26"/>
                <w:szCs w:val="26"/>
                <w:lang w:val="vi-VN"/>
              </w:rPr>
            </w:pPr>
            <w:del w:id="510" w:author="QVM0161195" w:date="2021-01-26T17:21:00Z">
              <w:r w:rsidRPr="005C3FD8" w:rsidDel="008C4DB3">
                <w:rPr>
                  <w:noProof/>
                  <w:w w:val="99"/>
                  <w:sz w:val="26"/>
                  <w:szCs w:val="26"/>
                  <w:lang w:val="vi-VN"/>
                </w:rPr>
                <w:delText>Database</w:delText>
              </w:r>
            </w:del>
          </w:p>
        </w:tc>
        <w:tc>
          <w:tcPr>
            <w:tcW w:w="3118" w:type="dxa"/>
          </w:tcPr>
          <w:p w14:paraId="6BC4B6E4" w14:textId="08809A6F" w:rsidR="00537602" w:rsidRPr="005C3FD8" w:rsidDel="008C4DB3" w:rsidRDefault="00537602">
            <w:pPr>
              <w:tabs>
                <w:tab w:val="num" w:pos="1260"/>
              </w:tabs>
              <w:autoSpaceDE w:val="0"/>
              <w:autoSpaceDN w:val="0"/>
              <w:spacing w:line="360" w:lineRule="auto"/>
              <w:rPr>
                <w:del w:id="511" w:author="QVM0161195" w:date="2021-01-26T17:21:00Z"/>
                <w:noProof/>
                <w:sz w:val="26"/>
                <w:szCs w:val="26"/>
                <w:lang w:val="vi-VN"/>
              </w:rPr>
            </w:pPr>
            <w:del w:id="512" w:author="QVM0161195" w:date="2021-01-26T17:21:00Z">
              <w:r w:rsidRPr="005C3FD8" w:rsidDel="008C4DB3">
                <w:rPr>
                  <w:noProof/>
                  <w:w w:val="99"/>
                  <w:sz w:val="26"/>
                  <w:szCs w:val="26"/>
                  <w:lang w:val="vi-VN"/>
                </w:rPr>
                <w:delText>Cơ sở dữ liệu</w:delText>
              </w:r>
            </w:del>
          </w:p>
        </w:tc>
      </w:tr>
      <w:tr w:rsidR="00537602" w:rsidRPr="005C3FD8" w:rsidDel="008C4DB3" w14:paraId="3912361F" w14:textId="70D768DA" w:rsidTr="00DD1253">
        <w:trPr>
          <w:del w:id="513" w:author="QVM0161195" w:date="2021-01-26T17:21:00Z"/>
        </w:trPr>
        <w:tc>
          <w:tcPr>
            <w:tcW w:w="851" w:type="dxa"/>
          </w:tcPr>
          <w:p w14:paraId="1D80485D" w14:textId="776F894D" w:rsidR="00537602" w:rsidRPr="005C3FD8" w:rsidDel="008C4DB3" w:rsidRDefault="00537602">
            <w:pPr>
              <w:tabs>
                <w:tab w:val="num" w:pos="1260"/>
              </w:tabs>
              <w:autoSpaceDE w:val="0"/>
              <w:autoSpaceDN w:val="0"/>
              <w:spacing w:line="360" w:lineRule="auto"/>
              <w:rPr>
                <w:del w:id="514" w:author="QVM0161195" w:date="2021-01-26T17:21:00Z"/>
                <w:noProof/>
                <w:sz w:val="26"/>
                <w:szCs w:val="26"/>
                <w:lang w:val="vi-VN"/>
              </w:rPr>
            </w:pPr>
            <w:del w:id="515" w:author="QVM0161195" w:date="2021-01-26T17:21:00Z">
              <w:r w:rsidRPr="005C3FD8" w:rsidDel="008C4DB3">
                <w:rPr>
                  <w:noProof/>
                  <w:sz w:val="26"/>
                  <w:szCs w:val="26"/>
                  <w:lang w:val="vi-VN"/>
                </w:rPr>
                <w:delText>2</w:delText>
              </w:r>
            </w:del>
          </w:p>
        </w:tc>
        <w:tc>
          <w:tcPr>
            <w:tcW w:w="1134" w:type="dxa"/>
          </w:tcPr>
          <w:p w14:paraId="5D64CF01" w14:textId="6A1506D7" w:rsidR="00537602" w:rsidRPr="005C3FD8" w:rsidDel="008C4DB3" w:rsidRDefault="00537602">
            <w:pPr>
              <w:tabs>
                <w:tab w:val="num" w:pos="1260"/>
              </w:tabs>
              <w:autoSpaceDE w:val="0"/>
              <w:autoSpaceDN w:val="0"/>
              <w:spacing w:line="360" w:lineRule="auto"/>
              <w:rPr>
                <w:del w:id="516" w:author="QVM0161195" w:date="2021-01-26T17:21:00Z"/>
                <w:noProof/>
                <w:sz w:val="26"/>
                <w:szCs w:val="26"/>
                <w:lang w:val="vi-VN"/>
              </w:rPr>
            </w:pPr>
            <w:del w:id="517" w:author="QVM0161195" w:date="2021-01-26T17:21:00Z">
              <w:r w:rsidRPr="005C3FD8" w:rsidDel="008C4DB3">
                <w:rPr>
                  <w:noProof/>
                  <w:sz w:val="26"/>
                  <w:szCs w:val="26"/>
                  <w:lang w:val="vi-VN"/>
                </w:rPr>
                <w:delText>SVM</w:delText>
              </w:r>
            </w:del>
          </w:p>
        </w:tc>
        <w:tc>
          <w:tcPr>
            <w:tcW w:w="3402" w:type="dxa"/>
          </w:tcPr>
          <w:p w14:paraId="7F66548B" w14:textId="794D274F" w:rsidR="00537602" w:rsidRPr="005C3FD8" w:rsidDel="008C4DB3" w:rsidRDefault="00537602">
            <w:pPr>
              <w:tabs>
                <w:tab w:val="num" w:pos="1260"/>
              </w:tabs>
              <w:autoSpaceDE w:val="0"/>
              <w:autoSpaceDN w:val="0"/>
              <w:spacing w:line="360" w:lineRule="auto"/>
              <w:rPr>
                <w:del w:id="518" w:author="QVM0161195" w:date="2021-01-26T17:21:00Z"/>
                <w:noProof/>
                <w:sz w:val="26"/>
                <w:szCs w:val="26"/>
                <w:lang w:val="vi-VN"/>
              </w:rPr>
            </w:pPr>
            <w:del w:id="519" w:author="QVM0161195" w:date="2021-01-26T17:21:00Z">
              <w:r w:rsidRPr="005C3FD8" w:rsidDel="008C4DB3">
                <w:rPr>
                  <w:noProof/>
                  <w:sz w:val="26"/>
                  <w:szCs w:val="26"/>
                  <w:lang w:val="vi-VN"/>
                </w:rPr>
                <w:delText>Support Vector Machines</w:delText>
              </w:r>
            </w:del>
          </w:p>
        </w:tc>
        <w:tc>
          <w:tcPr>
            <w:tcW w:w="3118" w:type="dxa"/>
          </w:tcPr>
          <w:p w14:paraId="13C64A04" w14:textId="6FB0E894" w:rsidR="00537602" w:rsidRPr="005C3FD8" w:rsidDel="008C4DB3" w:rsidRDefault="00BE3841">
            <w:pPr>
              <w:tabs>
                <w:tab w:val="num" w:pos="1260"/>
              </w:tabs>
              <w:autoSpaceDE w:val="0"/>
              <w:autoSpaceDN w:val="0"/>
              <w:spacing w:line="360" w:lineRule="auto"/>
              <w:rPr>
                <w:del w:id="520" w:author="QVM0161195" w:date="2021-01-26T17:21:00Z"/>
                <w:noProof/>
                <w:sz w:val="26"/>
                <w:szCs w:val="26"/>
                <w:lang w:val="vi-VN"/>
              </w:rPr>
            </w:pPr>
            <w:del w:id="521" w:author="QVM0161195" w:date="2021-01-26T17:21:00Z">
              <w:r w:rsidRPr="005C3FD8" w:rsidDel="008C4DB3">
                <w:rPr>
                  <w:noProof/>
                  <w:sz w:val="26"/>
                  <w:szCs w:val="26"/>
                  <w:lang w:val="vi-VN"/>
                </w:rPr>
                <w:delText>Máy vector hỗ trợ</w:delText>
              </w:r>
            </w:del>
          </w:p>
        </w:tc>
      </w:tr>
      <w:tr w:rsidR="00537602" w:rsidRPr="005C3FD8" w:rsidDel="008C4DB3" w14:paraId="07C5465D" w14:textId="132D2F22" w:rsidTr="00DD1253">
        <w:trPr>
          <w:del w:id="522" w:author="QVM0161195" w:date="2021-01-26T17:21:00Z"/>
        </w:trPr>
        <w:tc>
          <w:tcPr>
            <w:tcW w:w="851" w:type="dxa"/>
          </w:tcPr>
          <w:p w14:paraId="0AB325B9" w14:textId="7AFDE1CC" w:rsidR="00537602" w:rsidRPr="005C3FD8" w:rsidDel="008C4DB3" w:rsidRDefault="00537602">
            <w:pPr>
              <w:tabs>
                <w:tab w:val="num" w:pos="1260"/>
              </w:tabs>
              <w:autoSpaceDE w:val="0"/>
              <w:autoSpaceDN w:val="0"/>
              <w:spacing w:line="360" w:lineRule="auto"/>
              <w:rPr>
                <w:del w:id="523" w:author="QVM0161195" w:date="2021-01-26T17:21:00Z"/>
                <w:noProof/>
                <w:sz w:val="26"/>
                <w:szCs w:val="26"/>
                <w:lang w:val="vi-VN"/>
              </w:rPr>
            </w:pPr>
            <w:del w:id="524" w:author="QVM0161195" w:date="2021-01-26T17:21:00Z">
              <w:r w:rsidRPr="005C3FD8" w:rsidDel="008C4DB3">
                <w:rPr>
                  <w:noProof/>
                  <w:sz w:val="26"/>
                  <w:szCs w:val="26"/>
                  <w:lang w:val="vi-VN"/>
                </w:rPr>
                <w:delText>3</w:delText>
              </w:r>
            </w:del>
          </w:p>
        </w:tc>
        <w:tc>
          <w:tcPr>
            <w:tcW w:w="1134" w:type="dxa"/>
          </w:tcPr>
          <w:p w14:paraId="15BAD13F" w14:textId="5205967B" w:rsidR="00537602" w:rsidRPr="005C3FD8" w:rsidDel="008C4DB3" w:rsidRDefault="00537602">
            <w:pPr>
              <w:tabs>
                <w:tab w:val="num" w:pos="1260"/>
              </w:tabs>
              <w:autoSpaceDE w:val="0"/>
              <w:autoSpaceDN w:val="0"/>
              <w:spacing w:line="360" w:lineRule="auto"/>
              <w:rPr>
                <w:del w:id="525" w:author="QVM0161195" w:date="2021-01-26T17:21:00Z"/>
                <w:noProof/>
                <w:sz w:val="26"/>
                <w:szCs w:val="26"/>
                <w:lang w:val="vi-VN"/>
              </w:rPr>
            </w:pPr>
            <w:del w:id="526" w:author="QVM0161195" w:date="2021-01-26T17:21:00Z">
              <w:r w:rsidRPr="005C3FD8" w:rsidDel="008C4DB3">
                <w:rPr>
                  <w:noProof/>
                  <w:sz w:val="26"/>
                  <w:szCs w:val="26"/>
                  <w:lang w:val="vi-VN"/>
                </w:rPr>
                <w:delText>NB</w:delText>
              </w:r>
            </w:del>
          </w:p>
        </w:tc>
        <w:tc>
          <w:tcPr>
            <w:tcW w:w="3402" w:type="dxa"/>
          </w:tcPr>
          <w:p w14:paraId="3AFA29B7" w14:textId="0E0369AD" w:rsidR="00537602" w:rsidRPr="005C3FD8" w:rsidDel="008C4DB3" w:rsidRDefault="00537602">
            <w:pPr>
              <w:tabs>
                <w:tab w:val="num" w:pos="1260"/>
              </w:tabs>
              <w:autoSpaceDE w:val="0"/>
              <w:autoSpaceDN w:val="0"/>
              <w:spacing w:line="360" w:lineRule="auto"/>
              <w:rPr>
                <w:del w:id="527" w:author="QVM0161195" w:date="2021-01-26T17:21:00Z"/>
                <w:noProof/>
                <w:sz w:val="26"/>
                <w:szCs w:val="26"/>
                <w:lang w:val="vi-VN"/>
              </w:rPr>
            </w:pPr>
            <w:del w:id="528" w:author="QVM0161195" w:date="2021-01-26T17:21:00Z">
              <w:r w:rsidRPr="005C3FD8" w:rsidDel="008C4DB3">
                <w:rPr>
                  <w:noProof/>
                  <w:sz w:val="26"/>
                  <w:szCs w:val="26"/>
                  <w:lang w:val="vi-VN"/>
                </w:rPr>
                <w:delText>Naïve Bayes</w:delText>
              </w:r>
            </w:del>
          </w:p>
        </w:tc>
        <w:tc>
          <w:tcPr>
            <w:tcW w:w="3118" w:type="dxa"/>
          </w:tcPr>
          <w:p w14:paraId="2A1F246E" w14:textId="33F9DA01" w:rsidR="00537602" w:rsidRPr="005C3FD8" w:rsidDel="008C4DB3" w:rsidRDefault="00537602">
            <w:pPr>
              <w:tabs>
                <w:tab w:val="num" w:pos="1260"/>
              </w:tabs>
              <w:autoSpaceDE w:val="0"/>
              <w:autoSpaceDN w:val="0"/>
              <w:spacing w:line="360" w:lineRule="auto"/>
              <w:rPr>
                <w:del w:id="529" w:author="QVM0161195" w:date="2021-01-26T17:21:00Z"/>
                <w:noProof/>
                <w:sz w:val="26"/>
                <w:szCs w:val="26"/>
                <w:lang w:val="vi-VN"/>
              </w:rPr>
            </w:pPr>
          </w:p>
        </w:tc>
      </w:tr>
      <w:tr w:rsidR="00537602" w:rsidRPr="005C3FD8" w:rsidDel="008C4DB3" w14:paraId="3A35D532" w14:textId="0606F894" w:rsidTr="00DD1253">
        <w:trPr>
          <w:del w:id="530" w:author="QVM0161195" w:date="2021-01-26T17:21:00Z"/>
        </w:trPr>
        <w:tc>
          <w:tcPr>
            <w:tcW w:w="851" w:type="dxa"/>
          </w:tcPr>
          <w:p w14:paraId="36290C51" w14:textId="11E66630" w:rsidR="00537602" w:rsidRPr="005C3FD8" w:rsidDel="008C4DB3" w:rsidRDefault="00511DAE">
            <w:pPr>
              <w:tabs>
                <w:tab w:val="num" w:pos="1260"/>
              </w:tabs>
              <w:autoSpaceDE w:val="0"/>
              <w:autoSpaceDN w:val="0"/>
              <w:spacing w:line="360" w:lineRule="auto"/>
              <w:rPr>
                <w:del w:id="531" w:author="QVM0161195" w:date="2021-01-26T17:21:00Z"/>
                <w:noProof/>
                <w:sz w:val="26"/>
                <w:szCs w:val="26"/>
                <w:lang w:val="vi-VN"/>
              </w:rPr>
            </w:pPr>
            <w:del w:id="532" w:author="QVM0161195" w:date="2021-01-26T17:21:00Z">
              <w:r w:rsidRPr="005C3FD8" w:rsidDel="008C4DB3">
                <w:rPr>
                  <w:noProof/>
                  <w:sz w:val="26"/>
                  <w:szCs w:val="26"/>
                  <w:lang w:val="vi-VN"/>
                </w:rPr>
                <w:delText>4</w:delText>
              </w:r>
            </w:del>
          </w:p>
        </w:tc>
        <w:tc>
          <w:tcPr>
            <w:tcW w:w="1134" w:type="dxa"/>
          </w:tcPr>
          <w:p w14:paraId="5FCA518C" w14:textId="282AB906" w:rsidR="00537602" w:rsidRPr="005C3FD8" w:rsidDel="008C4DB3" w:rsidRDefault="00602931">
            <w:pPr>
              <w:tabs>
                <w:tab w:val="num" w:pos="1260"/>
              </w:tabs>
              <w:autoSpaceDE w:val="0"/>
              <w:autoSpaceDN w:val="0"/>
              <w:spacing w:line="360" w:lineRule="auto"/>
              <w:rPr>
                <w:del w:id="533" w:author="QVM0161195" w:date="2021-01-26T17:21:00Z"/>
                <w:noProof/>
                <w:sz w:val="26"/>
                <w:szCs w:val="26"/>
                <w:lang w:val="vi-VN"/>
              </w:rPr>
            </w:pPr>
            <w:del w:id="534" w:author="QVM0161195" w:date="2021-01-26T17:21:00Z">
              <w:r w:rsidRPr="005C3FD8" w:rsidDel="008C4DB3">
                <w:rPr>
                  <w:noProof/>
                  <w:sz w:val="26"/>
                  <w:szCs w:val="26"/>
                  <w:lang w:val="vi-VN"/>
                </w:rPr>
                <w:delText>KNN</w:delText>
              </w:r>
            </w:del>
          </w:p>
        </w:tc>
        <w:tc>
          <w:tcPr>
            <w:tcW w:w="3402" w:type="dxa"/>
          </w:tcPr>
          <w:p w14:paraId="6FA744B1" w14:textId="12B868FE" w:rsidR="00537602" w:rsidRPr="005C3FD8" w:rsidDel="008C4DB3" w:rsidRDefault="00BE3841">
            <w:pPr>
              <w:tabs>
                <w:tab w:val="num" w:pos="1260"/>
              </w:tabs>
              <w:autoSpaceDE w:val="0"/>
              <w:autoSpaceDN w:val="0"/>
              <w:spacing w:line="360" w:lineRule="auto"/>
              <w:rPr>
                <w:del w:id="535" w:author="QVM0161195" w:date="2021-01-26T17:21:00Z"/>
                <w:noProof/>
                <w:sz w:val="26"/>
                <w:szCs w:val="26"/>
                <w:lang w:val="vi-VN"/>
              </w:rPr>
            </w:pPr>
            <w:del w:id="536" w:author="QVM0161195" w:date="2021-01-26T17:21:00Z">
              <w:r w:rsidRPr="005C3FD8" w:rsidDel="008C4DB3">
                <w:rPr>
                  <w:noProof/>
                  <w:sz w:val="26"/>
                  <w:szCs w:val="26"/>
                  <w:lang w:val="vi-VN"/>
                </w:rPr>
                <w:delText>k-Nearest Neighbors</w:delText>
              </w:r>
            </w:del>
          </w:p>
        </w:tc>
        <w:tc>
          <w:tcPr>
            <w:tcW w:w="3118" w:type="dxa"/>
          </w:tcPr>
          <w:p w14:paraId="7F033C86" w14:textId="7906696A" w:rsidR="00537602" w:rsidRPr="005C3FD8" w:rsidDel="008C4DB3" w:rsidRDefault="00BE3841">
            <w:pPr>
              <w:tabs>
                <w:tab w:val="num" w:pos="1260"/>
              </w:tabs>
              <w:autoSpaceDE w:val="0"/>
              <w:autoSpaceDN w:val="0"/>
              <w:spacing w:line="360" w:lineRule="auto"/>
              <w:rPr>
                <w:del w:id="537" w:author="QVM0161195" w:date="2021-01-26T17:21:00Z"/>
                <w:noProof/>
                <w:sz w:val="26"/>
                <w:szCs w:val="26"/>
                <w:lang w:val="vi-VN"/>
              </w:rPr>
            </w:pPr>
            <w:del w:id="538" w:author="QVM0161195" w:date="2021-01-26T17:21:00Z">
              <w:r w:rsidRPr="005C3FD8" w:rsidDel="008C4DB3">
                <w:rPr>
                  <w:noProof/>
                  <w:sz w:val="26"/>
                  <w:szCs w:val="26"/>
                  <w:lang w:val="vi-VN"/>
                </w:rPr>
                <w:delText>k-láng giềng gần</w:delText>
              </w:r>
            </w:del>
          </w:p>
        </w:tc>
      </w:tr>
      <w:tr w:rsidR="006B697F" w:rsidRPr="005C3FD8" w:rsidDel="008C4DB3" w14:paraId="764F3031" w14:textId="3C60B64F" w:rsidTr="00DD1253">
        <w:trPr>
          <w:del w:id="539" w:author="QVM0161195" w:date="2021-01-26T17:21:00Z"/>
        </w:trPr>
        <w:tc>
          <w:tcPr>
            <w:tcW w:w="851" w:type="dxa"/>
          </w:tcPr>
          <w:p w14:paraId="3E40A406" w14:textId="0D484ABB" w:rsidR="006B697F" w:rsidRPr="005C3FD8" w:rsidDel="008C4DB3" w:rsidRDefault="003B67EC">
            <w:pPr>
              <w:tabs>
                <w:tab w:val="num" w:pos="1260"/>
              </w:tabs>
              <w:autoSpaceDE w:val="0"/>
              <w:autoSpaceDN w:val="0"/>
              <w:spacing w:line="360" w:lineRule="auto"/>
              <w:rPr>
                <w:del w:id="540" w:author="QVM0161195" w:date="2021-01-26T17:21:00Z"/>
                <w:noProof/>
                <w:sz w:val="26"/>
                <w:szCs w:val="26"/>
                <w:lang w:val="vi-VN"/>
              </w:rPr>
            </w:pPr>
            <w:del w:id="541" w:author="QVM0161195" w:date="2021-01-26T17:21:00Z">
              <w:r w:rsidRPr="005C3FD8" w:rsidDel="008C4DB3">
                <w:rPr>
                  <w:noProof/>
                  <w:sz w:val="26"/>
                  <w:szCs w:val="26"/>
                  <w:lang w:val="vi-VN"/>
                </w:rPr>
                <w:delText>5</w:delText>
              </w:r>
            </w:del>
          </w:p>
        </w:tc>
        <w:tc>
          <w:tcPr>
            <w:tcW w:w="1134" w:type="dxa"/>
          </w:tcPr>
          <w:p w14:paraId="50E1513F" w14:textId="0A4E33F4" w:rsidR="006B697F" w:rsidRPr="005C3FD8" w:rsidDel="008C4DB3" w:rsidRDefault="006B697F">
            <w:pPr>
              <w:tabs>
                <w:tab w:val="num" w:pos="1260"/>
              </w:tabs>
              <w:autoSpaceDE w:val="0"/>
              <w:autoSpaceDN w:val="0"/>
              <w:spacing w:line="360" w:lineRule="auto"/>
              <w:rPr>
                <w:del w:id="542" w:author="QVM0161195" w:date="2021-01-26T17:21:00Z"/>
                <w:noProof/>
                <w:sz w:val="26"/>
                <w:szCs w:val="26"/>
                <w:lang w:val="vi-VN"/>
              </w:rPr>
            </w:pPr>
            <w:del w:id="543" w:author="QVM0161195" w:date="2021-01-26T17:21:00Z">
              <w:r w:rsidRPr="005C3FD8" w:rsidDel="008C4DB3">
                <w:rPr>
                  <w:noProof/>
                  <w:sz w:val="26"/>
                  <w:szCs w:val="26"/>
                  <w:lang w:val="vi-VN"/>
                </w:rPr>
                <w:delText>TF</w:delText>
              </w:r>
            </w:del>
          </w:p>
        </w:tc>
        <w:tc>
          <w:tcPr>
            <w:tcW w:w="3402" w:type="dxa"/>
          </w:tcPr>
          <w:p w14:paraId="6EF6BA45" w14:textId="2C5B4CBA" w:rsidR="006B697F" w:rsidRPr="005C3FD8" w:rsidDel="008C4DB3" w:rsidRDefault="006B697F">
            <w:pPr>
              <w:tabs>
                <w:tab w:val="num" w:pos="1260"/>
              </w:tabs>
              <w:autoSpaceDE w:val="0"/>
              <w:autoSpaceDN w:val="0"/>
              <w:spacing w:line="360" w:lineRule="auto"/>
              <w:rPr>
                <w:del w:id="544" w:author="QVM0161195" w:date="2021-01-26T17:21:00Z"/>
                <w:noProof/>
                <w:sz w:val="26"/>
                <w:szCs w:val="26"/>
                <w:lang w:val="vi-VN"/>
              </w:rPr>
            </w:pPr>
            <w:del w:id="545" w:author="QVM0161195" w:date="2021-01-26T17:21:00Z">
              <w:r w:rsidRPr="005C3FD8" w:rsidDel="008C4DB3">
                <w:rPr>
                  <w:noProof/>
                  <w:sz w:val="26"/>
                  <w:szCs w:val="26"/>
                  <w:lang w:val="vi-VN"/>
                </w:rPr>
                <w:delText>Term Frequency</w:delText>
              </w:r>
            </w:del>
          </w:p>
        </w:tc>
        <w:tc>
          <w:tcPr>
            <w:tcW w:w="3118" w:type="dxa"/>
          </w:tcPr>
          <w:p w14:paraId="0A54E7D9" w14:textId="710087A5" w:rsidR="006B697F" w:rsidRPr="005C3FD8" w:rsidDel="008C4DB3" w:rsidRDefault="006011E5">
            <w:pPr>
              <w:tabs>
                <w:tab w:val="num" w:pos="1260"/>
              </w:tabs>
              <w:autoSpaceDE w:val="0"/>
              <w:autoSpaceDN w:val="0"/>
              <w:spacing w:line="360" w:lineRule="auto"/>
              <w:rPr>
                <w:del w:id="546" w:author="QVM0161195" w:date="2021-01-26T17:21:00Z"/>
                <w:noProof/>
                <w:sz w:val="26"/>
                <w:szCs w:val="26"/>
                <w:lang w:val="vi-VN"/>
              </w:rPr>
            </w:pPr>
            <w:del w:id="547" w:author="QVM0161195" w:date="2021-01-26T17:21:00Z">
              <w:r w:rsidRPr="005C3FD8" w:rsidDel="008C4DB3">
                <w:rPr>
                  <w:noProof/>
                  <w:sz w:val="26"/>
                  <w:szCs w:val="26"/>
                  <w:lang w:val="vi-VN"/>
                </w:rPr>
                <w:delText>Tần suất từ</w:delText>
              </w:r>
            </w:del>
          </w:p>
        </w:tc>
      </w:tr>
      <w:tr w:rsidR="00E01FFC" w:rsidRPr="005C3FD8" w:rsidDel="008C4DB3" w14:paraId="3C8D3D88" w14:textId="553412A4" w:rsidTr="00DD1253">
        <w:trPr>
          <w:del w:id="548" w:author="QVM0161195" w:date="2021-01-26T17:21:00Z"/>
        </w:trPr>
        <w:tc>
          <w:tcPr>
            <w:tcW w:w="851" w:type="dxa"/>
          </w:tcPr>
          <w:p w14:paraId="56F8C920" w14:textId="3483A172" w:rsidR="00E01FFC" w:rsidRPr="005C3FD8" w:rsidDel="008C4DB3" w:rsidRDefault="003B67EC">
            <w:pPr>
              <w:tabs>
                <w:tab w:val="num" w:pos="1260"/>
              </w:tabs>
              <w:autoSpaceDE w:val="0"/>
              <w:autoSpaceDN w:val="0"/>
              <w:spacing w:line="360" w:lineRule="auto"/>
              <w:rPr>
                <w:del w:id="549" w:author="QVM0161195" w:date="2021-01-26T17:21:00Z"/>
                <w:noProof/>
                <w:sz w:val="26"/>
                <w:szCs w:val="26"/>
                <w:lang w:val="vi-VN"/>
              </w:rPr>
            </w:pPr>
            <w:del w:id="550" w:author="QVM0161195" w:date="2021-01-26T17:21:00Z">
              <w:r w:rsidRPr="005C3FD8" w:rsidDel="008C4DB3">
                <w:rPr>
                  <w:noProof/>
                  <w:sz w:val="26"/>
                  <w:szCs w:val="26"/>
                  <w:lang w:val="vi-VN"/>
                </w:rPr>
                <w:delText>6</w:delText>
              </w:r>
            </w:del>
          </w:p>
        </w:tc>
        <w:tc>
          <w:tcPr>
            <w:tcW w:w="1134" w:type="dxa"/>
          </w:tcPr>
          <w:p w14:paraId="2148BE3F" w14:textId="6CACE20B" w:rsidR="00E01FFC" w:rsidRPr="005C3FD8" w:rsidDel="008C4DB3" w:rsidRDefault="00E01FFC">
            <w:pPr>
              <w:tabs>
                <w:tab w:val="num" w:pos="1260"/>
              </w:tabs>
              <w:autoSpaceDE w:val="0"/>
              <w:autoSpaceDN w:val="0"/>
              <w:spacing w:line="360" w:lineRule="auto"/>
              <w:rPr>
                <w:del w:id="551" w:author="QVM0161195" w:date="2021-01-26T17:21:00Z"/>
                <w:noProof/>
                <w:sz w:val="26"/>
                <w:szCs w:val="26"/>
                <w:lang w:val="vi-VN"/>
              </w:rPr>
            </w:pPr>
            <w:del w:id="552" w:author="QVM0161195" w:date="2021-01-26T17:21:00Z">
              <w:r w:rsidRPr="005C3FD8" w:rsidDel="008C4DB3">
                <w:rPr>
                  <w:noProof/>
                  <w:sz w:val="26"/>
                  <w:szCs w:val="26"/>
                  <w:lang w:val="vi-VN"/>
                </w:rPr>
                <w:delText>IDF</w:delText>
              </w:r>
            </w:del>
          </w:p>
        </w:tc>
        <w:tc>
          <w:tcPr>
            <w:tcW w:w="3402" w:type="dxa"/>
          </w:tcPr>
          <w:p w14:paraId="7EB746C2" w14:textId="172EA5B2" w:rsidR="00E01FFC" w:rsidRPr="005C3FD8" w:rsidDel="008C4DB3" w:rsidRDefault="00E01FFC">
            <w:pPr>
              <w:tabs>
                <w:tab w:val="num" w:pos="1260"/>
              </w:tabs>
              <w:autoSpaceDE w:val="0"/>
              <w:autoSpaceDN w:val="0"/>
              <w:spacing w:line="360" w:lineRule="auto"/>
              <w:rPr>
                <w:del w:id="553" w:author="QVM0161195" w:date="2021-01-26T17:21:00Z"/>
                <w:noProof/>
                <w:sz w:val="26"/>
                <w:szCs w:val="26"/>
                <w:lang w:val="vi-VN"/>
              </w:rPr>
            </w:pPr>
            <w:del w:id="554" w:author="QVM0161195" w:date="2021-01-26T17:21:00Z">
              <w:r w:rsidRPr="005C3FD8" w:rsidDel="008C4DB3">
                <w:rPr>
                  <w:noProof/>
                  <w:sz w:val="26"/>
                  <w:szCs w:val="26"/>
                  <w:lang w:val="vi-VN"/>
                </w:rPr>
                <w:delText>Inverse Document Frequency</w:delText>
              </w:r>
            </w:del>
          </w:p>
        </w:tc>
        <w:tc>
          <w:tcPr>
            <w:tcW w:w="3118" w:type="dxa"/>
          </w:tcPr>
          <w:p w14:paraId="58227271" w14:textId="0F6C9F9D" w:rsidR="00E01FFC" w:rsidRPr="005C3FD8" w:rsidDel="008C4DB3" w:rsidRDefault="006011E5">
            <w:pPr>
              <w:tabs>
                <w:tab w:val="num" w:pos="1260"/>
              </w:tabs>
              <w:autoSpaceDE w:val="0"/>
              <w:autoSpaceDN w:val="0"/>
              <w:spacing w:line="360" w:lineRule="auto"/>
              <w:rPr>
                <w:del w:id="555" w:author="QVM0161195" w:date="2021-01-26T17:21:00Z"/>
                <w:noProof/>
                <w:sz w:val="26"/>
                <w:szCs w:val="26"/>
                <w:lang w:val="vi-VN"/>
              </w:rPr>
            </w:pPr>
            <w:del w:id="556" w:author="QVM0161195" w:date="2021-01-26T17:21:00Z">
              <w:r w:rsidRPr="005C3FD8" w:rsidDel="008C4DB3">
                <w:rPr>
                  <w:noProof/>
                  <w:sz w:val="26"/>
                  <w:szCs w:val="26"/>
                  <w:lang w:val="vi-VN"/>
                </w:rPr>
                <w:delText>Tần suất văn bản ngịch đảo</w:delText>
              </w:r>
            </w:del>
          </w:p>
        </w:tc>
      </w:tr>
      <w:tr w:rsidR="00CC6587" w:rsidRPr="005C3FD8" w:rsidDel="008C4DB3" w14:paraId="41249ECC" w14:textId="590723B5" w:rsidTr="00DD1253">
        <w:trPr>
          <w:del w:id="557" w:author="QVM0161195" w:date="2021-01-26T17:21:00Z"/>
        </w:trPr>
        <w:tc>
          <w:tcPr>
            <w:tcW w:w="851" w:type="dxa"/>
          </w:tcPr>
          <w:p w14:paraId="117E5424" w14:textId="4B1DF4E5" w:rsidR="00CC6587" w:rsidRPr="005C3FD8" w:rsidDel="008C4DB3" w:rsidRDefault="003B67EC">
            <w:pPr>
              <w:tabs>
                <w:tab w:val="num" w:pos="1260"/>
              </w:tabs>
              <w:autoSpaceDE w:val="0"/>
              <w:autoSpaceDN w:val="0"/>
              <w:spacing w:line="360" w:lineRule="auto"/>
              <w:rPr>
                <w:del w:id="558" w:author="QVM0161195" w:date="2021-01-26T17:21:00Z"/>
                <w:noProof/>
                <w:sz w:val="26"/>
                <w:szCs w:val="26"/>
                <w:lang w:val="vi-VN"/>
              </w:rPr>
            </w:pPr>
            <w:del w:id="559" w:author="QVM0161195" w:date="2021-01-26T17:21:00Z">
              <w:r w:rsidRPr="005C3FD8" w:rsidDel="008C4DB3">
                <w:rPr>
                  <w:noProof/>
                  <w:sz w:val="26"/>
                  <w:szCs w:val="26"/>
                  <w:lang w:val="vi-VN"/>
                </w:rPr>
                <w:delText>7</w:delText>
              </w:r>
            </w:del>
          </w:p>
        </w:tc>
        <w:tc>
          <w:tcPr>
            <w:tcW w:w="1134" w:type="dxa"/>
          </w:tcPr>
          <w:p w14:paraId="366E925D" w14:textId="21D339B5" w:rsidR="00CC6587" w:rsidRPr="005C3FD8" w:rsidDel="008C4DB3" w:rsidRDefault="00CC6587">
            <w:pPr>
              <w:tabs>
                <w:tab w:val="num" w:pos="1260"/>
              </w:tabs>
              <w:autoSpaceDE w:val="0"/>
              <w:autoSpaceDN w:val="0"/>
              <w:spacing w:line="360" w:lineRule="auto"/>
              <w:rPr>
                <w:del w:id="560" w:author="QVM0161195" w:date="2021-01-26T17:21:00Z"/>
                <w:noProof/>
                <w:sz w:val="26"/>
                <w:szCs w:val="26"/>
                <w:lang w:val="vi-VN"/>
              </w:rPr>
            </w:pPr>
            <w:del w:id="561" w:author="QVM0161195" w:date="2021-01-26T17:21:00Z">
              <w:r w:rsidRPr="005C3FD8" w:rsidDel="008C4DB3">
                <w:rPr>
                  <w:noProof/>
                  <w:sz w:val="26"/>
                  <w:szCs w:val="26"/>
                  <w:lang w:val="vi-VN"/>
                </w:rPr>
                <w:delText>CGs</w:delText>
              </w:r>
            </w:del>
          </w:p>
        </w:tc>
        <w:tc>
          <w:tcPr>
            <w:tcW w:w="3402" w:type="dxa"/>
          </w:tcPr>
          <w:p w14:paraId="4AF1D6D9" w14:textId="69CBE598" w:rsidR="00CC6587" w:rsidRPr="005C3FD8" w:rsidDel="008C4DB3" w:rsidRDefault="00CC6587">
            <w:pPr>
              <w:tabs>
                <w:tab w:val="num" w:pos="1260"/>
              </w:tabs>
              <w:autoSpaceDE w:val="0"/>
              <w:autoSpaceDN w:val="0"/>
              <w:spacing w:line="360" w:lineRule="auto"/>
              <w:rPr>
                <w:del w:id="562" w:author="QVM0161195" w:date="2021-01-26T17:21:00Z"/>
                <w:noProof/>
                <w:sz w:val="26"/>
                <w:szCs w:val="26"/>
                <w:lang w:val="vi-VN"/>
              </w:rPr>
            </w:pPr>
            <w:del w:id="563" w:author="QVM0161195" w:date="2021-01-26T17:21:00Z">
              <w:r w:rsidRPr="005C3FD8" w:rsidDel="008C4DB3">
                <w:rPr>
                  <w:noProof/>
                  <w:sz w:val="26"/>
                  <w:szCs w:val="26"/>
                  <w:lang w:val="vi-VN"/>
                </w:rPr>
                <w:delText>Conceptual Graphs</w:delText>
              </w:r>
            </w:del>
          </w:p>
        </w:tc>
        <w:tc>
          <w:tcPr>
            <w:tcW w:w="3118" w:type="dxa"/>
          </w:tcPr>
          <w:p w14:paraId="3ACC0D3D" w14:textId="3783DECD" w:rsidR="00CC6587" w:rsidRPr="005C3FD8" w:rsidDel="008C4DB3" w:rsidRDefault="006011E5">
            <w:pPr>
              <w:tabs>
                <w:tab w:val="num" w:pos="1260"/>
              </w:tabs>
              <w:autoSpaceDE w:val="0"/>
              <w:autoSpaceDN w:val="0"/>
              <w:spacing w:line="360" w:lineRule="auto"/>
              <w:rPr>
                <w:del w:id="564" w:author="QVM0161195" w:date="2021-01-26T17:21:00Z"/>
                <w:noProof/>
                <w:sz w:val="26"/>
                <w:szCs w:val="26"/>
                <w:lang w:val="vi-VN"/>
              </w:rPr>
            </w:pPr>
            <w:del w:id="565" w:author="QVM0161195" w:date="2021-01-26T17:21:00Z">
              <w:r w:rsidRPr="005C3FD8" w:rsidDel="008C4DB3">
                <w:rPr>
                  <w:noProof/>
                  <w:sz w:val="26"/>
                  <w:szCs w:val="26"/>
                  <w:lang w:val="vi-VN"/>
                </w:rPr>
                <w:delText>Đồ thị khái niệm</w:delText>
              </w:r>
            </w:del>
          </w:p>
        </w:tc>
      </w:tr>
      <w:tr w:rsidR="007B45A3" w:rsidRPr="005C3FD8" w:rsidDel="008C4DB3" w14:paraId="2BB9D52C" w14:textId="58472661" w:rsidTr="00DD1253">
        <w:trPr>
          <w:del w:id="566" w:author="QVM0161195" w:date="2021-01-26T17:21:00Z"/>
        </w:trPr>
        <w:tc>
          <w:tcPr>
            <w:tcW w:w="851" w:type="dxa"/>
          </w:tcPr>
          <w:p w14:paraId="34ECD672" w14:textId="2F1F13C1" w:rsidR="007B45A3" w:rsidRPr="005C3FD8" w:rsidDel="008C4DB3" w:rsidRDefault="003B67EC">
            <w:pPr>
              <w:tabs>
                <w:tab w:val="num" w:pos="1260"/>
              </w:tabs>
              <w:autoSpaceDE w:val="0"/>
              <w:autoSpaceDN w:val="0"/>
              <w:spacing w:line="360" w:lineRule="auto"/>
              <w:rPr>
                <w:del w:id="567" w:author="QVM0161195" w:date="2021-01-26T17:21:00Z"/>
                <w:noProof/>
                <w:sz w:val="26"/>
                <w:szCs w:val="26"/>
                <w:lang w:val="vi-VN"/>
              </w:rPr>
            </w:pPr>
            <w:del w:id="568" w:author="QVM0161195" w:date="2021-01-26T17:21:00Z">
              <w:r w:rsidRPr="005C3FD8" w:rsidDel="008C4DB3">
                <w:rPr>
                  <w:noProof/>
                  <w:sz w:val="26"/>
                  <w:szCs w:val="26"/>
                  <w:lang w:val="vi-VN"/>
                </w:rPr>
                <w:delText>8</w:delText>
              </w:r>
            </w:del>
          </w:p>
        </w:tc>
        <w:tc>
          <w:tcPr>
            <w:tcW w:w="1134" w:type="dxa"/>
          </w:tcPr>
          <w:p w14:paraId="7CEBA130" w14:textId="4A1A348A" w:rsidR="007B45A3" w:rsidRPr="005C3FD8" w:rsidDel="008C4DB3" w:rsidRDefault="007B45A3">
            <w:pPr>
              <w:tabs>
                <w:tab w:val="num" w:pos="1260"/>
              </w:tabs>
              <w:autoSpaceDE w:val="0"/>
              <w:autoSpaceDN w:val="0"/>
              <w:spacing w:line="360" w:lineRule="auto"/>
              <w:rPr>
                <w:del w:id="569" w:author="QVM0161195" w:date="2021-01-26T17:21:00Z"/>
                <w:noProof/>
                <w:sz w:val="26"/>
                <w:szCs w:val="26"/>
                <w:lang w:val="vi-VN"/>
              </w:rPr>
            </w:pPr>
            <w:del w:id="570" w:author="QVM0161195" w:date="2021-01-26T17:21:00Z">
              <w:r w:rsidRPr="005C3FD8" w:rsidDel="008C4DB3">
                <w:rPr>
                  <w:noProof/>
                  <w:sz w:val="26"/>
                  <w:szCs w:val="26"/>
                  <w:lang w:val="vi-VN"/>
                </w:rPr>
                <w:delText>BOW</w:delText>
              </w:r>
            </w:del>
          </w:p>
        </w:tc>
        <w:tc>
          <w:tcPr>
            <w:tcW w:w="3402" w:type="dxa"/>
          </w:tcPr>
          <w:p w14:paraId="76939D1B" w14:textId="2C95E85E" w:rsidR="007B45A3" w:rsidRPr="005C3FD8" w:rsidDel="008C4DB3" w:rsidRDefault="007B45A3">
            <w:pPr>
              <w:tabs>
                <w:tab w:val="num" w:pos="1260"/>
              </w:tabs>
              <w:autoSpaceDE w:val="0"/>
              <w:autoSpaceDN w:val="0"/>
              <w:spacing w:line="360" w:lineRule="auto"/>
              <w:rPr>
                <w:del w:id="571" w:author="QVM0161195" w:date="2021-01-26T17:21:00Z"/>
                <w:noProof/>
                <w:sz w:val="26"/>
                <w:szCs w:val="26"/>
                <w:lang w:val="vi-VN"/>
              </w:rPr>
            </w:pPr>
            <w:del w:id="572" w:author="QVM0161195" w:date="2021-01-26T17:21:00Z">
              <w:r w:rsidRPr="005C3FD8" w:rsidDel="008C4DB3">
                <w:rPr>
                  <w:noProof/>
                  <w:sz w:val="26"/>
                  <w:szCs w:val="26"/>
                  <w:lang w:val="vi-VN"/>
                </w:rPr>
                <w:delText xml:space="preserve">Bag </w:delText>
              </w:r>
              <w:r w:rsidR="00E40154" w:rsidRPr="005C3FD8" w:rsidDel="008C4DB3">
                <w:rPr>
                  <w:noProof/>
                  <w:sz w:val="26"/>
                  <w:szCs w:val="26"/>
                  <w:lang w:val="vi-VN"/>
                </w:rPr>
                <w:delText>Of Words</w:delText>
              </w:r>
            </w:del>
          </w:p>
        </w:tc>
        <w:tc>
          <w:tcPr>
            <w:tcW w:w="3118" w:type="dxa"/>
          </w:tcPr>
          <w:p w14:paraId="17FEF997" w14:textId="3509E947" w:rsidR="007B45A3" w:rsidRPr="005C3FD8" w:rsidDel="008C4DB3" w:rsidRDefault="007B45A3">
            <w:pPr>
              <w:tabs>
                <w:tab w:val="num" w:pos="1260"/>
              </w:tabs>
              <w:autoSpaceDE w:val="0"/>
              <w:autoSpaceDN w:val="0"/>
              <w:spacing w:line="360" w:lineRule="auto"/>
              <w:rPr>
                <w:del w:id="573" w:author="QVM0161195" w:date="2021-01-26T17:21:00Z"/>
                <w:noProof/>
                <w:sz w:val="26"/>
                <w:szCs w:val="26"/>
                <w:lang w:val="vi-VN"/>
              </w:rPr>
            </w:pPr>
            <w:del w:id="574" w:author="QVM0161195" w:date="2021-01-26T17:21:00Z">
              <w:r w:rsidRPr="005C3FD8" w:rsidDel="008C4DB3">
                <w:rPr>
                  <w:noProof/>
                  <w:sz w:val="26"/>
                  <w:szCs w:val="26"/>
                  <w:lang w:val="vi-VN"/>
                </w:rPr>
                <w:delText>Túi từ</w:delText>
              </w:r>
            </w:del>
          </w:p>
        </w:tc>
      </w:tr>
      <w:tr w:rsidR="00444F2A" w:rsidRPr="005C3FD8" w:rsidDel="008C4DB3" w14:paraId="7379A754" w14:textId="18BB851F" w:rsidTr="00DD1253">
        <w:trPr>
          <w:del w:id="575" w:author="QVM0161195" w:date="2021-01-26T17:21:00Z"/>
        </w:trPr>
        <w:tc>
          <w:tcPr>
            <w:tcW w:w="851" w:type="dxa"/>
          </w:tcPr>
          <w:p w14:paraId="1DCDDE2C" w14:textId="34DF069A" w:rsidR="00444F2A" w:rsidRPr="005C3FD8" w:rsidDel="008C4DB3" w:rsidRDefault="00444F2A">
            <w:pPr>
              <w:tabs>
                <w:tab w:val="num" w:pos="1260"/>
              </w:tabs>
              <w:autoSpaceDE w:val="0"/>
              <w:autoSpaceDN w:val="0"/>
              <w:spacing w:line="360" w:lineRule="auto"/>
              <w:rPr>
                <w:del w:id="576" w:author="QVM0161195" w:date="2021-01-26T17:21:00Z"/>
                <w:noProof/>
                <w:sz w:val="26"/>
                <w:szCs w:val="26"/>
                <w:lang w:val="vi-VN"/>
              </w:rPr>
            </w:pPr>
            <w:del w:id="577" w:author="QVM0161195" w:date="2021-01-26T17:21:00Z">
              <w:r w:rsidRPr="005C3FD8" w:rsidDel="008C4DB3">
                <w:rPr>
                  <w:noProof/>
                  <w:sz w:val="26"/>
                  <w:szCs w:val="26"/>
                  <w:lang w:val="vi-VN"/>
                </w:rPr>
                <w:delText>9</w:delText>
              </w:r>
            </w:del>
          </w:p>
        </w:tc>
        <w:tc>
          <w:tcPr>
            <w:tcW w:w="1134" w:type="dxa"/>
          </w:tcPr>
          <w:p w14:paraId="7DD110B4" w14:textId="7200D367" w:rsidR="00444F2A" w:rsidRPr="005C3FD8" w:rsidDel="008C4DB3" w:rsidRDefault="00444F2A">
            <w:pPr>
              <w:tabs>
                <w:tab w:val="num" w:pos="1260"/>
              </w:tabs>
              <w:autoSpaceDE w:val="0"/>
              <w:autoSpaceDN w:val="0"/>
              <w:spacing w:line="360" w:lineRule="auto"/>
              <w:rPr>
                <w:del w:id="578" w:author="QVM0161195" w:date="2021-01-26T17:21:00Z"/>
                <w:noProof/>
                <w:sz w:val="26"/>
                <w:szCs w:val="26"/>
                <w:lang w:val="vi-VN"/>
              </w:rPr>
            </w:pPr>
            <w:del w:id="579" w:author="QVM0161195" w:date="2021-01-26T17:21:00Z">
              <w:r w:rsidRPr="005C3FD8" w:rsidDel="008C4DB3">
                <w:rPr>
                  <w:noProof/>
                  <w:sz w:val="26"/>
                  <w:szCs w:val="26"/>
                  <w:lang w:val="vi-VN"/>
                </w:rPr>
                <w:delText>POS</w:delText>
              </w:r>
            </w:del>
          </w:p>
        </w:tc>
        <w:tc>
          <w:tcPr>
            <w:tcW w:w="3402" w:type="dxa"/>
          </w:tcPr>
          <w:p w14:paraId="587AB79C" w14:textId="372371BC" w:rsidR="00444F2A" w:rsidRPr="005C3FD8" w:rsidDel="008C4DB3" w:rsidRDefault="00444F2A">
            <w:pPr>
              <w:tabs>
                <w:tab w:val="num" w:pos="1260"/>
              </w:tabs>
              <w:autoSpaceDE w:val="0"/>
              <w:autoSpaceDN w:val="0"/>
              <w:spacing w:line="360" w:lineRule="auto"/>
              <w:rPr>
                <w:del w:id="580" w:author="QVM0161195" w:date="2021-01-26T17:21:00Z"/>
                <w:noProof/>
                <w:sz w:val="26"/>
                <w:szCs w:val="26"/>
                <w:lang w:val="vi-VN"/>
              </w:rPr>
            </w:pPr>
            <w:del w:id="581" w:author="QVM0161195" w:date="2021-01-26T17:21:00Z">
              <w:r w:rsidRPr="005C3FD8" w:rsidDel="008C4DB3">
                <w:rPr>
                  <w:noProof/>
                  <w:sz w:val="26"/>
                  <w:szCs w:val="26"/>
                  <w:lang w:val="vi-VN"/>
                </w:rPr>
                <w:delText>Positive</w:delText>
              </w:r>
            </w:del>
          </w:p>
        </w:tc>
        <w:tc>
          <w:tcPr>
            <w:tcW w:w="3118" w:type="dxa"/>
          </w:tcPr>
          <w:p w14:paraId="76E2BD00" w14:textId="5409D84B" w:rsidR="00444F2A" w:rsidRPr="005C3FD8" w:rsidDel="008C4DB3" w:rsidRDefault="00444F2A">
            <w:pPr>
              <w:tabs>
                <w:tab w:val="num" w:pos="1260"/>
              </w:tabs>
              <w:autoSpaceDE w:val="0"/>
              <w:autoSpaceDN w:val="0"/>
              <w:spacing w:line="360" w:lineRule="auto"/>
              <w:rPr>
                <w:del w:id="582" w:author="QVM0161195" w:date="2021-01-26T17:21:00Z"/>
                <w:noProof/>
                <w:sz w:val="26"/>
                <w:szCs w:val="26"/>
                <w:lang w:val="vi-VN"/>
              </w:rPr>
            </w:pPr>
            <w:del w:id="583" w:author="QVM0161195" w:date="2021-01-26T17:21:00Z">
              <w:r w:rsidRPr="005C3FD8" w:rsidDel="008C4DB3">
                <w:rPr>
                  <w:noProof/>
                  <w:sz w:val="26"/>
                  <w:szCs w:val="26"/>
                  <w:lang w:val="vi-VN"/>
                </w:rPr>
                <w:delText>Tích cực</w:delText>
              </w:r>
            </w:del>
          </w:p>
        </w:tc>
      </w:tr>
      <w:tr w:rsidR="00444F2A" w:rsidRPr="005C3FD8" w:rsidDel="008C4DB3" w14:paraId="05BB9B9F" w14:textId="59E90730" w:rsidTr="00DD1253">
        <w:trPr>
          <w:del w:id="584" w:author="QVM0161195" w:date="2021-01-26T17:21:00Z"/>
        </w:trPr>
        <w:tc>
          <w:tcPr>
            <w:tcW w:w="851" w:type="dxa"/>
          </w:tcPr>
          <w:p w14:paraId="5C537477" w14:textId="1E901FB1" w:rsidR="00444F2A" w:rsidRPr="005C3FD8" w:rsidDel="008C4DB3" w:rsidRDefault="00444F2A">
            <w:pPr>
              <w:tabs>
                <w:tab w:val="num" w:pos="1260"/>
              </w:tabs>
              <w:autoSpaceDE w:val="0"/>
              <w:autoSpaceDN w:val="0"/>
              <w:spacing w:line="360" w:lineRule="auto"/>
              <w:rPr>
                <w:del w:id="585" w:author="QVM0161195" w:date="2021-01-26T17:21:00Z"/>
                <w:noProof/>
                <w:sz w:val="26"/>
                <w:szCs w:val="26"/>
                <w:lang w:val="vi-VN"/>
              </w:rPr>
            </w:pPr>
            <w:del w:id="586" w:author="QVM0161195" w:date="2021-01-26T17:21:00Z">
              <w:r w:rsidRPr="005C3FD8" w:rsidDel="008C4DB3">
                <w:rPr>
                  <w:noProof/>
                  <w:sz w:val="26"/>
                  <w:szCs w:val="26"/>
                  <w:lang w:val="vi-VN"/>
                </w:rPr>
                <w:delText>10</w:delText>
              </w:r>
            </w:del>
          </w:p>
        </w:tc>
        <w:tc>
          <w:tcPr>
            <w:tcW w:w="1134" w:type="dxa"/>
          </w:tcPr>
          <w:p w14:paraId="08A7E50E" w14:textId="54361595" w:rsidR="00444F2A" w:rsidRPr="005C3FD8" w:rsidDel="008C4DB3" w:rsidRDefault="00444F2A">
            <w:pPr>
              <w:tabs>
                <w:tab w:val="num" w:pos="1260"/>
              </w:tabs>
              <w:autoSpaceDE w:val="0"/>
              <w:autoSpaceDN w:val="0"/>
              <w:spacing w:line="360" w:lineRule="auto"/>
              <w:rPr>
                <w:del w:id="587" w:author="QVM0161195" w:date="2021-01-26T17:21:00Z"/>
                <w:noProof/>
                <w:sz w:val="26"/>
                <w:szCs w:val="26"/>
                <w:lang w:val="vi-VN"/>
              </w:rPr>
            </w:pPr>
            <w:del w:id="588" w:author="QVM0161195" w:date="2021-01-26T17:21:00Z">
              <w:r w:rsidRPr="005C3FD8" w:rsidDel="008C4DB3">
                <w:rPr>
                  <w:noProof/>
                  <w:sz w:val="26"/>
                  <w:szCs w:val="26"/>
                  <w:lang w:val="vi-VN"/>
                </w:rPr>
                <w:delText>NEG</w:delText>
              </w:r>
            </w:del>
          </w:p>
        </w:tc>
        <w:tc>
          <w:tcPr>
            <w:tcW w:w="3402" w:type="dxa"/>
          </w:tcPr>
          <w:p w14:paraId="2C0B0C2D" w14:textId="670C0CD9" w:rsidR="00444F2A" w:rsidRPr="005C3FD8" w:rsidDel="008C4DB3" w:rsidRDefault="00444F2A">
            <w:pPr>
              <w:tabs>
                <w:tab w:val="num" w:pos="1260"/>
              </w:tabs>
              <w:autoSpaceDE w:val="0"/>
              <w:autoSpaceDN w:val="0"/>
              <w:spacing w:line="360" w:lineRule="auto"/>
              <w:rPr>
                <w:del w:id="589" w:author="QVM0161195" w:date="2021-01-26T17:21:00Z"/>
                <w:noProof/>
                <w:sz w:val="26"/>
                <w:szCs w:val="26"/>
                <w:lang w:val="vi-VN"/>
              </w:rPr>
            </w:pPr>
            <w:del w:id="590" w:author="QVM0161195" w:date="2021-01-26T17:21:00Z">
              <w:r w:rsidRPr="005C3FD8" w:rsidDel="008C4DB3">
                <w:rPr>
                  <w:noProof/>
                  <w:sz w:val="26"/>
                  <w:szCs w:val="26"/>
                  <w:lang w:val="vi-VN"/>
                </w:rPr>
                <w:delText>Negative</w:delText>
              </w:r>
            </w:del>
          </w:p>
        </w:tc>
        <w:tc>
          <w:tcPr>
            <w:tcW w:w="3118" w:type="dxa"/>
          </w:tcPr>
          <w:p w14:paraId="3EDED5C4" w14:textId="7D1CEE25" w:rsidR="00444F2A" w:rsidRPr="005C3FD8" w:rsidDel="008C4DB3" w:rsidRDefault="00444F2A">
            <w:pPr>
              <w:tabs>
                <w:tab w:val="num" w:pos="1260"/>
              </w:tabs>
              <w:autoSpaceDE w:val="0"/>
              <w:autoSpaceDN w:val="0"/>
              <w:spacing w:line="360" w:lineRule="auto"/>
              <w:rPr>
                <w:del w:id="591" w:author="QVM0161195" w:date="2021-01-26T17:21:00Z"/>
                <w:noProof/>
                <w:sz w:val="26"/>
                <w:szCs w:val="26"/>
                <w:lang w:val="vi-VN"/>
              </w:rPr>
            </w:pPr>
            <w:del w:id="592" w:author="QVM0161195" w:date="2021-01-26T17:21:00Z">
              <w:r w:rsidRPr="005C3FD8" w:rsidDel="008C4DB3">
                <w:rPr>
                  <w:noProof/>
                  <w:sz w:val="26"/>
                  <w:szCs w:val="26"/>
                  <w:lang w:val="vi-VN"/>
                </w:rPr>
                <w:delText>Tiêu cực</w:delText>
              </w:r>
            </w:del>
          </w:p>
        </w:tc>
      </w:tr>
    </w:tbl>
    <w:p w14:paraId="1333BF1F" w14:textId="1A57C4B9" w:rsidR="00592B7D" w:rsidRPr="005C3FD8" w:rsidDel="008C4DB3" w:rsidRDefault="00592B7D">
      <w:pPr>
        <w:pStyle w:val="Heading1"/>
        <w:spacing w:before="0" w:after="0" w:line="360" w:lineRule="auto"/>
        <w:jc w:val="center"/>
        <w:rPr>
          <w:del w:id="593" w:author="QVM0161195" w:date="2021-01-26T17:21:00Z"/>
          <w:rFonts w:ascii="Times New Roman" w:hAnsi="Times New Roman"/>
          <w:noProof/>
          <w:lang w:val="vi-VN"/>
        </w:rPr>
      </w:pPr>
      <w:del w:id="594" w:author="QVM0161195" w:date="2021-01-26T17:21:00Z">
        <w:r w:rsidRPr="005C3FD8" w:rsidDel="008C4DB3">
          <w:rPr>
            <w:b w:val="0"/>
            <w:noProof/>
            <w:szCs w:val="26"/>
            <w:lang w:val="vi-VN"/>
          </w:rPr>
          <w:br w:type="page"/>
        </w:r>
        <w:bookmarkStart w:id="595" w:name="_Toc61985793"/>
        <w:r w:rsidRPr="005C3FD8" w:rsidDel="008C4DB3">
          <w:rPr>
            <w:rFonts w:ascii="Times New Roman" w:hAnsi="Times New Roman"/>
            <w:noProof/>
            <w:lang w:val="vi-VN"/>
          </w:rPr>
          <w:delText>DANH MỤC CÁC BẢNG</w:delText>
        </w:r>
        <w:bookmarkEnd w:id="595"/>
      </w:del>
    </w:p>
    <w:p w14:paraId="78A1B262" w14:textId="2C58AE19" w:rsidR="00824119" w:rsidRPr="005C3FD8" w:rsidDel="008C4DB3" w:rsidRDefault="00B21FB8">
      <w:pPr>
        <w:pStyle w:val="TableofFigures"/>
        <w:tabs>
          <w:tab w:val="right" w:leader="dot" w:pos="9440"/>
        </w:tabs>
        <w:spacing w:line="360" w:lineRule="auto"/>
        <w:rPr>
          <w:del w:id="596" w:author="QVM0161195" w:date="2021-01-26T17:21:00Z"/>
          <w:rFonts w:asciiTheme="minorHAnsi" w:eastAsiaTheme="minorEastAsia" w:hAnsiTheme="minorHAnsi" w:cstheme="minorBidi"/>
          <w:noProof/>
          <w:sz w:val="26"/>
          <w:szCs w:val="26"/>
        </w:rPr>
      </w:pPr>
      <w:del w:id="597" w:author="QVM0161195" w:date="2021-01-26T17:21:00Z">
        <w:r w:rsidRPr="005C3FD8" w:rsidDel="008C4DB3">
          <w:rPr>
            <w:i/>
            <w:noProof/>
            <w:sz w:val="26"/>
            <w:szCs w:val="26"/>
            <w:lang w:val="vi-VN"/>
          </w:rPr>
          <w:fldChar w:fldCharType="begin"/>
        </w:r>
        <w:r w:rsidRPr="005C3FD8" w:rsidDel="008C4DB3">
          <w:rPr>
            <w:i/>
            <w:noProof/>
            <w:sz w:val="26"/>
            <w:szCs w:val="26"/>
            <w:lang w:val="vi-VN"/>
          </w:rPr>
          <w:delInstrText xml:space="preserve"> TOC \h \z \c "Bảng" </w:delInstrText>
        </w:r>
        <w:r w:rsidRPr="005C3FD8" w:rsidDel="008C4DB3">
          <w:rPr>
            <w:i/>
            <w:noProof/>
            <w:sz w:val="26"/>
            <w:szCs w:val="26"/>
            <w:lang w:val="vi-VN"/>
          </w:rPr>
          <w:fldChar w:fldCharType="separate"/>
        </w:r>
        <w:r w:rsidR="006C1BF9" w:rsidDel="008C4DB3">
          <w:fldChar w:fldCharType="begin"/>
        </w:r>
        <w:r w:rsidR="006C1BF9" w:rsidDel="008C4DB3">
          <w:delInstrText xml:space="preserve"> HYPERLINK \l "_Toc61985115" </w:delInstrText>
        </w:r>
        <w:r w:rsidR="006C1BF9" w:rsidDel="008C4DB3">
          <w:fldChar w:fldCharType="separate"/>
        </w:r>
        <w:r w:rsidR="00824119" w:rsidRPr="005C3FD8" w:rsidDel="008C4DB3">
          <w:rPr>
            <w:rStyle w:val="Hyperlink"/>
            <w:i/>
            <w:noProof/>
            <w:sz w:val="26"/>
            <w:szCs w:val="26"/>
            <w:lang w:val="vi-VN"/>
          </w:rPr>
          <w:delText>Bảng 2.1 Biểu diễn văn bản trong mô hình logic.</w:delText>
        </w:r>
        <w:r w:rsidR="00824119" w:rsidRPr="005C3FD8" w:rsidDel="008C4DB3">
          <w:rPr>
            <w:noProof/>
            <w:webHidden/>
            <w:sz w:val="26"/>
            <w:szCs w:val="26"/>
          </w:rPr>
          <w:tab/>
        </w:r>
        <w:r w:rsidR="00824119" w:rsidRPr="005C3FD8" w:rsidDel="008C4DB3">
          <w:rPr>
            <w:noProof/>
            <w:webHidden/>
            <w:sz w:val="26"/>
            <w:szCs w:val="26"/>
          </w:rPr>
          <w:fldChar w:fldCharType="begin"/>
        </w:r>
        <w:r w:rsidR="00824119" w:rsidRPr="005C3FD8" w:rsidDel="008C4DB3">
          <w:rPr>
            <w:noProof/>
            <w:webHidden/>
            <w:sz w:val="26"/>
            <w:szCs w:val="26"/>
          </w:rPr>
          <w:delInstrText xml:space="preserve"> PAGEREF _Toc61985115 \h </w:delInstrText>
        </w:r>
        <w:r w:rsidR="00824119" w:rsidRPr="005C3FD8" w:rsidDel="008C4DB3">
          <w:rPr>
            <w:noProof/>
            <w:webHidden/>
            <w:sz w:val="26"/>
            <w:szCs w:val="26"/>
          </w:rPr>
        </w:r>
        <w:r w:rsidR="00824119" w:rsidRPr="005C3FD8" w:rsidDel="008C4DB3">
          <w:rPr>
            <w:noProof/>
            <w:webHidden/>
            <w:sz w:val="26"/>
            <w:szCs w:val="26"/>
          </w:rPr>
          <w:fldChar w:fldCharType="separate"/>
        </w:r>
        <w:r w:rsidR="00F360C9" w:rsidRPr="005C3FD8" w:rsidDel="008C4DB3">
          <w:rPr>
            <w:noProof/>
            <w:webHidden/>
            <w:sz w:val="26"/>
            <w:szCs w:val="26"/>
          </w:rPr>
          <w:delText>18</w:delText>
        </w:r>
        <w:r w:rsidR="00824119" w:rsidRPr="005C3FD8" w:rsidDel="008C4DB3">
          <w:rPr>
            <w:noProof/>
            <w:webHidden/>
            <w:sz w:val="26"/>
            <w:szCs w:val="26"/>
          </w:rPr>
          <w:fldChar w:fldCharType="end"/>
        </w:r>
        <w:r w:rsidR="006C1BF9" w:rsidDel="008C4DB3">
          <w:rPr>
            <w:noProof/>
            <w:sz w:val="26"/>
            <w:szCs w:val="26"/>
          </w:rPr>
          <w:fldChar w:fldCharType="end"/>
        </w:r>
      </w:del>
    </w:p>
    <w:p w14:paraId="6E4557EE" w14:textId="2FB0E57F" w:rsidR="00824119" w:rsidRPr="005C3FD8" w:rsidDel="008C4DB3" w:rsidRDefault="006C1BF9">
      <w:pPr>
        <w:pStyle w:val="TableofFigures"/>
        <w:tabs>
          <w:tab w:val="right" w:leader="dot" w:pos="9440"/>
        </w:tabs>
        <w:spacing w:line="360" w:lineRule="auto"/>
        <w:rPr>
          <w:del w:id="598" w:author="QVM0161195" w:date="2021-01-26T17:21:00Z"/>
          <w:rFonts w:asciiTheme="minorHAnsi" w:eastAsiaTheme="minorEastAsia" w:hAnsiTheme="minorHAnsi" w:cstheme="minorBidi"/>
          <w:noProof/>
          <w:sz w:val="26"/>
          <w:szCs w:val="26"/>
        </w:rPr>
      </w:pPr>
      <w:del w:id="599" w:author="QVM0161195" w:date="2021-01-26T17:21:00Z">
        <w:r w:rsidDel="008C4DB3">
          <w:fldChar w:fldCharType="begin"/>
        </w:r>
        <w:r w:rsidDel="008C4DB3">
          <w:delInstrText xml:space="preserve"> HYPERLINK \l "_Toc61985116" </w:delInstrText>
        </w:r>
        <w:r w:rsidDel="008C4DB3">
          <w:fldChar w:fldCharType="separate"/>
        </w:r>
        <w:r w:rsidR="00824119" w:rsidRPr="005C3FD8" w:rsidDel="008C4DB3">
          <w:rPr>
            <w:rStyle w:val="Hyperlink"/>
            <w:i/>
            <w:noProof/>
            <w:sz w:val="26"/>
            <w:szCs w:val="26"/>
            <w:lang w:val="vi-VN"/>
          </w:rPr>
          <w:delText>Bảng 2.2 Biểu diễn văn bản dạng nhị phân.</w:delText>
        </w:r>
        <w:r w:rsidR="00824119" w:rsidRPr="005C3FD8" w:rsidDel="008C4DB3">
          <w:rPr>
            <w:noProof/>
            <w:webHidden/>
            <w:sz w:val="26"/>
            <w:szCs w:val="26"/>
          </w:rPr>
          <w:tab/>
        </w:r>
        <w:r w:rsidR="00824119" w:rsidRPr="005C3FD8" w:rsidDel="008C4DB3">
          <w:rPr>
            <w:noProof/>
            <w:webHidden/>
            <w:sz w:val="26"/>
            <w:szCs w:val="26"/>
          </w:rPr>
          <w:fldChar w:fldCharType="begin"/>
        </w:r>
        <w:r w:rsidR="00824119" w:rsidRPr="005C3FD8" w:rsidDel="008C4DB3">
          <w:rPr>
            <w:noProof/>
            <w:webHidden/>
            <w:sz w:val="26"/>
            <w:szCs w:val="26"/>
          </w:rPr>
          <w:delInstrText xml:space="preserve"> PAGEREF _Toc61985116 \h </w:delInstrText>
        </w:r>
        <w:r w:rsidR="00824119" w:rsidRPr="005C3FD8" w:rsidDel="008C4DB3">
          <w:rPr>
            <w:noProof/>
            <w:webHidden/>
            <w:sz w:val="26"/>
            <w:szCs w:val="26"/>
          </w:rPr>
        </w:r>
        <w:r w:rsidR="00824119" w:rsidRPr="005C3FD8" w:rsidDel="008C4DB3">
          <w:rPr>
            <w:noProof/>
            <w:webHidden/>
            <w:sz w:val="26"/>
            <w:szCs w:val="26"/>
          </w:rPr>
          <w:fldChar w:fldCharType="separate"/>
        </w:r>
        <w:r w:rsidR="00F360C9" w:rsidRPr="005C3FD8" w:rsidDel="008C4DB3">
          <w:rPr>
            <w:noProof/>
            <w:webHidden/>
            <w:sz w:val="26"/>
            <w:szCs w:val="26"/>
          </w:rPr>
          <w:delText>21</w:delText>
        </w:r>
        <w:r w:rsidR="00824119" w:rsidRPr="005C3FD8" w:rsidDel="008C4DB3">
          <w:rPr>
            <w:noProof/>
            <w:webHidden/>
            <w:sz w:val="26"/>
            <w:szCs w:val="26"/>
          </w:rPr>
          <w:fldChar w:fldCharType="end"/>
        </w:r>
        <w:r w:rsidDel="008C4DB3">
          <w:rPr>
            <w:noProof/>
            <w:sz w:val="26"/>
            <w:szCs w:val="26"/>
          </w:rPr>
          <w:fldChar w:fldCharType="end"/>
        </w:r>
      </w:del>
    </w:p>
    <w:p w14:paraId="20C6280A" w14:textId="3D9CE231" w:rsidR="008F18CC" w:rsidRPr="005C3FD8" w:rsidDel="008C4DB3" w:rsidRDefault="00B21FB8" w:rsidP="003E2D35">
      <w:pPr>
        <w:pStyle w:val="TableofFigures"/>
        <w:tabs>
          <w:tab w:val="right" w:leader="dot" w:pos="9440"/>
        </w:tabs>
        <w:spacing w:line="360" w:lineRule="auto"/>
        <w:rPr>
          <w:del w:id="600" w:author="QVM0161195" w:date="2021-01-26T17:21:00Z"/>
          <w:rFonts w:asciiTheme="minorHAnsi" w:eastAsiaTheme="minorEastAsia" w:hAnsiTheme="minorHAnsi" w:cstheme="minorBidi"/>
          <w:noProof/>
          <w:sz w:val="26"/>
          <w:szCs w:val="26"/>
        </w:rPr>
      </w:pPr>
      <w:del w:id="601" w:author="QVM0161195" w:date="2021-01-26T17:21:00Z">
        <w:r w:rsidRPr="005C3FD8" w:rsidDel="008C4DB3">
          <w:rPr>
            <w:i/>
            <w:noProof/>
            <w:sz w:val="26"/>
            <w:szCs w:val="26"/>
            <w:lang w:val="vi-VN"/>
          </w:rPr>
          <w:fldChar w:fldCharType="end"/>
        </w:r>
        <w:r w:rsidR="00DB1CC1" w:rsidRPr="005C3FD8" w:rsidDel="008C4DB3">
          <w:rPr>
            <w:i/>
            <w:noProof/>
            <w:sz w:val="26"/>
            <w:szCs w:val="26"/>
            <w:lang w:val="vi-VN"/>
          </w:rPr>
          <w:fldChar w:fldCharType="begin"/>
        </w:r>
        <w:r w:rsidR="00DB1CC1" w:rsidRPr="005C3FD8" w:rsidDel="008C4DB3">
          <w:rPr>
            <w:i/>
            <w:noProof/>
            <w:sz w:val="26"/>
            <w:szCs w:val="26"/>
            <w:lang w:val="vi-VN"/>
          </w:rPr>
          <w:delInstrText xml:space="preserve"> TOC \h \z \c "Bảng 4." </w:delInstrText>
        </w:r>
        <w:r w:rsidR="00DB1CC1" w:rsidRPr="005C3FD8" w:rsidDel="008C4DB3">
          <w:rPr>
            <w:i/>
            <w:noProof/>
            <w:sz w:val="26"/>
            <w:szCs w:val="26"/>
            <w:lang w:val="vi-VN"/>
          </w:rPr>
          <w:fldChar w:fldCharType="separate"/>
        </w:r>
        <w:r w:rsidR="006C1BF9" w:rsidDel="008C4DB3">
          <w:fldChar w:fldCharType="begin"/>
        </w:r>
        <w:r w:rsidR="006C1BF9" w:rsidDel="008C4DB3">
          <w:delInstrText xml:space="preserve"> HYPERLINK \l "_Toc61985887" </w:delInstrText>
        </w:r>
        <w:r w:rsidR="006C1BF9" w:rsidDel="008C4DB3">
          <w:fldChar w:fldCharType="separate"/>
        </w:r>
        <w:r w:rsidR="008F18CC" w:rsidRPr="005C3FD8" w:rsidDel="008C4DB3">
          <w:rPr>
            <w:rStyle w:val="Hyperlink"/>
            <w:i/>
            <w:noProof/>
            <w:sz w:val="26"/>
            <w:szCs w:val="26"/>
            <w:lang w:val="vi-VN"/>
          </w:rPr>
          <w:delText>Bảng 4.1 Mô hình confusion matrix.</w:delText>
        </w:r>
        <w:r w:rsidR="008F18CC" w:rsidRPr="005C3FD8" w:rsidDel="008C4DB3">
          <w:rPr>
            <w:noProof/>
            <w:webHidden/>
            <w:sz w:val="26"/>
            <w:szCs w:val="26"/>
          </w:rPr>
          <w:tab/>
        </w:r>
        <w:r w:rsidR="008F18CC" w:rsidRPr="005C3FD8" w:rsidDel="008C4DB3">
          <w:rPr>
            <w:noProof/>
            <w:webHidden/>
            <w:sz w:val="26"/>
            <w:szCs w:val="26"/>
          </w:rPr>
          <w:fldChar w:fldCharType="begin"/>
        </w:r>
        <w:r w:rsidR="008F18CC" w:rsidRPr="005C3FD8" w:rsidDel="008C4DB3">
          <w:rPr>
            <w:noProof/>
            <w:webHidden/>
            <w:sz w:val="26"/>
            <w:szCs w:val="26"/>
          </w:rPr>
          <w:delInstrText xml:space="preserve"> PAGEREF _Toc61985887 \h </w:delInstrText>
        </w:r>
        <w:r w:rsidR="008F18CC" w:rsidRPr="005C3FD8" w:rsidDel="008C4DB3">
          <w:rPr>
            <w:noProof/>
            <w:webHidden/>
            <w:sz w:val="26"/>
            <w:szCs w:val="26"/>
          </w:rPr>
        </w:r>
        <w:r w:rsidR="008F18CC" w:rsidRPr="005C3FD8" w:rsidDel="008C4DB3">
          <w:rPr>
            <w:noProof/>
            <w:webHidden/>
            <w:sz w:val="26"/>
            <w:szCs w:val="26"/>
          </w:rPr>
          <w:fldChar w:fldCharType="separate"/>
        </w:r>
        <w:r w:rsidR="00F360C9" w:rsidRPr="005C3FD8" w:rsidDel="008C4DB3">
          <w:rPr>
            <w:noProof/>
            <w:webHidden/>
            <w:sz w:val="26"/>
            <w:szCs w:val="26"/>
          </w:rPr>
          <w:delText>42</w:delText>
        </w:r>
        <w:r w:rsidR="008F18CC" w:rsidRPr="005C3FD8" w:rsidDel="008C4DB3">
          <w:rPr>
            <w:noProof/>
            <w:webHidden/>
            <w:sz w:val="26"/>
            <w:szCs w:val="26"/>
          </w:rPr>
          <w:fldChar w:fldCharType="end"/>
        </w:r>
        <w:r w:rsidR="006C1BF9" w:rsidDel="008C4DB3">
          <w:rPr>
            <w:noProof/>
            <w:sz w:val="26"/>
            <w:szCs w:val="26"/>
          </w:rPr>
          <w:fldChar w:fldCharType="end"/>
        </w:r>
      </w:del>
    </w:p>
    <w:p w14:paraId="6CFACCDD" w14:textId="7175C3DC" w:rsidR="008F18CC" w:rsidRPr="005C3FD8" w:rsidDel="008C4DB3" w:rsidRDefault="006C1BF9" w:rsidP="003E2D35">
      <w:pPr>
        <w:pStyle w:val="TableofFigures"/>
        <w:tabs>
          <w:tab w:val="right" w:leader="dot" w:pos="9440"/>
        </w:tabs>
        <w:spacing w:line="360" w:lineRule="auto"/>
        <w:rPr>
          <w:del w:id="602" w:author="QVM0161195" w:date="2021-01-26T17:21:00Z"/>
          <w:rFonts w:asciiTheme="minorHAnsi" w:eastAsiaTheme="minorEastAsia" w:hAnsiTheme="minorHAnsi" w:cstheme="minorBidi"/>
          <w:noProof/>
          <w:sz w:val="26"/>
          <w:szCs w:val="26"/>
        </w:rPr>
      </w:pPr>
      <w:del w:id="603" w:author="QVM0161195" w:date="2021-01-26T17:21:00Z">
        <w:r w:rsidDel="008C4DB3">
          <w:fldChar w:fldCharType="begin"/>
        </w:r>
        <w:r w:rsidDel="008C4DB3">
          <w:delInstrText xml:space="preserve"> HYPERLINK \l "_Toc61985888" </w:delInstrText>
        </w:r>
        <w:r w:rsidDel="008C4DB3">
          <w:fldChar w:fldCharType="separate"/>
        </w:r>
        <w:r w:rsidR="008F18CC" w:rsidRPr="005C3FD8" w:rsidDel="008C4DB3">
          <w:rPr>
            <w:rStyle w:val="Hyperlink"/>
            <w:i/>
            <w:noProof/>
            <w:sz w:val="26"/>
            <w:szCs w:val="26"/>
            <w:lang w:val="vi-VN"/>
          </w:rPr>
          <w:delText>Bảng 4.2  Bảng dữ liệu sau khi được tiền xử lý.</w:delText>
        </w:r>
        <w:r w:rsidR="008F18CC" w:rsidRPr="005C3FD8" w:rsidDel="008C4DB3">
          <w:rPr>
            <w:noProof/>
            <w:webHidden/>
            <w:sz w:val="26"/>
            <w:szCs w:val="26"/>
          </w:rPr>
          <w:tab/>
        </w:r>
        <w:r w:rsidR="008F18CC" w:rsidRPr="005C3FD8" w:rsidDel="008C4DB3">
          <w:rPr>
            <w:noProof/>
            <w:webHidden/>
            <w:sz w:val="26"/>
            <w:szCs w:val="26"/>
          </w:rPr>
          <w:fldChar w:fldCharType="begin"/>
        </w:r>
        <w:r w:rsidR="008F18CC" w:rsidRPr="005C3FD8" w:rsidDel="008C4DB3">
          <w:rPr>
            <w:noProof/>
            <w:webHidden/>
            <w:sz w:val="26"/>
            <w:szCs w:val="26"/>
          </w:rPr>
          <w:delInstrText xml:space="preserve"> PAGEREF _Toc61985888 \h </w:delInstrText>
        </w:r>
        <w:r w:rsidR="008F18CC" w:rsidRPr="005C3FD8" w:rsidDel="008C4DB3">
          <w:rPr>
            <w:noProof/>
            <w:webHidden/>
            <w:sz w:val="26"/>
            <w:szCs w:val="26"/>
          </w:rPr>
        </w:r>
        <w:r w:rsidR="008F18CC" w:rsidRPr="005C3FD8" w:rsidDel="008C4DB3">
          <w:rPr>
            <w:noProof/>
            <w:webHidden/>
            <w:sz w:val="26"/>
            <w:szCs w:val="26"/>
          </w:rPr>
          <w:fldChar w:fldCharType="separate"/>
        </w:r>
        <w:r w:rsidR="00F360C9" w:rsidRPr="005C3FD8" w:rsidDel="008C4DB3">
          <w:rPr>
            <w:noProof/>
            <w:webHidden/>
            <w:sz w:val="26"/>
            <w:szCs w:val="26"/>
          </w:rPr>
          <w:delText>44</w:delText>
        </w:r>
        <w:r w:rsidR="008F18CC" w:rsidRPr="005C3FD8" w:rsidDel="008C4DB3">
          <w:rPr>
            <w:noProof/>
            <w:webHidden/>
            <w:sz w:val="26"/>
            <w:szCs w:val="26"/>
          </w:rPr>
          <w:fldChar w:fldCharType="end"/>
        </w:r>
        <w:r w:rsidDel="008C4DB3">
          <w:rPr>
            <w:noProof/>
            <w:sz w:val="26"/>
            <w:szCs w:val="26"/>
          </w:rPr>
          <w:fldChar w:fldCharType="end"/>
        </w:r>
      </w:del>
    </w:p>
    <w:p w14:paraId="6C923431" w14:textId="1C5B4D15" w:rsidR="008F18CC" w:rsidRPr="005C3FD8" w:rsidDel="008C4DB3" w:rsidRDefault="006C1BF9" w:rsidP="003E2D35">
      <w:pPr>
        <w:pStyle w:val="TableofFigures"/>
        <w:tabs>
          <w:tab w:val="right" w:leader="dot" w:pos="9440"/>
        </w:tabs>
        <w:spacing w:line="360" w:lineRule="auto"/>
        <w:rPr>
          <w:del w:id="604" w:author="QVM0161195" w:date="2021-01-26T17:21:00Z"/>
          <w:rFonts w:asciiTheme="minorHAnsi" w:eastAsiaTheme="minorEastAsia" w:hAnsiTheme="minorHAnsi" w:cstheme="minorBidi"/>
          <w:noProof/>
          <w:sz w:val="26"/>
          <w:szCs w:val="26"/>
        </w:rPr>
      </w:pPr>
      <w:del w:id="605" w:author="QVM0161195" w:date="2021-01-26T17:21:00Z">
        <w:r w:rsidDel="008C4DB3">
          <w:fldChar w:fldCharType="begin"/>
        </w:r>
        <w:r w:rsidDel="008C4DB3">
          <w:delInstrText xml:space="preserve"> HYPERLINK \l "_Toc61985890" </w:delInstrText>
        </w:r>
        <w:r w:rsidDel="008C4DB3">
          <w:fldChar w:fldCharType="separate"/>
        </w:r>
        <w:r w:rsidR="008F18CC" w:rsidRPr="005C3FD8" w:rsidDel="008C4DB3">
          <w:rPr>
            <w:rStyle w:val="Hyperlink"/>
            <w:i/>
            <w:noProof/>
            <w:sz w:val="26"/>
            <w:szCs w:val="26"/>
            <w:lang w:val="vi-VN"/>
          </w:rPr>
          <w:delText>Bảng 4.3 Thực nghiệm phân lớp cảm xúc với kỷ thuật 10-fold.</w:delText>
        </w:r>
        <w:r w:rsidR="008F18CC" w:rsidRPr="005C3FD8" w:rsidDel="008C4DB3">
          <w:rPr>
            <w:noProof/>
            <w:webHidden/>
            <w:sz w:val="26"/>
            <w:szCs w:val="26"/>
          </w:rPr>
          <w:tab/>
        </w:r>
        <w:r w:rsidR="008F18CC" w:rsidRPr="005C3FD8" w:rsidDel="008C4DB3">
          <w:rPr>
            <w:noProof/>
            <w:webHidden/>
            <w:sz w:val="26"/>
            <w:szCs w:val="26"/>
          </w:rPr>
          <w:fldChar w:fldCharType="begin"/>
        </w:r>
        <w:r w:rsidR="008F18CC" w:rsidRPr="005C3FD8" w:rsidDel="008C4DB3">
          <w:rPr>
            <w:noProof/>
            <w:webHidden/>
            <w:sz w:val="26"/>
            <w:szCs w:val="26"/>
          </w:rPr>
          <w:delInstrText xml:space="preserve"> PAGEREF _Toc61985890 \h </w:delInstrText>
        </w:r>
        <w:r w:rsidR="008F18CC" w:rsidRPr="005C3FD8" w:rsidDel="008C4DB3">
          <w:rPr>
            <w:noProof/>
            <w:webHidden/>
            <w:sz w:val="26"/>
            <w:szCs w:val="26"/>
          </w:rPr>
        </w:r>
        <w:r w:rsidR="008F18CC" w:rsidRPr="005C3FD8" w:rsidDel="008C4DB3">
          <w:rPr>
            <w:noProof/>
            <w:webHidden/>
            <w:sz w:val="26"/>
            <w:szCs w:val="26"/>
          </w:rPr>
          <w:fldChar w:fldCharType="separate"/>
        </w:r>
        <w:r w:rsidR="00F360C9" w:rsidRPr="005C3FD8" w:rsidDel="008C4DB3">
          <w:rPr>
            <w:noProof/>
            <w:webHidden/>
            <w:sz w:val="26"/>
            <w:szCs w:val="26"/>
          </w:rPr>
          <w:delText>46</w:delText>
        </w:r>
        <w:r w:rsidR="008F18CC" w:rsidRPr="005C3FD8" w:rsidDel="008C4DB3">
          <w:rPr>
            <w:noProof/>
            <w:webHidden/>
            <w:sz w:val="26"/>
            <w:szCs w:val="26"/>
          </w:rPr>
          <w:fldChar w:fldCharType="end"/>
        </w:r>
        <w:r w:rsidDel="008C4DB3">
          <w:rPr>
            <w:noProof/>
            <w:sz w:val="26"/>
            <w:szCs w:val="26"/>
          </w:rPr>
          <w:fldChar w:fldCharType="end"/>
        </w:r>
      </w:del>
    </w:p>
    <w:p w14:paraId="3FE92A05" w14:textId="1602622B" w:rsidR="008F18CC" w:rsidRPr="005C3FD8" w:rsidDel="008C4DB3" w:rsidRDefault="006C1BF9" w:rsidP="003E2D35">
      <w:pPr>
        <w:pStyle w:val="TableofFigures"/>
        <w:tabs>
          <w:tab w:val="right" w:leader="dot" w:pos="9440"/>
        </w:tabs>
        <w:spacing w:line="360" w:lineRule="auto"/>
        <w:rPr>
          <w:del w:id="606" w:author="QVM0161195" w:date="2021-01-26T17:21:00Z"/>
          <w:rFonts w:asciiTheme="minorHAnsi" w:eastAsiaTheme="minorEastAsia" w:hAnsiTheme="minorHAnsi" w:cstheme="minorBidi"/>
          <w:noProof/>
          <w:sz w:val="26"/>
          <w:szCs w:val="26"/>
        </w:rPr>
      </w:pPr>
      <w:del w:id="607" w:author="QVM0161195" w:date="2021-01-26T17:21:00Z">
        <w:r w:rsidDel="008C4DB3">
          <w:fldChar w:fldCharType="begin"/>
        </w:r>
        <w:r w:rsidDel="008C4DB3">
          <w:delInstrText xml:space="preserve"> HYPERLINK \l "_Toc61985891" </w:delInstrText>
        </w:r>
        <w:r w:rsidDel="008C4DB3">
          <w:fldChar w:fldCharType="separate"/>
        </w:r>
        <w:r w:rsidR="008F18CC" w:rsidRPr="005C3FD8" w:rsidDel="008C4DB3">
          <w:rPr>
            <w:rStyle w:val="Hyperlink"/>
            <w:i/>
            <w:noProof/>
            <w:sz w:val="26"/>
            <w:szCs w:val="26"/>
            <w:lang w:val="vi-VN"/>
          </w:rPr>
          <w:delText>Bảng 4.4 Thực nghiệm phân lớp cảm xúc SVM trong 5 lần thực nghiệm.</w:delText>
        </w:r>
        <w:r w:rsidR="008F18CC" w:rsidRPr="005C3FD8" w:rsidDel="008C4DB3">
          <w:rPr>
            <w:noProof/>
            <w:webHidden/>
            <w:sz w:val="26"/>
            <w:szCs w:val="26"/>
          </w:rPr>
          <w:tab/>
        </w:r>
        <w:r w:rsidR="008F18CC" w:rsidRPr="005C3FD8" w:rsidDel="008C4DB3">
          <w:rPr>
            <w:noProof/>
            <w:webHidden/>
            <w:sz w:val="26"/>
            <w:szCs w:val="26"/>
          </w:rPr>
          <w:fldChar w:fldCharType="begin"/>
        </w:r>
        <w:r w:rsidR="008F18CC" w:rsidRPr="005C3FD8" w:rsidDel="008C4DB3">
          <w:rPr>
            <w:noProof/>
            <w:webHidden/>
            <w:sz w:val="26"/>
            <w:szCs w:val="26"/>
          </w:rPr>
          <w:delInstrText xml:space="preserve"> PAGEREF _Toc61985891 \h </w:delInstrText>
        </w:r>
        <w:r w:rsidR="008F18CC" w:rsidRPr="005C3FD8" w:rsidDel="008C4DB3">
          <w:rPr>
            <w:noProof/>
            <w:webHidden/>
            <w:sz w:val="26"/>
            <w:szCs w:val="26"/>
          </w:rPr>
        </w:r>
        <w:r w:rsidR="008F18CC" w:rsidRPr="005C3FD8" w:rsidDel="008C4DB3">
          <w:rPr>
            <w:noProof/>
            <w:webHidden/>
            <w:sz w:val="26"/>
            <w:szCs w:val="26"/>
          </w:rPr>
          <w:fldChar w:fldCharType="separate"/>
        </w:r>
        <w:r w:rsidR="00F360C9" w:rsidRPr="005C3FD8" w:rsidDel="008C4DB3">
          <w:rPr>
            <w:noProof/>
            <w:webHidden/>
            <w:sz w:val="26"/>
            <w:szCs w:val="26"/>
          </w:rPr>
          <w:delText>48</w:delText>
        </w:r>
        <w:r w:rsidR="008F18CC" w:rsidRPr="005C3FD8" w:rsidDel="008C4DB3">
          <w:rPr>
            <w:noProof/>
            <w:webHidden/>
            <w:sz w:val="26"/>
            <w:szCs w:val="26"/>
          </w:rPr>
          <w:fldChar w:fldCharType="end"/>
        </w:r>
        <w:r w:rsidDel="008C4DB3">
          <w:rPr>
            <w:noProof/>
            <w:sz w:val="26"/>
            <w:szCs w:val="26"/>
          </w:rPr>
          <w:fldChar w:fldCharType="end"/>
        </w:r>
      </w:del>
    </w:p>
    <w:p w14:paraId="6EFDE325" w14:textId="4EC6589B" w:rsidR="008F18CC" w:rsidRPr="005C3FD8" w:rsidDel="008C4DB3" w:rsidRDefault="006C1BF9" w:rsidP="003E2D35">
      <w:pPr>
        <w:pStyle w:val="TableofFigures"/>
        <w:tabs>
          <w:tab w:val="right" w:leader="dot" w:pos="9440"/>
        </w:tabs>
        <w:spacing w:line="360" w:lineRule="auto"/>
        <w:rPr>
          <w:del w:id="608" w:author="QVM0161195" w:date="2021-01-26T17:21:00Z"/>
          <w:rFonts w:asciiTheme="minorHAnsi" w:eastAsiaTheme="minorEastAsia" w:hAnsiTheme="minorHAnsi" w:cstheme="minorBidi"/>
          <w:noProof/>
          <w:sz w:val="22"/>
          <w:szCs w:val="22"/>
        </w:rPr>
      </w:pPr>
      <w:del w:id="609" w:author="QVM0161195" w:date="2021-01-26T17:21:00Z">
        <w:r w:rsidDel="008C4DB3">
          <w:fldChar w:fldCharType="begin"/>
        </w:r>
        <w:r w:rsidDel="008C4DB3">
          <w:delInstrText xml:space="preserve"> HYPERLINK \l "_Toc61985892" </w:delInstrText>
        </w:r>
        <w:r w:rsidDel="008C4DB3">
          <w:fldChar w:fldCharType="separate"/>
        </w:r>
        <w:r w:rsidR="008F18CC" w:rsidRPr="005C3FD8" w:rsidDel="008C4DB3">
          <w:rPr>
            <w:rStyle w:val="Hyperlink"/>
            <w:i/>
            <w:noProof/>
            <w:sz w:val="26"/>
            <w:szCs w:val="26"/>
            <w:lang w:val="vi-VN"/>
          </w:rPr>
          <w:delText>Bảng 4.5 So sánh độ hiệu quả giữa các phương pháp phân lớp.</w:delText>
        </w:r>
        <w:r w:rsidR="008F18CC" w:rsidRPr="005C3FD8" w:rsidDel="008C4DB3">
          <w:rPr>
            <w:noProof/>
            <w:webHidden/>
            <w:sz w:val="26"/>
            <w:szCs w:val="26"/>
          </w:rPr>
          <w:tab/>
        </w:r>
        <w:r w:rsidR="008F18CC" w:rsidRPr="005C3FD8" w:rsidDel="008C4DB3">
          <w:rPr>
            <w:noProof/>
            <w:webHidden/>
            <w:sz w:val="26"/>
            <w:szCs w:val="26"/>
          </w:rPr>
          <w:fldChar w:fldCharType="begin"/>
        </w:r>
        <w:r w:rsidR="008F18CC" w:rsidRPr="005C3FD8" w:rsidDel="008C4DB3">
          <w:rPr>
            <w:noProof/>
            <w:webHidden/>
            <w:sz w:val="26"/>
            <w:szCs w:val="26"/>
          </w:rPr>
          <w:delInstrText xml:space="preserve"> PAGEREF _Toc61985892 \h </w:delInstrText>
        </w:r>
        <w:r w:rsidR="008F18CC" w:rsidRPr="005C3FD8" w:rsidDel="008C4DB3">
          <w:rPr>
            <w:noProof/>
            <w:webHidden/>
            <w:sz w:val="26"/>
            <w:szCs w:val="26"/>
          </w:rPr>
        </w:r>
        <w:r w:rsidR="008F18CC" w:rsidRPr="005C3FD8" w:rsidDel="008C4DB3">
          <w:rPr>
            <w:noProof/>
            <w:webHidden/>
            <w:sz w:val="26"/>
            <w:szCs w:val="26"/>
          </w:rPr>
          <w:fldChar w:fldCharType="separate"/>
        </w:r>
        <w:r w:rsidR="00F360C9" w:rsidRPr="005C3FD8" w:rsidDel="008C4DB3">
          <w:rPr>
            <w:noProof/>
            <w:webHidden/>
            <w:sz w:val="26"/>
            <w:szCs w:val="26"/>
          </w:rPr>
          <w:delText>48</w:delText>
        </w:r>
        <w:r w:rsidR="008F18CC" w:rsidRPr="005C3FD8" w:rsidDel="008C4DB3">
          <w:rPr>
            <w:noProof/>
            <w:webHidden/>
            <w:sz w:val="26"/>
            <w:szCs w:val="26"/>
          </w:rPr>
          <w:fldChar w:fldCharType="end"/>
        </w:r>
        <w:r w:rsidDel="008C4DB3">
          <w:rPr>
            <w:noProof/>
            <w:sz w:val="26"/>
            <w:szCs w:val="26"/>
          </w:rPr>
          <w:fldChar w:fldCharType="end"/>
        </w:r>
      </w:del>
    </w:p>
    <w:p w14:paraId="02A4EEF1" w14:textId="46231996" w:rsidR="00D30625" w:rsidRPr="005C3FD8" w:rsidDel="008C4DB3" w:rsidRDefault="00DB1CC1">
      <w:pPr>
        <w:spacing w:before="120" w:line="360" w:lineRule="auto"/>
        <w:rPr>
          <w:del w:id="610" w:author="QVM0161195" w:date="2021-01-26T17:21:00Z"/>
          <w:b/>
          <w:i/>
          <w:noProof/>
          <w:sz w:val="26"/>
          <w:szCs w:val="26"/>
          <w:lang w:val="vi-VN"/>
        </w:rPr>
      </w:pPr>
      <w:del w:id="611" w:author="QVM0161195" w:date="2021-01-26T17:21:00Z">
        <w:r w:rsidRPr="005C3FD8" w:rsidDel="008C4DB3">
          <w:rPr>
            <w:i/>
            <w:noProof/>
            <w:sz w:val="26"/>
            <w:szCs w:val="26"/>
            <w:lang w:val="vi-VN"/>
          </w:rPr>
          <w:fldChar w:fldCharType="end"/>
        </w:r>
      </w:del>
    </w:p>
    <w:p w14:paraId="65A01A4A" w14:textId="4B9956AC" w:rsidR="00DB1CC1" w:rsidRPr="005C3FD8" w:rsidDel="008C4DB3" w:rsidRDefault="00DB1CC1" w:rsidP="00AA1EA7">
      <w:pPr>
        <w:spacing w:before="120" w:line="360" w:lineRule="auto"/>
        <w:rPr>
          <w:del w:id="612" w:author="QVM0161195" w:date="2021-01-26T17:21:00Z"/>
          <w:b/>
          <w:i/>
          <w:noProof/>
          <w:sz w:val="26"/>
          <w:szCs w:val="26"/>
          <w:lang w:val="vi-VN"/>
        </w:rPr>
      </w:pPr>
    </w:p>
    <w:p w14:paraId="4A1D6592" w14:textId="549EF3C1" w:rsidR="00DB1CC1" w:rsidRPr="005C3FD8" w:rsidDel="008C4DB3" w:rsidRDefault="00DB1CC1" w:rsidP="00AA1EA7">
      <w:pPr>
        <w:spacing w:before="120" w:line="360" w:lineRule="auto"/>
        <w:rPr>
          <w:del w:id="613" w:author="QVM0161195" w:date="2021-01-26T17:21:00Z"/>
          <w:b/>
          <w:i/>
          <w:noProof/>
          <w:sz w:val="26"/>
          <w:szCs w:val="26"/>
          <w:lang w:val="vi-VN"/>
        </w:rPr>
      </w:pPr>
    </w:p>
    <w:p w14:paraId="64CE5FF6" w14:textId="70FA02D6" w:rsidR="00DB1CC1" w:rsidRPr="005C3FD8" w:rsidDel="008C4DB3" w:rsidRDefault="00DB1CC1" w:rsidP="00AA1EA7">
      <w:pPr>
        <w:spacing w:before="120" w:line="360" w:lineRule="auto"/>
        <w:rPr>
          <w:del w:id="614" w:author="QVM0161195" w:date="2021-01-26T17:21:00Z"/>
          <w:b/>
          <w:i/>
          <w:noProof/>
          <w:sz w:val="26"/>
          <w:szCs w:val="26"/>
          <w:lang w:val="vi-VN"/>
        </w:rPr>
      </w:pPr>
    </w:p>
    <w:p w14:paraId="61C153F9" w14:textId="424BAFC6" w:rsidR="00AB75B8" w:rsidRPr="005C3FD8" w:rsidDel="008C4DB3" w:rsidRDefault="00AB75B8" w:rsidP="00AA1EA7">
      <w:pPr>
        <w:spacing w:before="120" w:line="360" w:lineRule="auto"/>
        <w:rPr>
          <w:del w:id="615" w:author="QVM0161195" w:date="2021-01-26T17:21:00Z"/>
          <w:b/>
          <w:i/>
          <w:noProof/>
          <w:sz w:val="26"/>
          <w:szCs w:val="26"/>
          <w:lang w:val="vi-VN"/>
        </w:rPr>
      </w:pPr>
    </w:p>
    <w:p w14:paraId="623D2FBE" w14:textId="6CA30549" w:rsidR="00AB75B8" w:rsidRPr="005C3FD8" w:rsidDel="008C4DB3" w:rsidRDefault="00AB75B8" w:rsidP="00AA1EA7">
      <w:pPr>
        <w:spacing w:before="120" w:line="360" w:lineRule="auto"/>
        <w:rPr>
          <w:del w:id="616" w:author="QVM0161195" w:date="2021-01-26T17:21:00Z"/>
          <w:b/>
          <w:i/>
          <w:noProof/>
          <w:sz w:val="26"/>
          <w:szCs w:val="26"/>
          <w:lang w:val="vi-VN"/>
        </w:rPr>
      </w:pPr>
    </w:p>
    <w:p w14:paraId="795FFA08" w14:textId="450EB0DD" w:rsidR="00604507" w:rsidRPr="005C3FD8" w:rsidDel="008C4DB3" w:rsidRDefault="00604507" w:rsidP="00AA1EA7">
      <w:pPr>
        <w:spacing w:before="120" w:line="360" w:lineRule="auto"/>
        <w:rPr>
          <w:del w:id="617" w:author="QVM0161195" w:date="2021-01-26T17:21:00Z"/>
          <w:b/>
          <w:i/>
          <w:noProof/>
          <w:sz w:val="26"/>
          <w:szCs w:val="26"/>
          <w:lang w:val="vi-VN"/>
        </w:rPr>
      </w:pPr>
    </w:p>
    <w:p w14:paraId="7208070E" w14:textId="5FA3E4FA" w:rsidR="00604507" w:rsidRPr="005C3FD8" w:rsidDel="008C4DB3" w:rsidRDefault="00604507" w:rsidP="00AA1EA7">
      <w:pPr>
        <w:spacing w:before="120" w:line="360" w:lineRule="auto"/>
        <w:rPr>
          <w:del w:id="618" w:author="QVM0161195" w:date="2021-01-26T17:21:00Z"/>
          <w:b/>
          <w:noProof/>
          <w:szCs w:val="26"/>
          <w:lang w:val="vi-VN"/>
        </w:rPr>
      </w:pPr>
    </w:p>
    <w:p w14:paraId="0C6F4E4C" w14:textId="28380E98" w:rsidR="00D30625" w:rsidRPr="005C3FD8" w:rsidDel="008C4DB3" w:rsidRDefault="00D30625" w:rsidP="00631ACD">
      <w:pPr>
        <w:spacing w:before="120"/>
        <w:rPr>
          <w:del w:id="619" w:author="QVM0161195" w:date="2021-01-26T17:21:00Z"/>
          <w:rFonts w:ascii="Cambria" w:hAnsi="Cambria"/>
          <w:noProof/>
          <w:kern w:val="32"/>
          <w:sz w:val="32"/>
          <w:lang w:val="vi-VN"/>
        </w:rPr>
      </w:pPr>
      <w:del w:id="620" w:author="QVM0161195" w:date="2021-01-26T17:21:00Z">
        <w:r w:rsidRPr="005C3FD8" w:rsidDel="008C4DB3">
          <w:rPr>
            <w:noProof/>
            <w:lang w:val="vi-VN"/>
          </w:rPr>
          <w:br w:type="page"/>
        </w:r>
      </w:del>
    </w:p>
    <w:p w14:paraId="251B7CAD" w14:textId="25265B54" w:rsidR="007A5812" w:rsidRPr="005C3FD8" w:rsidDel="008C4DB3" w:rsidRDefault="00592B7D" w:rsidP="00631ACD">
      <w:pPr>
        <w:pStyle w:val="Heading1"/>
        <w:spacing w:before="120" w:after="0" w:line="360" w:lineRule="auto"/>
        <w:jc w:val="center"/>
        <w:rPr>
          <w:del w:id="621" w:author="QVM0161195" w:date="2021-01-26T17:21:00Z"/>
          <w:rFonts w:ascii="Times New Roman" w:hAnsi="Times New Roman"/>
          <w:noProof/>
          <w:lang w:val="vi-VN"/>
        </w:rPr>
      </w:pPr>
      <w:bookmarkStart w:id="622" w:name="_Toc61985794"/>
      <w:del w:id="623" w:author="QVM0161195" w:date="2021-01-26T17:21:00Z">
        <w:r w:rsidRPr="005C3FD8" w:rsidDel="008C4DB3">
          <w:rPr>
            <w:rFonts w:ascii="Times New Roman" w:hAnsi="Times New Roman"/>
            <w:noProof/>
            <w:lang w:val="vi-VN"/>
          </w:rPr>
          <w:delText>DANH MỤC CÁC HÌNH</w:delText>
        </w:r>
        <w:bookmarkEnd w:id="622"/>
      </w:del>
    </w:p>
    <w:p w14:paraId="48E4AAF8" w14:textId="4B8A608F" w:rsidR="00602836" w:rsidRPr="005C3FD8" w:rsidDel="008C4DB3" w:rsidRDefault="00602836">
      <w:pPr>
        <w:pStyle w:val="TableofFigures"/>
        <w:tabs>
          <w:tab w:val="right" w:leader="dot" w:pos="9440"/>
        </w:tabs>
        <w:rPr>
          <w:del w:id="624" w:author="QVM0161195" w:date="2021-01-26T17:21:00Z"/>
          <w:i/>
          <w:noProof/>
          <w:sz w:val="26"/>
          <w:szCs w:val="26"/>
          <w:lang w:val="vi-VN"/>
        </w:rPr>
      </w:pPr>
    </w:p>
    <w:p w14:paraId="087D2F3F" w14:textId="62C29507" w:rsidR="00200E7B" w:rsidRPr="005C3FD8" w:rsidDel="008C4DB3" w:rsidRDefault="00B87BE4" w:rsidP="007C2DEA">
      <w:pPr>
        <w:pStyle w:val="TableofFigures"/>
        <w:tabs>
          <w:tab w:val="right" w:leader="dot" w:pos="9440"/>
        </w:tabs>
        <w:spacing w:line="360" w:lineRule="auto"/>
        <w:rPr>
          <w:del w:id="625" w:author="QVM0161195" w:date="2021-01-26T17:21:00Z"/>
          <w:rFonts w:asciiTheme="minorHAnsi" w:eastAsiaTheme="minorEastAsia" w:hAnsiTheme="minorHAnsi" w:cstheme="minorBidi"/>
          <w:noProof/>
          <w:sz w:val="26"/>
          <w:szCs w:val="26"/>
          <w:lang w:val="vi-VN"/>
        </w:rPr>
      </w:pPr>
      <w:del w:id="626" w:author="QVM0161195" w:date="2021-01-26T17:21:00Z">
        <w:r w:rsidRPr="005C3FD8" w:rsidDel="008C4DB3">
          <w:rPr>
            <w:i/>
            <w:noProof/>
            <w:sz w:val="26"/>
            <w:szCs w:val="26"/>
            <w:lang w:val="vi-VN"/>
          </w:rPr>
          <w:fldChar w:fldCharType="begin"/>
        </w:r>
        <w:r w:rsidRPr="005C3FD8" w:rsidDel="008C4DB3">
          <w:rPr>
            <w:i/>
            <w:noProof/>
            <w:sz w:val="26"/>
            <w:szCs w:val="26"/>
            <w:lang w:val="vi-VN"/>
          </w:rPr>
          <w:delInstrText xml:space="preserve"> TOC \h \z \c "Hình" </w:delInstrText>
        </w:r>
        <w:r w:rsidRPr="005C3FD8" w:rsidDel="008C4DB3">
          <w:rPr>
            <w:i/>
            <w:noProof/>
            <w:sz w:val="26"/>
            <w:szCs w:val="26"/>
            <w:lang w:val="vi-VN"/>
          </w:rPr>
          <w:fldChar w:fldCharType="separate"/>
        </w:r>
        <w:r w:rsidR="006C1BF9" w:rsidDel="008C4DB3">
          <w:fldChar w:fldCharType="begin"/>
        </w:r>
        <w:r w:rsidR="006C1BF9" w:rsidDel="008C4DB3">
          <w:delInstrText xml:space="preserve"> HYPERLINK \l "_Toc61974080" </w:delInstrText>
        </w:r>
        <w:r w:rsidR="006C1BF9" w:rsidDel="008C4DB3">
          <w:fldChar w:fldCharType="separate"/>
        </w:r>
        <w:r w:rsidR="00200E7B" w:rsidRPr="005C3FD8" w:rsidDel="008C4DB3">
          <w:rPr>
            <w:rStyle w:val="Hyperlink"/>
            <w:i/>
            <w:noProof/>
            <w:sz w:val="26"/>
            <w:szCs w:val="26"/>
            <w:lang w:val="vi-VN"/>
          </w:rPr>
          <w:delText>Hình 2–1 Mô hình xử lý Sentiment Analysis Vietnamese (SAV).</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_Toc61974080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9</w:delText>
        </w:r>
        <w:r w:rsidR="00200E7B" w:rsidRPr="005C3FD8" w:rsidDel="008C4DB3">
          <w:rPr>
            <w:noProof/>
            <w:webHidden/>
            <w:sz w:val="26"/>
            <w:szCs w:val="26"/>
            <w:lang w:val="vi-VN"/>
          </w:rPr>
          <w:fldChar w:fldCharType="end"/>
        </w:r>
        <w:r w:rsidR="006C1BF9" w:rsidDel="008C4DB3">
          <w:rPr>
            <w:noProof/>
            <w:sz w:val="26"/>
            <w:szCs w:val="26"/>
            <w:lang w:val="vi-VN"/>
          </w:rPr>
          <w:fldChar w:fldCharType="end"/>
        </w:r>
      </w:del>
    </w:p>
    <w:p w14:paraId="458A26C4" w14:textId="56F77FF2" w:rsidR="00200E7B" w:rsidRPr="005C3FD8" w:rsidDel="008C4DB3" w:rsidRDefault="006C1BF9" w:rsidP="007C2DEA">
      <w:pPr>
        <w:pStyle w:val="TableofFigures"/>
        <w:tabs>
          <w:tab w:val="right" w:leader="dot" w:pos="9440"/>
        </w:tabs>
        <w:spacing w:line="360" w:lineRule="auto"/>
        <w:rPr>
          <w:del w:id="627" w:author="QVM0161195" w:date="2021-01-26T17:21:00Z"/>
          <w:rFonts w:asciiTheme="minorHAnsi" w:eastAsiaTheme="minorEastAsia" w:hAnsiTheme="minorHAnsi" w:cstheme="minorBidi"/>
          <w:noProof/>
          <w:sz w:val="26"/>
          <w:szCs w:val="26"/>
          <w:lang w:val="vi-VN"/>
        </w:rPr>
      </w:pPr>
      <w:del w:id="628" w:author="QVM0161195" w:date="2021-01-26T17:21:00Z">
        <w:r w:rsidDel="008C4DB3">
          <w:fldChar w:fldCharType="begin"/>
        </w:r>
        <w:r w:rsidDel="008C4DB3">
          <w:delInstrText xml:space="preserve"> HYPERLINK \l "_Toc61974081" </w:delInstrText>
        </w:r>
        <w:r w:rsidDel="008C4DB3">
          <w:fldChar w:fldCharType="separate"/>
        </w:r>
        <w:r w:rsidR="00200E7B" w:rsidRPr="005C3FD8" w:rsidDel="008C4DB3">
          <w:rPr>
            <w:rStyle w:val="Hyperlink"/>
            <w:i/>
            <w:noProof/>
            <w:sz w:val="26"/>
            <w:szCs w:val="26"/>
            <w:lang w:val="vi-VN"/>
          </w:rPr>
          <w:delText>Hình 2–2 Mô hình phân lớp câu chủ quan cho Tiếng Việt [17].</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_Toc61974081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11</w:delText>
        </w:r>
        <w:r w:rsidR="00200E7B" w:rsidRPr="005C3FD8" w:rsidDel="008C4DB3">
          <w:rPr>
            <w:noProof/>
            <w:webHidden/>
            <w:sz w:val="26"/>
            <w:szCs w:val="26"/>
            <w:lang w:val="vi-VN"/>
          </w:rPr>
          <w:fldChar w:fldCharType="end"/>
        </w:r>
        <w:r w:rsidDel="008C4DB3">
          <w:rPr>
            <w:noProof/>
            <w:sz w:val="26"/>
            <w:szCs w:val="26"/>
            <w:lang w:val="vi-VN"/>
          </w:rPr>
          <w:fldChar w:fldCharType="end"/>
        </w:r>
      </w:del>
    </w:p>
    <w:p w14:paraId="5FFE091A" w14:textId="18D394DC" w:rsidR="00200E7B" w:rsidRPr="005C3FD8" w:rsidDel="008C4DB3" w:rsidRDefault="006C1BF9" w:rsidP="007C2DEA">
      <w:pPr>
        <w:pStyle w:val="TableofFigures"/>
        <w:tabs>
          <w:tab w:val="right" w:leader="dot" w:pos="9440"/>
        </w:tabs>
        <w:spacing w:line="360" w:lineRule="auto"/>
        <w:rPr>
          <w:del w:id="629" w:author="QVM0161195" w:date="2021-01-26T17:21:00Z"/>
          <w:rFonts w:asciiTheme="minorHAnsi" w:eastAsiaTheme="minorEastAsia" w:hAnsiTheme="minorHAnsi" w:cstheme="minorBidi"/>
          <w:noProof/>
          <w:sz w:val="26"/>
          <w:szCs w:val="26"/>
          <w:lang w:val="vi-VN"/>
        </w:rPr>
      </w:pPr>
      <w:del w:id="630" w:author="QVM0161195" w:date="2021-01-26T17:21:00Z">
        <w:r w:rsidDel="008C4DB3">
          <w:fldChar w:fldCharType="begin"/>
        </w:r>
        <w:r w:rsidDel="008C4DB3">
          <w:delInstrText xml:space="preserve"> H</w:delInstrText>
        </w:r>
        <w:r w:rsidDel="008C4DB3">
          <w:delInstrText xml:space="preserve">YPERLINK \l "_Toc61974082" </w:delInstrText>
        </w:r>
        <w:r w:rsidDel="008C4DB3">
          <w:fldChar w:fldCharType="separate"/>
        </w:r>
        <w:r w:rsidR="00200E7B" w:rsidRPr="005C3FD8" w:rsidDel="008C4DB3">
          <w:rPr>
            <w:rStyle w:val="Hyperlink"/>
            <w:i/>
            <w:noProof/>
            <w:sz w:val="26"/>
            <w:szCs w:val="26"/>
            <w:lang w:val="vi-VN"/>
          </w:rPr>
          <w:delText>Hình 2–3 Mô hình biểu diễn SVM [12].</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_Toc61974082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13</w:delText>
        </w:r>
        <w:r w:rsidR="00200E7B" w:rsidRPr="005C3FD8" w:rsidDel="008C4DB3">
          <w:rPr>
            <w:noProof/>
            <w:webHidden/>
            <w:sz w:val="26"/>
            <w:szCs w:val="26"/>
            <w:lang w:val="vi-VN"/>
          </w:rPr>
          <w:fldChar w:fldCharType="end"/>
        </w:r>
        <w:r w:rsidDel="008C4DB3">
          <w:rPr>
            <w:noProof/>
            <w:sz w:val="26"/>
            <w:szCs w:val="26"/>
            <w:lang w:val="vi-VN"/>
          </w:rPr>
          <w:fldChar w:fldCharType="end"/>
        </w:r>
      </w:del>
    </w:p>
    <w:p w14:paraId="2FB00F26" w14:textId="415A4EAE" w:rsidR="00200E7B" w:rsidRPr="005C3FD8" w:rsidDel="008C4DB3" w:rsidRDefault="006C1BF9" w:rsidP="007C2DEA">
      <w:pPr>
        <w:pStyle w:val="TableofFigures"/>
        <w:tabs>
          <w:tab w:val="right" w:leader="dot" w:pos="9440"/>
        </w:tabs>
        <w:spacing w:line="360" w:lineRule="auto"/>
        <w:rPr>
          <w:del w:id="631" w:author="QVM0161195" w:date="2021-01-26T17:21:00Z"/>
          <w:rFonts w:asciiTheme="minorHAnsi" w:eastAsiaTheme="minorEastAsia" w:hAnsiTheme="minorHAnsi" w:cstheme="minorBidi"/>
          <w:noProof/>
          <w:sz w:val="26"/>
          <w:szCs w:val="26"/>
          <w:lang w:val="vi-VN"/>
        </w:rPr>
      </w:pPr>
      <w:del w:id="632" w:author="QVM0161195" w:date="2021-01-26T17:21:00Z">
        <w:r w:rsidDel="008C4DB3">
          <w:fldChar w:fldCharType="begin"/>
        </w:r>
        <w:r w:rsidDel="008C4DB3">
          <w:delInstrText xml:space="preserve"> HYPERLINK \l "_Toc61974083" </w:delInstrText>
        </w:r>
        <w:r w:rsidDel="008C4DB3">
          <w:fldChar w:fldCharType="separate"/>
        </w:r>
        <w:r w:rsidR="00200E7B" w:rsidRPr="005C3FD8" w:rsidDel="008C4DB3">
          <w:rPr>
            <w:rStyle w:val="Hyperlink"/>
            <w:i/>
            <w:noProof/>
            <w:sz w:val="26"/>
            <w:szCs w:val="26"/>
            <w:lang w:val="vi-VN"/>
          </w:rPr>
          <w:delText>Hình 2–4 Minh họa một số hàm kernel trong SVM [24].</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_Toc61974083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15</w:delText>
        </w:r>
        <w:r w:rsidR="00200E7B" w:rsidRPr="005C3FD8" w:rsidDel="008C4DB3">
          <w:rPr>
            <w:noProof/>
            <w:webHidden/>
            <w:sz w:val="26"/>
            <w:szCs w:val="26"/>
            <w:lang w:val="vi-VN"/>
          </w:rPr>
          <w:fldChar w:fldCharType="end"/>
        </w:r>
        <w:r w:rsidDel="008C4DB3">
          <w:rPr>
            <w:noProof/>
            <w:sz w:val="26"/>
            <w:szCs w:val="26"/>
            <w:lang w:val="vi-VN"/>
          </w:rPr>
          <w:fldChar w:fldCharType="end"/>
        </w:r>
      </w:del>
    </w:p>
    <w:p w14:paraId="10420371" w14:textId="0D1D060D" w:rsidR="00200E7B" w:rsidRPr="005C3FD8" w:rsidDel="008C4DB3" w:rsidRDefault="006C1BF9" w:rsidP="007C2DEA">
      <w:pPr>
        <w:pStyle w:val="TableofFigures"/>
        <w:tabs>
          <w:tab w:val="right" w:leader="dot" w:pos="9440"/>
        </w:tabs>
        <w:spacing w:line="360" w:lineRule="auto"/>
        <w:rPr>
          <w:del w:id="633" w:author="QVM0161195" w:date="2021-01-26T17:21:00Z"/>
          <w:rFonts w:asciiTheme="minorHAnsi" w:eastAsiaTheme="minorEastAsia" w:hAnsiTheme="minorHAnsi" w:cstheme="minorBidi"/>
          <w:noProof/>
          <w:sz w:val="26"/>
          <w:szCs w:val="26"/>
          <w:lang w:val="vi-VN"/>
        </w:rPr>
      </w:pPr>
      <w:del w:id="634" w:author="QVM0161195" w:date="2021-01-26T17:21:00Z">
        <w:r w:rsidDel="008C4DB3">
          <w:fldChar w:fldCharType="begin"/>
        </w:r>
        <w:r w:rsidDel="008C4DB3">
          <w:delInstrText xml:space="preserve"> HYPERLINK \l "_Toc61974084" </w:delInstrText>
        </w:r>
        <w:r w:rsidDel="008C4DB3">
          <w:fldChar w:fldCharType="separate"/>
        </w:r>
        <w:r w:rsidR="00200E7B" w:rsidRPr="005C3FD8" w:rsidDel="008C4DB3">
          <w:rPr>
            <w:rStyle w:val="Hyperlink"/>
            <w:i/>
            <w:noProof/>
            <w:sz w:val="26"/>
            <w:szCs w:val="26"/>
            <w:lang w:val="vi-VN"/>
          </w:rPr>
          <w:delText>Hình 2–5 Mô hình cây quyết định</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_Toc61974084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16</w:delText>
        </w:r>
        <w:r w:rsidR="00200E7B" w:rsidRPr="005C3FD8" w:rsidDel="008C4DB3">
          <w:rPr>
            <w:noProof/>
            <w:webHidden/>
            <w:sz w:val="26"/>
            <w:szCs w:val="26"/>
            <w:lang w:val="vi-VN"/>
          </w:rPr>
          <w:fldChar w:fldCharType="end"/>
        </w:r>
        <w:r w:rsidDel="008C4DB3">
          <w:rPr>
            <w:noProof/>
            <w:sz w:val="26"/>
            <w:szCs w:val="26"/>
            <w:lang w:val="vi-VN"/>
          </w:rPr>
          <w:fldChar w:fldCharType="end"/>
        </w:r>
      </w:del>
    </w:p>
    <w:p w14:paraId="4F8AC956" w14:textId="0E1660DA" w:rsidR="00200E7B" w:rsidRPr="005C3FD8" w:rsidDel="008C4DB3" w:rsidRDefault="006C1BF9" w:rsidP="007C2DEA">
      <w:pPr>
        <w:pStyle w:val="TableofFigures"/>
        <w:tabs>
          <w:tab w:val="right" w:leader="dot" w:pos="9440"/>
        </w:tabs>
        <w:spacing w:line="360" w:lineRule="auto"/>
        <w:rPr>
          <w:del w:id="635" w:author="QVM0161195" w:date="2021-01-26T17:21:00Z"/>
          <w:rFonts w:asciiTheme="minorHAnsi" w:eastAsiaTheme="minorEastAsia" w:hAnsiTheme="minorHAnsi" w:cstheme="minorBidi"/>
          <w:noProof/>
          <w:sz w:val="26"/>
          <w:szCs w:val="26"/>
          <w:lang w:val="vi-VN"/>
        </w:rPr>
      </w:pPr>
      <w:del w:id="636" w:author="QVM0161195" w:date="2021-01-26T17:21:00Z">
        <w:r w:rsidDel="008C4DB3">
          <w:fldChar w:fldCharType="begin"/>
        </w:r>
        <w:r w:rsidDel="008C4DB3">
          <w:delInstrText xml:space="preserve"> HYPERLINK \l "_Toc61974085" </w:delInstrText>
        </w:r>
        <w:r w:rsidDel="008C4DB3">
          <w:fldChar w:fldCharType="separate"/>
        </w:r>
        <w:r w:rsidR="00200E7B" w:rsidRPr="005C3FD8" w:rsidDel="008C4DB3">
          <w:rPr>
            <w:rStyle w:val="Hyperlink"/>
            <w:i/>
            <w:noProof/>
            <w:sz w:val="26"/>
            <w:szCs w:val="26"/>
            <w:lang w:val="vi-VN"/>
          </w:rPr>
          <w:delText>Hình 2–6 Mô hình không gian vector.</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_Toc61974085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20</w:delText>
        </w:r>
        <w:r w:rsidR="00200E7B" w:rsidRPr="005C3FD8" w:rsidDel="008C4DB3">
          <w:rPr>
            <w:noProof/>
            <w:webHidden/>
            <w:sz w:val="26"/>
            <w:szCs w:val="26"/>
            <w:lang w:val="vi-VN"/>
          </w:rPr>
          <w:fldChar w:fldCharType="end"/>
        </w:r>
        <w:r w:rsidDel="008C4DB3">
          <w:rPr>
            <w:noProof/>
            <w:sz w:val="26"/>
            <w:szCs w:val="26"/>
            <w:lang w:val="vi-VN"/>
          </w:rPr>
          <w:fldChar w:fldCharType="end"/>
        </w:r>
      </w:del>
    </w:p>
    <w:p w14:paraId="1A5AC66E" w14:textId="31EA3D5D" w:rsidR="00200E7B" w:rsidRPr="005C3FD8" w:rsidDel="008C4DB3" w:rsidRDefault="006C1BF9" w:rsidP="007C2DEA">
      <w:pPr>
        <w:pStyle w:val="TableofFigures"/>
        <w:tabs>
          <w:tab w:val="right" w:leader="dot" w:pos="9440"/>
        </w:tabs>
        <w:spacing w:line="360" w:lineRule="auto"/>
        <w:rPr>
          <w:del w:id="637" w:author="QVM0161195" w:date="2021-01-26T17:21:00Z"/>
          <w:rFonts w:asciiTheme="minorHAnsi" w:eastAsiaTheme="minorEastAsia" w:hAnsiTheme="minorHAnsi" w:cstheme="minorBidi"/>
          <w:noProof/>
          <w:sz w:val="26"/>
          <w:szCs w:val="26"/>
          <w:lang w:val="vi-VN"/>
        </w:rPr>
      </w:pPr>
      <w:del w:id="638" w:author="QVM0161195" w:date="2021-01-26T17:21:00Z">
        <w:r w:rsidDel="008C4DB3">
          <w:fldChar w:fldCharType="begin"/>
        </w:r>
        <w:r w:rsidDel="008C4DB3">
          <w:delInstrText xml:space="preserve"> HYPERLINK \l "_Toc61974086" </w:delInstrText>
        </w:r>
        <w:r w:rsidDel="008C4DB3">
          <w:fldChar w:fldCharType="separate"/>
        </w:r>
        <w:r w:rsidR="00200E7B" w:rsidRPr="005C3FD8" w:rsidDel="008C4DB3">
          <w:rPr>
            <w:rStyle w:val="Hyperlink"/>
            <w:i/>
            <w:noProof/>
            <w:sz w:val="26"/>
            <w:szCs w:val="26"/>
            <w:lang w:val="vi-VN"/>
          </w:rPr>
          <w:delText>Hình 2–7 Mô hình CBOW và  Skip-gram  trong Word2vec [21].</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_Toc61974086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25</w:delText>
        </w:r>
        <w:r w:rsidR="00200E7B" w:rsidRPr="005C3FD8" w:rsidDel="008C4DB3">
          <w:rPr>
            <w:noProof/>
            <w:webHidden/>
            <w:sz w:val="26"/>
            <w:szCs w:val="26"/>
            <w:lang w:val="vi-VN"/>
          </w:rPr>
          <w:fldChar w:fldCharType="end"/>
        </w:r>
        <w:r w:rsidDel="008C4DB3">
          <w:rPr>
            <w:noProof/>
            <w:sz w:val="26"/>
            <w:szCs w:val="26"/>
            <w:lang w:val="vi-VN"/>
          </w:rPr>
          <w:fldChar w:fldCharType="end"/>
        </w:r>
      </w:del>
    </w:p>
    <w:p w14:paraId="277B29CD" w14:textId="4320CB25" w:rsidR="00200E7B" w:rsidRPr="005C3FD8" w:rsidDel="008C4DB3" w:rsidRDefault="006C1BF9" w:rsidP="007C2DEA">
      <w:pPr>
        <w:pStyle w:val="TableofFigures"/>
        <w:tabs>
          <w:tab w:val="right" w:leader="dot" w:pos="9440"/>
        </w:tabs>
        <w:spacing w:line="360" w:lineRule="auto"/>
        <w:rPr>
          <w:del w:id="639" w:author="QVM0161195" w:date="2021-01-26T17:21:00Z"/>
          <w:rFonts w:asciiTheme="minorHAnsi" w:eastAsiaTheme="minorEastAsia" w:hAnsiTheme="minorHAnsi" w:cstheme="minorBidi"/>
          <w:noProof/>
          <w:sz w:val="26"/>
          <w:szCs w:val="26"/>
          <w:lang w:val="vi-VN"/>
        </w:rPr>
      </w:pPr>
      <w:del w:id="640" w:author="QVM0161195" w:date="2021-01-26T17:21:00Z">
        <w:r w:rsidDel="008C4DB3">
          <w:fldChar w:fldCharType="begin"/>
        </w:r>
        <w:r w:rsidDel="008C4DB3">
          <w:delInstrText xml:space="preserve"> HYPERLINK \l "_Toc61974087" </w:delInstrText>
        </w:r>
        <w:r w:rsidDel="008C4DB3">
          <w:fldChar w:fldCharType="separate"/>
        </w:r>
        <w:r w:rsidR="00200E7B" w:rsidRPr="005C3FD8" w:rsidDel="008C4DB3">
          <w:rPr>
            <w:rStyle w:val="Hyperlink"/>
            <w:i/>
            <w:noProof/>
            <w:sz w:val="26"/>
            <w:szCs w:val="26"/>
            <w:lang w:val="vi-VN"/>
          </w:rPr>
          <w:delText>Hình 2–8 Các phương pháp tiếp cận trong tách từ [22].</w:delText>
        </w:r>
        <w:r w:rsidR="00200E7B" w:rsidRPr="005C3FD8" w:rsidDel="008C4DB3">
          <w:rPr>
            <w:noProof/>
            <w:webHidden/>
            <w:sz w:val="26"/>
            <w:szCs w:val="26"/>
            <w:lang w:val="vi-VN"/>
          </w:rPr>
          <w:tab/>
        </w:r>
        <w:r w:rsidR="00200E7B" w:rsidRPr="005C3FD8" w:rsidDel="008C4DB3">
          <w:rPr>
            <w:noProof/>
            <w:webHidden/>
            <w:sz w:val="26"/>
            <w:szCs w:val="26"/>
            <w:lang w:val="vi-VN"/>
          </w:rPr>
          <w:fldChar w:fldCharType="begin"/>
        </w:r>
        <w:r w:rsidR="00200E7B" w:rsidRPr="005C3FD8" w:rsidDel="008C4DB3">
          <w:rPr>
            <w:noProof/>
            <w:webHidden/>
            <w:sz w:val="26"/>
            <w:szCs w:val="26"/>
            <w:lang w:val="vi-VN"/>
          </w:rPr>
          <w:delInstrText xml:space="preserve"> PAGEREF _Toc61974087 \h </w:delInstrText>
        </w:r>
        <w:r w:rsidR="00200E7B" w:rsidRPr="005C3FD8" w:rsidDel="008C4DB3">
          <w:rPr>
            <w:noProof/>
            <w:webHidden/>
            <w:sz w:val="26"/>
            <w:szCs w:val="26"/>
            <w:lang w:val="vi-VN"/>
          </w:rPr>
        </w:r>
        <w:r w:rsidR="00200E7B" w:rsidRPr="005C3FD8" w:rsidDel="008C4DB3">
          <w:rPr>
            <w:noProof/>
            <w:webHidden/>
            <w:sz w:val="26"/>
            <w:szCs w:val="26"/>
            <w:lang w:val="vi-VN"/>
          </w:rPr>
          <w:fldChar w:fldCharType="separate"/>
        </w:r>
        <w:r w:rsidR="00F360C9" w:rsidRPr="005C3FD8" w:rsidDel="008C4DB3">
          <w:rPr>
            <w:noProof/>
            <w:webHidden/>
            <w:sz w:val="26"/>
            <w:szCs w:val="26"/>
            <w:lang w:val="vi-VN"/>
          </w:rPr>
          <w:delText>32</w:delText>
        </w:r>
        <w:r w:rsidR="00200E7B" w:rsidRPr="005C3FD8" w:rsidDel="008C4DB3">
          <w:rPr>
            <w:noProof/>
            <w:webHidden/>
            <w:sz w:val="26"/>
            <w:szCs w:val="26"/>
            <w:lang w:val="vi-VN"/>
          </w:rPr>
          <w:fldChar w:fldCharType="end"/>
        </w:r>
        <w:r w:rsidDel="008C4DB3">
          <w:rPr>
            <w:noProof/>
            <w:sz w:val="26"/>
            <w:szCs w:val="26"/>
            <w:lang w:val="vi-VN"/>
          </w:rPr>
          <w:fldChar w:fldCharType="end"/>
        </w:r>
      </w:del>
    </w:p>
    <w:p w14:paraId="35AAFAA5" w14:textId="64BD8784" w:rsidR="00064139" w:rsidRPr="005C3FD8" w:rsidDel="008C4DB3" w:rsidRDefault="00B87BE4" w:rsidP="007C2DEA">
      <w:pPr>
        <w:pStyle w:val="TableofFigures"/>
        <w:tabs>
          <w:tab w:val="right" w:leader="dot" w:pos="9440"/>
        </w:tabs>
        <w:spacing w:line="360" w:lineRule="auto"/>
        <w:rPr>
          <w:del w:id="641" w:author="QVM0161195" w:date="2021-01-26T17:21:00Z"/>
          <w:rFonts w:asciiTheme="minorHAnsi" w:eastAsiaTheme="minorEastAsia" w:hAnsiTheme="minorHAnsi" w:cstheme="minorBidi"/>
          <w:noProof/>
          <w:sz w:val="26"/>
          <w:szCs w:val="26"/>
          <w:lang w:val="vi-VN"/>
        </w:rPr>
      </w:pPr>
      <w:del w:id="642" w:author="QVM0161195" w:date="2021-01-26T17:21:00Z">
        <w:r w:rsidRPr="005C3FD8" w:rsidDel="008C4DB3">
          <w:rPr>
            <w:i/>
            <w:noProof/>
            <w:sz w:val="26"/>
            <w:szCs w:val="26"/>
            <w:lang w:val="vi-VN"/>
          </w:rPr>
          <w:fldChar w:fldCharType="end"/>
        </w:r>
        <w:r w:rsidR="00CC36FF" w:rsidRPr="005C3FD8" w:rsidDel="008C4DB3">
          <w:rPr>
            <w:i/>
            <w:noProof/>
            <w:sz w:val="26"/>
            <w:szCs w:val="26"/>
            <w:lang w:val="vi-VN"/>
          </w:rPr>
          <w:fldChar w:fldCharType="begin"/>
        </w:r>
        <w:r w:rsidR="00CC36FF" w:rsidRPr="005C3FD8" w:rsidDel="008C4DB3">
          <w:rPr>
            <w:i/>
            <w:noProof/>
            <w:sz w:val="26"/>
            <w:szCs w:val="26"/>
            <w:lang w:val="vi-VN"/>
          </w:rPr>
          <w:delInstrText xml:space="preserve"> TOC \h \z \c "Hình 3-" </w:delInstrText>
        </w:r>
        <w:r w:rsidR="00CC36FF" w:rsidRPr="005C3FD8" w:rsidDel="008C4DB3">
          <w:rPr>
            <w:i/>
            <w:noProof/>
            <w:sz w:val="26"/>
            <w:szCs w:val="26"/>
            <w:lang w:val="vi-VN"/>
          </w:rPr>
          <w:fldChar w:fldCharType="separate"/>
        </w:r>
        <w:r w:rsidR="006C1BF9" w:rsidDel="008C4DB3">
          <w:fldChar w:fldCharType="begin"/>
        </w:r>
        <w:r w:rsidR="006C1BF9" w:rsidDel="008C4DB3">
          <w:delInstrText xml:space="preserve"> HYPERLINK \l "_Toc61973871" </w:delInstrText>
        </w:r>
        <w:r w:rsidR="006C1BF9" w:rsidDel="008C4DB3">
          <w:fldChar w:fldCharType="separate"/>
        </w:r>
        <w:r w:rsidR="00064139" w:rsidRPr="005C3FD8" w:rsidDel="008C4DB3">
          <w:rPr>
            <w:rStyle w:val="Hyperlink"/>
            <w:i/>
            <w:noProof/>
            <w:sz w:val="26"/>
            <w:szCs w:val="26"/>
            <w:lang w:val="vi-VN"/>
          </w:rPr>
          <w:delText>Hình 3-1 Quy trình thực hiện phân lớp dữ liệu ý kiến đánh giá.</w:delText>
        </w:r>
        <w:r w:rsidR="00064139" w:rsidRPr="005C3FD8" w:rsidDel="008C4DB3">
          <w:rPr>
            <w:noProof/>
            <w:webHidden/>
            <w:sz w:val="26"/>
            <w:szCs w:val="26"/>
            <w:lang w:val="vi-VN"/>
          </w:rPr>
          <w:tab/>
        </w:r>
        <w:r w:rsidR="00064139" w:rsidRPr="005C3FD8" w:rsidDel="008C4DB3">
          <w:rPr>
            <w:noProof/>
            <w:webHidden/>
            <w:sz w:val="26"/>
            <w:szCs w:val="26"/>
            <w:lang w:val="vi-VN"/>
          </w:rPr>
          <w:fldChar w:fldCharType="begin"/>
        </w:r>
        <w:r w:rsidR="00064139" w:rsidRPr="005C3FD8" w:rsidDel="008C4DB3">
          <w:rPr>
            <w:noProof/>
            <w:webHidden/>
            <w:sz w:val="26"/>
            <w:szCs w:val="26"/>
            <w:lang w:val="vi-VN"/>
          </w:rPr>
          <w:delInstrText xml:space="preserve"> PAGEREF _Toc61973871 \h </w:delInstrText>
        </w:r>
        <w:r w:rsidR="00064139" w:rsidRPr="005C3FD8" w:rsidDel="008C4DB3">
          <w:rPr>
            <w:noProof/>
            <w:webHidden/>
            <w:sz w:val="26"/>
            <w:szCs w:val="26"/>
            <w:lang w:val="vi-VN"/>
          </w:rPr>
        </w:r>
        <w:r w:rsidR="00064139" w:rsidRPr="005C3FD8" w:rsidDel="008C4DB3">
          <w:rPr>
            <w:noProof/>
            <w:webHidden/>
            <w:sz w:val="26"/>
            <w:szCs w:val="26"/>
            <w:lang w:val="vi-VN"/>
          </w:rPr>
          <w:fldChar w:fldCharType="separate"/>
        </w:r>
        <w:r w:rsidR="00F360C9" w:rsidRPr="005C3FD8" w:rsidDel="008C4DB3">
          <w:rPr>
            <w:noProof/>
            <w:webHidden/>
            <w:sz w:val="26"/>
            <w:szCs w:val="26"/>
            <w:lang w:val="vi-VN"/>
          </w:rPr>
          <w:delText>34</w:delText>
        </w:r>
        <w:r w:rsidR="00064139" w:rsidRPr="005C3FD8" w:rsidDel="008C4DB3">
          <w:rPr>
            <w:noProof/>
            <w:webHidden/>
            <w:sz w:val="26"/>
            <w:szCs w:val="26"/>
            <w:lang w:val="vi-VN"/>
          </w:rPr>
          <w:fldChar w:fldCharType="end"/>
        </w:r>
        <w:r w:rsidR="006C1BF9" w:rsidDel="008C4DB3">
          <w:rPr>
            <w:noProof/>
            <w:sz w:val="26"/>
            <w:szCs w:val="26"/>
            <w:lang w:val="vi-VN"/>
          </w:rPr>
          <w:fldChar w:fldCharType="end"/>
        </w:r>
      </w:del>
    </w:p>
    <w:p w14:paraId="7B5E688D" w14:textId="6D62A05F" w:rsidR="00064139" w:rsidRPr="005C3FD8" w:rsidDel="008C4DB3" w:rsidRDefault="006C1BF9" w:rsidP="007C2DEA">
      <w:pPr>
        <w:pStyle w:val="TableofFigures"/>
        <w:tabs>
          <w:tab w:val="right" w:leader="dot" w:pos="9440"/>
        </w:tabs>
        <w:spacing w:line="360" w:lineRule="auto"/>
        <w:rPr>
          <w:del w:id="643" w:author="QVM0161195" w:date="2021-01-26T17:21:00Z"/>
          <w:rFonts w:asciiTheme="minorHAnsi" w:eastAsiaTheme="minorEastAsia" w:hAnsiTheme="minorHAnsi" w:cstheme="minorBidi"/>
          <w:noProof/>
          <w:sz w:val="26"/>
          <w:szCs w:val="26"/>
          <w:lang w:val="vi-VN"/>
        </w:rPr>
      </w:pPr>
      <w:del w:id="644" w:author="QVM0161195" w:date="2021-01-26T17:21:00Z">
        <w:r w:rsidDel="008C4DB3">
          <w:fldChar w:fldCharType="begin"/>
        </w:r>
        <w:r w:rsidDel="008C4DB3">
          <w:delInstrText xml:space="preserve"> HYPERLINK \l "_Toc61973872" </w:delInstrText>
        </w:r>
        <w:r w:rsidDel="008C4DB3">
          <w:fldChar w:fldCharType="separate"/>
        </w:r>
        <w:r w:rsidR="00064139" w:rsidRPr="005C3FD8" w:rsidDel="008C4DB3">
          <w:rPr>
            <w:rStyle w:val="Hyperlink"/>
            <w:i/>
            <w:noProof/>
            <w:sz w:val="26"/>
            <w:szCs w:val="26"/>
            <w:lang w:val="vi-VN"/>
          </w:rPr>
          <w:delText>Hình 3-2 Mô hình xây dựng sentence2vec cho câu [23].</w:delText>
        </w:r>
        <w:r w:rsidR="00064139" w:rsidRPr="005C3FD8" w:rsidDel="008C4DB3">
          <w:rPr>
            <w:noProof/>
            <w:webHidden/>
            <w:sz w:val="26"/>
            <w:szCs w:val="26"/>
            <w:lang w:val="vi-VN"/>
          </w:rPr>
          <w:tab/>
        </w:r>
        <w:r w:rsidR="00064139" w:rsidRPr="005C3FD8" w:rsidDel="008C4DB3">
          <w:rPr>
            <w:noProof/>
            <w:webHidden/>
            <w:sz w:val="26"/>
            <w:szCs w:val="26"/>
            <w:lang w:val="vi-VN"/>
          </w:rPr>
          <w:fldChar w:fldCharType="begin"/>
        </w:r>
        <w:r w:rsidR="00064139" w:rsidRPr="005C3FD8" w:rsidDel="008C4DB3">
          <w:rPr>
            <w:noProof/>
            <w:webHidden/>
            <w:sz w:val="26"/>
            <w:szCs w:val="26"/>
            <w:lang w:val="vi-VN"/>
          </w:rPr>
          <w:delInstrText xml:space="preserve"> PAGEREF _Toc61973872 \h </w:delInstrText>
        </w:r>
        <w:r w:rsidR="00064139" w:rsidRPr="005C3FD8" w:rsidDel="008C4DB3">
          <w:rPr>
            <w:noProof/>
            <w:webHidden/>
            <w:sz w:val="26"/>
            <w:szCs w:val="26"/>
            <w:lang w:val="vi-VN"/>
          </w:rPr>
        </w:r>
        <w:r w:rsidR="00064139" w:rsidRPr="005C3FD8" w:rsidDel="008C4DB3">
          <w:rPr>
            <w:noProof/>
            <w:webHidden/>
            <w:sz w:val="26"/>
            <w:szCs w:val="26"/>
            <w:lang w:val="vi-VN"/>
          </w:rPr>
          <w:fldChar w:fldCharType="separate"/>
        </w:r>
        <w:r w:rsidR="00F360C9" w:rsidRPr="005C3FD8" w:rsidDel="008C4DB3">
          <w:rPr>
            <w:noProof/>
            <w:webHidden/>
            <w:sz w:val="26"/>
            <w:szCs w:val="26"/>
            <w:lang w:val="vi-VN"/>
          </w:rPr>
          <w:delText>39</w:delText>
        </w:r>
        <w:r w:rsidR="00064139" w:rsidRPr="005C3FD8" w:rsidDel="008C4DB3">
          <w:rPr>
            <w:noProof/>
            <w:webHidden/>
            <w:sz w:val="26"/>
            <w:szCs w:val="26"/>
            <w:lang w:val="vi-VN"/>
          </w:rPr>
          <w:fldChar w:fldCharType="end"/>
        </w:r>
        <w:r w:rsidDel="008C4DB3">
          <w:rPr>
            <w:noProof/>
            <w:sz w:val="26"/>
            <w:szCs w:val="26"/>
            <w:lang w:val="vi-VN"/>
          </w:rPr>
          <w:fldChar w:fldCharType="end"/>
        </w:r>
      </w:del>
    </w:p>
    <w:p w14:paraId="13624B6B" w14:textId="4F6DFA58" w:rsidR="00064139" w:rsidRPr="005C3FD8" w:rsidDel="008C4DB3" w:rsidRDefault="00CC36FF" w:rsidP="007C2DEA">
      <w:pPr>
        <w:pStyle w:val="TableofFigures"/>
        <w:tabs>
          <w:tab w:val="right" w:leader="dot" w:pos="9440"/>
        </w:tabs>
        <w:spacing w:line="360" w:lineRule="auto"/>
        <w:rPr>
          <w:del w:id="645" w:author="QVM0161195" w:date="2021-01-26T17:21:00Z"/>
          <w:rFonts w:asciiTheme="minorHAnsi" w:eastAsiaTheme="minorEastAsia" w:hAnsiTheme="minorHAnsi" w:cstheme="minorBidi"/>
          <w:noProof/>
          <w:sz w:val="26"/>
          <w:szCs w:val="26"/>
          <w:lang w:val="vi-VN"/>
        </w:rPr>
      </w:pPr>
      <w:del w:id="646" w:author="QVM0161195" w:date="2021-01-26T17:21:00Z">
        <w:r w:rsidRPr="005C3FD8" w:rsidDel="008C4DB3">
          <w:rPr>
            <w:i/>
            <w:noProof/>
            <w:sz w:val="26"/>
            <w:szCs w:val="26"/>
            <w:lang w:val="vi-VN"/>
          </w:rPr>
          <w:fldChar w:fldCharType="end"/>
        </w:r>
        <w:r w:rsidR="00BA6F54" w:rsidRPr="005C3FD8" w:rsidDel="008C4DB3">
          <w:rPr>
            <w:i/>
            <w:noProof/>
            <w:sz w:val="26"/>
            <w:szCs w:val="26"/>
            <w:lang w:val="vi-VN"/>
          </w:rPr>
          <w:fldChar w:fldCharType="begin"/>
        </w:r>
        <w:r w:rsidR="00BA6F54" w:rsidRPr="005C3FD8" w:rsidDel="008C4DB3">
          <w:rPr>
            <w:i/>
            <w:noProof/>
            <w:sz w:val="26"/>
            <w:szCs w:val="26"/>
            <w:lang w:val="vi-VN"/>
          </w:rPr>
          <w:delInstrText xml:space="preserve"> TOC \h \z \c "Hình 4-" </w:delInstrText>
        </w:r>
        <w:r w:rsidR="00BA6F54" w:rsidRPr="005C3FD8" w:rsidDel="008C4DB3">
          <w:rPr>
            <w:i/>
            <w:noProof/>
            <w:sz w:val="26"/>
            <w:szCs w:val="26"/>
            <w:lang w:val="vi-VN"/>
          </w:rPr>
          <w:fldChar w:fldCharType="separate"/>
        </w:r>
        <w:r w:rsidR="006C1BF9" w:rsidDel="008C4DB3">
          <w:fldChar w:fldCharType="begin"/>
        </w:r>
        <w:r w:rsidR="006C1BF9" w:rsidDel="008C4DB3">
          <w:delInstrText xml:space="preserve"> HYPERLINK \l "_Toc61973873" </w:delInstrText>
        </w:r>
        <w:r w:rsidR="006C1BF9" w:rsidDel="008C4DB3">
          <w:fldChar w:fldCharType="separate"/>
        </w:r>
        <w:r w:rsidR="00064139" w:rsidRPr="005C3FD8" w:rsidDel="008C4DB3">
          <w:rPr>
            <w:rStyle w:val="Hyperlink"/>
            <w:i/>
            <w:noProof/>
            <w:sz w:val="26"/>
            <w:szCs w:val="26"/>
            <w:lang w:val="vi-VN"/>
          </w:rPr>
          <w:delText>Hình 4-1 Mô hình training trong bộ phân lớp cảm xúc.</w:delText>
        </w:r>
        <w:r w:rsidR="00064139" w:rsidRPr="005C3FD8" w:rsidDel="008C4DB3">
          <w:rPr>
            <w:noProof/>
            <w:webHidden/>
            <w:sz w:val="26"/>
            <w:szCs w:val="26"/>
            <w:lang w:val="vi-VN"/>
          </w:rPr>
          <w:tab/>
        </w:r>
        <w:r w:rsidR="00064139" w:rsidRPr="005C3FD8" w:rsidDel="008C4DB3">
          <w:rPr>
            <w:noProof/>
            <w:webHidden/>
            <w:sz w:val="26"/>
            <w:szCs w:val="26"/>
            <w:lang w:val="vi-VN"/>
          </w:rPr>
          <w:fldChar w:fldCharType="begin"/>
        </w:r>
        <w:r w:rsidR="00064139" w:rsidRPr="005C3FD8" w:rsidDel="008C4DB3">
          <w:rPr>
            <w:noProof/>
            <w:webHidden/>
            <w:sz w:val="26"/>
            <w:szCs w:val="26"/>
            <w:lang w:val="vi-VN"/>
          </w:rPr>
          <w:delInstrText xml:space="preserve"> PAGEREF _Toc61973873 \h </w:delInstrText>
        </w:r>
        <w:r w:rsidR="00064139" w:rsidRPr="005C3FD8" w:rsidDel="008C4DB3">
          <w:rPr>
            <w:noProof/>
            <w:webHidden/>
            <w:sz w:val="26"/>
            <w:szCs w:val="26"/>
            <w:lang w:val="vi-VN"/>
          </w:rPr>
        </w:r>
        <w:r w:rsidR="00064139" w:rsidRPr="005C3FD8" w:rsidDel="008C4DB3">
          <w:rPr>
            <w:noProof/>
            <w:webHidden/>
            <w:sz w:val="26"/>
            <w:szCs w:val="26"/>
            <w:lang w:val="vi-VN"/>
          </w:rPr>
          <w:fldChar w:fldCharType="separate"/>
        </w:r>
        <w:r w:rsidR="00F360C9" w:rsidRPr="005C3FD8" w:rsidDel="008C4DB3">
          <w:rPr>
            <w:noProof/>
            <w:webHidden/>
            <w:sz w:val="26"/>
            <w:szCs w:val="26"/>
            <w:lang w:val="vi-VN"/>
          </w:rPr>
          <w:delText>44</w:delText>
        </w:r>
        <w:r w:rsidR="00064139" w:rsidRPr="005C3FD8" w:rsidDel="008C4DB3">
          <w:rPr>
            <w:noProof/>
            <w:webHidden/>
            <w:sz w:val="26"/>
            <w:szCs w:val="26"/>
            <w:lang w:val="vi-VN"/>
          </w:rPr>
          <w:fldChar w:fldCharType="end"/>
        </w:r>
        <w:r w:rsidR="006C1BF9" w:rsidDel="008C4DB3">
          <w:rPr>
            <w:noProof/>
            <w:sz w:val="26"/>
            <w:szCs w:val="26"/>
            <w:lang w:val="vi-VN"/>
          </w:rPr>
          <w:fldChar w:fldCharType="end"/>
        </w:r>
      </w:del>
    </w:p>
    <w:p w14:paraId="3CF4157F" w14:textId="237391D2" w:rsidR="00064139" w:rsidRPr="005C3FD8" w:rsidDel="008C4DB3" w:rsidRDefault="006C1BF9" w:rsidP="007C2DEA">
      <w:pPr>
        <w:pStyle w:val="TableofFigures"/>
        <w:tabs>
          <w:tab w:val="right" w:leader="dot" w:pos="9440"/>
        </w:tabs>
        <w:spacing w:line="360" w:lineRule="auto"/>
        <w:rPr>
          <w:del w:id="647" w:author="QVM0161195" w:date="2021-01-26T17:21:00Z"/>
          <w:rFonts w:asciiTheme="minorHAnsi" w:eastAsiaTheme="minorEastAsia" w:hAnsiTheme="minorHAnsi" w:cstheme="minorBidi"/>
          <w:noProof/>
          <w:sz w:val="26"/>
          <w:szCs w:val="26"/>
          <w:lang w:val="vi-VN"/>
        </w:rPr>
      </w:pPr>
      <w:del w:id="648" w:author="QVM0161195" w:date="2021-01-26T17:21:00Z">
        <w:r w:rsidDel="008C4DB3">
          <w:fldChar w:fldCharType="begin"/>
        </w:r>
        <w:r w:rsidDel="008C4DB3">
          <w:delInstrText xml:space="preserve"> HYPERLINK \l "_Toc61973874" </w:delInstrText>
        </w:r>
        <w:r w:rsidDel="008C4DB3">
          <w:fldChar w:fldCharType="separate"/>
        </w:r>
        <w:r w:rsidR="00064139" w:rsidRPr="005C3FD8" w:rsidDel="008C4DB3">
          <w:rPr>
            <w:rStyle w:val="Hyperlink"/>
            <w:i/>
            <w:noProof/>
            <w:sz w:val="26"/>
            <w:szCs w:val="26"/>
            <w:lang w:val="vi-VN"/>
          </w:rPr>
          <w:delText>Hình 4-2 Mô hình test trong bộ phân lớp cảm xúc.</w:delText>
        </w:r>
        <w:r w:rsidR="00064139" w:rsidRPr="005C3FD8" w:rsidDel="008C4DB3">
          <w:rPr>
            <w:noProof/>
            <w:webHidden/>
            <w:sz w:val="26"/>
            <w:szCs w:val="26"/>
            <w:lang w:val="vi-VN"/>
          </w:rPr>
          <w:tab/>
        </w:r>
        <w:r w:rsidR="00064139" w:rsidRPr="005C3FD8" w:rsidDel="008C4DB3">
          <w:rPr>
            <w:noProof/>
            <w:webHidden/>
            <w:sz w:val="26"/>
            <w:szCs w:val="26"/>
            <w:lang w:val="vi-VN"/>
          </w:rPr>
          <w:fldChar w:fldCharType="begin"/>
        </w:r>
        <w:r w:rsidR="00064139" w:rsidRPr="005C3FD8" w:rsidDel="008C4DB3">
          <w:rPr>
            <w:noProof/>
            <w:webHidden/>
            <w:sz w:val="26"/>
            <w:szCs w:val="26"/>
            <w:lang w:val="vi-VN"/>
          </w:rPr>
          <w:delInstrText xml:space="preserve"> PAGEREF _Toc61973874 \h </w:delInstrText>
        </w:r>
        <w:r w:rsidR="00064139" w:rsidRPr="005C3FD8" w:rsidDel="008C4DB3">
          <w:rPr>
            <w:noProof/>
            <w:webHidden/>
            <w:sz w:val="26"/>
            <w:szCs w:val="26"/>
            <w:lang w:val="vi-VN"/>
          </w:rPr>
        </w:r>
        <w:r w:rsidR="00064139" w:rsidRPr="005C3FD8" w:rsidDel="008C4DB3">
          <w:rPr>
            <w:noProof/>
            <w:webHidden/>
            <w:sz w:val="26"/>
            <w:szCs w:val="26"/>
            <w:lang w:val="vi-VN"/>
          </w:rPr>
          <w:fldChar w:fldCharType="separate"/>
        </w:r>
        <w:r w:rsidR="00F360C9" w:rsidRPr="005C3FD8" w:rsidDel="008C4DB3">
          <w:rPr>
            <w:noProof/>
            <w:webHidden/>
            <w:sz w:val="26"/>
            <w:szCs w:val="26"/>
            <w:lang w:val="vi-VN"/>
          </w:rPr>
          <w:delText>45</w:delText>
        </w:r>
        <w:r w:rsidR="00064139" w:rsidRPr="005C3FD8" w:rsidDel="008C4DB3">
          <w:rPr>
            <w:noProof/>
            <w:webHidden/>
            <w:sz w:val="26"/>
            <w:szCs w:val="26"/>
            <w:lang w:val="vi-VN"/>
          </w:rPr>
          <w:fldChar w:fldCharType="end"/>
        </w:r>
        <w:r w:rsidDel="008C4DB3">
          <w:rPr>
            <w:noProof/>
            <w:sz w:val="26"/>
            <w:szCs w:val="26"/>
            <w:lang w:val="vi-VN"/>
          </w:rPr>
          <w:fldChar w:fldCharType="end"/>
        </w:r>
      </w:del>
    </w:p>
    <w:p w14:paraId="7AE989DE" w14:textId="6132779B" w:rsidR="00064139" w:rsidRPr="005C3FD8" w:rsidDel="008C4DB3" w:rsidRDefault="006C1BF9" w:rsidP="007C2DEA">
      <w:pPr>
        <w:pStyle w:val="TableofFigures"/>
        <w:tabs>
          <w:tab w:val="right" w:leader="dot" w:pos="9440"/>
        </w:tabs>
        <w:spacing w:line="360" w:lineRule="auto"/>
        <w:rPr>
          <w:del w:id="649" w:author="QVM0161195" w:date="2021-01-26T17:21:00Z"/>
          <w:rFonts w:asciiTheme="minorHAnsi" w:eastAsiaTheme="minorEastAsia" w:hAnsiTheme="minorHAnsi" w:cstheme="minorBidi"/>
          <w:noProof/>
          <w:sz w:val="26"/>
          <w:szCs w:val="26"/>
          <w:lang w:val="vi-VN"/>
        </w:rPr>
      </w:pPr>
      <w:del w:id="650" w:author="QVM0161195" w:date="2021-01-26T17:21:00Z">
        <w:r w:rsidDel="008C4DB3">
          <w:fldChar w:fldCharType="begin"/>
        </w:r>
        <w:r w:rsidDel="008C4DB3">
          <w:delInstrText xml:space="preserve"> HYPERLINK \l </w:delInstrText>
        </w:r>
        <w:r w:rsidDel="008C4DB3">
          <w:delInstrText xml:space="preserve">"_Toc61973875" </w:delInstrText>
        </w:r>
        <w:r w:rsidDel="008C4DB3">
          <w:fldChar w:fldCharType="separate"/>
        </w:r>
        <w:r w:rsidR="00064139" w:rsidRPr="005C3FD8" w:rsidDel="008C4DB3">
          <w:rPr>
            <w:rStyle w:val="Hyperlink"/>
            <w:i/>
            <w:noProof/>
            <w:sz w:val="26"/>
            <w:szCs w:val="26"/>
            <w:lang w:val="vi-VN"/>
          </w:rPr>
          <w:delText>Hình 4-3 Kết quả thực nghiệm phân lớp cảm xúc.</w:delText>
        </w:r>
        <w:r w:rsidR="00064139" w:rsidRPr="005C3FD8" w:rsidDel="008C4DB3">
          <w:rPr>
            <w:noProof/>
            <w:webHidden/>
            <w:sz w:val="26"/>
            <w:szCs w:val="26"/>
            <w:lang w:val="vi-VN"/>
          </w:rPr>
          <w:tab/>
        </w:r>
        <w:r w:rsidR="00064139" w:rsidRPr="005C3FD8" w:rsidDel="008C4DB3">
          <w:rPr>
            <w:noProof/>
            <w:webHidden/>
            <w:sz w:val="26"/>
            <w:szCs w:val="26"/>
            <w:lang w:val="vi-VN"/>
          </w:rPr>
          <w:fldChar w:fldCharType="begin"/>
        </w:r>
        <w:r w:rsidR="00064139" w:rsidRPr="005C3FD8" w:rsidDel="008C4DB3">
          <w:rPr>
            <w:noProof/>
            <w:webHidden/>
            <w:sz w:val="26"/>
            <w:szCs w:val="26"/>
            <w:lang w:val="vi-VN"/>
          </w:rPr>
          <w:delInstrText xml:space="preserve"> PAGEREF _Toc61973875 \h </w:delInstrText>
        </w:r>
        <w:r w:rsidR="00064139" w:rsidRPr="005C3FD8" w:rsidDel="008C4DB3">
          <w:rPr>
            <w:noProof/>
            <w:webHidden/>
            <w:sz w:val="26"/>
            <w:szCs w:val="26"/>
            <w:lang w:val="vi-VN"/>
          </w:rPr>
        </w:r>
        <w:r w:rsidR="00064139" w:rsidRPr="005C3FD8" w:rsidDel="008C4DB3">
          <w:rPr>
            <w:noProof/>
            <w:webHidden/>
            <w:sz w:val="26"/>
            <w:szCs w:val="26"/>
            <w:lang w:val="vi-VN"/>
          </w:rPr>
          <w:fldChar w:fldCharType="separate"/>
        </w:r>
        <w:r w:rsidR="00F360C9" w:rsidRPr="005C3FD8" w:rsidDel="008C4DB3">
          <w:rPr>
            <w:noProof/>
            <w:webHidden/>
            <w:sz w:val="26"/>
            <w:szCs w:val="26"/>
            <w:lang w:val="vi-VN"/>
          </w:rPr>
          <w:delText>47</w:delText>
        </w:r>
        <w:r w:rsidR="00064139" w:rsidRPr="005C3FD8" w:rsidDel="008C4DB3">
          <w:rPr>
            <w:noProof/>
            <w:webHidden/>
            <w:sz w:val="26"/>
            <w:szCs w:val="26"/>
            <w:lang w:val="vi-VN"/>
          </w:rPr>
          <w:fldChar w:fldCharType="end"/>
        </w:r>
        <w:r w:rsidDel="008C4DB3">
          <w:rPr>
            <w:noProof/>
            <w:sz w:val="26"/>
            <w:szCs w:val="26"/>
            <w:lang w:val="vi-VN"/>
          </w:rPr>
          <w:fldChar w:fldCharType="end"/>
        </w:r>
      </w:del>
    </w:p>
    <w:p w14:paraId="6C5AF697" w14:textId="1BF00994" w:rsidR="00064139" w:rsidRPr="005C3FD8" w:rsidDel="008C4DB3" w:rsidRDefault="006C1BF9" w:rsidP="007C2DEA">
      <w:pPr>
        <w:pStyle w:val="TableofFigures"/>
        <w:tabs>
          <w:tab w:val="right" w:leader="dot" w:pos="9440"/>
        </w:tabs>
        <w:spacing w:line="360" w:lineRule="auto"/>
        <w:rPr>
          <w:del w:id="651" w:author="QVM0161195" w:date="2021-01-26T17:21:00Z"/>
          <w:rFonts w:asciiTheme="minorHAnsi" w:eastAsiaTheme="minorEastAsia" w:hAnsiTheme="minorHAnsi" w:cstheme="minorBidi"/>
          <w:noProof/>
          <w:sz w:val="26"/>
          <w:szCs w:val="26"/>
          <w:lang w:val="vi-VN"/>
        </w:rPr>
      </w:pPr>
      <w:del w:id="652" w:author="QVM0161195" w:date="2021-01-26T17:21:00Z">
        <w:r w:rsidDel="008C4DB3">
          <w:fldChar w:fldCharType="begin"/>
        </w:r>
        <w:r w:rsidDel="008C4DB3">
          <w:delInstrText xml:space="preserve"> HYPERLINK \l "_Toc61973876" </w:delInstrText>
        </w:r>
        <w:r w:rsidDel="008C4DB3">
          <w:fldChar w:fldCharType="separate"/>
        </w:r>
        <w:r w:rsidR="00064139" w:rsidRPr="005C3FD8" w:rsidDel="008C4DB3">
          <w:rPr>
            <w:rStyle w:val="Hyperlink"/>
            <w:i/>
            <w:noProof/>
            <w:sz w:val="26"/>
            <w:szCs w:val="26"/>
            <w:lang w:val="vi-VN"/>
          </w:rPr>
          <w:delText>Hình 4-4 So sánh các phương pháp phân lớp.</w:delText>
        </w:r>
        <w:r w:rsidR="00064139" w:rsidRPr="005C3FD8" w:rsidDel="008C4DB3">
          <w:rPr>
            <w:noProof/>
            <w:webHidden/>
            <w:sz w:val="26"/>
            <w:szCs w:val="26"/>
            <w:lang w:val="vi-VN"/>
          </w:rPr>
          <w:tab/>
        </w:r>
        <w:r w:rsidR="00064139" w:rsidRPr="005C3FD8" w:rsidDel="008C4DB3">
          <w:rPr>
            <w:noProof/>
            <w:webHidden/>
            <w:sz w:val="26"/>
            <w:szCs w:val="26"/>
            <w:lang w:val="vi-VN"/>
          </w:rPr>
          <w:fldChar w:fldCharType="begin"/>
        </w:r>
        <w:r w:rsidR="00064139" w:rsidRPr="005C3FD8" w:rsidDel="008C4DB3">
          <w:rPr>
            <w:noProof/>
            <w:webHidden/>
            <w:sz w:val="26"/>
            <w:szCs w:val="26"/>
            <w:lang w:val="vi-VN"/>
          </w:rPr>
          <w:delInstrText xml:space="preserve"> PAGEREF _Toc61973876 \h </w:delInstrText>
        </w:r>
        <w:r w:rsidR="00064139" w:rsidRPr="005C3FD8" w:rsidDel="008C4DB3">
          <w:rPr>
            <w:noProof/>
            <w:webHidden/>
            <w:sz w:val="26"/>
            <w:szCs w:val="26"/>
            <w:lang w:val="vi-VN"/>
          </w:rPr>
        </w:r>
        <w:r w:rsidR="00064139" w:rsidRPr="005C3FD8" w:rsidDel="008C4DB3">
          <w:rPr>
            <w:noProof/>
            <w:webHidden/>
            <w:sz w:val="26"/>
            <w:szCs w:val="26"/>
            <w:lang w:val="vi-VN"/>
          </w:rPr>
          <w:fldChar w:fldCharType="separate"/>
        </w:r>
        <w:r w:rsidR="00F360C9" w:rsidRPr="005C3FD8" w:rsidDel="008C4DB3">
          <w:rPr>
            <w:noProof/>
            <w:webHidden/>
            <w:sz w:val="26"/>
            <w:szCs w:val="26"/>
            <w:lang w:val="vi-VN"/>
          </w:rPr>
          <w:delText>49</w:delText>
        </w:r>
        <w:r w:rsidR="00064139" w:rsidRPr="005C3FD8" w:rsidDel="008C4DB3">
          <w:rPr>
            <w:noProof/>
            <w:webHidden/>
            <w:sz w:val="26"/>
            <w:szCs w:val="26"/>
            <w:lang w:val="vi-VN"/>
          </w:rPr>
          <w:fldChar w:fldCharType="end"/>
        </w:r>
        <w:r w:rsidDel="008C4DB3">
          <w:rPr>
            <w:noProof/>
            <w:sz w:val="26"/>
            <w:szCs w:val="26"/>
            <w:lang w:val="vi-VN"/>
          </w:rPr>
          <w:fldChar w:fldCharType="end"/>
        </w:r>
      </w:del>
    </w:p>
    <w:p w14:paraId="4D0F13A1" w14:textId="0548FBE7" w:rsidR="004E1108" w:rsidRPr="005C3FD8" w:rsidDel="008C4DB3" w:rsidRDefault="00BA6F54">
      <w:pPr>
        <w:pStyle w:val="TableofFigures"/>
        <w:tabs>
          <w:tab w:val="right" w:leader="dot" w:pos="9440"/>
        </w:tabs>
        <w:spacing w:before="120" w:line="360" w:lineRule="auto"/>
        <w:rPr>
          <w:del w:id="653" w:author="QVM0161195" w:date="2021-01-26T17:21:00Z"/>
          <w:noProof/>
          <w:lang w:val="vi-VN"/>
        </w:rPr>
        <w:sectPr w:rsidR="004E1108" w:rsidRPr="005C3FD8" w:rsidDel="008C4DB3" w:rsidSect="00153E3F">
          <w:headerReference w:type="default" r:id="rId10"/>
          <w:pgSz w:w="12240" w:h="15840"/>
          <w:pgMar w:top="899" w:right="990" w:bottom="1440" w:left="1800" w:header="720" w:footer="720" w:gutter="0"/>
          <w:pgNumType w:fmt="lowerRoman" w:start="1"/>
          <w:cols w:space="720"/>
          <w:docGrid w:linePitch="360"/>
        </w:sectPr>
      </w:pPr>
      <w:del w:id="654" w:author="QVM0161195" w:date="2021-01-26T17:21:00Z">
        <w:r w:rsidRPr="005C3FD8" w:rsidDel="008C4DB3">
          <w:rPr>
            <w:i/>
            <w:noProof/>
            <w:sz w:val="26"/>
            <w:szCs w:val="26"/>
            <w:lang w:val="vi-VN"/>
          </w:rPr>
          <w:fldChar w:fldCharType="end"/>
        </w:r>
      </w:del>
    </w:p>
    <w:p w14:paraId="5670E286" w14:textId="4B3C9367" w:rsidR="00AC543A" w:rsidRPr="005C3FD8" w:rsidDel="008C4DB3" w:rsidRDefault="002F509C" w:rsidP="00403B39">
      <w:pPr>
        <w:pStyle w:val="Heading1"/>
        <w:spacing w:before="120" w:line="360" w:lineRule="auto"/>
        <w:jc w:val="center"/>
        <w:rPr>
          <w:del w:id="655" w:author="QVM0161195" w:date="2021-01-26T17:21:00Z"/>
          <w:b w:val="0"/>
          <w:noProof/>
          <w:sz w:val="36"/>
          <w:lang w:val="vi-VN"/>
        </w:rPr>
      </w:pPr>
      <w:bookmarkStart w:id="656" w:name="_Toc61985795"/>
      <w:del w:id="657" w:author="QVM0161195" w:date="2021-01-26T17:21:00Z">
        <w:r w:rsidRPr="005C3FD8" w:rsidDel="008C4DB3">
          <w:rPr>
            <w:rFonts w:ascii="Times New Roman" w:hAnsi="Times New Roman"/>
            <w:noProof/>
            <w:sz w:val="36"/>
            <w:lang w:val="vi-VN"/>
          </w:rPr>
          <w:delText>CHƯƠNG 1: GIỚI THIỆU</w:delText>
        </w:r>
        <w:bookmarkEnd w:id="656"/>
      </w:del>
    </w:p>
    <w:p w14:paraId="43AF231E" w14:textId="1DF674E9" w:rsidR="00870E1F" w:rsidRPr="005C3FD8" w:rsidDel="008C4DB3" w:rsidRDefault="00870E1F" w:rsidP="009E696C">
      <w:pPr>
        <w:pStyle w:val="Heading2"/>
        <w:numPr>
          <w:ilvl w:val="0"/>
          <w:numId w:val="39"/>
        </w:numPr>
        <w:spacing w:before="120"/>
        <w:ind w:left="0" w:firstLine="283"/>
        <w:rPr>
          <w:del w:id="658" w:author="QVM0161195" w:date="2021-01-26T17:21:00Z"/>
          <w:rFonts w:ascii="Times New Roman" w:hAnsi="Times New Roman"/>
          <w:i w:val="0"/>
          <w:noProof/>
          <w:lang w:val="vi-VN"/>
        </w:rPr>
      </w:pPr>
      <w:bookmarkStart w:id="659" w:name="_Toc61985796"/>
      <w:del w:id="660" w:author="QVM0161195" w:date="2021-01-26T17:21:00Z">
        <w:r w:rsidRPr="005C3FD8" w:rsidDel="008C4DB3">
          <w:rPr>
            <w:rFonts w:ascii="Times New Roman" w:hAnsi="Times New Roman"/>
            <w:i w:val="0"/>
            <w:noProof/>
            <w:lang w:val="vi-VN"/>
          </w:rPr>
          <w:delText>Giới thiệu</w:delText>
        </w:r>
        <w:bookmarkEnd w:id="659"/>
      </w:del>
    </w:p>
    <w:p w14:paraId="30E31A14" w14:textId="739FEDEA" w:rsidR="00870E1F" w:rsidRPr="005C3FD8" w:rsidDel="008C4DB3" w:rsidRDefault="00870E1F" w:rsidP="007D0211">
      <w:pPr>
        <w:spacing w:before="120" w:line="360" w:lineRule="auto"/>
        <w:ind w:firstLine="284"/>
        <w:jc w:val="both"/>
        <w:rPr>
          <w:del w:id="661" w:author="QVM0161195" w:date="2021-01-26T17:21:00Z"/>
          <w:noProof/>
          <w:sz w:val="26"/>
          <w:szCs w:val="26"/>
          <w:lang w:val="vi-VN"/>
        </w:rPr>
      </w:pPr>
      <w:del w:id="662" w:author="QVM0161195" w:date="2021-01-26T17:21:00Z">
        <w:r w:rsidRPr="005C3FD8" w:rsidDel="008C4DB3">
          <w:rPr>
            <w:noProof/>
            <w:sz w:val="26"/>
            <w:szCs w:val="26"/>
            <w:lang w:val="vi-VN"/>
          </w:rPr>
          <w:delText xml:space="preserve">Như chúng ta </w:delText>
        </w:r>
        <w:r w:rsidR="00135614" w:rsidRPr="005C3FD8" w:rsidDel="008C4DB3">
          <w:rPr>
            <w:noProof/>
            <w:sz w:val="26"/>
            <w:szCs w:val="26"/>
            <w:lang w:val="vi-VN"/>
          </w:rPr>
          <w:delText xml:space="preserve">biết đã từ rất lâu </w:delText>
        </w:r>
        <w:r w:rsidRPr="005C3FD8" w:rsidDel="008C4DB3">
          <w:rPr>
            <w:noProof/>
            <w:sz w:val="26"/>
            <w:szCs w:val="26"/>
            <w:lang w:val="vi-VN"/>
          </w:rPr>
          <w:delTex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delText>
        </w:r>
        <w:r w:rsidR="00455982" w:rsidRPr="005C3FD8" w:rsidDel="008C4DB3">
          <w:rPr>
            <w:noProof/>
            <w:sz w:val="26"/>
            <w:szCs w:val="26"/>
            <w:lang w:val="vi-VN"/>
          </w:rPr>
          <w:delText xml:space="preserve">thực hiện </w:delText>
        </w:r>
        <w:r w:rsidRPr="005C3FD8" w:rsidDel="008C4DB3">
          <w:rPr>
            <w:noProof/>
            <w:sz w:val="26"/>
            <w:szCs w:val="26"/>
            <w:lang w:val="vi-VN"/>
          </w:rPr>
          <w:delText xml:space="preserve">dưới dạng </w:delText>
        </w:r>
        <w:r w:rsidR="0080567F" w:rsidRPr="005C3FD8" w:rsidDel="008C4DB3">
          <w:rPr>
            <w:noProof/>
            <w:sz w:val="26"/>
            <w:szCs w:val="26"/>
            <w:lang w:val="vi-VN"/>
          </w:rPr>
          <w:delText xml:space="preserve">phỏng vấn hay </w:delText>
        </w:r>
        <w:r w:rsidRPr="005C3FD8" w:rsidDel="008C4DB3">
          <w:rPr>
            <w:noProof/>
            <w:sz w:val="26"/>
            <w:szCs w:val="26"/>
            <w:lang w:val="vi-VN"/>
          </w:rPr>
          <w:delText>hòm thư góp ý. Trong những năm gần đây với sự bùng nổ của ngành công nghệ thông tin</w:delText>
        </w:r>
        <w:r w:rsidR="00455982" w:rsidRPr="005C3FD8" w:rsidDel="008C4DB3">
          <w:rPr>
            <w:noProof/>
            <w:sz w:val="26"/>
            <w:szCs w:val="26"/>
            <w:lang w:val="vi-VN"/>
          </w:rPr>
          <w:delText>,</w:delText>
        </w:r>
        <w:r w:rsidRPr="005C3FD8" w:rsidDel="008C4DB3">
          <w:rPr>
            <w:noProof/>
            <w:sz w:val="26"/>
            <w:szCs w:val="26"/>
            <w:lang w:val="vi-VN"/>
          </w:rPr>
          <w:delText xml:space="preserve"> công việc </w:delText>
        </w:r>
        <w:r w:rsidR="00704B55" w:rsidRPr="005C3FD8" w:rsidDel="008C4DB3">
          <w:rPr>
            <w:noProof/>
            <w:sz w:val="26"/>
            <w:szCs w:val="26"/>
            <w:lang w:val="vi-VN"/>
          </w:rPr>
          <w:delText xml:space="preserve">thu thập ý kiến hay bình luận </w:delText>
        </w:r>
        <w:r w:rsidR="00455982" w:rsidRPr="005C3FD8" w:rsidDel="008C4DB3">
          <w:rPr>
            <w:noProof/>
            <w:sz w:val="26"/>
            <w:szCs w:val="26"/>
            <w:lang w:val="vi-VN"/>
          </w:rPr>
          <w:delText xml:space="preserve">được </w:delText>
        </w:r>
        <w:r w:rsidR="00011C41" w:rsidRPr="005C3FD8" w:rsidDel="008C4DB3">
          <w:rPr>
            <w:noProof/>
            <w:sz w:val="26"/>
            <w:szCs w:val="26"/>
            <w:lang w:val="vi-VN"/>
          </w:rPr>
          <w:delText xml:space="preserve">số hóa </w:delText>
        </w:r>
        <w:r w:rsidR="00864B77" w:rsidRPr="005C3FD8" w:rsidDel="008C4DB3">
          <w:rPr>
            <w:noProof/>
            <w:sz w:val="26"/>
            <w:szCs w:val="26"/>
            <w:lang w:val="vi-VN"/>
          </w:rPr>
          <w:delText xml:space="preserve">bằng các phương pháp </w:delText>
        </w:r>
        <w:r w:rsidR="00927B50" w:rsidRPr="005C3FD8" w:rsidDel="008C4DB3">
          <w:rPr>
            <w:noProof/>
            <w:sz w:val="26"/>
            <w:szCs w:val="26"/>
            <w:lang w:val="vi-VN"/>
          </w:rPr>
          <w:delText>trực tuyến</w:delText>
        </w:r>
        <w:r w:rsidRPr="005C3FD8" w:rsidDel="008C4DB3">
          <w:rPr>
            <w:noProof/>
            <w:sz w:val="26"/>
            <w:szCs w:val="26"/>
            <w:lang w:val="vi-VN"/>
          </w:rPr>
          <w:delText xml:space="preserve">. </w:delText>
        </w:r>
      </w:del>
    </w:p>
    <w:p w14:paraId="136C457D" w14:textId="537D6D59" w:rsidR="00870E1F" w:rsidRPr="005C3FD8" w:rsidDel="008C4DB3" w:rsidRDefault="00870E1F" w:rsidP="007D0211">
      <w:pPr>
        <w:spacing w:before="120" w:line="360" w:lineRule="auto"/>
        <w:ind w:firstLine="284"/>
        <w:jc w:val="both"/>
        <w:rPr>
          <w:del w:id="663" w:author="QVM0161195" w:date="2021-01-26T17:21:00Z"/>
          <w:noProof/>
          <w:sz w:val="26"/>
          <w:szCs w:val="26"/>
          <w:lang w:val="vi-VN"/>
        </w:rPr>
      </w:pPr>
      <w:del w:id="664" w:author="QVM0161195" w:date="2021-01-26T17:21:00Z">
        <w:r w:rsidRPr="005C3FD8" w:rsidDel="008C4DB3">
          <w:rPr>
            <w:noProof/>
            <w:sz w:val="26"/>
            <w:szCs w:val="26"/>
            <w:lang w:val="vi-VN"/>
          </w:rPr>
          <w:delText xml:space="preserve">Một vài nguồn tài nguyên phổ biến cho việc thu thập và sử dụng ý kiến phản hồi </w:delText>
        </w:r>
        <w:r w:rsidR="00275AAD" w:rsidRPr="005C3FD8" w:rsidDel="008C4DB3">
          <w:rPr>
            <w:noProof/>
            <w:sz w:val="26"/>
            <w:szCs w:val="26"/>
            <w:lang w:val="vi-VN"/>
          </w:rPr>
          <w:delText>thường thấy</w:delText>
        </w:r>
        <w:r w:rsidR="00A10228" w:rsidRPr="005C3FD8" w:rsidDel="008C4DB3">
          <w:rPr>
            <w:noProof/>
            <w:sz w:val="26"/>
            <w:szCs w:val="26"/>
            <w:lang w:val="vi-VN"/>
          </w:rPr>
          <w:delText xml:space="preserve"> bao gồm</w:delText>
        </w:r>
        <w:r w:rsidRPr="005C3FD8" w:rsidDel="008C4DB3">
          <w:rPr>
            <w:noProof/>
            <w:sz w:val="26"/>
            <w:szCs w:val="26"/>
            <w:lang w:val="vi-VN"/>
          </w:rPr>
          <w:delText>:</w:delText>
        </w:r>
      </w:del>
    </w:p>
    <w:p w14:paraId="3BB2862E" w14:textId="5398ACE7" w:rsidR="00870E1F" w:rsidRPr="005C3FD8" w:rsidDel="008C4DB3" w:rsidRDefault="00870E1F" w:rsidP="007D0211">
      <w:pPr>
        <w:pStyle w:val="ListParagraph"/>
        <w:numPr>
          <w:ilvl w:val="0"/>
          <w:numId w:val="3"/>
        </w:numPr>
        <w:spacing w:before="120"/>
        <w:ind w:left="284" w:firstLine="0"/>
        <w:rPr>
          <w:del w:id="665" w:author="QVM0161195" w:date="2021-01-26T17:21:00Z"/>
          <w:noProof/>
          <w:szCs w:val="26"/>
          <w:lang w:val="vi-VN"/>
        </w:rPr>
      </w:pPr>
      <w:del w:id="666" w:author="QVM0161195" w:date="2021-01-26T17:21:00Z">
        <w:r w:rsidRPr="005C3FD8" w:rsidDel="008C4DB3">
          <w:rPr>
            <w:noProof/>
            <w:szCs w:val="26"/>
            <w:lang w:val="vi-VN"/>
          </w:rPr>
          <w:delText>Kinh nghiệm cá nhân và ý kiến về bất cứ điều gì trong đánh giá, diễn đàn v.v.</w:delText>
        </w:r>
      </w:del>
    </w:p>
    <w:p w14:paraId="4AD26E46" w14:textId="34A54E62" w:rsidR="00870E1F" w:rsidRPr="005C3FD8" w:rsidDel="008C4DB3" w:rsidRDefault="00870E1F" w:rsidP="007D0211">
      <w:pPr>
        <w:pStyle w:val="ListParagraph"/>
        <w:numPr>
          <w:ilvl w:val="0"/>
          <w:numId w:val="3"/>
        </w:numPr>
        <w:spacing w:before="120"/>
        <w:ind w:left="284" w:firstLine="0"/>
        <w:rPr>
          <w:del w:id="667" w:author="QVM0161195" w:date="2021-01-26T17:21:00Z"/>
          <w:noProof/>
          <w:szCs w:val="26"/>
          <w:lang w:val="vi-VN"/>
        </w:rPr>
      </w:pPr>
      <w:del w:id="668" w:author="QVM0161195" w:date="2021-01-26T17:21:00Z">
        <w:r w:rsidRPr="005C3FD8" w:rsidDel="008C4DB3">
          <w:rPr>
            <w:noProof/>
            <w:szCs w:val="26"/>
            <w:lang w:val="vi-VN"/>
          </w:rPr>
          <w:delText>Nhận xét về bài viết, vấn đề, chủ đề, bài đánh giá, v.v.</w:delText>
        </w:r>
      </w:del>
    </w:p>
    <w:p w14:paraId="05DD4BED" w14:textId="7E09BA40" w:rsidR="00870E1F" w:rsidRPr="005C3FD8" w:rsidDel="008C4DB3" w:rsidRDefault="00870E1F" w:rsidP="007D0211">
      <w:pPr>
        <w:pStyle w:val="ListParagraph"/>
        <w:numPr>
          <w:ilvl w:val="0"/>
          <w:numId w:val="3"/>
        </w:numPr>
        <w:spacing w:before="120"/>
        <w:ind w:left="284" w:firstLine="0"/>
        <w:rPr>
          <w:del w:id="669" w:author="QVM0161195" w:date="2021-01-26T17:21:00Z"/>
          <w:noProof/>
          <w:szCs w:val="26"/>
          <w:lang w:val="vi-VN"/>
        </w:rPr>
      </w:pPr>
      <w:del w:id="670" w:author="QVM0161195" w:date="2021-01-26T17:21:00Z">
        <w:r w:rsidRPr="005C3FD8" w:rsidDel="008C4DB3">
          <w:rPr>
            <w:noProof/>
            <w:szCs w:val="26"/>
            <w:lang w:val="vi-VN"/>
          </w:rPr>
          <w:delText>Thông tin đăng tại các trang web mạng xã hội, ví dụ: Facebook</w:delText>
        </w:r>
        <w:r w:rsidR="00AD7FCE" w:rsidRPr="005C3FD8" w:rsidDel="008C4DB3">
          <w:rPr>
            <w:noProof/>
            <w:szCs w:val="26"/>
            <w:lang w:val="vi-VN"/>
          </w:rPr>
          <w:delText xml:space="preserve"> hay</w:delText>
        </w:r>
        <w:r w:rsidR="0001433B" w:rsidRPr="005C3FD8" w:rsidDel="008C4DB3">
          <w:rPr>
            <w:noProof/>
            <w:szCs w:val="26"/>
            <w:lang w:val="vi-VN"/>
          </w:rPr>
          <w:delText xml:space="preserve"> Tw</w:delText>
        </w:r>
        <w:r w:rsidR="00D5720F" w:rsidRPr="005C3FD8" w:rsidDel="008C4DB3">
          <w:rPr>
            <w:noProof/>
            <w:szCs w:val="26"/>
            <w:lang w:val="vi-VN"/>
          </w:rPr>
          <w:delText>i</w:delText>
        </w:r>
        <w:r w:rsidR="00110F86" w:rsidRPr="005C3FD8" w:rsidDel="008C4DB3">
          <w:rPr>
            <w:noProof/>
            <w:szCs w:val="26"/>
            <w:lang w:val="vi-VN"/>
          </w:rPr>
          <w:delText>t</w:delText>
        </w:r>
        <w:r w:rsidR="0001433B" w:rsidRPr="005C3FD8" w:rsidDel="008C4DB3">
          <w:rPr>
            <w:noProof/>
            <w:szCs w:val="26"/>
            <w:lang w:val="vi-VN"/>
          </w:rPr>
          <w:delText>ter</w:delText>
        </w:r>
        <w:r w:rsidRPr="005C3FD8" w:rsidDel="008C4DB3">
          <w:rPr>
            <w:noProof/>
            <w:szCs w:val="26"/>
            <w:lang w:val="vi-VN"/>
          </w:rPr>
          <w:delText>.</w:delText>
        </w:r>
      </w:del>
    </w:p>
    <w:p w14:paraId="15B66412" w14:textId="3EC10489" w:rsidR="00870E1F" w:rsidRPr="005C3FD8" w:rsidDel="008C4DB3" w:rsidRDefault="00870E1F" w:rsidP="007D0211">
      <w:pPr>
        <w:pStyle w:val="ListParagraph"/>
        <w:numPr>
          <w:ilvl w:val="0"/>
          <w:numId w:val="3"/>
        </w:numPr>
        <w:spacing w:before="120"/>
        <w:ind w:left="284" w:firstLine="0"/>
        <w:rPr>
          <w:del w:id="671" w:author="QVM0161195" w:date="2021-01-26T17:21:00Z"/>
          <w:noProof/>
          <w:szCs w:val="26"/>
          <w:lang w:val="vi-VN"/>
        </w:rPr>
      </w:pPr>
      <w:del w:id="672" w:author="QVM0161195" w:date="2021-01-26T17:21:00Z">
        <w:r w:rsidRPr="005C3FD8" w:rsidDel="008C4DB3">
          <w:rPr>
            <w:noProof/>
            <w:szCs w:val="26"/>
            <w:lang w:val="vi-VN"/>
          </w:rPr>
          <w:delText>Đánh giá về các dịch vụ</w:delText>
        </w:r>
        <w:r w:rsidR="00CA62D6" w:rsidRPr="005C3FD8" w:rsidDel="008C4DB3">
          <w:rPr>
            <w:noProof/>
            <w:szCs w:val="26"/>
            <w:lang w:val="vi-VN"/>
          </w:rPr>
          <w:delText xml:space="preserve"> và </w:delText>
        </w:r>
        <w:r w:rsidRPr="005C3FD8" w:rsidDel="008C4DB3">
          <w:rPr>
            <w:noProof/>
            <w:szCs w:val="26"/>
            <w:lang w:val="vi-VN"/>
          </w:rPr>
          <w:delText>sản phẩm.</w:delText>
        </w:r>
      </w:del>
    </w:p>
    <w:p w14:paraId="1129B705" w14:textId="2C19541F" w:rsidR="00870E1F" w:rsidRPr="005C3FD8" w:rsidDel="008C4DB3" w:rsidRDefault="00870E1F" w:rsidP="0078423E">
      <w:pPr>
        <w:spacing w:before="120" w:line="360" w:lineRule="auto"/>
        <w:ind w:firstLine="360"/>
        <w:jc w:val="both"/>
        <w:rPr>
          <w:del w:id="673" w:author="QVM0161195" w:date="2021-01-26T17:21:00Z"/>
          <w:noProof/>
          <w:sz w:val="26"/>
          <w:szCs w:val="26"/>
          <w:lang w:val="vi-VN"/>
        </w:rPr>
      </w:pPr>
      <w:del w:id="674" w:author="QVM0161195" w:date="2021-01-26T17:21:00Z">
        <w:r w:rsidRPr="005C3FD8" w:rsidDel="008C4DB3">
          <w:rPr>
            <w:noProof/>
            <w:sz w:val="26"/>
            <w:szCs w:val="26"/>
            <w:lang w:val="vi-VN"/>
          </w:rPr>
          <w:delText>Vậy tại sao những ý kiến này lại quan trọng đến như vậy? Những luận điểm dưới đây sẽ giải đáp những vấn đề này:</w:delText>
        </w:r>
      </w:del>
    </w:p>
    <w:p w14:paraId="085F024D" w14:textId="3E366AD8" w:rsidR="00870E1F" w:rsidRPr="005C3FD8" w:rsidDel="008C4DB3" w:rsidRDefault="00870E1F" w:rsidP="0078423E">
      <w:pPr>
        <w:pStyle w:val="ListParagraph"/>
        <w:numPr>
          <w:ilvl w:val="0"/>
          <w:numId w:val="4"/>
        </w:numPr>
        <w:spacing w:before="120"/>
        <w:ind w:left="284" w:firstLine="0"/>
        <w:rPr>
          <w:del w:id="675" w:author="QVM0161195" w:date="2021-01-26T17:21:00Z"/>
          <w:noProof/>
          <w:szCs w:val="26"/>
          <w:lang w:val="vi-VN"/>
        </w:rPr>
      </w:pPr>
      <w:del w:id="676" w:author="QVM0161195" w:date="2021-01-26T17:21:00Z">
        <w:r w:rsidRPr="005C3FD8" w:rsidDel="008C4DB3">
          <w:rPr>
            <w:noProof/>
            <w:szCs w:val="26"/>
            <w:lang w:val="vi-VN"/>
          </w:rPr>
          <w:delText>“Ý kiến” là những yếu tố ảnh hưởng quan trọng đến hành vi của một người.</w:delText>
        </w:r>
      </w:del>
    </w:p>
    <w:p w14:paraId="3FE80263" w14:textId="4B05238E" w:rsidR="00870E1F" w:rsidRPr="005C3FD8" w:rsidDel="008C4DB3" w:rsidRDefault="00870E1F" w:rsidP="0078423E">
      <w:pPr>
        <w:pStyle w:val="ListParagraph"/>
        <w:numPr>
          <w:ilvl w:val="0"/>
          <w:numId w:val="4"/>
        </w:numPr>
        <w:spacing w:before="120"/>
        <w:ind w:left="284" w:firstLine="0"/>
        <w:rPr>
          <w:del w:id="677" w:author="QVM0161195" w:date="2021-01-26T17:21:00Z"/>
          <w:noProof/>
          <w:szCs w:val="26"/>
          <w:lang w:val="vi-VN"/>
        </w:rPr>
      </w:pPr>
      <w:del w:id="678" w:author="QVM0161195" w:date="2021-01-26T17:21:00Z">
        <w:r w:rsidRPr="005C3FD8" w:rsidDel="008C4DB3">
          <w:rPr>
            <w:noProof/>
            <w:szCs w:val="26"/>
            <w:lang w:val="vi-VN"/>
          </w:rPr>
          <w:delText>Những ý kiến đánh giá là một phần quan trọng để đo lường và đánh giá chất lượng sản phẩm hay dịch vụ.</w:delText>
        </w:r>
      </w:del>
    </w:p>
    <w:p w14:paraId="42B07591" w14:textId="5EE376FE" w:rsidR="00870E1F" w:rsidRPr="005C3FD8" w:rsidDel="008C4DB3" w:rsidRDefault="00870E1F" w:rsidP="0078423E">
      <w:pPr>
        <w:pStyle w:val="ListParagraph"/>
        <w:numPr>
          <w:ilvl w:val="0"/>
          <w:numId w:val="4"/>
        </w:numPr>
        <w:spacing w:before="120"/>
        <w:ind w:left="284" w:firstLine="0"/>
        <w:rPr>
          <w:del w:id="679" w:author="QVM0161195" w:date="2021-01-26T17:21:00Z"/>
          <w:noProof/>
          <w:szCs w:val="26"/>
          <w:lang w:val="vi-VN"/>
        </w:rPr>
      </w:pPr>
      <w:del w:id="680" w:author="QVM0161195" w:date="2021-01-26T17:21:00Z">
        <w:r w:rsidRPr="005C3FD8" w:rsidDel="008C4DB3">
          <w:rPr>
            <w:noProof/>
            <w:szCs w:val="26"/>
            <w:lang w:val="vi-VN"/>
          </w:rPr>
          <w:delText>Thực tế khi chúng ta cần đưa ra quyết định, chúng ta thường tìm kiếm ý kiến của người khác. Với cá nhân sẽ tìm kiếm ý kiến từ bạn bè và gia đình, còn với tổ chức sử dụng khảo sát ý kiến, tư vấn.</w:delText>
        </w:r>
      </w:del>
    </w:p>
    <w:p w14:paraId="069B2135" w14:textId="69D5E158" w:rsidR="00870E1F" w:rsidRPr="005C3FD8" w:rsidDel="008C4DB3" w:rsidRDefault="00870E1F" w:rsidP="0078423E">
      <w:pPr>
        <w:spacing w:before="120" w:line="360" w:lineRule="auto"/>
        <w:ind w:firstLine="284"/>
        <w:jc w:val="both"/>
        <w:rPr>
          <w:del w:id="681" w:author="QVM0161195" w:date="2021-01-26T17:21:00Z"/>
          <w:noProof/>
          <w:sz w:val="26"/>
          <w:szCs w:val="26"/>
          <w:lang w:val="vi-VN"/>
        </w:rPr>
      </w:pPr>
      <w:del w:id="682" w:author="QVM0161195" w:date="2021-01-26T17:21:00Z">
        <w:r w:rsidRPr="005C3FD8" w:rsidDel="008C4DB3">
          <w:rPr>
            <w:noProof/>
            <w:sz w:val="26"/>
            <w:szCs w:val="26"/>
            <w:lang w:val="vi-VN"/>
          </w:rPr>
          <w:delText>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nhân, việc phân tích ý kiến có thể hỗ trợ người dùng trong quá trình ra quyết định sử dụng dịch vụ, thu thập các ý kiến liên quan đến môi trường xã hội xung quanh.</w:delText>
        </w:r>
      </w:del>
    </w:p>
    <w:p w14:paraId="0855A674" w14:textId="39B90856" w:rsidR="00870E1F" w:rsidRPr="005C3FD8" w:rsidDel="008C4DB3" w:rsidRDefault="00870E1F" w:rsidP="0078423E">
      <w:pPr>
        <w:spacing w:before="120" w:line="360" w:lineRule="auto"/>
        <w:ind w:firstLine="284"/>
        <w:jc w:val="both"/>
        <w:rPr>
          <w:del w:id="683" w:author="QVM0161195" w:date="2021-01-26T17:21:00Z"/>
          <w:noProof/>
          <w:sz w:val="26"/>
          <w:szCs w:val="26"/>
          <w:lang w:val="vi-VN"/>
        </w:rPr>
      </w:pPr>
      <w:del w:id="684" w:author="QVM0161195" w:date="2021-01-26T17:21:00Z">
        <w:r w:rsidRPr="005C3FD8" w:rsidDel="008C4DB3">
          <w:rPr>
            <w:noProof/>
            <w:sz w:val="26"/>
            <w:szCs w:val="26"/>
            <w:lang w:val="vi-VN"/>
          </w:rPr>
          <w:delTex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delText>
        </w:r>
      </w:del>
    </w:p>
    <w:p w14:paraId="58DF6C75" w14:textId="27488F1A" w:rsidR="00870E1F" w:rsidRPr="005C3FD8" w:rsidDel="008C4DB3" w:rsidRDefault="00870E1F" w:rsidP="008E4983">
      <w:pPr>
        <w:pStyle w:val="Heading2"/>
        <w:numPr>
          <w:ilvl w:val="0"/>
          <w:numId w:val="39"/>
        </w:numPr>
        <w:spacing w:before="120" w:line="360" w:lineRule="auto"/>
        <w:ind w:left="0" w:firstLine="284"/>
        <w:rPr>
          <w:del w:id="685" w:author="QVM0161195" w:date="2021-01-26T17:21:00Z"/>
          <w:rFonts w:ascii="Times New Roman" w:hAnsi="Times New Roman"/>
          <w:i w:val="0"/>
          <w:noProof/>
          <w:lang w:val="vi-VN"/>
        </w:rPr>
      </w:pPr>
      <w:bookmarkStart w:id="686" w:name="_Toc61985797"/>
      <w:del w:id="687" w:author="QVM0161195" w:date="2021-01-26T17:21:00Z">
        <w:r w:rsidRPr="005C3FD8" w:rsidDel="008C4DB3">
          <w:rPr>
            <w:rFonts w:ascii="Times New Roman" w:hAnsi="Times New Roman"/>
            <w:i w:val="0"/>
            <w:noProof/>
            <w:lang w:val="vi-VN"/>
          </w:rPr>
          <w:delText>Tính cấp thiết luận văn</w:delText>
        </w:r>
        <w:bookmarkEnd w:id="686"/>
      </w:del>
    </w:p>
    <w:p w14:paraId="0E50A6D0" w14:textId="20A8D625" w:rsidR="00097D6E" w:rsidRPr="005C3FD8" w:rsidDel="008C4DB3" w:rsidRDefault="00097D6E" w:rsidP="00097D6E">
      <w:pPr>
        <w:spacing w:before="120" w:line="360" w:lineRule="auto"/>
        <w:ind w:firstLine="284"/>
        <w:jc w:val="both"/>
        <w:rPr>
          <w:del w:id="688" w:author="QVM0161195" w:date="2021-01-26T17:21:00Z"/>
          <w:noProof/>
          <w:sz w:val="26"/>
          <w:szCs w:val="26"/>
          <w:lang w:val="vi-VN"/>
        </w:rPr>
      </w:pPr>
      <w:del w:id="689" w:author="QVM0161195" w:date="2021-01-26T17:21:00Z">
        <w:r w:rsidRPr="005C3FD8" w:rsidDel="008C4DB3">
          <w:rPr>
            <w:noProof/>
            <w:sz w:val="26"/>
            <w:szCs w:val="26"/>
            <w:lang w:val="vi-VN"/>
          </w:rPr>
          <w:delText>Sau một thời gian tìm hiểu và phân tích</w:delText>
        </w:r>
        <w:r w:rsidR="00E272F8" w:rsidRPr="005C3FD8" w:rsidDel="008C4DB3">
          <w:rPr>
            <w:noProof/>
            <w:sz w:val="26"/>
            <w:szCs w:val="26"/>
            <w:lang w:val="vi-VN"/>
          </w:rPr>
          <w:delText xml:space="preserve"> tác giả</w:delText>
        </w:r>
        <w:r w:rsidRPr="005C3FD8" w:rsidDel="008C4DB3">
          <w:rPr>
            <w:noProof/>
            <w:sz w:val="26"/>
            <w:szCs w:val="26"/>
            <w:lang w:val="vi-VN"/>
          </w:rPr>
          <w:delText xml:space="preserve"> nhận thấy việc thu thập ý kiến đánh giá chất lượng giảng dạy của sinh viên trong mỗi học kì ở Trường Đại học Công nghệ TP.</w:delText>
        </w:r>
        <w:r w:rsidR="002D3E8E" w:rsidRPr="005C3FD8" w:rsidDel="008C4DB3">
          <w:rPr>
            <w:noProof/>
            <w:sz w:val="26"/>
            <w:szCs w:val="26"/>
            <w:lang w:val="vi-VN"/>
          </w:rPr>
          <w:delText xml:space="preserve"> </w:delText>
        </w:r>
        <w:r w:rsidRPr="005C3FD8" w:rsidDel="008C4DB3">
          <w:rPr>
            <w:noProof/>
            <w:sz w:val="26"/>
            <w:szCs w:val="26"/>
            <w:lang w:val="vi-VN"/>
          </w:rPr>
          <w:delText>H</w:delText>
        </w:r>
        <w:r w:rsidR="002D3E8E" w:rsidRPr="005C3FD8" w:rsidDel="008C4DB3">
          <w:rPr>
            <w:noProof/>
            <w:sz w:val="26"/>
            <w:szCs w:val="26"/>
            <w:lang w:val="vi-VN"/>
          </w:rPr>
          <w:delText xml:space="preserve">ồ </w:delText>
        </w:r>
        <w:r w:rsidRPr="005C3FD8" w:rsidDel="008C4DB3">
          <w:rPr>
            <w:noProof/>
            <w:sz w:val="26"/>
            <w:szCs w:val="26"/>
            <w:lang w:val="vi-VN"/>
          </w:rPr>
          <w:delText>C</w:delText>
        </w:r>
        <w:r w:rsidR="002D3E8E" w:rsidRPr="005C3FD8" w:rsidDel="008C4DB3">
          <w:rPr>
            <w:noProof/>
            <w:sz w:val="26"/>
            <w:szCs w:val="26"/>
            <w:lang w:val="vi-VN"/>
          </w:rPr>
          <w:delText xml:space="preserve">hí </w:delText>
        </w:r>
        <w:r w:rsidRPr="005C3FD8" w:rsidDel="008C4DB3">
          <w:rPr>
            <w:noProof/>
            <w:sz w:val="26"/>
            <w:szCs w:val="26"/>
            <w:lang w:val="vi-VN"/>
          </w:rPr>
          <w:delText>M</w:delText>
        </w:r>
        <w:r w:rsidR="002D3E8E" w:rsidRPr="005C3FD8" w:rsidDel="008C4DB3">
          <w:rPr>
            <w:noProof/>
            <w:sz w:val="26"/>
            <w:szCs w:val="26"/>
            <w:lang w:val="vi-VN"/>
          </w:rPr>
          <w:delText>inh</w:delText>
        </w:r>
        <w:r w:rsidRPr="005C3FD8" w:rsidDel="008C4DB3">
          <w:rPr>
            <w:noProof/>
            <w:sz w:val="26"/>
            <w:szCs w:val="26"/>
            <w:lang w:val="vi-VN"/>
          </w:rPr>
          <w:delTex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delText>
        </w:r>
      </w:del>
    </w:p>
    <w:p w14:paraId="471C3907" w14:textId="60ABB40B" w:rsidR="00097D6E" w:rsidRPr="005C3FD8" w:rsidDel="008C4DB3" w:rsidRDefault="00097D6E" w:rsidP="00097D6E">
      <w:pPr>
        <w:pStyle w:val="ListParagraph"/>
        <w:spacing w:before="120"/>
        <w:ind w:left="0" w:firstLine="360"/>
        <w:rPr>
          <w:del w:id="690" w:author="QVM0161195" w:date="2021-01-26T17:21:00Z"/>
          <w:noProof/>
          <w:szCs w:val="26"/>
          <w:lang w:val="vi-VN"/>
        </w:rPr>
      </w:pPr>
      <w:del w:id="691" w:author="QVM0161195" w:date="2021-01-26T17:21:00Z">
        <w:r w:rsidRPr="005C3FD8" w:rsidDel="008C4DB3">
          <w:rPr>
            <w:noProof/>
            <w:szCs w:val="26"/>
            <w:lang w:val="vi-VN"/>
          </w:rPr>
          <w:delText>Vì vậy</w:delText>
        </w:r>
        <w:r w:rsidR="00012D05" w:rsidRPr="005C3FD8" w:rsidDel="008C4DB3">
          <w:rPr>
            <w:noProof/>
            <w:szCs w:val="26"/>
            <w:lang w:val="vi-VN"/>
          </w:rPr>
          <w:delText>,</w:delText>
        </w:r>
        <w:r w:rsidRPr="005C3FD8" w:rsidDel="008C4DB3">
          <w:rPr>
            <w:noProof/>
            <w:szCs w:val="26"/>
            <w:lang w:val="vi-VN"/>
          </w:rPr>
          <w:delTex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delText>
        </w:r>
      </w:del>
    </w:p>
    <w:p w14:paraId="20C4959D" w14:textId="56D5CFA5" w:rsidR="00870E1F" w:rsidRPr="005C3FD8" w:rsidDel="008C4DB3" w:rsidRDefault="00870E1F" w:rsidP="008E4983">
      <w:pPr>
        <w:pStyle w:val="Heading2"/>
        <w:numPr>
          <w:ilvl w:val="0"/>
          <w:numId w:val="39"/>
        </w:numPr>
        <w:spacing w:before="120" w:after="0" w:line="360" w:lineRule="auto"/>
        <w:ind w:left="0" w:firstLine="284"/>
        <w:rPr>
          <w:del w:id="692" w:author="QVM0161195" w:date="2021-01-26T17:21:00Z"/>
          <w:rFonts w:ascii="Times New Roman" w:hAnsi="Times New Roman"/>
          <w:i w:val="0"/>
          <w:noProof/>
          <w:lang w:val="vi-VN"/>
        </w:rPr>
      </w:pPr>
      <w:bookmarkStart w:id="693" w:name="_Toc61985798"/>
      <w:del w:id="694" w:author="QVM0161195" w:date="2021-01-26T17:21:00Z">
        <w:r w:rsidRPr="005C3FD8" w:rsidDel="008C4DB3">
          <w:rPr>
            <w:rFonts w:ascii="Times New Roman" w:hAnsi="Times New Roman"/>
            <w:i w:val="0"/>
            <w:noProof/>
            <w:lang w:val="vi-VN"/>
          </w:rPr>
          <w:delText>Mục tiêu luận văn</w:delText>
        </w:r>
        <w:bookmarkEnd w:id="693"/>
      </w:del>
    </w:p>
    <w:p w14:paraId="30AC7A3C" w14:textId="39BDDB9F" w:rsidR="00097D6E" w:rsidRPr="005C3FD8" w:rsidDel="008C4DB3" w:rsidRDefault="00097D6E" w:rsidP="00856CB7">
      <w:pPr>
        <w:spacing w:before="120" w:line="360" w:lineRule="auto"/>
        <w:ind w:firstLine="284"/>
        <w:jc w:val="both"/>
        <w:rPr>
          <w:del w:id="695" w:author="QVM0161195" w:date="2021-01-26T17:21:00Z"/>
          <w:noProof/>
          <w:sz w:val="26"/>
          <w:szCs w:val="26"/>
          <w:lang w:val="vi-VN"/>
        </w:rPr>
      </w:pPr>
      <w:del w:id="696" w:author="QVM0161195" w:date="2021-01-26T17:21:00Z">
        <w:r w:rsidRPr="005C3FD8" w:rsidDel="008C4DB3">
          <w:rPr>
            <w:noProof/>
            <w:sz w:val="26"/>
            <w:szCs w:val="26"/>
            <w:lang w:val="vi-VN"/>
          </w:rPr>
          <w:delTex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delText>
        </w:r>
      </w:del>
    </w:p>
    <w:p w14:paraId="63DA0D3C" w14:textId="2170B087" w:rsidR="00097D6E" w:rsidRPr="005C3FD8" w:rsidDel="008C4DB3" w:rsidRDefault="00097D6E" w:rsidP="00856CB7">
      <w:pPr>
        <w:spacing w:before="120" w:line="360" w:lineRule="auto"/>
        <w:ind w:firstLine="284"/>
        <w:jc w:val="both"/>
        <w:rPr>
          <w:del w:id="697" w:author="QVM0161195" w:date="2021-01-26T17:21:00Z"/>
          <w:noProof/>
          <w:sz w:val="26"/>
          <w:szCs w:val="26"/>
          <w:lang w:val="vi-VN"/>
        </w:rPr>
      </w:pPr>
      <w:del w:id="698" w:author="QVM0161195" w:date="2021-01-26T17:21:00Z">
        <w:r w:rsidRPr="005C3FD8" w:rsidDel="008C4DB3">
          <w:rPr>
            <w:noProof/>
            <w:sz w:val="26"/>
            <w:szCs w:val="26"/>
            <w:lang w:val="vi-VN"/>
          </w:rPr>
          <w:delText>Đối với bài toán phân tích ý kiến đánh giá của sinh viên về chất lượng giảng dạy tại Trường Đại học Công nghệ TP.</w:delText>
        </w:r>
        <w:r w:rsidR="000E4046" w:rsidRPr="005C3FD8" w:rsidDel="008C4DB3">
          <w:rPr>
            <w:noProof/>
            <w:sz w:val="26"/>
            <w:szCs w:val="26"/>
            <w:lang w:val="vi-VN"/>
          </w:rPr>
          <w:delText xml:space="preserve"> </w:delText>
        </w:r>
        <w:r w:rsidRPr="005C3FD8" w:rsidDel="008C4DB3">
          <w:rPr>
            <w:noProof/>
            <w:sz w:val="26"/>
            <w:szCs w:val="26"/>
            <w:lang w:val="vi-VN"/>
          </w:rPr>
          <w:delText>H</w:delText>
        </w:r>
        <w:r w:rsidR="000E4046" w:rsidRPr="005C3FD8" w:rsidDel="008C4DB3">
          <w:rPr>
            <w:noProof/>
            <w:sz w:val="26"/>
            <w:szCs w:val="26"/>
            <w:lang w:val="vi-VN"/>
          </w:rPr>
          <w:delText xml:space="preserve">ồ </w:delText>
        </w:r>
        <w:r w:rsidRPr="005C3FD8" w:rsidDel="008C4DB3">
          <w:rPr>
            <w:noProof/>
            <w:sz w:val="26"/>
            <w:szCs w:val="26"/>
            <w:lang w:val="vi-VN"/>
          </w:rPr>
          <w:delText>C</w:delText>
        </w:r>
        <w:r w:rsidR="000E4046" w:rsidRPr="005C3FD8" w:rsidDel="008C4DB3">
          <w:rPr>
            <w:noProof/>
            <w:sz w:val="26"/>
            <w:szCs w:val="26"/>
            <w:lang w:val="vi-VN"/>
          </w:rPr>
          <w:delText xml:space="preserve">hí </w:delText>
        </w:r>
        <w:r w:rsidRPr="005C3FD8" w:rsidDel="008C4DB3">
          <w:rPr>
            <w:noProof/>
            <w:sz w:val="26"/>
            <w:szCs w:val="26"/>
            <w:lang w:val="vi-VN"/>
          </w:rPr>
          <w:delText>M</w:delText>
        </w:r>
        <w:r w:rsidR="000E4046" w:rsidRPr="005C3FD8" w:rsidDel="008C4DB3">
          <w:rPr>
            <w:noProof/>
            <w:sz w:val="26"/>
            <w:szCs w:val="26"/>
            <w:lang w:val="vi-VN"/>
          </w:rPr>
          <w:delText xml:space="preserve">inh, </w:delText>
        </w:r>
        <w:r w:rsidR="0056183C" w:rsidRPr="005C3FD8" w:rsidDel="008C4DB3">
          <w:rPr>
            <w:noProof/>
            <w:sz w:val="26"/>
            <w:szCs w:val="26"/>
            <w:lang w:val="vi-VN"/>
          </w:rPr>
          <w:delText>luận văn</w:delText>
        </w:r>
        <w:r w:rsidRPr="005C3FD8" w:rsidDel="008C4DB3">
          <w:rPr>
            <w:noProof/>
            <w:sz w:val="26"/>
            <w:szCs w:val="26"/>
            <w:lang w:val="vi-VN"/>
          </w:rPr>
          <w:delText xml:space="preserve"> dự kiến tạo được một hệ thống phân tích các ý kiến thu thập được một cách tự động, xác định được cụ thể ý kiến là đánh giá tích cực hay tiêu cực. </w:delText>
        </w:r>
      </w:del>
    </w:p>
    <w:p w14:paraId="3F3AB4E7" w14:textId="512584B8" w:rsidR="00097D6E" w:rsidRPr="005C3FD8" w:rsidDel="008C4DB3" w:rsidRDefault="00CB39B6" w:rsidP="00856CB7">
      <w:pPr>
        <w:spacing w:before="120" w:line="360" w:lineRule="auto"/>
        <w:ind w:firstLine="284"/>
        <w:jc w:val="both"/>
        <w:rPr>
          <w:del w:id="699" w:author="QVM0161195" w:date="2021-01-26T17:21:00Z"/>
          <w:noProof/>
          <w:sz w:val="26"/>
          <w:szCs w:val="26"/>
          <w:lang w:val="vi-VN"/>
        </w:rPr>
      </w:pPr>
      <w:del w:id="700" w:author="QVM0161195" w:date="2021-01-26T17:21:00Z">
        <w:r w:rsidRPr="005C3FD8" w:rsidDel="008C4DB3">
          <w:rPr>
            <w:noProof/>
            <w:sz w:val="26"/>
            <w:szCs w:val="26"/>
            <w:lang w:val="vi-VN"/>
          </w:rPr>
          <w:delText>Dựa và các kết quả thu được</w:delText>
        </w:r>
        <w:r w:rsidR="0015058D" w:rsidRPr="005C3FD8" w:rsidDel="008C4DB3">
          <w:rPr>
            <w:noProof/>
            <w:sz w:val="26"/>
            <w:szCs w:val="26"/>
            <w:lang w:val="vi-VN"/>
          </w:rPr>
          <w:delText xml:space="preserve">, chúng ta có thể </w:delText>
        </w:r>
        <w:r w:rsidRPr="005C3FD8" w:rsidDel="008C4DB3">
          <w:rPr>
            <w:noProof/>
            <w:sz w:val="26"/>
            <w:szCs w:val="26"/>
            <w:lang w:val="vi-VN"/>
          </w:rPr>
          <w:delText>đ</w:delText>
        </w:r>
        <w:r w:rsidR="00097D6E" w:rsidRPr="005C3FD8" w:rsidDel="008C4DB3">
          <w:rPr>
            <w:noProof/>
            <w:sz w:val="26"/>
            <w:szCs w:val="26"/>
            <w:lang w:val="vi-VN"/>
          </w:rPr>
          <w:delText xml:space="preserve">ưa ra các kết luận, đánh giá về kết quả đạt được đồng thời </w:delText>
        </w:r>
        <w:r w:rsidRPr="005C3FD8" w:rsidDel="008C4DB3">
          <w:rPr>
            <w:noProof/>
            <w:sz w:val="26"/>
            <w:szCs w:val="26"/>
            <w:lang w:val="vi-VN"/>
          </w:rPr>
          <w:delText>đề xuất các phương pháp cải thiện hoặc nâng cao kết quả nếu có.</w:delText>
        </w:r>
      </w:del>
    </w:p>
    <w:p w14:paraId="4A3AD04B" w14:textId="0050659F" w:rsidR="00097D6E" w:rsidRPr="005C3FD8" w:rsidDel="008C4DB3" w:rsidRDefault="00097D6E" w:rsidP="00856CB7">
      <w:pPr>
        <w:spacing w:before="120" w:line="360" w:lineRule="auto"/>
        <w:ind w:firstLine="284"/>
        <w:jc w:val="both"/>
        <w:rPr>
          <w:del w:id="701" w:author="QVM0161195" w:date="2021-01-26T17:21:00Z"/>
          <w:noProof/>
          <w:lang w:val="vi-VN"/>
        </w:rPr>
      </w:pPr>
      <w:del w:id="702" w:author="QVM0161195" w:date="2021-01-26T17:21:00Z">
        <w:r w:rsidRPr="005C3FD8" w:rsidDel="008C4DB3">
          <w:rPr>
            <w:noProof/>
            <w:sz w:val="26"/>
            <w:szCs w:val="26"/>
            <w:lang w:val="vi-VN"/>
          </w:rPr>
          <w:delText>Ngoài ra</w:delText>
        </w:r>
        <w:r w:rsidR="00106945" w:rsidRPr="005C3FD8" w:rsidDel="008C4DB3">
          <w:rPr>
            <w:noProof/>
            <w:sz w:val="26"/>
            <w:szCs w:val="26"/>
            <w:lang w:val="vi-VN"/>
          </w:rPr>
          <w:delText>,</w:delText>
        </w:r>
        <w:r w:rsidRPr="005C3FD8" w:rsidDel="008C4DB3">
          <w:rPr>
            <w:noProof/>
            <w:sz w:val="26"/>
            <w:szCs w:val="26"/>
            <w:lang w:val="vi-VN"/>
          </w:rPr>
          <w:delText xml:space="preserve"> luận văn này có thể phát triển thêm ở việc xác định khía cạnh đánh giá của ý kiến, hướng phát triển này phụ thuộc vào độ hiệu quả của việc đánh giá ý trước trước đó.</w:delText>
        </w:r>
      </w:del>
    </w:p>
    <w:p w14:paraId="4D55A6EF" w14:textId="5837CC48" w:rsidR="00870E1F" w:rsidRPr="005C3FD8" w:rsidDel="008C4DB3" w:rsidRDefault="00870E1F" w:rsidP="008E4983">
      <w:pPr>
        <w:pStyle w:val="Heading2"/>
        <w:numPr>
          <w:ilvl w:val="0"/>
          <w:numId w:val="39"/>
        </w:numPr>
        <w:spacing w:before="120" w:after="0" w:line="360" w:lineRule="auto"/>
        <w:ind w:left="0" w:firstLine="284"/>
        <w:rPr>
          <w:del w:id="703" w:author="QVM0161195" w:date="2021-01-26T17:21:00Z"/>
          <w:rFonts w:ascii="Times New Roman" w:hAnsi="Times New Roman"/>
          <w:i w:val="0"/>
          <w:noProof/>
          <w:lang w:val="vi-VN"/>
        </w:rPr>
      </w:pPr>
      <w:bookmarkStart w:id="704" w:name="_Toc61985799"/>
      <w:del w:id="705" w:author="QVM0161195" w:date="2021-01-26T17:21:00Z">
        <w:r w:rsidRPr="005C3FD8" w:rsidDel="008C4DB3">
          <w:rPr>
            <w:rFonts w:ascii="Times New Roman" w:hAnsi="Times New Roman"/>
            <w:i w:val="0"/>
            <w:noProof/>
            <w:lang w:val="vi-VN"/>
          </w:rPr>
          <w:delText>Nội dung nghiên cứu</w:delText>
        </w:r>
        <w:bookmarkEnd w:id="704"/>
      </w:del>
    </w:p>
    <w:p w14:paraId="69F208EC" w14:textId="38A346EF" w:rsidR="00097D6E" w:rsidRPr="005C3FD8" w:rsidDel="008C4DB3" w:rsidRDefault="00097D6E" w:rsidP="00414D56">
      <w:pPr>
        <w:spacing w:before="120" w:line="360" w:lineRule="auto"/>
        <w:ind w:firstLine="284"/>
        <w:contextualSpacing/>
        <w:rPr>
          <w:del w:id="706" w:author="QVM0161195" w:date="2021-01-26T17:21:00Z"/>
          <w:noProof/>
          <w:sz w:val="26"/>
          <w:szCs w:val="26"/>
          <w:lang w:val="vi-VN"/>
        </w:rPr>
      </w:pPr>
      <w:del w:id="707" w:author="QVM0161195" w:date="2021-01-26T17:21:00Z">
        <w:r w:rsidRPr="005C3FD8" w:rsidDel="008C4DB3">
          <w:rPr>
            <w:noProof/>
            <w:sz w:val="26"/>
            <w:szCs w:val="26"/>
            <w:lang w:val="vi-VN"/>
          </w:rPr>
          <w:delText>Dựa vào các mục tiêu đã xác định luận văn sẽ tiến hành nghiên cứu các nội dung sau:</w:delText>
        </w:r>
      </w:del>
    </w:p>
    <w:p w14:paraId="054D275F" w14:textId="72549EE7" w:rsidR="00097D6E" w:rsidRPr="005C3FD8" w:rsidDel="008C4DB3" w:rsidRDefault="00097D6E" w:rsidP="009166C9">
      <w:pPr>
        <w:pStyle w:val="ListParagraph"/>
        <w:numPr>
          <w:ilvl w:val="0"/>
          <w:numId w:val="5"/>
        </w:numPr>
        <w:spacing w:before="120"/>
        <w:ind w:left="284" w:firstLine="0"/>
        <w:rPr>
          <w:del w:id="708" w:author="QVM0161195" w:date="2021-01-26T17:21:00Z"/>
          <w:noProof/>
          <w:szCs w:val="26"/>
          <w:lang w:val="vi-VN"/>
        </w:rPr>
      </w:pPr>
      <w:del w:id="709" w:author="QVM0161195" w:date="2021-01-26T17:21:00Z">
        <w:r w:rsidRPr="005C3FD8" w:rsidDel="008C4DB3">
          <w:rPr>
            <w:noProof/>
            <w:szCs w:val="26"/>
            <w:lang w:val="vi-VN"/>
          </w:rPr>
          <w:delText>Nghiên cứu về phân lớp chủ quan về phân lớp cảm nghĩ.</w:delText>
        </w:r>
      </w:del>
    </w:p>
    <w:p w14:paraId="7BEC0E9F" w14:textId="277B5DF7" w:rsidR="00097D6E" w:rsidRPr="005C3FD8" w:rsidDel="008C4DB3" w:rsidRDefault="00097D6E" w:rsidP="009166C9">
      <w:pPr>
        <w:pStyle w:val="ListParagraph"/>
        <w:numPr>
          <w:ilvl w:val="0"/>
          <w:numId w:val="5"/>
        </w:numPr>
        <w:spacing w:before="120"/>
        <w:ind w:left="284" w:firstLine="0"/>
        <w:rPr>
          <w:del w:id="710" w:author="QVM0161195" w:date="2021-01-26T17:21:00Z"/>
          <w:noProof/>
          <w:szCs w:val="26"/>
          <w:lang w:val="vi-VN"/>
        </w:rPr>
      </w:pPr>
      <w:del w:id="711" w:author="QVM0161195" w:date="2021-01-26T17:21:00Z">
        <w:r w:rsidRPr="005C3FD8" w:rsidDel="008C4DB3">
          <w:rPr>
            <w:noProof/>
            <w:szCs w:val="26"/>
            <w:lang w:val="vi-VN"/>
          </w:rPr>
          <w:delText>Nghiên cứu về tóm tắt ý kiến.</w:delText>
        </w:r>
      </w:del>
    </w:p>
    <w:p w14:paraId="4C4E66A3" w14:textId="56AA8235" w:rsidR="00DD11E9" w:rsidRPr="005C3FD8" w:rsidDel="008C4DB3" w:rsidRDefault="00DD11E9" w:rsidP="009166C9">
      <w:pPr>
        <w:pStyle w:val="ListParagraph"/>
        <w:numPr>
          <w:ilvl w:val="0"/>
          <w:numId w:val="5"/>
        </w:numPr>
        <w:spacing w:before="120"/>
        <w:ind w:left="284" w:firstLine="0"/>
        <w:rPr>
          <w:del w:id="712" w:author="QVM0161195" w:date="2021-01-26T17:21:00Z"/>
          <w:noProof/>
          <w:szCs w:val="26"/>
          <w:lang w:val="vi-VN"/>
        </w:rPr>
      </w:pPr>
      <w:del w:id="713" w:author="QVM0161195" w:date="2021-01-26T17:21:00Z">
        <w:r w:rsidRPr="005C3FD8" w:rsidDel="008C4DB3">
          <w:rPr>
            <w:noProof/>
            <w:szCs w:val="26"/>
            <w:lang w:val="vi-VN"/>
          </w:rPr>
          <w:delText>Nghiên cứu về các tiêu chí gán nhãn dữ liệu.</w:delText>
        </w:r>
      </w:del>
    </w:p>
    <w:p w14:paraId="29F9E2EC" w14:textId="728367EF" w:rsidR="00097D6E" w:rsidRPr="005C3FD8" w:rsidDel="008C4DB3" w:rsidRDefault="00097D6E" w:rsidP="009166C9">
      <w:pPr>
        <w:pStyle w:val="ListParagraph"/>
        <w:numPr>
          <w:ilvl w:val="0"/>
          <w:numId w:val="5"/>
        </w:numPr>
        <w:spacing w:before="120"/>
        <w:ind w:left="284" w:firstLine="0"/>
        <w:rPr>
          <w:del w:id="714" w:author="QVM0161195" w:date="2021-01-26T17:21:00Z"/>
          <w:noProof/>
          <w:szCs w:val="26"/>
          <w:lang w:val="vi-VN"/>
        </w:rPr>
      </w:pPr>
      <w:del w:id="715" w:author="QVM0161195" w:date="2021-01-26T17:21:00Z">
        <w:r w:rsidRPr="005C3FD8" w:rsidDel="008C4DB3">
          <w:rPr>
            <w:noProof/>
            <w:szCs w:val="26"/>
            <w:lang w:val="vi-VN"/>
          </w:rPr>
          <w:delText>Nghiên cứu về phương pháp phân lớp dữ liệu.</w:delText>
        </w:r>
      </w:del>
    </w:p>
    <w:p w14:paraId="728346A2" w14:textId="7C9FB166" w:rsidR="00097D6E" w:rsidRPr="005C3FD8" w:rsidDel="008C4DB3" w:rsidRDefault="00097D6E" w:rsidP="009166C9">
      <w:pPr>
        <w:pStyle w:val="ListParagraph"/>
        <w:numPr>
          <w:ilvl w:val="0"/>
          <w:numId w:val="5"/>
        </w:numPr>
        <w:spacing w:before="120"/>
        <w:ind w:left="284" w:firstLine="0"/>
        <w:rPr>
          <w:del w:id="716" w:author="QVM0161195" w:date="2021-01-26T17:21:00Z"/>
          <w:noProof/>
          <w:szCs w:val="26"/>
          <w:lang w:val="vi-VN"/>
        </w:rPr>
      </w:pPr>
      <w:del w:id="717" w:author="QVM0161195" w:date="2021-01-26T17:21:00Z">
        <w:r w:rsidRPr="005C3FD8" w:rsidDel="008C4DB3">
          <w:rPr>
            <w:noProof/>
            <w:szCs w:val="26"/>
            <w:lang w:val="vi-VN"/>
          </w:rPr>
          <w:delText>Nghiên cứu về phân loại ý kiến dựa trên học không giám sát.</w:delText>
        </w:r>
      </w:del>
    </w:p>
    <w:p w14:paraId="313998F5" w14:textId="7094389B" w:rsidR="00097D6E" w:rsidRPr="005C3FD8" w:rsidDel="008C4DB3" w:rsidRDefault="00097D6E" w:rsidP="009166C9">
      <w:pPr>
        <w:pStyle w:val="ListParagraph"/>
        <w:numPr>
          <w:ilvl w:val="0"/>
          <w:numId w:val="5"/>
        </w:numPr>
        <w:spacing w:before="120"/>
        <w:ind w:left="284" w:firstLine="0"/>
        <w:rPr>
          <w:del w:id="718" w:author="QVM0161195" w:date="2021-01-26T17:21:00Z"/>
          <w:noProof/>
          <w:szCs w:val="26"/>
          <w:lang w:val="vi-VN"/>
        </w:rPr>
      </w:pPr>
      <w:del w:id="719" w:author="QVM0161195" w:date="2021-01-26T17:21:00Z">
        <w:r w:rsidRPr="005C3FD8" w:rsidDel="008C4DB3">
          <w:rPr>
            <w:noProof/>
            <w:szCs w:val="26"/>
            <w:lang w:val="vi-VN"/>
          </w:rPr>
          <w:delText>Xây dựng bộ phân lớp dữ liệu đánh giá giảng viên.</w:delText>
        </w:r>
      </w:del>
    </w:p>
    <w:p w14:paraId="09ADBC42" w14:textId="6E112633" w:rsidR="00097D6E" w:rsidRPr="005C3FD8" w:rsidDel="008C4DB3" w:rsidRDefault="00097D6E" w:rsidP="009166C9">
      <w:pPr>
        <w:pStyle w:val="ListParagraph"/>
        <w:numPr>
          <w:ilvl w:val="0"/>
          <w:numId w:val="5"/>
        </w:numPr>
        <w:spacing w:before="120"/>
        <w:ind w:left="284" w:firstLine="0"/>
        <w:rPr>
          <w:del w:id="720" w:author="QVM0161195" w:date="2021-01-26T17:21:00Z"/>
          <w:noProof/>
          <w:szCs w:val="26"/>
          <w:lang w:val="vi-VN"/>
        </w:rPr>
      </w:pPr>
      <w:del w:id="721" w:author="QVM0161195" w:date="2021-01-26T17:21:00Z">
        <w:r w:rsidRPr="005C3FD8" w:rsidDel="008C4DB3">
          <w:rPr>
            <w:noProof/>
            <w:szCs w:val="26"/>
            <w:lang w:val="vi-VN"/>
          </w:rPr>
          <w:delText>So sánh độ hiệu quả của bộ phân lớp qua các phương pháp khác nhau.</w:delText>
        </w:r>
      </w:del>
    </w:p>
    <w:p w14:paraId="15E27BCC" w14:textId="712EE583" w:rsidR="00012D05" w:rsidRPr="005C3FD8" w:rsidDel="008C4DB3" w:rsidRDefault="00097D6E" w:rsidP="00AC3A8D">
      <w:pPr>
        <w:pStyle w:val="ListParagraph"/>
        <w:numPr>
          <w:ilvl w:val="0"/>
          <w:numId w:val="5"/>
        </w:numPr>
        <w:spacing w:before="120"/>
        <w:ind w:left="0" w:firstLine="284"/>
        <w:rPr>
          <w:del w:id="722" w:author="QVM0161195" w:date="2021-01-26T17:21:00Z"/>
          <w:noProof/>
          <w:szCs w:val="26"/>
          <w:lang w:val="vi-VN"/>
        </w:rPr>
      </w:pPr>
      <w:del w:id="723" w:author="QVM0161195" w:date="2021-01-26T17:21:00Z">
        <w:r w:rsidRPr="005C3FD8" w:rsidDel="008C4DB3">
          <w:rPr>
            <w:noProof/>
            <w:szCs w:val="26"/>
            <w:lang w:val="vi-VN"/>
          </w:rPr>
          <w:delText>Kết luận đưa ra các đánh giá.</w:delText>
        </w:r>
      </w:del>
    </w:p>
    <w:p w14:paraId="6F8138D5" w14:textId="23A3C061" w:rsidR="00097D6E" w:rsidRPr="005C3FD8" w:rsidDel="008C4DB3" w:rsidRDefault="00097D6E" w:rsidP="00DD1253">
      <w:pPr>
        <w:pStyle w:val="ListParagraph"/>
        <w:numPr>
          <w:ilvl w:val="0"/>
          <w:numId w:val="5"/>
        </w:numPr>
        <w:spacing w:before="120"/>
        <w:ind w:left="0" w:firstLine="284"/>
        <w:rPr>
          <w:del w:id="724" w:author="QVM0161195" w:date="2021-01-26T17:21:00Z"/>
          <w:noProof/>
          <w:szCs w:val="26"/>
          <w:lang w:val="vi-VN"/>
        </w:rPr>
      </w:pPr>
      <w:del w:id="725" w:author="QVM0161195" w:date="2021-01-26T17:21:00Z">
        <w:r w:rsidRPr="005C3FD8" w:rsidDel="008C4DB3">
          <w:rPr>
            <w:noProof/>
            <w:szCs w:val="26"/>
            <w:lang w:val="vi-VN"/>
          </w:rPr>
          <w:delText>Thực nghiệm và đánh giá trên CSDL khảo sát sinh viên năm học 2016-2017.</w:delText>
        </w:r>
      </w:del>
    </w:p>
    <w:p w14:paraId="4B6E45C1" w14:textId="236B7A6F" w:rsidR="00870E1F" w:rsidRPr="005C3FD8" w:rsidDel="008C4DB3" w:rsidRDefault="00870E1F" w:rsidP="008E4983">
      <w:pPr>
        <w:pStyle w:val="Heading2"/>
        <w:numPr>
          <w:ilvl w:val="0"/>
          <w:numId w:val="39"/>
        </w:numPr>
        <w:spacing w:before="120" w:line="360" w:lineRule="auto"/>
        <w:ind w:left="0" w:firstLine="284"/>
        <w:rPr>
          <w:del w:id="726" w:author="QVM0161195" w:date="2021-01-26T17:21:00Z"/>
          <w:rFonts w:ascii="Times New Roman" w:hAnsi="Times New Roman"/>
          <w:i w:val="0"/>
          <w:noProof/>
          <w:lang w:val="vi-VN"/>
        </w:rPr>
      </w:pPr>
      <w:bookmarkStart w:id="727" w:name="_Toc61985800"/>
      <w:del w:id="728" w:author="QVM0161195" w:date="2021-01-26T17:21:00Z">
        <w:r w:rsidRPr="005C3FD8" w:rsidDel="008C4DB3">
          <w:rPr>
            <w:rFonts w:ascii="Times New Roman" w:hAnsi="Times New Roman"/>
            <w:i w:val="0"/>
            <w:noProof/>
            <w:lang w:val="vi-VN"/>
          </w:rPr>
          <w:delText>Phương pháp nghiên cứu</w:delText>
        </w:r>
        <w:bookmarkEnd w:id="727"/>
      </w:del>
    </w:p>
    <w:p w14:paraId="0F7BAE54" w14:textId="53F29ED8" w:rsidR="007669B7" w:rsidRPr="005C3FD8" w:rsidDel="008C4DB3" w:rsidRDefault="007669B7" w:rsidP="00AF2E4F">
      <w:pPr>
        <w:pStyle w:val="cushead2"/>
        <w:numPr>
          <w:ilvl w:val="0"/>
          <w:numId w:val="0"/>
        </w:numPr>
        <w:spacing w:before="120"/>
        <w:ind w:firstLine="284"/>
        <w:rPr>
          <w:del w:id="729" w:author="QVM0161195" w:date="2021-01-26T17:21:00Z"/>
          <w:noProof/>
          <w:szCs w:val="26"/>
          <w:lang w:val="vi-VN"/>
        </w:rPr>
      </w:pPr>
      <w:del w:id="730" w:author="QVM0161195" w:date="2021-01-26T17:21:00Z">
        <w:r w:rsidRPr="005C3FD8" w:rsidDel="008C4DB3">
          <w:rPr>
            <w:noProof/>
            <w:szCs w:val="26"/>
            <w:lang w:val="vi-VN"/>
          </w:rPr>
          <w:delText xml:space="preserve">Để đạt được mục tiêu nghiên cứu đề ra, </w:delText>
        </w:r>
        <w:r w:rsidR="00CB1DCD" w:rsidRPr="005C3FD8" w:rsidDel="008C4DB3">
          <w:rPr>
            <w:noProof/>
            <w:szCs w:val="26"/>
            <w:lang w:val="vi-VN"/>
          </w:rPr>
          <w:delText>tác giả</w:delText>
        </w:r>
        <w:r w:rsidRPr="005C3FD8" w:rsidDel="008C4DB3">
          <w:rPr>
            <w:noProof/>
            <w:szCs w:val="26"/>
            <w:lang w:val="vi-VN"/>
          </w:rPr>
          <w:delText xml:space="preserve"> tiếp cận bài toán bằng các phương pháp như sau: </w:delText>
        </w:r>
      </w:del>
    </w:p>
    <w:p w14:paraId="6076D90C" w14:textId="0981F53A" w:rsidR="00097D6E" w:rsidRPr="005C3FD8" w:rsidDel="008C4DB3" w:rsidRDefault="00097D6E" w:rsidP="008E4983">
      <w:pPr>
        <w:pStyle w:val="cushead2"/>
        <w:numPr>
          <w:ilvl w:val="0"/>
          <w:numId w:val="66"/>
        </w:numPr>
        <w:spacing w:before="120"/>
        <w:ind w:left="284" w:firstLine="0"/>
        <w:rPr>
          <w:del w:id="731" w:author="QVM0161195" w:date="2021-01-26T17:21:00Z"/>
          <w:noProof/>
          <w:szCs w:val="26"/>
          <w:lang w:val="vi-VN"/>
        </w:rPr>
      </w:pPr>
      <w:del w:id="732" w:author="QVM0161195" w:date="2021-01-26T17:21:00Z">
        <w:r w:rsidRPr="005C3FD8" w:rsidDel="008C4DB3">
          <w:rPr>
            <w:noProof/>
            <w:szCs w:val="26"/>
            <w:lang w:val="vi-VN"/>
          </w:rPr>
          <w:delText>Tìm hiểu các tài liệu về phân tích ý kiến, cảm xúc thông qua các từ khóa phổ biến như: opinion mining, data mining opinion,</w:delText>
        </w:r>
        <w:r w:rsidRPr="005C3FD8" w:rsidDel="008C4DB3">
          <w:rPr>
            <w:rFonts w:ascii="Arial" w:hAnsi="Arial" w:cs="Arial"/>
            <w:noProof/>
            <w:color w:val="222222"/>
            <w:szCs w:val="26"/>
            <w:shd w:val="clear" w:color="auto" w:fill="FFFFFF"/>
            <w:lang w:val="vi-VN"/>
          </w:rPr>
          <w:delText xml:space="preserve"> </w:delText>
        </w:r>
        <w:r w:rsidRPr="005C3FD8" w:rsidDel="008C4DB3">
          <w:rPr>
            <w:noProof/>
            <w:color w:val="222222"/>
            <w:szCs w:val="26"/>
            <w:shd w:val="clear" w:color="auto" w:fill="FFFFFF"/>
            <w:lang w:val="vi-VN"/>
          </w:rPr>
          <w:delText>data mining and education</w:delText>
        </w:r>
        <w:r w:rsidRPr="005C3FD8" w:rsidDel="008C4DB3">
          <w:rPr>
            <w:noProof/>
            <w:szCs w:val="26"/>
            <w:lang w:val="vi-VN"/>
          </w:rPr>
          <w:delText>.</w:delText>
        </w:r>
      </w:del>
    </w:p>
    <w:p w14:paraId="4A719CB1" w14:textId="54D32848" w:rsidR="00097D6E" w:rsidRPr="005C3FD8" w:rsidDel="008C4DB3" w:rsidRDefault="00097D6E" w:rsidP="008E4983">
      <w:pPr>
        <w:pStyle w:val="cushead2"/>
        <w:numPr>
          <w:ilvl w:val="0"/>
          <w:numId w:val="66"/>
        </w:numPr>
        <w:spacing w:before="120"/>
        <w:ind w:left="284" w:firstLine="0"/>
        <w:rPr>
          <w:del w:id="733" w:author="QVM0161195" w:date="2021-01-26T17:21:00Z"/>
          <w:noProof/>
          <w:szCs w:val="26"/>
          <w:lang w:val="vi-VN"/>
        </w:rPr>
      </w:pPr>
      <w:del w:id="734" w:author="QVM0161195" w:date="2021-01-26T17:21:00Z">
        <w:r w:rsidRPr="005C3FD8" w:rsidDel="008C4DB3">
          <w:rPr>
            <w:noProof/>
            <w:szCs w:val="26"/>
            <w:lang w:val="vi-VN"/>
          </w:rPr>
          <w:delText>Tìm hiểu các phương pháp liên quan đến khai thác văn bản, ý kiến, phân lớp dữ liệu, học giám sát, học không giám sát so sánh độ hiệu quả giữa các phương pháp t</w:delText>
        </w:r>
        <w:r w:rsidR="00756A56" w:rsidRPr="005C3FD8" w:rsidDel="008C4DB3">
          <w:rPr>
            <w:noProof/>
            <w:szCs w:val="26"/>
            <w:lang w:val="vi-VN"/>
          </w:rPr>
          <w:delText>hông qua các ứng dụng thực tế</w:delText>
        </w:r>
        <w:r w:rsidRPr="005C3FD8" w:rsidDel="008C4DB3">
          <w:rPr>
            <w:noProof/>
            <w:szCs w:val="26"/>
            <w:lang w:val="vi-VN"/>
          </w:rPr>
          <w:delText>.</w:delText>
        </w:r>
      </w:del>
    </w:p>
    <w:p w14:paraId="03950B65" w14:textId="1A3B4995" w:rsidR="00097D6E" w:rsidRPr="005C3FD8" w:rsidDel="008C4DB3" w:rsidRDefault="00097D6E" w:rsidP="008E4983">
      <w:pPr>
        <w:pStyle w:val="cushead2"/>
        <w:numPr>
          <w:ilvl w:val="0"/>
          <w:numId w:val="66"/>
        </w:numPr>
        <w:spacing w:before="120"/>
        <w:ind w:left="284" w:firstLine="0"/>
        <w:rPr>
          <w:del w:id="735" w:author="QVM0161195" w:date="2021-01-26T17:21:00Z"/>
          <w:noProof/>
          <w:szCs w:val="26"/>
          <w:lang w:val="vi-VN"/>
        </w:rPr>
      </w:pPr>
      <w:del w:id="736" w:author="QVM0161195" w:date="2021-01-26T17:21:00Z">
        <w:r w:rsidRPr="005C3FD8" w:rsidDel="008C4DB3">
          <w:rPr>
            <w:noProof/>
            <w:szCs w:val="26"/>
            <w:lang w:val="vi-VN"/>
          </w:rPr>
          <w:delText>Tìm hiểu các kỹ thuật xử lý văn bản, phân lớp văn bản lựa chọn ra các phương pháp phù hợp để áp dụng vào bài toán của luận văn.</w:delText>
        </w:r>
      </w:del>
    </w:p>
    <w:p w14:paraId="07E2D40C" w14:textId="740124F6" w:rsidR="00097D6E" w:rsidRPr="005C3FD8" w:rsidDel="008C4DB3" w:rsidRDefault="00097D6E" w:rsidP="008E4983">
      <w:pPr>
        <w:pStyle w:val="cushead2"/>
        <w:numPr>
          <w:ilvl w:val="0"/>
          <w:numId w:val="66"/>
        </w:numPr>
        <w:spacing w:before="120"/>
        <w:ind w:left="284" w:firstLine="0"/>
        <w:rPr>
          <w:del w:id="737" w:author="QVM0161195" w:date="2021-01-26T17:21:00Z"/>
          <w:noProof/>
          <w:szCs w:val="26"/>
          <w:lang w:val="vi-VN"/>
        </w:rPr>
      </w:pPr>
      <w:del w:id="738" w:author="QVM0161195" w:date="2021-01-26T17:21:00Z">
        <w:r w:rsidRPr="005C3FD8" w:rsidDel="008C4DB3">
          <w:rPr>
            <w:noProof/>
            <w:szCs w:val="26"/>
            <w:lang w:val="vi-VN"/>
          </w:rPr>
          <w:delText>Cài đặt các thuật toán của các phương pháp đã nghiên cứu</w:delText>
        </w:r>
        <w:r w:rsidR="00756A56" w:rsidRPr="005C3FD8" w:rsidDel="008C4DB3">
          <w:rPr>
            <w:noProof/>
            <w:szCs w:val="26"/>
            <w:lang w:val="vi-VN"/>
          </w:rPr>
          <w:delText>.</w:delText>
        </w:r>
      </w:del>
    </w:p>
    <w:p w14:paraId="23ED863C" w14:textId="29B2CBB9" w:rsidR="00097D6E" w:rsidRPr="005C3FD8" w:rsidDel="008C4DB3" w:rsidRDefault="00097D6E" w:rsidP="008E4983">
      <w:pPr>
        <w:pStyle w:val="ListParagraph"/>
        <w:numPr>
          <w:ilvl w:val="0"/>
          <w:numId w:val="66"/>
        </w:numPr>
        <w:spacing w:before="120"/>
        <w:ind w:left="284" w:firstLine="0"/>
        <w:rPr>
          <w:del w:id="739" w:author="QVM0161195" w:date="2021-01-26T17:21:00Z"/>
          <w:noProof/>
          <w:szCs w:val="26"/>
          <w:lang w:val="vi-VN"/>
        </w:rPr>
      </w:pPr>
      <w:del w:id="740" w:author="QVM0161195" w:date="2021-01-26T17:21:00Z">
        <w:r w:rsidRPr="005C3FD8" w:rsidDel="008C4DB3">
          <w:rPr>
            <w:noProof/>
            <w:szCs w:val="26"/>
            <w:lang w:val="vi-VN"/>
          </w:rPr>
          <w:delText>Chạy thực nghiệm các dữ liệu đánh giá giảng viên trên các thuật toán đã cài đặt, ghi nhận kết quả và đánh giá nhận xét.</w:delText>
        </w:r>
      </w:del>
    </w:p>
    <w:p w14:paraId="6A437646" w14:textId="2B9764D1" w:rsidR="00F02EDC" w:rsidRPr="005C3FD8" w:rsidDel="008C4DB3" w:rsidRDefault="006812AF" w:rsidP="00F02EDC">
      <w:pPr>
        <w:pStyle w:val="Heading2"/>
        <w:numPr>
          <w:ilvl w:val="0"/>
          <w:numId w:val="39"/>
        </w:numPr>
        <w:spacing w:before="120" w:line="360" w:lineRule="auto"/>
        <w:ind w:left="0" w:firstLine="284"/>
        <w:rPr>
          <w:del w:id="741" w:author="QVM0161195" w:date="2021-01-26T17:21:00Z"/>
          <w:rFonts w:ascii="Times New Roman" w:hAnsi="Times New Roman"/>
          <w:i w:val="0"/>
          <w:noProof/>
          <w:lang w:val="vi-VN"/>
        </w:rPr>
      </w:pPr>
      <w:bookmarkStart w:id="742" w:name="_Toc61985801"/>
      <w:del w:id="743" w:author="QVM0161195" w:date="2021-01-26T17:21:00Z">
        <w:r w:rsidRPr="005C3FD8" w:rsidDel="008C4DB3">
          <w:rPr>
            <w:rFonts w:ascii="Times New Roman" w:hAnsi="Times New Roman"/>
            <w:i w:val="0"/>
            <w:noProof/>
            <w:lang w:val="vi-VN"/>
          </w:rPr>
          <w:delText>Nghiên cứu liên quan</w:delText>
        </w:r>
        <w:bookmarkEnd w:id="742"/>
      </w:del>
    </w:p>
    <w:p w14:paraId="391D4A66" w14:textId="64972288" w:rsidR="00F02EDC" w:rsidRPr="005C3FD8" w:rsidDel="008C4DB3" w:rsidRDefault="00F02EDC" w:rsidP="007C7785">
      <w:pPr>
        <w:spacing w:before="120" w:line="360" w:lineRule="auto"/>
        <w:ind w:firstLine="284"/>
        <w:jc w:val="both"/>
        <w:rPr>
          <w:del w:id="744" w:author="QVM0161195" w:date="2021-01-26T17:21:00Z"/>
          <w:sz w:val="26"/>
          <w:szCs w:val="26"/>
          <w:lang w:val="vi-VN"/>
        </w:rPr>
      </w:pPr>
      <w:del w:id="745" w:author="QVM0161195" w:date="2021-01-26T17:21:00Z">
        <w:r w:rsidRPr="005C3FD8" w:rsidDel="008C4DB3">
          <w:rPr>
            <w:sz w:val="26"/>
            <w:szCs w:val="26"/>
            <w:lang w:val="vi-VN"/>
          </w:rPr>
          <w:delText>Trong những năm gần đây việc khai thác và ứng dụng phân tích ý kiến tại Việt Nam là một trong những lĩnh vực rất được quan tâm và chú trọng</w:delText>
        </w:r>
        <w:r w:rsidR="00936E86" w:rsidRPr="005C3FD8" w:rsidDel="008C4DB3">
          <w:rPr>
            <w:sz w:val="26"/>
            <w:szCs w:val="26"/>
            <w:lang w:val="vi-VN"/>
          </w:rPr>
          <w:delText xml:space="preserve"> nghiên cứu</w:delText>
        </w:r>
        <w:r w:rsidRPr="005C3FD8" w:rsidDel="008C4DB3">
          <w:rPr>
            <w:sz w:val="26"/>
            <w:szCs w:val="26"/>
            <w:lang w:val="vi-VN"/>
          </w:rPr>
          <w:delText>. Các đề tài nghiên cứu trong lĩnh vực phân tích ý kiến ngày càng tăng cao và tính hiệu quả ứng dụng càng được cải thiện hơn. Có thể xem qua một số nghiên cứu nổi bật trong lĩnh vực như:</w:delText>
        </w:r>
      </w:del>
    </w:p>
    <w:p w14:paraId="33BC0545" w14:textId="12CF75BB" w:rsidR="00F02EDC" w:rsidRPr="005C3FD8" w:rsidDel="008C4DB3" w:rsidRDefault="00F02EDC" w:rsidP="007C7785">
      <w:pPr>
        <w:pStyle w:val="ListParagraph"/>
        <w:numPr>
          <w:ilvl w:val="0"/>
          <w:numId w:val="62"/>
        </w:numPr>
        <w:spacing w:before="120"/>
        <w:ind w:left="284" w:firstLine="0"/>
        <w:rPr>
          <w:del w:id="746" w:author="QVM0161195" w:date="2021-01-26T17:21:00Z"/>
          <w:szCs w:val="26"/>
          <w:lang w:val="vi-VN"/>
        </w:rPr>
      </w:pPr>
      <w:del w:id="747" w:author="QVM0161195" w:date="2021-01-26T17:21:00Z">
        <w:r w:rsidRPr="005C3FD8" w:rsidDel="008C4DB3">
          <w:rPr>
            <w:szCs w:val="26"/>
            <w:lang w:val="vi-VN"/>
          </w:rPr>
          <w:delText>“Khai thác ý kiến chủ quan người dùng” của tác giả Hoàng Tuấn</w:delText>
        </w:r>
        <w:r w:rsidR="00406DB4" w:rsidRPr="005C3FD8" w:rsidDel="008C4DB3">
          <w:rPr>
            <w:szCs w:val="26"/>
            <w:lang w:val="vi-VN"/>
          </w:rPr>
          <w:delText xml:space="preserve"> [3</w:delText>
        </w:r>
        <w:r w:rsidR="00C52057" w:rsidRPr="005C3FD8" w:rsidDel="008C4DB3">
          <w:rPr>
            <w:szCs w:val="26"/>
            <w:lang w:val="vi-VN"/>
          </w:rPr>
          <w:delText>0</w:delText>
        </w:r>
        <w:r w:rsidR="00427D22" w:rsidRPr="005C3FD8" w:rsidDel="008C4DB3">
          <w:rPr>
            <w:szCs w:val="26"/>
            <w:lang w:val="vi-VN"/>
          </w:rPr>
          <w:delText>]</w:delText>
        </w:r>
        <w:r w:rsidR="007C7785" w:rsidRPr="005C3FD8" w:rsidDel="008C4DB3">
          <w:rPr>
            <w:szCs w:val="26"/>
            <w:lang w:val="vi-VN"/>
          </w:rPr>
          <w:delText>.</w:delText>
        </w:r>
      </w:del>
    </w:p>
    <w:p w14:paraId="4F22F637" w14:textId="475D4479" w:rsidR="00F02EDC" w:rsidRPr="005C3FD8" w:rsidDel="008C4DB3" w:rsidRDefault="00F02EDC" w:rsidP="007C7785">
      <w:pPr>
        <w:pStyle w:val="ListParagraph"/>
        <w:numPr>
          <w:ilvl w:val="0"/>
          <w:numId w:val="62"/>
        </w:numPr>
        <w:spacing w:before="120"/>
        <w:ind w:left="284" w:firstLine="0"/>
        <w:rPr>
          <w:del w:id="748" w:author="QVM0161195" w:date="2021-01-26T17:21:00Z"/>
          <w:szCs w:val="26"/>
          <w:lang w:val="vi-VN"/>
        </w:rPr>
      </w:pPr>
      <w:del w:id="749" w:author="QVM0161195" w:date="2021-01-26T17:21:00Z">
        <w:r w:rsidRPr="005C3FD8" w:rsidDel="008C4DB3">
          <w:rPr>
            <w:szCs w:val="26"/>
            <w:lang w:val="vi-VN"/>
          </w:rPr>
          <w:delText>“Phân tích ý kiến chủ quan của người dùng từ dữ liệu web” của tác giả Nguyễn Hồng Hạnh</w:delText>
        </w:r>
        <w:r w:rsidR="00EA3A02" w:rsidRPr="005C3FD8" w:rsidDel="008C4DB3">
          <w:rPr>
            <w:szCs w:val="26"/>
            <w:lang w:val="vi-VN"/>
          </w:rPr>
          <w:delText xml:space="preserve"> [3</w:delText>
        </w:r>
        <w:r w:rsidR="00C52057" w:rsidRPr="005C3FD8" w:rsidDel="008C4DB3">
          <w:rPr>
            <w:szCs w:val="26"/>
            <w:lang w:val="vi-VN"/>
          </w:rPr>
          <w:delText>1</w:delText>
        </w:r>
        <w:r w:rsidR="00EA3A02" w:rsidRPr="005C3FD8" w:rsidDel="008C4DB3">
          <w:rPr>
            <w:szCs w:val="26"/>
            <w:lang w:val="vi-VN"/>
          </w:rPr>
          <w:delText>]</w:delText>
        </w:r>
        <w:r w:rsidRPr="005C3FD8" w:rsidDel="008C4DB3">
          <w:rPr>
            <w:szCs w:val="26"/>
            <w:lang w:val="vi-VN"/>
          </w:rPr>
          <w:delText>.</w:delText>
        </w:r>
      </w:del>
    </w:p>
    <w:p w14:paraId="0B4C8722" w14:textId="11904ED2" w:rsidR="00F02EDC" w:rsidRPr="005C3FD8" w:rsidDel="008C4DB3" w:rsidRDefault="007C7785" w:rsidP="007C7785">
      <w:pPr>
        <w:pStyle w:val="ListParagraph"/>
        <w:numPr>
          <w:ilvl w:val="0"/>
          <w:numId w:val="62"/>
        </w:numPr>
        <w:spacing w:before="120"/>
        <w:ind w:left="284" w:firstLine="0"/>
        <w:rPr>
          <w:del w:id="750" w:author="QVM0161195" w:date="2021-01-26T17:21:00Z"/>
          <w:szCs w:val="26"/>
          <w:lang w:val="vi-VN"/>
        </w:rPr>
      </w:pPr>
      <w:del w:id="751" w:author="QVM0161195" w:date="2021-01-26T17:21:00Z">
        <w:r w:rsidRPr="005C3FD8" w:rsidDel="008C4DB3">
          <w:rPr>
            <w:szCs w:val="26"/>
            <w:lang w:val="vi-VN"/>
          </w:rPr>
          <w:delText>“Khai phá dữ liệu từ các mạng xã hội để khảo sát ý kiến của khách hang đối với một sản phẩm thương mại điện tử” của tác giả Nguyễn Hải Minh</w:delText>
        </w:r>
        <w:r w:rsidR="00EA3A02" w:rsidRPr="005C3FD8" w:rsidDel="008C4DB3">
          <w:rPr>
            <w:szCs w:val="26"/>
            <w:lang w:val="vi-VN"/>
          </w:rPr>
          <w:delText xml:space="preserve"> [3</w:delText>
        </w:r>
        <w:r w:rsidR="00C52057" w:rsidRPr="005C3FD8" w:rsidDel="008C4DB3">
          <w:rPr>
            <w:szCs w:val="26"/>
            <w:lang w:val="vi-VN"/>
          </w:rPr>
          <w:delText>2</w:delText>
        </w:r>
        <w:r w:rsidR="00EA3A02" w:rsidRPr="005C3FD8" w:rsidDel="008C4DB3">
          <w:rPr>
            <w:szCs w:val="26"/>
            <w:lang w:val="vi-VN"/>
          </w:rPr>
          <w:delText>]</w:delText>
        </w:r>
        <w:r w:rsidRPr="005C3FD8" w:rsidDel="008C4DB3">
          <w:rPr>
            <w:szCs w:val="26"/>
            <w:lang w:val="vi-VN"/>
          </w:rPr>
          <w:delText>.</w:delText>
        </w:r>
      </w:del>
    </w:p>
    <w:p w14:paraId="11E8CD17" w14:textId="785C4DAD" w:rsidR="007C7785" w:rsidRPr="005C3FD8" w:rsidDel="008C4DB3" w:rsidRDefault="007C7785" w:rsidP="007C7785">
      <w:pPr>
        <w:pStyle w:val="ListParagraph"/>
        <w:numPr>
          <w:ilvl w:val="0"/>
          <w:numId w:val="62"/>
        </w:numPr>
        <w:spacing w:before="120"/>
        <w:ind w:left="284" w:firstLine="0"/>
        <w:rPr>
          <w:del w:id="752" w:author="QVM0161195" w:date="2021-01-26T17:21:00Z"/>
          <w:szCs w:val="26"/>
          <w:lang w:val="vi-VN"/>
        </w:rPr>
      </w:pPr>
      <w:del w:id="753" w:author="QVM0161195" w:date="2021-01-26T17:21:00Z">
        <w:r w:rsidRPr="005C3FD8" w:rsidDel="008C4DB3">
          <w:rPr>
            <w:szCs w:val="26"/>
            <w:lang w:val="vi-VN"/>
          </w:rPr>
          <w:delText>“Khai phá dữ liệu từ các mạng xã hội để khảo sát ý kiến đánh giá các địa điểm du lịch tại Đà Nẵng” của tác giả Phùng Hữu Đoàn</w:delText>
        </w:r>
        <w:r w:rsidR="00EA3A02" w:rsidRPr="005C3FD8" w:rsidDel="008C4DB3">
          <w:rPr>
            <w:szCs w:val="26"/>
            <w:lang w:val="vi-VN"/>
          </w:rPr>
          <w:delText xml:space="preserve"> [3</w:delText>
        </w:r>
        <w:r w:rsidR="00C52057" w:rsidRPr="005C3FD8" w:rsidDel="008C4DB3">
          <w:rPr>
            <w:szCs w:val="26"/>
            <w:lang w:val="vi-VN"/>
          </w:rPr>
          <w:delText>3</w:delText>
        </w:r>
        <w:r w:rsidR="00EA3A02" w:rsidRPr="005C3FD8" w:rsidDel="008C4DB3">
          <w:rPr>
            <w:szCs w:val="26"/>
            <w:lang w:val="vi-VN"/>
          </w:rPr>
          <w:delText>]</w:delText>
        </w:r>
        <w:r w:rsidRPr="005C3FD8" w:rsidDel="008C4DB3">
          <w:rPr>
            <w:szCs w:val="26"/>
            <w:lang w:val="vi-VN"/>
          </w:rPr>
          <w:delText>.</w:delText>
        </w:r>
      </w:del>
    </w:p>
    <w:p w14:paraId="38A9F78B" w14:textId="3B41077F" w:rsidR="008C683B" w:rsidRPr="005C3FD8" w:rsidDel="008C4DB3" w:rsidRDefault="007C7785" w:rsidP="00DD1253">
      <w:pPr>
        <w:spacing w:before="120" w:line="360" w:lineRule="auto"/>
        <w:ind w:firstLine="284"/>
        <w:jc w:val="both"/>
        <w:rPr>
          <w:del w:id="754" w:author="QVM0161195" w:date="2021-01-26T17:21:00Z"/>
          <w:sz w:val="26"/>
          <w:szCs w:val="26"/>
          <w:lang w:val="vi-VN"/>
        </w:rPr>
      </w:pPr>
      <w:del w:id="755" w:author="QVM0161195" w:date="2021-01-26T17:21:00Z">
        <w:r w:rsidRPr="005C3FD8" w:rsidDel="008C4DB3">
          <w:rPr>
            <w:sz w:val="26"/>
            <w:szCs w:val="26"/>
            <w:lang w:val="vi-VN"/>
          </w:rPr>
          <w:delText>Xét riêng về ứng dụng khai thác phân tích ý kiến trong lĩnh vực giáo dục mặc dù bắt đầu được quan tâm</w:delText>
        </w:r>
        <w:r w:rsidR="00426A2E" w:rsidRPr="005C3FD8" w:rsidDel="008C4DB3">
          <w:rPr>
            <w:sz w:val="26"/>
            <w:szCs w:val="26"/>
            <w:lang w:val="vi-VN"/>
          </w:rPr>
          <w:delText xml:space="preserve"> hơn</w:delText>
        </w:r>
        <w:r w:rsidRPr="005C3FD8" w:rsidDel="008C4DB3">
          <w:rPr>
            <w:sz w:val="26"/>
            <w:szCs w:val="26"/>
            <w:lang w:val="vi-VN"/>
          </w:rPr>
          <w:delText xml:space="preserve"> nhưng số lượng các nghiên cứu và ứng dụng thực tiễn vẫn còn hạn chế. </w:delText>
        </w:r>
        <w:r w:rsidR="00451020" w:rsidRPr="005C3FD8" w:rsidDel="008C4DB3">
          <w:rPr>
            <w:sz w:val="26"/>
            <w:szCs w:val="26"/>
            <w:lang w:val="vi-VN"/>
          </w:rPr>
          <w:delText xml:space="preserve"> Có thể xem qua một số nghiên cứu nổi bật như:</w:delText>
        </w:r>
      </w:del>
    </w:p>
    <w:p w14:paraId="001D42CB" w14:textId="0E4CA2BC" w:rsidR="00451020" w:rsidRPr="005C3FD8" w:rsidDel="008C4DB3" w:rsidRDefault="00451020" w:rsidP="00744A57">
      <w:pPr>
        <w:pStyle w:val="ListParagraph"/>
        <w:numPr>
          <w:ilvl w:val="0"/>
          <w:numId w:val="64"/>
        </w:numPr>
        <w:spacing w:before="120"/>
        <w:ind w:left="284" w:firstLine="0"/>
        <w:rPr>
          <w:del w:id="756" w:author="QVM0161195" w:date="2021-01-26T17:21:00Z"/>
          <w:szCs w:val="26"/>
          <w:lang w:val="vi-VN"/>
        </w:rPr>
      </w:pPr>
      <w:del w:id="757" w:author="QVM0161195" w:date="2021-01-26T17:21:00Z">
        <w:r w:rsidRPr="005C3FD8" w:rsidDel="008C4DB3">
          <w:rPr>
            <w:szCs w:val="26"/>
            <w:lang w:val="vi-VN"/>
          </w:rPr>
          <w:delText>“SA-E: Sentiment Analysis for Education”</w:delText>
        </w:r>
        <w:r w:rsidR="00452A32" w:rsidRPr="005C3FD8" w:rsidDel="008C4DB3">
          <w:rPr>
            <w:szCs w:val="26"/>
            <w:lang w:val="vi-VN"/>
          </w:rPr>
          <w:delText xml:space="preserve"> </w:delText>
        </w:r>
        <w:r w:rsidRPr="005C3FD8" w:rsidDel="008C4DB3">
          <w:rPr>
            <w:szCs w:val="26"/>
            <w:lang w:val="vi-VN"/>
          </w:rPr>
          <w:delText xml:space="preserve"> </w:delText>
        </w:r>
      </w:del>
      <w:del w:id="758" w:author="QVM0161195" w:date="2021-01-26T17:14:00Z">
        <w:r w:rsidRPr="005C3FD8" w:rsidDel="008C4DB3">
          <w:rPr>
            <w:szCs w:val="26"/>
            <w:lang w:val="vi-VN"/>
          </w:rPr>
          <w:delText>[3</w:delText>
        </w:r>
        <w:r w:rsidR="00C52057" w:rsidRPr="005C3FD8" w:rsidDel="008C4DB3">
          <w:rPr>
            <w:szCs w:val="26"/>
            <w:lang w:val="vi-VN"/>
          </w:rPr>
          <w:delText>4</w:delText>
        </w:r>
        <w:r w:rsidRPr="005C3FD8" w:rsidDel="008C4DB3">
          <w:rPr>
            <w:szCs w:val="26"/>
            <w:lang w:val="vi-VN"/>
          </w:rPr>
          <w:delText>]</w:delText>
        </w:r>
      </w:del>
      <w:del w:id="759" w:author="QVM0161195" w:date="2021-01-26T17:21:00Z">
        <w:r w:rsidR="004E0368" w:rsidRPr="005C3FD8" w:rsidDel="008C4DB3">
          <w:rPr>
            <w:szCs w:val="26"/>
            <w:lang w:val="vi-VN"/>
          </w:rPr>
          <w:delText>.</w:delText>
        </w:r>
      </w:del>
    </w:p>
    <w:p w14:paraId="6BAB6778" w14:textId="70D12E88" w:rsidR="004E0368" w:rsidRPr="005C3FD8" w:rsidDel="008C4DB3" w:rsidRDefault="004E0368" w:rsidP="00744A57">
      <w:pPr>
        <w:pStyle w:val="ListParagraph"/>
        <w:numPr>
          <w:ilvl w:val="0"/>
          <w:numId w:val="64"/>
        </w:numPr>
        <w:spacing w:before="120"/>
        <w:ind w:left="284" w:firstLine="0"/>
        <w:rPr>
          <w:del w:id="760" w:author="QVM0161195" w:date="2021-01-26T17:21:00Z"/>
          <w:szCs w:val="26"/>
          <w:lang w:val="vi-VN"/>
        </w:rPr>
      </w:pPr>
      <w:del w:id="761" w:author="QVM0161195" w:date="2021-01-26T17:21:00Z">
        <w:r w:rsidRPr="005C3FD8" w:rsidDel="008C4DB3">
          <w:rPr>
            <w:szCs w:val="26"/>
            <w:lang w:val="vi-VN"/>
          </w:rPr>
          <w:delText xml:space="preserve">“Sentiment Analysis Techniques and Applications in Education: A Survey” </w:delText>
        </w:r>
      </w:del>
      <w:del w:id="762" w:author="QVM0161195" w:date="2021-01-26T17:14:00Z">
        <w:r w:rsidRPr="005C3FD8" w:rsidDel="008C4DB3">
          <w:rPr>
            <w:szCs w:val="26"/>
            <w:lang w:val="vi-VN"/>
          </w:rPr>
          <w:delText>[3</w:delText>
        </w:r>
        <w:r w:rsidR="00C52057" w:rsidRPr="005C3FD8" w:rsidDel="008C4DB3">
          <w:rPr>
            <w:szCs w:val="26"/>
            <w:lang w:val="vi-VN"/>
          </w:rPr>
          <w:delText>5</w:delText>
        </w:r>
        <w:r w:rsidRPr="005C3FD8" w:rsidDel="008C4DB3">
          <w:rPr>
            <w:szCs w:val="26"/>
            <w:lang w:val="vi-VN"/>
          </w:rPr>
          <w:delText>]</w:delText>
        </w:r>
      </w:del>
      <w:del w:id="763" w:author="QVM0161195" w:date="2021-01-26T17:21:00Z">
        <w:r w:rsidRPr="005C3FD8" w:rsidDel="008C4DB3">
          <w:rPr>
            <w:szCs w:val="26"/>
            <w:lang w:val="vi-VN"/>
          </w:rPr>
          <w:delText>.</w:delText>
        </w:r>
      </w:del>
    </w:p>
    <w:p w14:paraId="20C0B8EE" w14:textId="73CA699E" w:rsidR="007608FB" w:rsidRPr="005C3FD8" w:rsidDel="008C4DB3" w:rsidRDefault="007608FB" w:rsidP="00744A57">
      <w:pPr>
        <w:pStyle w:val="ListParagraph"/>
        <w:numPr>
          <w:ilvl w:val="0"/>
          <w:numId w:val="64"/>
        </w:numPr>
        <w:spacing w:before="120"/>
        <w:ind w:left="284" w:firstLine="0"/>
        <w:rPr>
          <w:del w:id="764" w:author="QVM0161195" w:date="2021-01-26T17:21:00Z"/>
          <w:szCs w:val="26"/>
          <w:lang w:val="vi-VN"/>
        </w:rPr>
      </w:pPr>
      <w:del w:id="765" w:author="QVM0161195" w:date="2021-01-26T17:21:00Z">
        <w:r w:rsidRPr="005C3FD8" w:rsidDel="008C4DB3">
          <w:rPr>
            <w:szCs w:val="26"/>
            <w:lang w:val="vi-VN"/>
          </w:rPr>
          <w:delText xml:space="preserve">“Penetrating the fog: analytics in learning and education” </w:delText>
        </w:r>
      </w:del>
      <w:del w:id="766" w:author="QVM0161195" w:date="2021-01-26T17:14:00Z">
        <w:r w:rsidRPr="005C3FD8" w:rsidDel="008C4DB3">
          <w:rPr>
            <w:szCs w:val="26"/>
            <w:lang w:val="vi-VN"/>
          </w:rPr>
          <w:delText>[</w:delText>
        </w:r>
        <w:r w:rsidR="007F7243" w:rsidRPr="005C3FD8" w:rsidDel="008C4DB3">
          <w:rPr>
            <w:szCs w:val="26"/>
            <w:lang w:val="vi-VN"/>
          </w:rPr>
          <w:delText>36</w:delText>
        </w:r>
        <w:r w:rsidRPr="005C3FD8" w:rsidDel="008C4DB3">
          <w:rPr>
            <w:szCs w:val="26"/>
            <w:lang w:val="vi-VN"/>
          </w:rPr>
          <w:delText>]</w:delText>
        </w:r>
      </w:del>
      <w:del w:id="767" w:author="QVM0161195" w:date="2021-01-26T17:21:00Z">
        <w:r w:rsidRPr="005C3FD8" w:rsidDel="008C4DB3">
          <w:rPr>
            <w:szCs w:val="26"/>
            <w:lang w:val="vi-VN"/>
          </w:rPr>
          <w:delText>.</w:delText>
        </w:r>
      </w:del>
    </w:p>
    <w:p w14:paraId="6B8A5361" w14:textId="1806A199" w:rsidR="00870E1F" w:rsidRPr="005C3FD8" w:rsidDel="008C4DB3" w:rsidRDefault="00870E1F" w:rsidP="00FD1E5C">
      <w:pPr>
        <w:pStyle w:val="Heading2"/>
        <w:numPr>
          <w:ilvl w:val="0"/>
          <w:numId w:val="39"/>
        </w:numPr>
        <w:spacing w:before="120"/>
        <w:ind w:left="0" w:firstLine="284"/>
        <w:rPr>
          <w:del w:id="768" w:author="QVM0161195" w:date="2021-01-26T17:21:00Z"/>
          <w:rFonts w:ascii="Times New Roman" w:hAnsi="Times New Roman"/>
          <w:i w:val="0"/>
          <w:noProof/>
          <w:lang w:val="vi-VN"/>
        </w:rPr>
      </w:pPr>
      <w:bookmarkStart w:id="769" w:name="_Toc61985802"/>
      <w:del w:id="770" w:author="QVM0161195" w:date="2021-01-26T17:21:00Z">
        <w:r w:rsidRPr="005C3FD8" w:rsidDel="008C4DB3">
          <w:rPr>
            <w:rFonts w:ascii="Times New Roman" w:hAnsi="Times New Roman"/>
            <w:i w:val="0"/>
            <w:noProof/>
            <w:lang w:val="vi-VN"/>
          </w:rPr>
          <w:delText>Bố cục luận văn</w:delText>
        </w:r>
        <w:bookmarkEnd w:id="769"/>
      </w:del>
    </w:p>
    <w:p w14:paraId="34AD9FCF" w14:textId="33DC6161" w:rsidR="005F0546" w:rsidRPr="005C3FD8" w:rsidDel="008C4DB3" w:rsidRDefault="005F0546" w:rsidP="00F40711">
      <w:pPr>
        <w:spacing w:before="120" w:line="360" w:lineRule="auto"/>
        <w:ind w:firstLine="284"/>
        <w:rPr>
          <w:del w:id="771" w:author="QVM0161195" w:date="2021-01-26T17:21:00Z"/>
          <w:noProof/>
          <w:sz w:val="26"/>
          <w:szCs w:val="26"/>
          <w:lang w:val="vi-VN"/>
        </w:rPr>
      </w:pPr>
      <w:del w:id="772" w:author="QVM0161195" w:date="2021-01-26T17:21:00Z">
        <w:r w:rsidRPr="005C3FD8" w:rsidDel="008C4DB3">
          <w:rPr>
            <w:noProof/>
            <w:sz w:val="26"/>
            <w:szCs w:val="26"/>
            <w:lang w:val="vi-VN"/>
          </w:rPr>
          <w:delText>Luận văn</w:delText>
        </w:r>
        <w:r w:rsidR="00E10BEF" w:rsidRPr="005C3FD8" w:rsidDel="008C4DB3">
          <w:rPr>
            <w:noProof/>
            <w:sz w:val="26"/>
            <w:szCs w:val="26"/>
            <w:lang w:val="vi-VN"/>
          </w:rPr>
          <w:delText xml:space="preserve"> </w:delText>
        </w:r>
        <w:r w:rsidR="00D75575" w:rsidRPr="005C3FD8" w:rsidDel="008C4DB3">
          <w:rPr>
            <w:noProof/>
            <w:sz w:val="26"/>
            <w:szCs w:val="26"/>
            <w:lang w:val="vi-VN"/>
          </w:rPr>
          <w:delText>gồm có</w:delText>
        </w:r>
        <w:r w:rsidRPr="005C3FD8" w:rsidDel="008C4DB3">
          <w:rPr>
            <w:noProof/>
            <w:sz w:val="26"/>
            <w:szCs w:val="26"/>
            <w:lang w:val="vi-VN"/>
          </w:rPr>
          <w:delText xml:space="preserve"> 5 chương</w:delText>
        </w:r>
        <w:r w:rsidR="00D75575" w:rsidRPr="005C3FD8" w:rsidDel="008C4DB3">
          <w:rPr>
            <w:noProof/>
            <w:sz w:val="26"/>
            <w:szCs w:val="26"/>
            <w:lang w:val="vi-VN"/>
          </w:rPr>
          <w:delText xml:space="preserve"> như sau</w:delText>
        </w:r>
        <w:r w:rsidRPr="005C3FD8" w:rsidDel="008C4DB3">
          <w:rPr>
            <w:noProof/>
            <w:sz w:val="26"/>
            <w:szCs w:val="26"/>
            <w:lang w:val="vi-VN"/>
          </w:rPr>
          <w:delText>:</w:delText>
        </w:r>
      </w:del>
    </w:p>
    <w:p w14:paraId="03D88D83" w14:textId="23612A83" w:rsidR="005F0546" w:rsidRPr="005C3FD8" w:rsidDel="008C4DB3" w:rsidRDefault="005F0546" w:rsidP="00F40711">
      <w:pPr>
        <w:pStyle w:val="ListParagraph"/>
        <w:numPr>
          <w:ilvl w:val="0"/>
          <w:numId w:val="7"/>
        </w:numPr>
        <w:spacing w:before="120"/>
        <w:ind w:left="284" w:firstLine="0"/>
        <w:rPr>
          <w:del w:id="773" w:author="QVM0161195" w:date="2021-01-26T17:21:00Z"/>
          <w:noProof/>
          <w:szCs w:val="26"/>
          <w:lang w:val="vi-VN"/>
        </w:rPr>
      </w:pPr>
      <w:del w:id="774" w:author="QVM0161195" w:date="2021-01-26T17:21:00Z">
        <w:r w:rsidRPr="005C3FD8" w:rsidDel="008C4DB3">
          <w:rPr>
            <w:noProof/>
            <w:szCs w:val="26"/>
            <w:lang w:val="vi-VN"/>
          </w:rPr>
          <w:delText>Chương 1: Giới thiệu tổng quan về đề tài, tính cấp thiết luận văn, mục tiêu nghiên cứu, nội dung nghiên cứu, phương pháp nghiên cứu.</w:delText>
        </w:r>
      </w:del>
    </w:p>
    <w:p w14:paraId="25B98EBE" w14:textId="20E3FADE" w:rsidR="005F0546" w:rsidRPr="005C3FD8" w:rsidDel="008C4DB3" w:rsidRDefault="005F0546" w:rsidP="00F40711">
      <w:pPr>
        <w:pStyle w:val="ListParagraph"/>
        <w:numPr>
          <w:ilvl w:val="0"/>
          <w:numId w:val="7"/>
        </w:numPr>
        <w:spacing w:before="120"/>
        <w:ind w:left="284" w:firstLine="0"/>
        <w:rPr>
          <w:del w:id="775" w:author="QVM0161195" w:date="2021-01-26T17:21:00Z"/>
          <w:noProof/>
          <w:szCs w:val="26"/>
          <w:lang w:val="vi-VN"/>
        </w:rPr>
      </w:pPr>
      <w:del w:id="776" w:author="QVM0161195" w:date="2021-01-26T17:21:00Z">
        <w:r w:rsidRPr="005C3FD8" w:rsidDel="008C4DB3">
          <w:rPr>
            <w:noProof/>
            <w:szCs w:val="26"/>
            <w:lang w:val="vi-VN"/>
          </w:rPr>
          <w:delTex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delText>
        </w:r>
      </w:del>
    </w:p>
    <w:p w14:paraId="5AA5D2AF" w14:textId="6F811A28" w:rsidR="005F0546" w:rsidRPr="005C3FD8" w:rsidDel="008C4DB3" w:rsidRDefault="005F0546" w:rsidP="00F40711">
      <w:pPr>
        <w:pStyle w:val="ListParagraph"/>
        <w:numPr>
          <w:ilvl w:val="0"/>
          <w:numId w:val="7"/>
        </w:numPr>
        <w:spacing w:before="120"/>
        <w:ind w:left="284" w:firstLine="0"/>
        <w:rPr>
          <w:del w:id="777" w:author="QVM0161195" w:date="2021-01-26T17:21:00Z"/>
          <w:noProof/>
          <w:szCs w:val="26"/>
          <w:lang w:val="vi-VN"/>
        </w:rPr>
      </w:pPr>
      <w:del w:id="778" w:author="QVM0161195" w:date="2021-01-26T17:21:00Z">
        <w:r w:rsidRPr="005C3FD8" w:rsidDel="008C4DB3">
          <w:rPr>
            <w:noProof/>
            <w:szCs w:val="26"/>
            <w:lang w:val="vi-VN"/>
          </w:rPr>
          <w:delTex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delText>
        </w:r>
      </w:del>
    </w:p>
    <w:p w14:paraId="26905E3D" w14:textId="5F0CF321" w:rsidR="005F0546" w:rsidRPr="005C3FD8" w:rsidDel="008C4DB3" w:rsidRDefault="005F0546" w:rsidP="00F40711">
      <w:pPr>
        <w:pStyle w:val="ListParagraph"/>
        <w:numPr>
          <w:ilvl w:val="0"/>
          <w:numId w:val="7"/>
        </w:numPr>
        <w:spacing w:before="120"/>
        <w:ind w:left="284" w:firstLine="0"/>
        <w:rPr>
          <w:del w:id="779" w:author="QVM0161195" w:date="2021-01-26T17:21:00Z"/>
          <w:noProof/>
          <w:szCs w:val="26"/>
          <w:lang w:val="vi-VN"/>
        </w:rPr>
      </w:pPr>
      <w:del w:id="780" w:author="QVM0161195" w:date="2021-01-26T17:21:00Z">
        <w:r w:rsidRPr="005C3FD8" w:rsidDel="008C4DB3">
          <w:rPr>
            <w:noProof/>
            <w:szCs w:val="26"/>
            <w:lang w:val="vi-VN"/>
          </w:rPr>
          <w:delText xml:space="preserve">Chương 4: Thực nghiệm và đánh giá gồm thu thập dữ liệu từ nguồn dữ liệu khảo sát sinh viên học kỳ 2 năm học 2016-2017 tại trường Đại học Công Nghệ </w:delText>
        </w:r>
        <w:r w:rsidR="00B422C2" w:rsidRPr="005C3FD8" w:rsidDel="008C4DB3">
          <w:rPr>
            <w:noProof/>
            <w:szCs w:val="26"/>
            <w:lang w:val="vi-VN"/>
          </w:rPr>
          <w:delText>TP</w:delText>
        </w:r>
        <w:r w:rsidRPr="005C3FD8" w:rsidDel="008C4DB3">
          <w:rPr>
            <w:noProof/>
            <w:szCs w:val="26"/>
            <w:lang w:val="vi-VN"/>
          </w:rPr>
          <w:delText>.</w:delText>
        </w:r>
        <w:r w:rsidR="00B422C2" w:rsidRPr="005C3FD8" w:rsidDel="008C4DB3">
          <w:rPr>
            <w:noProof/>
            <w:szCs w:val="26"/>
            <w:lang w:val="vi-VN"/>
          </w:rPr>
          <w:delText xml:space="preserve"> </w:delText>
        </w:r>
        <w:r w:rsidRPr="005C3FD8" w:rsidDel="008C4DB3">
          <w:rPr>
            <w:noProof/>
            <w:szCs w:val="26"/>
            <w:lang w:val="vi-VN"/>
          </w:rPr>
          <w:delText>H</w:delText>
        </w:r>
        <w:r w:rsidR="00B422C2" w:rsidRPr="005C3FD8" w:rsidDel="008C4DB3">
          <w:rPr>
            <w:noProof/>
            <w:szCs w:val="26"/>
            <w:lang w:val="vi-VN"/>
          </w:rPr>
          <w:delText xml:space="preserve">ồ </w:delText>
        </w:r>
        <w:r w:rsidRPr="005C3FD8" w:rsidDel="008C4DB3">
          <w:rPr>
            <w:noProof/>
            <w:szCs w:val="26"/>
            <w:lang w:val="vi-VN"/>
          </w:rPr>
          <w:delText>C</w:delText>
        </w:r>
        <w:r w:rsidR="00B422C2" w:rsidRPr="005C3FD8" w:rsidDel="008C4DB3">
          <w:rPr>
            <w:noProof/>
            <w:szCs w:val="26"/>
            <w:lang w:val="vi-VN"/>
          </w:rPr>
          <w:delText xml:space="preserve">hí </w:delText>
        </w:r>
        <w:r w:rsidRPr="005C3FD8" w:rsidDel="008C4DB3">
          <w:rPr>
            <w:noProof/>
            <w:szCs w:val="26"/>
            <w:lang w:val="vi-VN"/>
          </w:rPr>
          <w:delText>M</w:delText>
        </w:r>
        <w:r w:rsidR="00B422C2" w:rsidRPr="005C3FD8" w:rsidDel="008C4DB3">
          <w:rPr>
            <w:noProof/>
            <w:szCs w:val="26"/>
            <w:lang w:val="vi-VN"/>
          </w:rPr>
          <w:delText>inh</w:delText>
        </w:r>
        <w:r w:rsidR="00B13B2C" w:rsidRPr="005C3FD8" w:rsidDel="008C4DB3">
          <w:rPr>
            <w:noProof/>
            <w:szCs w:val="26"/>
            <w:lang w:val="vi-VN"/>
          </w:rPr>
          <w:delText>,</w:delText>
        </w:r>
        <w:r w:rsidRPr="005C3FD8" w:rsidDel="008C4DB3">
          <w:rPr>
            <w:noProof/>
            <w:szCs w:val="26"/>
            <w:lang w:val="vi-VN"/>
          </w:rPr>
          <w:delTex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delText>
        </w:r>
        <w:r w:rsidRPr="005C3FD8" w:rsidDel="008C4DB3">
          <w:rPr>
            <w:noProof/>
            <w:color w:val="000000"/>
            <w:szCs w:val="26"/>
            <w:lang w:val="vi-VN"/>
          </w:rPr>
          <w:delText xml:space="preserve">trình bày kết quả </w:delText>
        </w:r>
        <w:r w:rsidRPr="005C3FD8" w:rsidDel="008C4DB3">
          <w:rPr>
            <w:noProof/>
            <w:szCs w:val="26"/>
            <w:lang w:val="vi-VN"/>
          </w:rPr>
          <w:delText>thực nghiệm trên tập dữ liệu đánh giá sinh viên trên các phương pháp khác nhau và cuối cùng là phân tích so sánh kết quả thu được thông qua các phương pháp.</w:delText>
        </w:r>
      </w:del>
    </w:p>
    <w:p w14:paraId="0B7C1BC3" w14:textId="14458A72" w:rsidR="005F0546" w:rsidRPr="005C3FD8" w:rsidDel="008C4DB3" w:rsidRDefault="005F0546" w:rsidP="00F40711">
      <w:pPr>
        <w:pStyle w:val="ListParagraph"/>
        <w:numPr>
          <w:ilvl w:val="0"/>
          <w:numId w:val="7"/>
        </w:numPr>
        <w:spacing w:before="120"/>
        <w:ind w:left="284" w:firstLine="0"/>
        <w:rPr>
          <w:del w:id="781" w:author="QVM0161195" w:date="2021-01-26T17:21:00Z"/>
          <w:noProof/>
          <w:lang w:val="vi-VN"/>
        </w:rPr>
      </w:pPr>
      <w:del w:id="782" w:author="QVM0161195" w:date="2021-01-26T17:21:00Z">
        <w:r w:rsidRPr="005C3FD8" w:rsidDel="008C4DB3">
          <w:rPr>
            <w:noProof/>
            <w:szCs w:val="26"/>
            <w:lang w:val="vi-VN"/>
          </w:rPr>
          <w:delText>Chương 5: Kết luận và hướng phát triển.</w:delText>
        </w:r>
      </w:del>
    </w:p>
    <w:p w14:paraId="3341B3E6" w14:textId="1B1D1C9F" w:rsidR="009811B8" w:rsidRPr="005C3FD8" w:rsidDel="008C4DB3" w:rsidRDefault="009811B8">
      <w:pPr>
        <w:rPr>
          <w:del w:id="783" w:author="QVM0161195" w:date="2021-01-26T17:21:00Z"/>
          <w:b/>
          <w:bCs/>
          <w:noProof/>
          <w:kern w:val="32"/>
          <w:sz w:val="36"/>
          <w:szCs w:val="32"/>
          <w:lang w:val="vi-VN"/>
        </w:rPr>
      </w:pPr>
      <w:del w:id="784" w:author="QVM0161195" w:date="2021-01-26T17:21:00Z">
        <w:r w:rsidRPr="005C3FD8" w:rsidDel="008C4DB3">
          <w:rPr>
            <w:noProof/>
            <w:sz w:val="36"/>
            <w:lang w:val="vi-VN"/>
          </w:rPr>
          <w:br w:type="page"/>
        </w:r>
      </w:del>
    </w:p>
    <w:p w14:paraId="7A9F50E6" w14:textId="0E06072E" w:rsidR="00D151DE" w:rsidRPr="005C3FD8" w:rsidDel="008C4DB3" w:rsidRDefault="00D151DE" w:rsidP="00FC7D1C">
      <w:pPr>
        <w:pStyle w:val="Heading1"/>
        <w:spacing w:before="120" w:after="0"/>
        <w:jc w:val="center"/>
        <w:rPr>
          <w:del w:id="785" w:author="QVM0161195" w:date="2021-01-26T17:21:00Z"/>
          <w:rFonts w:ascii="Times New Roman" w:hAnsi="Times New Roman"/>
          <w:noProof/>
          <w:sz w:val="36"/>
          <w:lang w:val="vi-VN"/>
        </w:rPr>
      </w:pPr>
      <w:bookmarkStart w:id="786" w:name="_Toc61985803"/>
      <w:del w:id="787" w:author="QVM0161195" w:date="2021-01-26T17:21:00Z">
        <w:r w:rsidRPr="005C3FD8" w:rsidDel="008C4DB3">
          <w:rPr>
            <w:rFonts w:ascii="Times New Roman" w:hAnsi="Times New Roman"/>
            <w:noProof/>
            <w:sz w:val="36"/>
            <w:lang w:val="vi-VN"/>
          </w:rPr>
          <w:delText>CHƯƠNG 2: CƠ SỞ LÝ THUYẾT</w:delText>
        </w:r>
        <w:bookmarkEnd w:id="786"/>
      </w:del>
    </w:p>
    <w:p w14:paraId="4CEF794C" w14:textId="0C015393" w:rsidR="0055483F" w:rsidRPr="005C3FD8" w:rsidDel="008C4DB3" w:rsidRDefault="0055483F" w:rsidP="008E4983">
      <w:pPr>
        <w:pStyle w:val="Heading2"/>
        <w:numPr>
          <w:ilvl w:val="0"/>
          <w:numId w:val="40"/>
        </w:numPr>
        <w:spacing w:line="360" w:lineRule="auto"/>
        <w:ind w:left="0" w:firstLine="284"/>
        <w:rPr>
          <w:del w:id="788" w:author="QVM0161195" w:date="2021-01-26T17:21:00Z"/>
          <w:rFonts w:ascii="Times New Roman" w:hAnsi="Times New Roman"/>
          <w:i w:val="0"/>
          <w:noProof/>
          <w:lang w:val="vi-VN"/>
        </w:rPr>
      </w:pPr>
      <w:bookmarkStart w:id="789" w:name="_Toc61985804"/>
      <w:del w:id="790" w:author="QVM0161195" w:date="2021-01-26T17:21:00Z">
        <w:r w:rsidRPr="005C3FD8" w:rsidDel="008C4DB3">
          <w:rPr>
            <w:rFonts w:ascii="Times New Roman" w:hAnsi="Times New Roman"/>
            <w:i w:val="0"/>
            <w:noProof/>
            <w:lang w:val="vi-VN"/>
          </w:rPr>
          <w:delText>Phân tích ý kiến</w:delText>
        </w:r>
        <w:bookmarkEnd w:id="789"/>
      </w:del>
    </w:p>
    <w:p w14:paraId="55D4CF09" w14:textId="513831DC" w:rsidR="0055483F" w:rsidRPr="005C3FD8" w:rsidDel="008C4DB3" w:rsidRDefault="0055483F" w:rsidP="000F07E2">
      <w:pPr>
        <w:pStyle w:val="cushead2"/>
        <w:numPr>
          <w:ilvl w:val="0"/>
          <w:numId w:val="0"/>
        </w:numPr>
        <w:spacing w:before="120"/>
        <w:ind w:firstLine="284"/>
        <w:rPr>
          <w:del w:id="791" w:author="QVM0161195" w:date="2021-01-26T17:21:00Z"/>
          <w:noProof/>
          <w:szCs w:val="26"/>
          <w:lang w:val="vi-VN"/>
        </w:rPr>
      </w:pPr>
      <w:del w:id="792" w:author="QVM0161195" w:date="2021-01-26T17:21:00Z">
        <w:r w:rsidRPr="005C3FD8" w:rsidDel="008C4DB3">
          <w:rPr>
            <w:noProof/>
            <w:lang w:val="vi-VN"/>
          </w:rPr>
          <w:delText xml:space="preserve">Phân tích ý kiến hiện nay đang trở thành một trong những lĩnh vực được chú trọng và phát triển. Rất nhiều nghiên cứu trong lĩnh vực này đã ra đời mang lại một cái nhìn phong phú đa chiều cho lĩnh vực. </w:delText>
        </w:r>
        <w:r w:rsidRPr="005C3FD8" w:rsidDel="008C4DB3">
          <w:rPr>
            <w:noProof/>
            <w:szCs w:val="26"/>
            <w:lang w:val="vi-VN"/>
          </w:rPr>
          <w:delText xml:space="preserve">Như vào năm 2006 Jindal và Liu đã đưa ra một nhận xét thì ý kiến thường xuyên có 2 loại là: </w:delText>
        </w:r>
        <w:r w:rsidRPr="005C3FD8" w:rsidDel="008C4DB3">
          <w:rPr>
            <w:b/>
            <w:noProof/>
            <w:szCs w:val="26"/>
            <w:lang w:val="vi-VN"/>
          </w:rPr>
          <w:delText>cảm xúc</w:delText>
        </w:r>
        <w:r w:rsidRPr="005C3FD8" w:rsidDel="008C4DB3">
          <w:rPr>
            <w:noProof/>
            <w:szCs w:val="26"/>
            <w:lang w:val="vi-VN"/>
          </w:rPr>
          <w:delText xml:space="preserve"> và </w:delText>
        </w:r>
        <w:r w:rsidRPr="005C3FD8" w:rsidDel="008C4DB3">
          <w:rPr>
            <w:b/>
            <w:noProof/>
            <w:szCs w:val="26"/>
            <w:lang w:val="vi-VN"/>
          </w:rPr>
          <w:delText>ý kiến</w:delText>
        </w:r>
        <w:r w:rsidRPr="005C3FD8" w:rsidDel="008C4DB3">
          <w:rPr>
            <w:noProof/>
            <w:szCs w:val="26"/>
            <w:lang w:val="vi-VN"/>
          </w:rPr>
          <w:delText xml:space="preserve"> [1]. Trong khi đó Hu và Liu thì lại cho rằng một ý kiến có cấu trúc bao gồm </w:delText>
        </w:r>
        <w:r w:rsidRPr="005C3FD8" w:rsidDel="008C4DB3">
          <w:rPr>
            <w:b/>
            <w:noProof/>
            <w:szCs w:val="26"/>
            <w:lang w:val="vi-VN"/>
          </w:rPr>
          <w:delText>thực thể</w:delText>
        </w:r>
        <w:r w:rsidRPr="005C3FD8" w:rsidDel="008C4DB3">
          <w:rPr>
            <w:noProof/>
            <w:szCs w:val="26"/>
            <w:lang w:val="vi-VN"/>
          </w:rPr>
          <w:delText xml:space="preserve"> và </w:delText>
        </w:r>
        <w:r w:rsidRPr="005C3FD8" w:rsidDel="008C4DB3">
          <w:rPr>
            <w:b/>
            <w:noProof/>
            <w:szCs w:val="26"/>
            <w:lang w:val="vi-VN"/>
          </w:rPr>
          <w:delText>khía cạnh</w:delText>
        </w:r>
        <w:r w:rsidRPr="005C3FD8" w:rsidDel="008C4DB3">
          <w:rPr>
            <w:noProof/>
            <w:szCs w:val="26"/>
            <w:lang w:val="vi-VN"/>
          </w:rPr>
          <w:delText xml:space="preserve"> [2]. </w:delText>
        </w:r>
      </w:del>
    </w:p>
    <w:p w14:paraId="17377DCF" w14:textId="4474D90D" w:rsidR="00ED242D" w:rsidRPr="005C3FD8" w:rsidDel="008C4DB3" w:rsidRDefault="0055483F" w:rsidP="007C2DEA">
      <w:pPr>
        <w:pStyle w:val="cushead2"/>
        <w:numPr>
          <w:ilvl w:val="0"/>
          <w:numId w:val="0"/>
        </w:numPr>
        <w:spacing w:before="120"/>
        <w:ind w:firstLine="284"/>
        <w:rPr>
          <w:del w:id="793" w:author="QVM0161195" w:date="2021-01-26T17:21:00Z"/>
          <w:noProof/>
          <w:szCs w:val="26"/>
          <w:lang w:val="vi-VN"/>
        </w:rPr>
      </w:pPr>
      <w:del w:id="794" w:author="QVM0161195" w:date="2021-01-26T17:21:00Z">
        <w:r w:rsidRPr="005C3FD8" w:rsidDel="008C4DB3">
          <w:rPr>
            <w:noProof/>
            <w:szCs w:val="26"/>
            <w:lang w:val="vi-VN"/>
          </w:rPr>
          <w:delText>Sau đó</w:delText>
        </w:r>
        <w:r w:rsidR="00815EE2" w:rsidRPr="005C3FD8" w:rsidDel="008C4DB3">
          <w:rPr>
            <w:noProof/>
            <w:szCs w:val="26"/>
            <w:lang w:val="vi-VN"/>
          </w:rPr>
          <w:delText>,</w:delText>
        </w:r>
        <w:r w:rsidRPr="005C3FD8" w:rsidDel="008C4DB3">
          <w:rPr>
            <w:noProof/>
            <w:szCs w:val="26"/>
            <w:lang w:val="vi-VN"/>
          </w:rPr>
          <w:delText xml:space="preserve"> vào năm 2010</w:delText>
        </w:r>
        <w:r w:rsidR="00815EE2" w:rsidRPr="005C3FD8" w:rsidDel="008C4DB3">
          <w:rPr>
            <w:noProof/>
            <w:szCs w:val="26"/>
            <w:lang w:val="vi-VN"/>
          </w:rPr>
          <w:delText>,</w:delText>
        </w:r>
        <w:r w:rsidRPr="005C3FD8" w:rsidDel="008C4DB3">
          <w:rPr>
            <w:noProof/>
            <w:szCs w:val="26"/>
            <w:lang w:val="vi-VN"/>
          </w:rPr>
          <w:delText xml:space="preserve"> để phân tích ý kiến Liu đã đưa các ý kiến về theo một cấu trúc gồm năm thành phần [3]: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5C3FD8" w:rsidDel="008C4DB3" w14:paraId="3C6FBC8E" w14:textId="0D1E729D" w:rsidTr="007C2DEA">
        <w:trPr>
          <w:del w:id="795" w:author="QVM0161195" w:date="2021-01-26T17:21:00Z"/>
        </w:trPr>
        <w:tc>
          <w:tcPr>
            <w:tcW w:w="8188" w:type="dxa"/>
            <w:vAlign w:val="bottom"/>
          </w:tcPr>
          <w:p w14:paraId="58EC06AB" w14:textId="6F816427" w:rsidR="00ED242D" w:rsidRPr="005C3FD8" w:rsidDel="008C4DB3" w:rsidRDefault="006C1BF9" w:rsidP="007C2DEA">
            <w:pPr>
              <w:pStyle w:val="cushead2"/>
              <w:numPr>
                <w:ilvl w:val="0"/>
                <w:numId w:val="0"/>
              </w:numPr>
              <w:spacing w:before="120"/>
              <w:jc w:val="center"/>
              <w:rPr>
                <w:del w:id="796" w:author="QVM0161195" w:date="2021-01-26T17:21:00Z"/>
                <w:noProof/>
                <w:szCs w:val="26"/>
                <w:lang w:val="vi-VN"/>
              </w:rPr>
            </w:pPr>
            <m:oMathPara>
              <m:oMath>
                <m:sSub>
                  <m:sSubPr>
                    <m:ctrlPr>
                      <w:del w:id="797" w:author="QVM0161195" w:date="2021-01-26T17:21:00Z">
                        <w:rPr>
                          <w:rFonts w:ascii="Cambria Math" w:hAnsi="Cambria Math"/>
                          <w:noProof/>
                          <w:sz w:val="30"/>
                          <w:szCs w:val="30"/>
                          <w:lang w:val="vi-VN"/>
                        </w:rPr>
                      </w:del>
                    </m:ctrlPr>
                  </m:sSubPr>
                  <m:e>
                    <w:del w:id="798" w:author="QVM0161195" w:date="2021-01-26T17:21:00Z">
                      <m:r>
                        <m:rPr>
                          <m:sty m:val="p"/>
                        </m:rPr>
                        <w:rPr>
                          <w:rFonts w:ascii="Cambria Math" w:hAnsi="Cambria Math"/>
                          <w:noProof/>
                          <w:sz w:val="30"/>
                          <w:szCs w:val="30"/>
                          <w:lang w:val="vi-VN"/>
                        </w:rPr>
                        <m:t>(e</m:t>
                      </m:r>
                    </w:del>
                  </m:e>
                  <m:sub>
                    <w:del w:id="799" w:author="QVM0161195" w:date="2021-01-26T17:21:00Z">
                      <m:r>
                        <m:rPr>
                          <m:sty m:val="p"/>
                        </m:rPr>
                        <w:rPr>
                          <w:rFonts w:ascii="Cambria Math" w:hAnsi="Cambria Math"/>
                          <w:noProof/>
                          <w:sz w:val="30"/>
                          <w:szCs w:val="30"/>
                          <w:lang w:val="vi-VN"/>
                        </w:rPr>
                        <m:t>j,</m:t>
                      </m:r>
                    </w:del>
                  </m:sub>
                </m:sSub>
                <m:sSub>
                  <m:sSubPr>
                    <m:ctrlPr>
                      <w:del w:id="800" w:author="QVM0161195" w:date="2021-01-26T17:21:00Z">
                        <w:rPr>
                          <w:rFonts w:ascii="Cambria Math" w:hAnsi="Cambria Math"/>
                          <w:noProof/>
                          <w:sz w:val="30"/>
                          <w:szCs w:val="30"/>
                          <w:lang w:val="vi-VN"/>
                        </w:rPr>
                      </w:del>
                    </m:ctrlPr>
                  </m:sSubPr>
                  <m:e>
                    <w:del w:id="801" w:author="QVM0161195" w:date="2021-01-26T17:21:00Z">
                      <m:r>
                        <m:rPr>
                          <m:sty m:val="p"/>
                        </m:rPr>
                        <w:rPr>
                          <w:rFonts w:ascii="Cambria Math" w:hAnsi="Cambria Math"/>
                          <w:noProof/>
                          <w:sz w:val="30"/>
                          <w:szCs w:val="30"/>
                          <w:lang w:val="vi-VN"/>
                        </w:rPr>
                        <m:t>a</m:t>
                      </m:r>
                    </w:del>
                  </m:e>
                  <m:sub>
                    <w:del w:id="802" w:author="QVM0161195" w:date="2021-01-26T17:21:00Z">
                      <m:r>
                        <m:rPr>
                          <m:sty m:val="p"/>
                        </m:rPr>
                        <w:rPr>
                          <w:rFonts w:ascii="Cambria Math" w:hAnsi="Cambria Math"/>
                          <w:noProof/>
                          <w:sz w:val="30"/>
                          <w:szCs w:val="30"/>
                          <w:lang w:val="vi-VN"/>
                        </w:rPr>
                        <m:t>jk</m:t>
                      </m:r>
                    </w:del>
                  </m:sub>
                </m:sSub>
                <w:del w:id="803" w:author="QVM0161195" w:date="2021-01-26T17:21:00Z">
                  <m:r>
                    <m:rPr>
                      <m:sty m:val="p"/>
                    </m:rPr>
                    <w:rPr>
                      <w:rFonts w:ascii="Cambria Math" w:hAnsi="Cambria Math"/>
                      <w:noProof/>
                      <w:sz w:val="30"/>
                      <w:szCs w:val="30"/>
                      <w:lang w:val="vi-VN"/>
                    </w:rPr>
                    <m:t>,</m:t>
                  </m:r>
                </w:del>
                <m:sSub>
                  <m:sSubPr>
                    <m:ctrlPr>
                      <w:del w:id="804" w:author="QVM0161195" w:date="2021-01-26T17:21:00Z">
                        <w:rPr>
                          <w:rFonts w:ascii="Cambria Math" w:hAnsi="Cambria Math"/>
                          <w:noProof/>
                          <w:sz w:val="30"/>
                          <w:szCs w:val="30"/>
                          <w:lang w:val="vi-VN"/>
                        </w:rPr>
                      </w:del>
                    </m:ctrlPr>
                  </m:sSubPr>
                  <m:e>
                    <w:del w:id="805" w:author="QVM0161195" w:date="2021-01-26T17:21:00Z">
                      <m:r>
                        <m:rPr>
                          <m:sty m:val="p"/>
                        </m:rPr>
                        <w:rPr>
                          <w:rFonts w:ascii="Cambria Math" w:hAnsi="Cambria Math"/>
                          <w:noProof/>
                          <w:sz w:val="30"/>
                          <w:szCs w:val="30"/>
                          <w:lang w:val="vi-VN"/>
                        </w:rPr>
                        <m:t>so</m:t>
                      </m:r>
                    </w:del>
                  </m:e>
                  <m:sub>
                    <w:del w:id="806" w:author="QVM0161195" w:date="2021-01-26T17:21:00Z">
                      <m:r>
                        <m:rPr>
                          <m:sty m:val="p"/>
                        </m:rPr>
                        <w:rPr>
                          <w:rFonts w:ascii="Cambria Math" w:hAnsi="Cambria Math"/>
                          <w:noProof/>
                          <w:sz w:val="30"/>
                          <w:szCs w:val="30"/>
                          <w:lang w:val="vi-VN"/>
                        </w:rPr>
                        <m:t>ijkl</m:t>
                      </m:r>
                    </w:del>
                  </m:sub>
                </m:sSub>
                <w:del w:id="807" w:author="QVM0161195" w:date="2021-01-26T17:21:00Z">
                  <m:r>
                    <m:rPr>
                      <m:sty m:val="p"/>
                    </m:rPr>
                    <w:rPr>
                      <w:rFonts w:ascii="Cambria Math" w:hAnsi="Cambria Math"/>
                      <w:noProof/>
                      <w:sz w:val="30"/>
                      <w:szCs w:val="30"/>
                      <w:lang w:val="vi-VN"/>
                    </w:rPr>
                    <m:t>,</m:t>
                  </m:r>
                </w:del>
                <m:sSub>
                  <m:sSubPr>
                    <m:ctrlPr>
                      <w:del w:id="808" w:author="QVM0161195" w:date="2021-01-26T17:21:00Z">
                        <w:rPr>
                          <w:rFonts w:ascii="Cambria Math" w:hAnsi="Cambria Math"/>
                          <w:noProof/>
                          <w:sz w:val="30"/>
                          <w:szCs w:val="30"/>
                          <w:lang w:val="vi-VN"/>
                        </w:rPr>
                      </w:del>
                    </m:ctrlPr>
                  </m:sSubPr>
                  <m:e>
                    <w:del w:id="809" w:author="QVM0161195" w:date="2021-01-26T17:21:00Z">
                      <m:r>
                        <m:rPr>
                          <m:sty m:val="p"/>
                        </m:rPr>
                        <w:rPr>
                          <w:rFonts w:ascii="Cambria Math" w:hAnsi="Cambria Math"/>
                          <w:noProof/>
                          <w:sz w:val="30"/>
                          <w:szCs w:val="30"/>
                          <w:lang w:val="vi-VN"/>
                        </w:rPr>
                        <m:t>h</m:t>
                      </m:r>
                    </w:del>
                  </m:e>
                  <m:sub>
                    <w:del w:id="810" w:author="QVM0161195" w:date="2021-01-26T17:21:00Z">
                      <m:r>
                        <m:rPr>
                          <m:sty m:val="p"/>
                        </m:rPr>
                        <w:rPr>
                          <w:rFonts w:ascii="Cambria Math" w:hAnsi="Cambria Math"/>
                          <w:noProof/>
                          <w:sz w:val="30"/>
                          <w:szCs w:val="30"/>
                          <w:lang w:val="vi-VN"/>
                        </w:rPr>
                        <m:t>i</m:t>
                      </m:r>
                    </w:del>
                  </m:sub>
                </m:sSub>
                <w:del w:id="811" w:author="QVM0161195" w:date="2021-01-26T17:21:00Z">
                  <m:r>
                    <m:rPr>
                      <m:sty m:val="p"/>
                    </m:rPr>
                    <w:rPr>
                      <w:rFonts w:ascii="Cambria Math" w:hAnsi="Cambria Math"/>
                      <w:noProof/>
                      <w:sz w:val="30"/>
                      <w:szCs w:val="30"/>
                      <w:lang w:val="vi-VN"/>
                    </w:rPr>
                    <m:t>,</m:t>
                  </m:r>
                </w:del>
                <m:sSub>
                  <m:sSubPr>
                    <m:ctrlPr>
                      <w:del w:id="812" w:author="QVM0161195" w:date="2021-01-26T17:21:00Z">
                        <w:rPr>
                          <w:rFonts w:ascii="Cambria Math" w:hAnsi="Cambria Math"/>
                          <w:noProof/>
                          <w:sz w:val="30"/>
                          <w:szCs w:val="30"/>
                          <w:lang w:val="vi-VN"/>
                        </w:rPr>
                      </w:del>
                    </m:ctrlPr>
                  </m:sSubPr>
                  <m:e>
                    <w:del w:id="813" w:author="QVM0161195" w:date="2021-01-26T17:21:00Z">
                      <m:r>
                        <m:rPr>
                          <m:sty m:val="p"/>
                        </m:rPr>
                        <w:rPr>
                          <w:rFonts w:ascii="Cambria Math" w:hAnsi="Cambria Math"/>
                          <w:noProof/>
                          <w:sz w:val="30"/>
                          <w:szCs w:val="30"/>
                          <w:lang w:val="vi-VN"/>
                        </w:rPr>
                        <m:t>t</m:t>
                      </m:r>
                    </w:del>
                  </m:e>
                  <m:sub>
                    <w:del w:id="814" w:author="QVM0161195" w:date="2021-01-26T17:21:00Z">
                      <m:r>
                        <m:rPr>
                          <m:sty m:val="p"/>
                        </m:rPr>
                        <w:rPr>
                          <w:rFonts w:ascii="Cambria Math" w:hAnsi="Cambria Math"/>
                          <w:noProof/>
                          <w:sz w:val="30"/>
                          <w:szCs w:val="30"/>
                          <w:lang w:val="vi-VN"/>
                        </w:rPr>
                        <m:t>l</m:t>
                      </m:r>
                    </w:del>
                  </m:sub>
                </m:sSub>
                <w:del w:id="815" w:author="QVM0161195" w:date="2021-01-26T17:21:00Z">
                  <m:r>
                    <w:rPr>
                      <w:rFonts w:ascii="Cambria Math" w:hAnsi="Cambria Math"/>
                      <w:noProof/>
                      <w:sz w:val="30"/>
                      <w:szCs w:val="30"/>
                      <w:lang w:val="vi-VN"/>
                    </w:rPr>
                    <m:t>)</m:t>
                  </m:r>
                </w:del>
              </m:oMath>
            </m:oMathPara>
          </w:p>
        </w:tc>
        <w:tc>
          <w:tcPr>
            <w:tcW w:w="816" w:type="dxa"/>
            <w:vAlign w:val="bottom"/>
          </w:tcPr>
          <w:p w14:paraId="71C8B90B" w14:textId="06A54396" w:rsidR="00ED242D" w:rsidRPr="005C3FD8" w:rsidDel="008C4DB3" w:rsidRDefault="00ED242D" w:rsidP="007C2DEA">
            <w:pPr>
              <w:pStyle w:val="Caption"/>
              <w:keepNext/>
              <w:jc w:val="center"/>
              <w:rPr>
                <w:del w:id="816" w:author="QVM0161195" w:date="2021-01-26T17:21:00Z"/>
                <w:szCs w:val="26"/>
                <w:lang w:val="vi-VN"/>
              </w:rPr>
            </w:pPr>
            <w:del w:id="817"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33769232" w14:textId="2E9AB462" w:rsidR="0055483F" w:rsidRPr="005C3FD8" w:rsidDel="008C4DB3" w:rsidRDefault="0055483F" w:rsidP="007C2DEA">
      <w:pPr>
        <w:pStyle w:val="cushead2"/>
        <w:numPr>
          <w:ilvl w:val="0"/>
          <w:numId w:val="0"/>
        </w:numPr>
        <w:spacing w:before="120"/>
        <w:ind w:left="360"/>
        <w:rPr>
          <w:del w:id="818" w:author="QVM0161195" w:date="2021-01-26T17:21:00Z"/>
          <w:noProof/>
          <w:szCs w:val="26"/>
          <w:lang w:val="vi-VN"/>
        </w:rPr>
      </w:pPr>
      <w:del w:id="819" w:author="QVM0161195" w:date="2021-01-26T17:21:00Z">
        <w:r w:rsidRPr="005C3FD8" w:rsidDel="008C4DB3">
          <w:rPr>
            <w:noProof/>
            <w:szCs w:val="26"/>
            <w:lang w:val="vi-VN"/>
          </w:rPr>
          <w:delText xml:space="preserve">Trong đó: </w:delText>
        </w:r>
      </w:del>
    </w:p>
    <w:p w14:paraId="66D3509E" w14:textId="6486D632" w:rsidR="0055483F" w:rsidRPr="005C3FD8" w:rsidDel="008C4DB3" w:rsidRDefault="006C1BF9" w:rsidP="000F07E2">
      <w:pPr>
        <w:pStyle w:val="cushead2"/>
        <w:numPr>
          <w:ilvl w:val="0"/>
          <w:numId w:val="8"/>
        </w:numPr>
        <w:spacing w:before="120"/>
        <w:ind w:left="284" w:firstLine="0"/>
        <w:rPr>
          <w:del w:id="820" w:author="QVM0161195" w:date="2021-01-26T17:21:00Z"/>
          <w:noProof/>
          <w:szCs w:val="26"/>
          <w:lang w:val="vi-VN"/>
        </w:rPr>
      </w:pPr>
      <m:oMath>
        <m:sSub>
          <m:sSubPr>
            <m:ctrlPr>
              <w:del w:id="821" w:author="QVM0161195" w:date="2021-01-26T17:21:00Z">
                <w:rPr>
                  <w:rFonts w:ascii="Cambria Math" w:hAnsi="Cambria Math"/>
                  <w:i/>
                  <w:noProof/>
                  <w:szCs w:val="26"/>
                  <w:lang w:val="vi-VN"/>
                </w:rPr>
              </w:del>
            </m:ctrlPr>
          </m:sSubPr>
          <m:e>
            <w:del w:id="822" w:author="QVM0161195" w:date="2021-01-26T17:21:00Z">
              <m:r>
                <w:rPr>
                  <w:rFonts w:ascii="Cambria Math" w:hAnsi="Cambria Math"/>
                  <w:noProof/>
                  <w:szCs w:val="26"/>
                  <w:lang w:val="vi-VN"/>
                </w:rPr>
                <m:t>e</m:t>
              </m:r>
            </w:del>
          </m:e>
          <m:sub>
            <w:del w:id="823" w:author="QVM0161195" w:date="2021-01-26T17:21:00Z">
              <m:r>
                <w:rPr>
                  <w:rFonts w:ascii="Cambria Math" w:hAnsi="Cambria Math"/>
                  <w:noProof/>
                  <w:szCs w:val="26"/>
                  <w:lang w:val="vi-VN"/>
                </w:rPr>
                <m:t>j</m:t>
              </m:r>
            </w:del>
          </m:sub>
        </m:sSub>
      </m:oMath>
      <w:del w:id="824" w:author="QVM0161195" w:date="2021-01-26T17:21:00Z">
        <w:r w:rsidR="0055483F" w:rsidRPr="005C3FD8" w:rsidDel="008C4DB3">
          <w:rPr>
            <w:noProof/>
            <w:szCs w:val="26"/>
            <w:lang w:val="vi-VN"/>
          </w:rPr>
          <w:delText xml:space="preserve"> là một thực thể đích.</w:delText>
        </w:r>
      </w:del>
    </w:p>
    <w:p w14:paraId="53C8B00A" w14:textId="2C8AE0CA" w:rsidR="0055483F" w:rsidRPr="005C3FD8" w:rsidDel="008C4DB3" w:rsidRDefault="006C1BF9" w:rsidP="000F07E2">
      <w:pPr>
        <w:pStyle w:val="cushead2"/>
        <w:numPr>
          <w:ilvl w:val="0"/>
          <w:numId w:val="8"/>
        </w:numPr>
        <w:spacing w:before="120"/>
        <w:ind w:left="284" w:firstLine="0"/>
        <w:rPr>
          <w:del w:id="825" w:author="QVM0161195" w:date="2021-01-26T17:21:00Z"/>
          <w:noProof/>
          <w:szCs w:val="26"/>
          <w:lang w:val="vi-VN"/>
        </w:rPr>
      </w:pPr>
      <m:oMath>
        <m:sSub>
          <m:sSubPr>
            <m:ctrlPr>
              <w:del w:id="826" w:author="QVM0161195" w:date="2021-01-26T17:21:00Z">
                <w:rPr>
                  <w:rFonts w:ascii="Cambria Math" w:hAnsi="Cambria Math"/>
                  <w:i/>
                  <w:noProof/>
                  <w:szCs w:val="26"/>
                  <w:lang w:val="vi-VN"/>
                </w:rPr>
              </w:del>
            </m:ctrlPr>
          </m:sSubPr>
          <m:e>
            <w:del w:id="827" w:author="QVM0161195" w:date="2021-01-26T17:21:00Z">
              <m:r>
                <w:rPr>
                  <w:rFonts w:ascii="Cambria Math" w:hAnsi="Cambria Math"/>
                  <w:noProof/>
                  <w:szCs w:val="26"/>
                  <w:lang w:val="vi-VN"/>
                </w:rPr>
                <m:t>a</m:t>
              </m:r>
            </w:del>
          </m:e>
          <m:sub>
            <w:del w:id="828" w:author="QVM0161195" w:date="2021-01-26T17:21:00Z">
              <m:r>
                <w:rPr>
                  <w:rFonts w:ascii="Cambria Math" w:hAnsi="Cambria Math"/>
                  <w:noProof/>
                  <w:szCs w:val="26"/>
                  <w:lang w:val="vi-VN"/>
                </w:rPr>
                <m:t xml:space="preserve">jk </m:t>
              </m:r>
            </w:del>
          </m:sub>
        </m:sSub>
      </m:oMath>
      <w:del w:id="829" w:author="QVM0161195" w:date="2021-01-26T17:21:00Z">
        <w:r w:rsidR="0055483F" w:rsidRPr="005C3FD8" w:rsidDel="008C4DB3">
          <w:rPr>
            <w:noProof/>
            <w:szCs w:val="26"/>
            <w:lang w:val="vi-VN"/>
          </w:rPr>
          <w:delText xml:space="preserve">là một khía cạnh/tính năng của thực thể </w:delTex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C3FD8" w:rsidDel="008C4DB3">
          <w:rPr>
            <w:noProof/>
            <w:szCs w:val="26"/>
            <w:lang w:val="vi-VN"/>
          </w:rPr>
          <w:delText>.</w:delText>
        </w:r>
      </w:del>
    </w:p>
    <w:p w14:paraId="55164606" w14:textId="69930589" w:rsidR="0055483F" w:rsidRPr="005C3FD8" w:rsidDel="008C4DB3" w:rsidRDefault="006C1BF9" w:rsidP="000F07E2">
      <w:pPr>
        <w:pStyle w:val="cushead2"/>
        <w:numPr>
          <w:ilvl w:val="0"/>
          <w:numId w:val="8"/>
        </w:numPr>
        <w:spacing w:before="120"/>
        <w:ind w:left="284" w:firstLine="0"/>
        <w:rPr>
          <w:del w:id="830" w:author="QVM0161195" w:date="2021-01-26T17:21:00Z"/>
          <w:noProof/>
          <w:szCs w:val="26"/>
          <w:lang w:val="vi-VN"/>
        </w:rPr>
      </w:pPr>
      <m:oMath>
        <m:sSub>
          <m:sSubPr>
            <m:ctrlPr>
              <w:del w:id="831" w:author="QVM0161195" w:date="2021-01-26T17:21:00Z">
                <w:rPr>
                  <w:rFonts w:ascii="Cambria Math" w:hAnsi="Cambria Math"/>
                  <w:i/>
                  <w:noProof/>
                  <w:szCs w:val="26"/>
                  <w:lang w:val="vi-VN"/>
                </w:rPr>
              </w:del>
            </m:ctrlPr>
          </m:sSubPr>
          <m:e>
            <w:del w:id="832" w:author="QVM0161195" w:date="2021-01-26T17:21:00Z">
              <m:r>
                <w:rPr>
                  <w:rFonts w:ascii="Cambria Math" w:hAnsi="Cambria Math"/>
                  <w:noProof/>
                  <w:szCs w:val="26"/>
                  <w:lang w:val="vi-VN"/>
                </w:rPr>
                <m:t>so</m:t>
              </m:r>
            </w:del>
          </m:e>
          <m:sub>
            <w:del w:id="833" w:author="QVM0161195" w:date="2021-01-26T17:21:00Z">
              <m:r>
                <w:rPr>
                  <w:rFonts w:ascii="Cambria Math" w:hAnsi="Cambria Math"/>
                  <w:noProof/>
                  <w:szCs w:val="26"/>
                  <w:lang w:val="vi-VN"/>
                </w:rPr>
                <m:t>ijkl</m:t>
              </m:r>
            </w:del>
          </m:sub>
        </m:sSub>
      </m:oMath>
      <w:del w:id="834" w:author="QVM0161195" w:date="2021-01-26T17:21:00Z">
        <w:r w:rsidR="0055483F" w:rsidRPr="005C3FD8" w:rsidDel="008C4DB3">
          <w:rPr>
            <w:noProof/>
            <w:szCs w:val="26"/>
            <w:lang w:val="vi-VN"/>
          </w:rPr>
          <w:delText xml:space="preserve"> là giá trị cảm xúc của ý kiến từ người giữ ý kiến </w:delTex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5C3FD8" w:rsidDel="008C4DB3">
          <w:rPr>
            <w:noProof/>
            <w:szCs w:val="26"/>
            <w:lang w:val="vi-VN"/>
          </w:rPr>
          <w:delText xml:space="preserve"> về tính năng </w:delTex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5C3FD8" w:rsidDel="008C4DB3">
          <w:rPr>
            <w:noProof/>
            <w:szCs w:val="26"/>
            <w:lang w:val="vi-VN"/>
          </w:rPr>
          <w:delText xml:space="preserve"> của thực thể </w:delTex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C3FD8" w:rsidDel="008C4DB3">
          <w:rPr>
            <w:noProof/>
            <w:szCs w:val="26"/>
            <w:lang w:val="vi-VN"/>
          </w:rPr>
          <w:delText xml:space="preserve"> tại thời gian </w:delTex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5C3FD8" w:rsidDel="008C4DB3">
          <w:rPr>
            <w:noProof/>
            <w:szCs w:val="26"/>
            <w:lang w:val="vi-VN"/>
          </w:rPr>
          <w:delText>.</w:delText>
        </w:r>
      </w:del>
    </w:p>
    <w:p w14:paraId="52893E94" w14:textId="1454751A" w:rsidR="0055483F" w:rsidRPr="005C3FD8" w:rsidDel="008C4DB3" w:rsidRDefault="006C1BF9" w:rsidP="000F07E2">
      <w:pPr>
        <w:pStyle w:val="cushead2"/>
        <w:numPr>
          <w:ilvl w:val="0"/>
          <w:numId w:val="8"/>
        </w:numPr>
        <w:spacing w:before="120"/>
        <w:ind w:left="284" w:firstLine="0"/>
        <w:rPr>
          <w:del w:id="835" w:author="QVM0161195" w:date="2021-01-26T17:21:00Z"/>
          <w:noProof/>
          <w:szCs w:val="26"/>
          <w:lang w:val="vi-VN"/>
        </w:rPr>
      </w:pPr>
      <m:oMath>
        <m:sSub>
          <m:sSubPr>
            <m:ctrlPr>
              <w:del w:id="836" w:author="QVM0161195" w:date="2021-01-26T17:21:00Z">
                <w:rPr>
                  <w:rFonts w:ascii="Cambria Math" w:hAnsi="Cambria Math"/>
                  <w:i/>
                  <w:noProof/>
                  <w:szCs w:val="26"/>
                  <w:lang w:val="vi-VN"/>
                </w:rPr>
              </w:del>
            </m:ctrlPr>
          </m:sSubPr>
          <m:e>
            <w:del w:id="837" w:author="QVM0161195" w:date="2021-01-26T17:21:00Z">
              <m:r>
                <w:rPr>
                  <w:rFonts w:ascii="Cambria Math" w:hAnsi="Cambria Math"/>
                  <w:noProof/>
                  <w:szCs w:val="26"/>
                  <w:lang w:val="vi-VN"/>
                </w:rPr>
                <m:t>h</m:t>
              </m:r>
            </w:del>
          </m:e>
          <m:sub>
            <w:del w:id="838" w:author="QVM0161195" w:date="2021-01-26T17:21:00Z">
              <m:r>
                <w:rPr>
                  <w:rFonts w:ascii="Cambria Math" w:hAnsi="Cambria Math"/>
                  <w:noProof/>
                  <w:szCs w:val="26"/>
                  <w:lang w:val="vi-VN"/>
                </w:rPr>
                <m:t>i</m:t>
              </m:r>
            </w:del>
          </m:sub>
        </m:sSub>
      </m:oMath>
      <w:del w:id="839" w:author="QVM0161195" w:date="2021-01-26T17:21:00Z">
        <w:r w:rsidR="0055483F" w:rsidRPr="005C3FD8" w:rsidDel="008C4DB3">
          <w:rPr>
            <w:noProof/>
            <w:szCs w:val="26"/>
            <w:lang w:val="vi-VN"/>
          </w:rPr>
          <w:delText xml:space="preserve"> là người đưa ra ý kiến.</w:delText>
        </w:r>
      </w:del>
    </w:p>
    <w:p w14:paraId="76328AE7" w14:textId="0E1F9A65" w:rsidR="0055483F" w:rsidRPr="005C3FD8" w:rsidDel="008C4DB3" w:rsidRDefault="006C1BF9" w:rsidP="000F07E2">
      <w:pPr>
        <w:pStyle w:val="cushead2"/>
        <w:numPr>
          <w:ilvl w:val="0"/>
          <w:numId w:val="8"/>
        </w:numPr>
        <w:spacing w:before="120"/>
        <w:ind w:left="284" w:firstLine="0"/>
        <w:rPr>
          <w:del w:id="840" w:author="QVM0161195" w:date="2021-01-26T17:21:00Z"/>
          <w:noProof/>
          <w:szCs w:val="26"/>
          <w:lang w:val="vi-VN"/>
        </w:rPr>
      </w:pPr>
      <m:oMath>
        <m:sSub>
          <m:sSubPr>
            <m:ctrlPr>
              <w:del w:id="841" w:author="QVM0161195" w:date="2021-01-26T17:21:00Z">
                <w:rPr>
                  <w:rFonts w:ascii="Cambria Math" w:hAnsi="Cambria Math"/>
                  <w:i/>
                  <w:noProof/>
                  <w:szCs w:val="26"/>
                  <w:lang w:val="vi-VN"/>
                </w:rPr>
              </w:del>
            </m:ctrlPr>
          </m:sSubPr>
          <m:e>
            <w:del w:id="842" w:author="QVM0161195" w:date="2021-01-26T17:21:00Z">
              <m:r>
                <w:rPr>
                  <w:rFonts w:ascii="Cambria Math" w:hAnsi="Cambria Math"/>
                  <w:noProof/>
                  <w:szCs w:val="26"/>
                  <w:lang w:val="vi-VN"/>
                </w:rPr>
                <m:t>t</m:t>
              </m:r>
            </w:del>
          </m:e>
          <m:sub>
            <w:del w:id="843" w:author="QVM0161195" w:date="2021-01-26T17:21:00Z">
              <m:r>
                <w:rPr>
                  <w:rFonts w:ascii="Cambria Math" w:hAnsi="Cambria Math"/>
                  <w:noProof/>
                  <w:szCs w:val="26"/>
                  <w:lang w:val="vi-VN"/>
                </w:rPr>
                <m:t>l</m:t>
              </m:r>
            </w:del>
          </m:sub>
        </m:sSub>
      </m:oMath>
      <w:del w:id="844" w:author="QVM0161195" w:date="2021-01-26T17:21:00Z">
        <w:r w:rsidR="0055483F" w:rsidRPr="005C3FD8" w:rsidDel="008C4DB3">
          <w:rPr>
            <w:noProof/>
            <w:szCs w:val="26"/>
            <w:lang w:val="vi-VN"/>
          </w:rPr>
          <w:delText xml:space="preserve"> là thời điểm đưa ý kiến</w:delText>
        </w:r>
        <w:r w:rsidR="004D3BB8" w:rsidRPr="005C3FD8" w:rsidDel="008C4DB3">
          <w:rPr>
            <w:noProof/>
            <w:szCs w:val="26"/>
            <w:lang w:val="vi-VN"/>
          </w:rPr>
          <w:delText>.</w:delText>
        </w:r>
      </w:del>
    </w:p>
    <w:p w14:paraId="0C07C9A4" w14:textId="66847627" w:rsidR="0055483F" w:rsidRPr="005C3FD8" w:rsidDel="008C4DB3" w:rsidRDefault="0055483F" w:rsidP="000F07E2">
      <w:pPr>
        <w:pStyle w:val="cushead2"/>
        <w:numPr>
          <w:ilvl w:val="0"/>
          <w:numId w:val="0"/>
        </w:numPr>
        <w:spacing w:before="120"/>
        <w:ind w:left="284" w:firstLine="360"/>
        <w:rPr>
          <w:del w:id="845" w:author="QVM0161195" w:date="2021-01-26T17:21:00Z"/>
          <w:noProof/>
          <w:szCs w:val="26"/>
          <w:lang w:val="vi-VN"/>
        </w:rPr>
      </w:pPr>
      <w:del w:id="846" w:author="QVM0161195" w:date="2021-01-26T17:21:00Z">
        <w:r w:rsidRPr="005C3FD8" w:rsidDel="008C4DB3">
          <w:rPr>
            <w:noProof/>
            <w:szCs w:val="26"/>
            <w:lang w:val="vi-VN"/>
          </w:rPr>
          <w:delText>Trong phân tích ý kiến được chia làm 4 hướng nghiên cứu chính cơ bản:</w:delText>
        </w:r>
      </w:del>
    </w:p>
    <w:p w14:paraId="21CF46A9" w14:textId="324AFBAD" w:rsidR="0055483F" w:rsidRPr="005C3FD8" w:rsidDel="008C4DB3" w:rsidRDefault="0055483F" w:rsidP="000F07E2">
      <w:pPr>
        <w:pStyle w:val="cushead2"/>
        <w:numPr>
          <w:ilvl w:val="0"/>
          <w:numId w:val="9"/>
        </w:numPr>
        <w:spacing w:before="120"/>
        <w:ind w:left="284" w:firstLine="0"/>
        <w:rPr>
          <w:del w:id="847" w:author="QVM0161195" w:date="2021-01-26T17:21:00Z"/>
          <w:noProof/>
          <w:szCs w:val="26"/>
          <w:lang w:val="vi-VN"/>
        </w:rPr>
      </w:pPr>
      <w:del w:id="848" w:author="QVM0161195" w:date="2021-01-26T17:21:00Z">
        <w:r w:rsidRPr="005C3FD8" w:rsidDel="008C4DB3">
          <w:rPr>
            <w:noProof/>
            <w:szCs w:val="26"/>
            <w:lang w:val="vi-VN"/>
          </w:rPr>
          <w:delText>Phân lớp chủ quan: xác định ý kiến là chủ quan hay khách quan</w:delText>
        </w:r>
        <w:r w:rsidR="004D3BB8" w:rsidRPr="005C3FD8" w:rsidDel="008C4DB3">
          <w:rPr>
            <w:noProof/>
            <w:szCs w:val="26"/>
            <w:lang w:val="vi-VN"/>
          </w:rPr>
          <w:delText>.</w:delText>
        </w:r>
      </w:del>
    </w:p>
    <w:p w14:paraId="27D69012" w14:textId="5E1AB6B3" w:rsidR="0055483F" w:rsidRPr="005C3FD8" w:rsidDel="008C4DB3" w:rsidRDefault="0055483F" w:rsidP="000F07E2">
      <w:pPr>
        <w:pStyle w:val="cushead2"/>
        <w:numPr>
          <w:ilvl w:val="0"/>
          <w:numId w:val="9"/>
        </w:numPr>
        <w:spacing w:before="120"/>
        <w:ind w:left="284" w:firstLine="0"/>
        <w:rPr>
          <w:del w:id="849" w:author="QVM0161195" w:date="2021-01-26T17:21:00Z"/>
          <w:noProof/>
          <w:szCs w:val="26"/>
          <w:lang w:val="vi-VN"/>
        </w:rPr>
      </w:pPr>
      <w:del w:id="850" w:author="QVM0161195" w:date="2021-01-26T17:21:00Z">
        <w:r w:rsidRPr="005C3FD8" w:rsidDel="008C4DB3">
          <w:rPr>
            <w:noProof/>
            <w:szCs w:val="26"/>
            <w:lang w:val="vi-VN"/>
          </w:rPr>
          <w:delText>Phân lớp cảm xúc: xác định ý kiến là tích cực hay tiêu cực</w:delText>
        </w:r>
        <w:r w:rsidR="004D3BB8" w:rsidRPr="005C3FD8" w:rsidDel="008C4DB3">
          <w:rPr>
            <w:noProof/>
            <w:szCs w:val="26"/>
            <w:lang w:val="vi-VN"/>
          </w:rPr>
          <w:delText>.</w:delText>
        </w:r>
      </w:del>
    </w:p>
    <w:p w14:paraId="6D61D1BC" w14:textId="02944C9C" w:rsidR="0055483F" w:rsidRPr="005C3FD8" w:rsidDel="008C4DB3" w:rsidRDefault="0055483F" w:rsidP="000F07E2">
      <w:pPr>
        <w:pStyle w:val="cushead2"/>
        <w:numPr>
          <w:ilvl w:val="0"/>
          <w:numId w:val="9"/>
        </w:numPr>
        <w:spacing w:before="120"/>
        <w:ind w:left="284" w:firstLine="0"/>
        <w:rPr>
          <w:del w:id="851" w:author="QVM0161195" w:date="2021-01-26T17:21:00Z"/>
          <w:noProof/>
          <w:szCs w:val="26"/>
          <w:lang w:val="vi-VN"/>
        </w:rPr>
      </w:pPr>
      <w:del w:id="852" w:author="QVM0161195" w:date="2021-01-26T17:21:00Z">
        <w:r w:rsidRPr="005C3FD8" w:rsidDel="008C4DB3">
          <w:rPr>
            <w:noProof/>
            <w:szCs w:val="26"/>
            <w:lang w:val="vi-VN"/>
          </w:rPr>
          <w:delText>Tóm tắt ý kiến: rút gọn nội dung ý kiến</w:delText>
        </w:r>
        <w:r w:rsidR="004D3BB8" w:rsidRPr="005C3FD8" w:rsidDel="008C4DB3">
          <w:rPr>
            <w:noProof/>
            <w:szCs w:val="26"/>
            <w:lang w:val="vi-VN"/>
          </w:rPr>
          <w:delText>.</w:delText>
        </w:r>
      </w:del>
    </w:p>
    <w:p w14:paraId="5CB81946" w14:textId="7959F1C5" w:rsidR="0055483F" w:rsidRPr="005C3FD8" w:rsidDel="008C4DB3" w:rsidRDefault="0055483F" w:rsidP="000F07E2">
      <w:pPr>
        <w:pStyle w:val="cushead2"/>
        <w:numPr>
          <w:ilvl w:val="0"/>
          <w:numId w:val="9"/>
        </w:numPr>
        <w:spacing w:before="120"/>
        <w:ind w:left="284" w:firstLine="0"/>
        <w:rPr>
          <w:del w:id="853" w:author="QVM0161195" w:date="2021-01-26T17:21:00Z"/>
          <w:noProof/>
          <w:szCs w:val="26"/>
          <w:lang w:val="vi-VN"/>
        </w:rPr>
      </w:pPr>
      <w:del w:id="854" w:author="QVM0161195" w:date="2021-01-26T17:21:00Z">
        <w:r w:rsidRPr="005C3FD8" w:rsidDel="008C4DB3">
          <w:rPr>
            <w:noProof/>
            <w:szCs w:val="26"/>
            <w:lang w:val="vi-VN"/>
          </w:rPr>
          <w:delText>Khai thác ý kiến trên đặc trưng: tương tự phân lớp cảm xúc nhưng chi tiết hơn là xác định ý kiến tích cực hay tiêu cực trên đặc trưng nào.</w:delText>
        </w:r>
      </w:del>
    </w:p>
    <w:p w14:paraId="1DAE7590" w14:textId="7E9E2D94" w:rsidR="0055483F" w:rsidRPr="005C3FD8" w:rsidDel="008C4DB3" w:rsidRDefault="006D6B7B" w:rsidP="000F07E2">
      <w:pPr>
        <w:pStyle w:val="cushead2"/>
        <w:numPr>
          <w:ilvl w:val="0"/>
          <w:numId w:val="0"/>
        </w:numPr>
        <w:spacing w:before="120"/>
        <w:ind w:firstLine="284"/>
        <w:rPr>
          <w:del w:id="855" w:author="QVM0161195" w:date="2021-01-26T17:21:00Z"/>
          <w:noProof/>
          <w:szCs w:val="26"/>
          <w:lang w:val="vi-VN"/>
        </w:rPr>
      </w:pPr>
      <w:del w:id="856" w:author="QVM0161195" w:date="2021-01-26T17:21:00Z">
        <w:r w:rsidRPr="005C3FD8" w:rsidDel="008C4DB3">
          <w:rPr>
            <w:noProof/>
            <w:szCs w:val="26"/>
            <w:lang w:val="vi-VN"/>
          </w:rPr>
          <w:delText>Phần lớn ở các bài nghiên cứu về</w:delText>
        </w:r>
        <w:r w:rsidR="0055483F" w:rsidRPr="005C3FD8" w:rsidDel="008C4DB3">
          <w:rPr>
            <w:noProof/>
            <w:szCs w:val="26"/>
            <w:lang w:val="vi-VN"/>
          </w:rPr>
          <w:delTex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tích chủ quan ( subjective analysis). Đây là những cơ sở quan trọng để tìm kiếm các tài liệu tham khảo tr</w:delText>
        </w:r>
        <w:r w:rsidR="00147183" w:rsidRPr="005C3FD8" w:rsidDel="008C4DB3">
          <w:rPr>
            <w:noProof/>
            <w:szCs w:val="26"/>
            <w:lang w:val="vi-VN"/>
          </w:rPr>
          <w:delText>o</w:delText>
        </w:r>
        <w:r w:rsidR="0055483F" w:rsidRPr="005C3FD8" w:rsidDel="008C4DB3">
          <w:rPr>
            <w:noProof/>
            <w:szCs w:val="26"/>
            <w:lang w:val="vi-VN"/>
          </w:rPr>
          <w:delText xml:space="preserve">ng cùng lĩnh vực. </w:delText>
        </w:r>
      </w:del>
    </w:p>
    <w:p w14:paraId="48E0D4B4" w14:textId="42FF3855" w:rsidR="0055483F" w:rsidRPr="005C3FD8" w:rsidDel="008C4DB3" w:rsidRDefault="0055483F" w:rsidP="000F07E2">
      <w:pPr>
        <w:pStyle w:val="cushead2"/>
        <w:numPr>
          <w:ilvl w:val="0"/>
          <w:numId w:val="0"/>
        </w:numPr>
        <w:spacing w:before="120"/>
        <w:ind w:firstLine="284"/>
        <w:rPr>
          <w:del w:id="857" w:author="QVM0161195" w:date="2021-01-26T17:21:00Z"/>
          <w:noProof/>
          <w:szCs w:val="26"/>
          <w:lang w:val="vi-VN"/>
        </w:rPr>
      </w:pPr>
      <w:del w:id="858" w:author="QVM0161195" w:date="2021-01-26T17:21:00Z">
        <w:r w:rsidRPr="005C3FD8" w:rsidDel="008C4DB3">
          <w:rPr>
            <w:noProof/>
            <w:szCs w:val="26"/>
            <w:lang w:val="vi-VN"/>
          </w:rPr>
          <w:delText>Ngoài ra trong phân tích ý kiến còn có một số ý kiến mang tính chất riêng biệt như ý kiến so sánh.</w:delText>
        </w:r>
      </w:del>
    </w:p>
    <w:p w14:paraId="744CCA7D" w14:textId="22CD53A7" w:rsidR="0055483F" w:rsidRPr="005C3FD8" w:rsidDel="008C4DB3" w:rsidRDefault="005B33FA" w:rsidP="000F07E2">
      <w:pPr>
        <w:pStyle w:val="cushead2"/>
        <w:numPr>
          <w:ilvl w:val="0"/>
          <w:numId w:val="0"/>
        </w:numPr>
        <w:spacing w:before="120"/>
        <w:ind w:firstLine="284"/>
        <w:rPr>
          <w:del w:id="859" w:author="QVM0161195" w:date="2021-01-26T17:21:00Z"/>
          <w:noProof/>
          <w:szCs w:val="26"/>
          <w:lang w:val="vi-VN"/>
        </w:rPr>
      </w:pPr>
      <w:del w:id="860" w:author="QVM0161195" w:date="2021-01-26T17:21:00Z">
        <w:r w:rsidRPr="005C3FD8" w:rsidDel="008C4DB3">
          <w:rPr>
            <w:noProof/>
            <w:szCs w:val="26"/>
            <w:lang w:val="vi-VN"/>
          </w:rPr>
          <w:delText>B</w:delText>
        </w:r>
        <w:r w:rsidR="0055483F" w:rsidRPr="005C3FD8" w:rsidDel="008C4DB3">
          <w:rPr>
            <w:noProof/>
            <w:szCs w:val="26"/>
            <w:lang w:val="vi-VN"/>
          </w:rPr>
          <w:delText>ài toán phân tích ý kiến bao gồm</w:delText>
        </w:r>
        <w:r w:rsidR="00772A8D" w:rsidRPr="005C3FD8" w:rsidDel="008C4DB3">
          <w:rPr>
            <w:noProof/>
            <w:szCs w:val="26"/>
            <w:lang w:val="vi-VN"/>
          </w:rPr>
          <w:delText xml:space="preserve"> nhiều bài toán nhỏ</w:delText>
        </w:r>
        <w:r w:rsidR="00B3325F" w:rsidRPr="005C3FD8" w:rsidDel="008C4DB3">
          <w:rPr>
            <w:noProof/>
            <w:szCs w:val="26"/>
            <w:lang w:val="vi-VN"/>
          </w:rPr>
          <w:delText>: phân lớ</w:delText>
        </w:r>
        <w:r w:rsidR="0055483F" w:rsidRPr="005C3FD8" w:rsidDel="008C4DB3">
          <w:rPr>
            <w:noProof/>
            <w:szCs w:val="26"/>
            <w:lang w:val="vi-VN"/>
          </w:rPr>
          <w:delText>p chủ quan và khách quan (subjectivity classification), phân lớp ý kiến trái chiều (sentiment polarity classification), phát hiện ý kiến rác (spam opinion detection), tóm tắt và tổng hợp qu</w:delText>
        </w:r>
        <w:r w:rsidR="00AC497F" w:rsidRPr="005C3FD8" w:rsidDel="008C4DB3">
          <w:rPr>
            <w:noProof/>
            <w:szCs w:val="26"/>
            <w:lang w:val="vi-VN"/>
          </w:rPr>
          <w:delText>an điểm (opinion summarization),</w:delText>
        </w:r>
        <w:r w:rsidR="00DC37B6" w:rsidRPr="005C3FD8" w:rsidDel="008C4DB3">
          <w:rPr>
            <w:noProof/>
            <w:szCs w:val="26"/>
            <w:lang w:val="vi-VN"/>
          </w:rPr>
          <w:delText xml:space="preserve"> </w:delText>
        </w:r>
        <w:r w:rsidR="00AC497F" w:rsidRPr="005C3FD8" w:rsidDel="008C4DB3">
          <w:rPr>
            <w:noProof/>
            <w:szCs w:val="26"/>
            <w:lang w:val="vi-VN"/>
          </w:rPr>
          <w:delText>v.v</w:delText>
        </w:r>
        <w:r w:rsidR="003F1FCF" w:rsidRPr="005C3FD8" w:rsidDel="008C4DB3">
          <w:rPr>
            <w:noProof/>
            <w:szCs w:val="26"/>
            <w:lang w:val="vi-VN"/>
          </w:rPr>
          <w:delText>….</w:delText>
        </w:r>
      </w:del>
    </w:p>
    <w:p w14:paraId="41011A17" w14:textId="095ED39B" w:rsidR="0055483F" w:rsidRPr="005C3FD8" w:rsidDel="008C4DB3" w:rsidRDefault="0055483F" w:rsidP="000F07E2">
      <w:pPr>
        <w:pStyle w:val="cushead2"/>
        <w:numPr>
          <w:ilvl w:val="0"/>
          <w:numId w:val="0"/>
        </w:numPr>
        <w:spacing w:before="120"/>
        <w:ind w:firstLine="284"/>
        <w:rPr>
          <w:del w:id="861" w:author="QVM0161195" w:date="2021-01-26T17:21:00Z"/>
          <w:noProof/>
          <w:szCs w:val="26"/>
          <w:lang w:val="vi-VN"/>
        </w:rPr>
      </w:pPr>
      <w:del w:id="862" w:author="QVM0161195" w:date="2021-01-26T17:21:00Z">
        <w:r w:rsidRPr="005C3FD8" w:rsidDel="008C4DB3">
          <w:rPr>
            <w:noProof/>
            <w:szCs w:val="26"/>
            <w:lang w:val="vi-VN"/>
          </w:rPr>
          <w:delText>Quan điểm trong phân tích thường được chia làm hai loại: tích cực (positive) và tiêu cực (negative). Tuy nhiên ngoài hai trạng thái này một ý kiến còn có thể ở trạng thái trung lập (neutral).</w:delText>
        </w:r>
      </w:del>
    </w:p>
    <w:p w14:paraId="6252C7C9" w14:textId="02F3CD02" w:rsidR="0055483F" w:rsidRPr="005C3FD8" w:rsidDel="008C4DB3" w:rsidRDefault="00025E28" w:rsidP="000F07E2">
      <w:pPr>
        <w:pStyle w:val="cushead2"/>
        <w:numPr>
          <w:ilvl w:val="0"/>
          <w:numId w:val="0"/>
        </w:numPr>
        <w:spacing w:before="120"/>
        <w:ind w:firstLine="284"/>
        <w:rPr>
          <w:del w:id="863" w:author="QVM0161195" w:date="2021-01-26T17:21:00Z"/>
          <w:noProof/>
          <w:szCs w:val="26"/>
          <w:lang w:val="vi-VN"/>
        </w:rPr>
      </w:pPr>
      <w:del w:id="864" w:author="QVM0161195" w:date="2021-01-26T17:21:00Z">
        <w:r w:rsidRPr="005C3FD8" w:rsidDel="008C4DB3">
          <w:rPr>
            <w:noProof/>
            <w:szCs w:val="26"/>
            <w:lang w:val="vi-VN"/>
          </w:rPr>
          <w:delText>P</w:delText>
        </w:r>
        <w:r w:rsidR="0055483F" w:rsidRPr="005C3FD8" w:rsidDel="008C4DB3">
          <w:rPr>
            <w:noProof/>
            <w:szCs w:val="26"/>
            <w:lang w:val="vi-VN"/>
          </w:rPr>
          <w:delText>hân tích ý kiến thường được tiếp cận và giải quyết ở ba mức độ:</w:delText>
        </w:r>
      </w:del>
    </w:p>
    <w:p w14:paraId="1CC74549" w14:textId="3BBE2EF6" w:rsidR="0055483F" w:rsidRPr="005C3FD8" w:rsidDel="008C4DB3" w:rsidRDefault="0055483F" w:rsidP="000F07E2">
      <w:pPr>
        <w:pStyle w:val="cushead2"/>
        <w:numPr>
          <w:ilvl w:val="0"/>
          <w:numId w:val="24"/>
        </w:numPr>
        <w:spacing w:before="120"/>
        <w:ind w:left="284" w:firstLine="0"/>
        <w:rPr>
          <w:del w:id="865" w:author="QVM0161195" w:date="2021-01-26T17:21:00Z"/>
          <w:noProof/>
          <w:szCs w:val="26"/>
          <w:lang w:val="vi-VN"/>
        </w:rPr>
      </w:pPr>
      <w:del w:id="866" w:author="QVM0161195" w:date="2021-01-26T17:21:00Z">
        <w:r w:rsidRPr="005C3FD8" w:rsidDel="008C4DB3">
          <w:rPr>
            <w:noProof/>
            <w:szCs w:val="26"/>
            <w:lang w:val="vi-VN"/>
          </w:rPr>
          <w:delTex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delText>
        </w:r>
        <w:r w:rsidR="00DC37B6" w:rsidRPr="005C3FD8" w:rsidDel="008C4DB3">
          <w:rPr>
            <w:noProof/>
            <w:szCs w:val="26"/>
            <w:lang w:val="vi-VN"/>
          </w:rPr>
          <w:delText xml:space="preserve"> </w:delText>
        </w:r>
        <w:r w:rsidRPr="005C3FD8" w:rsidDel="008C4DB3">
          <w:rPr>
            <w:noProof/>
            <w:szCs w:val="26"/>
            <w:lang w:val="vi-VN"/>
          </w:rPr>
          <w:delText>H</w:delText>
        </w:r>
        <w:r w:rsidR="00DC37B6" w:rsidRPr="005C3FD8" w:rsidDel="008C4DB3">
          <w:rPr>
            <w:noProof/>
            <w:szCs w:val="26"/>
            <w:lang w:val="vi-VN"/>
          </w:rPr>
          <w:delText xml:space="preserve">ồ </w:delText>
        </w:r>
        <w:r w:rsidRPr="005C3FD8" w:rsidDel="008C4DB3">
          <w:rPr>
            <w:noProof/>
            <w:szCs w:val="26"/>
            <w:lang w:val="vi-VN"/>
          </w:rPr>
          <w:delText>C</w:delText>
        </w:r>
        <w:r w:rsidR="00DC37B6" w:rsidRPr="005C3FD8" w:rsidDel="008C4DB3">
          <w:rPr>
            <w:noProof/>
            <w:szCs w:val="26"/>
            <w:lang w:val="vi-VN"/>
          </w:rPr>
          <w:delText xml:space="preserve">hí </w:delText>
        </w:r>
        <w:r w:rsidRPr="005C3FD8" w:rsidDel="008C4DB3">
          <w:rPr>
            <w:noProof/>
            <w:szCs w:val="26"/>
            <w:lang w:val="vi-VN"/>
          </w:rPr>
          <w:delText>M</w:delText>
        </w:r>
        <w:r w:rsidR="00DC37B6" w:rsidRPr="005C3FD8" w:rsidDel="008C4DB3">
          <w:rPr>
            <w:noProof/>
            <w:szCs w:val="26"/>
            <w:lang w:val="vi-VN"/>
          </w:rPr>
          <w:delText>inh</w:delText>
        </w:r>
        <w:r w:rsidRPr="005C3FD8" w:rsidDel="008C4DB3">
          <w:rPr>
            <w:noProof/>
            <w:szCs w:val="26"/>
            <w:lang w:val="vi-VN"/>
          </w:rPr>
          <w:delTex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delText>
        </w:r>
      </w:del>
    </w:p>
    <w:p w14:paraId="23B9BE23" w14:textId="3B3CC476" w:rsidR="0055483F" w:rsidRPr="005C3FD8" w:rsidDel="008C4DB3" w:rsidRDefault="0055483F" w:rsidP="000F07E2">
      <w:pPr>
        <w:pStyle w:val="cushead2"/>
        <w:numPr>
          <w:ilvl w:val="0"/>
          <w:numId w:val="24"/>
        </w:numPr>
        <w:spacing w:before="120"/>
        <w:ind w:left="284" w:firstLine="0"/>
        <w:rPr>
          <w:del w:id="867" w:author="QVM0161195" w:date="2021-01-26T17:21:00Z"/>
          <w:noProof/>
          <w:szCs w:val="26"/>
          <w:lang w:val="vi-VN"/>
        </w:rPr>
      </w:pPr>
      <w:del w:id="868" w:author="QVM0161195" w:date="2021-01-26T17:21:00Z">
        <w:r w:rsidRPr="005C3FD8" w:rsidDel="008C4DB3">
          <w:rPr>
            <w:noProof/>
            <w:szCs w:val="26"/>
            <w:lang w:val="vi-VN"/>
          </w:rPr>
          <w:delTex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w:delText>
        </w:r>
        <w:r w:rsidR="002D27C2" w:rsidRPr="005C3FD8" w:rsidDel="008C4DB3">
          <w:rPr>
            <w:noProof/>
            <w:szCs w:val="26"/>
            <w:lang w:val="vi-VN"/>
          </w:rPr>
          <w:delText>“</w:delText>
        </w:r>
        <w:r w:rsidRPr="005C3FD8" w:rsidDel="008C4DB3">
          <w:rPr>
            <w:noProof/>
            <w:szCs w:val="26"/>
            <w:lang w:val="vi-VN"/>
          </w:rPr>
          <w:delText>Chiếc xe tôi mua tháng trước và cái kính chắn gió đã rơi ra.</w:delText>
        </w:r>
        <w:r w:rsidR="002D27C2" w:rsidRPr="005C3FD8" w:rsidDel="008C4DB3">
          <w:rPr>
            <w:noProof/>
            <w:szCs w:val="26"/>
            <w:lang w:val="vi-VN"/>
          </w:rPr>
          <w:delText>”</w:delText>
        </w:r>
        <w:r w:rsidRPr="005C3FD8" w:rsidDel="008C4DB3">
          <w:rPr>
            <w:noProof/>
            <w:szCs w:val="26"/>
            <w:lang w:val="vi-VN"/>
          </w:rPr>
          <w:delText xml:space="preserve"> Trong câu nói này mệnh đề đ</w:delText>
        </w:r>
        <w:r w:rsidR="0043649D" w:rsidRPr="005C3FD8" w:rsidDel="008C4DB3">
          <w:rPr>
            <w:noProof/>
            <w:szCs w:val="26"/>
            <w:lang w:val="vi-VN"/>
          </w:rPr>
          <w:delText>i</w:delText>
        </w:r>
        <w:r w:rsidRPr="005C3FD8" w:rsidDel="008C4DB3">
          <w:rPr>
            <w:noProof/>
            <w:szCs w:val="26"/>
            <w:lang w:val="vi-VN"/>
          </w:rPr>
          <w:delText>ều là sự việc khách quan nhưng trong thực tế nhưng từ đó có thể suy luận ra ý kiến chê bai chất lượng xe của nhà sản xuất.</w:delText>
        </w:r>
      </w:del>
    </w:p>
    <w:p w14:paraId="27C01C88" w14:textId="6908B1A2" w:rsidR="0055483F" w:rsidRPr="005C3FD8" w:rsidDel="008C4DB3" w:rsidRDefault="0055483F" w:rsidP="000F07E2">
      <w:pPr>
        <w:pStyle w:val="cushead2"/>
        <w:numPr>
          <w:ilvl w:val="0"/>
          <w:numId w:val="24"/>
        </w:numPr>
        <w:spacing w:before="120"/>
        <w:ind w:left="284" w:firstLine="0"/>
        <w:rPr>
          <w:del w:id="869" w:author="QVM0161195" w:date="2021-01-26T17:21:00Z"/>
          <w:noProof/>
          <w:szCs w:val="26"/>
          <w:lang w:val="vi-VN"/>
        </w:rPr>
      </w:pPr>
      <w:del w:id="870" w:author="QVM0161195" w:date="2021-01-26T17:21:00Z">
        <w:r w:rsidRPr="005C3FD8" w:rsidDel="008C4DB3">
          <w:rPr>
            <w:noProof/>
            <w:szCs w:val="26"/>
            <w:lang w:val="vi-VN"/>
          </w:rPr>
          <w:delTex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delText>
        </w:r>
        <w:r w:rsidR="0053140F" w:rsidRPr="005C3FD8" w:rsidDel="008C4DB3">
          <w:rPr>
            <w:noProof/>
            <w:szCs w:val="26"/>
            <w:lang w:val="vi-VN"/>
          </w:rPr>
          <w:delText xml:space="preserve">ý kiến </w:delText>
        </w:r>
        <w:r w:rsidRPr="005C3FD8" w:rsidDel="008C4DB3">
          <w:rPr>
            <w:noProof/>
            <w:szCs w:val="26"/>
            <w:lang w:val="vi-VN"/>
          </w:rPr>
          <w:delText xml:space="preserve">là về chủ đề, đối tượng nào. Ví dụ: </w:delText>
        </w:r>
        <w:r w:rsidR="00127AF1" w:rsidRPr="005C3FD8" w:rsidDel="008C4DB3">
          <w:rPr>
            <w:noProof/>
            <w:szCs w:val="26"/>
            <w:lang w:val="vi-VN"/>
          </w:rPr>
          <w:delText>“</w:delText>
        </w:r>
        <w:r w:rsidRPr="005C3FD8" w:rsidDel="008C4DB3">
          <w:rPr>
            <w:noProof/>
            <w:szCs w:val="26"/>
            <w:lang w:val="vi-VN"/>
          </w:rPr>
          <w:delText>Giảng viên môn Tiếng Anh của tôi dạy phần nghe rất khó hiểu.</w:delText>
        </w:r>
        <w:r w:rsidR="00127AF1" w:rsidRPr="005C3FD8" w:rsidDel="008C4DB3">
          <w:rPr>
            <w:noProof/>
            <w:szCs w:val="26"/>
            <w:lang w:val="vi-VN"/>
          </w:rPr>
          <w:delText>”</w:delText>
        </w:r>
        <w:r w:rsidRPr="005C3FD8" w:rsidDel="008C4DB3">
          <w:rPr>
            <w:noProof/>
            <w:szCs w:val="26"/>
            <w:lang w:val="vi-VN"/>
          </w:rPr>
          <w:delText xml:space="preserve"> </w:delText>
        </w:r>
      </w:del>
    </w:p>
    <w:p w14:paraId="101362C1" w14:textId="6EFD2442" w:rsidR="0055483F" w:rsidRPr="005C3FD8" w:rsidDel="008C4DB3" w:rsidRDefault="0055483F" w:rsidP="000F07E2">
      <w:pPr>
        <w:spacing w:before="120" w:line="360" w:lineRule="auto"/>
        <w:ind w:firstLine="284"/>
        <w:jc w:val="both"/>
        <w:rPr>
          <w:del w:id="871" w:author="QVM0161195" w:date="2021-01-26T17:21:00Z"/>
          <w:noProof/>
          <w:sz w:val="26"/>
          <w:szCs w:val="26"/>
          <w:lang w:val="vi-VN"/>
        </w:rPr>
      </w:pPr>
      <w:del w:id="872" w:author="QVM0161195" w:date="2021-01-26T17:21:00Z">
        <w:r w:rsidRPr="005C3FD8" w:rsidDel="008C4DB3">
          <w:rPr>
            <w:noProof/>
            <w:sz w:val="26"/>
            <w:szCs w:val="26"/>
            <w:lang w:val="vi-VN"/>
          </w:rPr>
          <w:delTex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delText>
        </w:r>
      </w:del>
    </w:p>
    <w:p w14:paraId="52C03551" w14:textId="4E76EFBD" w:rsidR="00D13303" w:rsidRPr="005C3FD8" w:rsidDel="008C4DB3" w:rsidRDefault="00D13303" w:rsidP="000F07E2">
      <w:pPr>
        <w:pStyle w:val="Heading2"/>
        <w:numPr>
          <w:ilvl w:val="0"/>
          <w:numId w:val="40"/>
        </w:numPr>
        <w:spacing w:before="120" w:after="0"/>
        <w:ind w:left="0" w:firstLine="284"/>
        <w:rPr>
          <w:del w:id="873" w:author="QVM0161195" w:date="2021-01-26T17:21:00Z"/>
          <w:rFonts w:ascii="Times New Roman" w:hAnsi="Times New Roman"/>
          <w:i w:val="0"/>
          <w:noProof/>
          <w:lang w:val="vi-VN"/>
        </w:rPr>
      </w:pPr>
      <w:bookmarkStart w:id="874" w:name="_Toc61985805"/>
      <w:del w:id="875" w:author="QVM0161195" w:date="2021-01-26T17:21:00Z">
        <w:r w:rsidRPr="005C3FD8" w:rsidDel="008C4DB3">
          <w:rPr>
            <w:rFonts w:ascii="Times New Roman" w:hAnsi="Times New Roman"/>
            <w:i w:val="0"/>
            <w:noProof/>
            <w:lang w:val="vi-VN"/>
          </w:rPr>
          <w:delText xml:space="preserve">Phân tích </w:delText>
        </w:r>
        <w:r w:rsidR="00CE7C5E" w:rsidRPr="005C3FD8" w:rsidDel="008C4DB3">
          <w:rPr>
            <w:rFonts w:ascii="Times New Roman" w:hAnsi="Times New Roman"/>
            <w:i w:val="0"/>
            <w:noProof/>
            <w:lang w:val="vi-VN"/>
          </w:rPr>
          <w:delText>cảm xúc</w:delText>
        </w:r>
        <w:bookmarkEnd w:id="874"/>
      </w:del>
    </w:p>
    <w:p w14:paraId="32CA4EE6" w14:textId="264F72CA" w:rsidR="00D13303" w:rsidRPr="005C3FD8" w:rsidDel="008C4DB3" w:rsidRDefault="00D13303" w:rsidP="000F07E2">
      <w:pPr>
        <w:pStyle w:val="cushead2"/>
        <w:numPr>
          <w:ilvl w:val="0"/>
          <w:numId w:val="0"/>
        </w:numPr>
        <w:spacing w:before="120"/>
        <w:ind w:firstLine="284"/>
        <w:rPr>
          <w:del w:id="876" w:author="QVM0161195" w:date="2021-01-26T17:21:00Z"/>
          <w:noProof/>
          <w:szCs w:val="26"/>
          <w:lang w:val="vi-VN"/>
        </w:rPr>
      </w:pPr>
      <w:del w:id="877" w:author="QVM0161195" w:date="2021-01-26T17:21:00Z">
        <w:r w:rsidRPr="005C3FD8" w:rsidDel="008C4DB3">
          <w:rPr>
            <w:noProof/>
            <w:szCs w:val="26"/>
            <w:lang w:val="vi-VN"/>
          </w:rPr>
          <w:delText>Cảm  xúc là suy nghĩ chủ quan của một con người về một khía cạnh nào đó.  Theo nghiên cứu của Parrott [4], con người có sáu cảm xúc chính: tình yêu, niềm vui, bất ngờ, giận dữ, buồn bã</w:delText>
        </w:r>
        <w:r w:rsidR="00C23735" w:rsidRPr="005C3FD8" w:rsidDel="008C4DB3">
          <w:rPr>
            <w:noProof/>
            <w:szCs w:val="26"/>
            <w:lang w:val="vi-VN"/>
          </w:rPr>
          <w:delText>,</w:delText>
        </w:r>
        <w:r w:rsidRPr="005C3FD8" w:rsidDel="008C4DB3">
          <w:rPr>
            <w:noProof/>
            <w:szCs w:val="26"/>
            <w:lang w:val="vi-VN"/>
          </w:rPr>
          <w:delText xml:space="preserve"> </w:delText>
        </w:r>
        <w:r w:rsidR="00117F16" w:rsidRPr="005C3FD8" w:rsidDel="008C4DB3">
          <w:rPr>
            <w:noProof/>
            <w:szCs w:val="26"/>
            <w:lang w:val="vi-VN"/>
          </w:rPr>
          <w:delText xml:space="preserve">hay </w:delText>
        </w:r>
        <w:r w:rsidRPr="005C3FD8" w:rsidDel="008C4DB3">
          <w:rPr>
            <w:noProof/>
            <w:szCs w:val="26"/>
            <w:lang w:val="vi-VN"/>
          </w:rPr>
          <w:delText>sợ hãi.</w:delText>
        </w:r>
      </w:del>
    </w:p>
    <w:p w14:paraId="1641ABAB" w14:textId="737A9891" w:rsidR="00D13303" w:rsidRPr="005C3FD8" w:rsidDel="008C4DB3" w:rsidRDefault="00D13303" w:rsidP="000F07E2">
      <w:pPr>
        <w:spacing w:before="120" w:line="360" w:lineRule="auto"/>
        <w:ind w:firstLine="284"/>
        <w:jc w:val="both"/>
        <w:rPr>
          <w:del w:id="878" w:author="QVM0161195" w:date="2021-01-26T17:21:00Z"/>
          <w:noProof/>
          <w:sz w:val="26"/>
          <w:lang w:val="vi-VN"/>
        </w:rPr>
      </w:pPr>
      <w:del w:id="879" w:author="QVM0161195" w:date="2021-01-26T17:21:00Z">
        <w:r w:rsidRPr="005C3FD8" w:rsidDel="008C4DB3">
          <w:rPr>
            <w:b/>
            <w:noProof/>
            <w:sz w:val="26"/>
            <w:lang w:val="vi-VN"/>
          </w:rPr>
          <w:delText>Phân tích cảm xúc (Sentiment analysis)</w:delText>
        </w:r>
        <w:r w:rsidRPr="005C3FD8" w:rsidDel="008C4DB3">
          <w:rPr>
            <w:noProof/>
            <w:sz w:val="26"/>
            <w:lang w:val="vi-VN"/>
          </w:rPr>
          <w:delText xml:space="preserve"> là nhằm phát hiện ra thái độ mang tính lâu dài, màu sắc tình cảm, khuynh hướng niềm tin trong một vấn đề nào đó. Bài toán phân tích cảm xúc </w:delText>
        </w:r>
        <w:r w:rsidR="003E167B" w:rsidRPr="005C3FD8" w:rsidDel="008C4DB3">
          <w:rPr>
            <w:noProof/>
            <w:sz w:val="26"/>
            <w:lang w:val="vi-VN"/>
          </w:rPr>
          <w:delText>là bài toán dạng phân lớp cảm xú</w:delText>
        </w:r>
        <w:r w:rsidRPr="005C3FD8" w:rsidDel="008C4DB3">
          <w:rPr>
            <w:noProof/>
            <w:sz w:val="26"/>
            <w:lang w:val="vi-VN"/>
          </w:rPr>
          <w:delText>c dựa trên văn bản ngôn ngữ tự nhiên. Đầu vào của bài toán là một câu hay một đoạn văn bản đầu ra là các giá trị xác suất của N lớp cảm xúc cần xác định.</w:delText>
        </w:r>
      </w:del>
    </w:p>
    <w:p w14:paraId="706377FD" w14:textId="24EC929C" w:rsidR="00D13303" w:rsidRPr="005C3FD8" w:rsidDel="008C4DB3" w:rsidRDefault="000E7932" w:rsidP="000F07E2">
      <w:pPr>
        <w:spacing w:before="120" w:line="360" w:lineRule="auto"/>
        <w:ind w:firstLine="284"/>
        <w:jc w:val="both"/>
        <w:rPr>
          <w:del w:id="880" w:author="QVM0161195" w:date="2021-01-26T17:21:00Z"/>
          <w:noProof/>
          <w:sz w:val="26"/>
          <w:lang w:val="vi-VN"/>
        </w:rPr>
      </w:pPr>
      <w:del w:id="881" w:author="QVM0161195" w:date="2021-01-26T17:21:00Z">
        <w:r w:rsidRPr="005C3FD8" w:rsidDel="008C4DB3">
          <w:rPr>
            <w:noProof/>
            <w:sz w:val="26"/>
            <w:lang w:val="vi-VN"/>
          </w:rPr>
          <w:delText>B</w:delText>
        </w:r>
        <w:r w:rsidR="00D13303" w:rsidRPr="005C3FD8" w:rsidDel="008C4DB3">
          <w:rPr>
            <w:noProof/>
            <w:sz w:val="26"/>
            <w:lang w:val="vi-VN"/>
          </w:rPr>
          <w:delText xml:space="preserve">ài toán phân tích cảm xúc thường được phân thành các bài toán có độ khó như sau: </w:delText>
        </w:r>
      </w:del>
    </w:p>
    <w:p w14:paraId="32FF1FF2" w14:textId="6E061780" w:rsidR="00D13303" w:rsidRPr="005C3FD8" w:rsidDel="008C4DB3" w:rsidRDefault="00D13303" w:rsidP="000F07E2">
      <w:pPr>
        <w:numPr>
          <w:ilvl w:val="0"/>
          <w:numId w:val="11"/>
        </w:numPr>
        <w:spacing w:before="120" w:line="360" w:lineRule="auto"/>
        <w:ind w:left="284" w:firstLine="0"/>
        <w:jc w:val="both"/>
        <w:rPr>
          <w:del w:id="882" w:author="QVM0161195" w:date="2021-01-26T17:21:00Z"/>
          <w:noProof/>
          <w:sz w:val="26"/>
          <w:lang w:val="vi-VN"/>
        </w:rPr>
      </w:pPr>
      <w:del w:id="883" w:author="QVM0161195" w:date="2021-01-26T17:21:00Z">
        <w:r w:rsidRPr="005C3FD8" w:rsidDel="008C4DB3">
          <w:rPr>
            <w:noProof/>
            <w:sz w:val="26"/>
            <w:lang w:val="vi-VN"/>
          </w:rPr>
          <w:delText xml:space="preserve">Đơn giản: Phân tích cảm xúc thành </w:delText>
        </w:r>
        <w:r w:rsidR="00842271" w:rsidRPr="005C3FD8" w:rsidDel="008C4DB3">
          <w:rPr>
            <w:noProof/>
            <w:sz w:val="26"/>
            <w:lang w:val="vi-VN"/>
          </w:rPr>
          <w:delText xml:space="preserve">hai </w:delText>
        </w:r>
        <w:r w:rsidRPr="005C3FD8" w:rsidDel="008C4DB3">
          <w:rPr>
            <w:noProof/>
            <w:sz w:val="26"/>
            <w:lang w:val="vi-VN"/>
          </w:rPr>
          <w:delText>lớp là tích cực (positive) và tiêu cực (negative).</w:delText>
        </w:r>
      </w:del>
    </w:p>
    <w:p w14:paraId="00794449" w14:textId="47E28AF7" w:rsidR="00D13303" w:rsidRPr="005C3FD8" w:rsidDel="008C4DB3" w:rsidRDefault="00D13303" w:rsidP="000F07E2">
      <w:pPr>
        <w:numPr>
          <w:ilvl w:val="0"/>
          <w:numId w:val="11"/>
        </w:numPr>
        <w:spacing w:before="120" w:line="360" w:lineRule="auto"/>
        <w:ind w:left="284" w:firstLine="0"/>
        <w:jc w:val="both"/>
        <w:rPr>
          <w:del w:id="884" w:author="QVM0161195" w:date="2021-01-26T17:21:00Z"/>
          <w:noProof/>
          <w:sz w:val="26"/>
          <w:lang w:val="vi-VN"/>
        </w:rPr>
      </w:pPr>
      <w:del w:id="885" w:author="QVM0161195" w:date="2021-01-26T17:21:00Z">
        <w:r w:rsidRPr="005C3FD8" w:rsidDel="008C4DB3">
          <w:rPr>
            <w:noProof/>
            <w:sz w:val="26"/>
            <w:lang w:val="vi-VN"/>
          </w:rPr>
          <w:delText>Trung bình: Xếp hạng cảm xúc theo mức độ.</w:delText>
        </w:r>
      </w:del>
    </w:p>
    <w:p w14:paraId="473D4EEE" w14:textId="3A208781" w:rsidR="00D13303" w:rsidRPr="005C3FD8" w:rsidDel="008C4DB3" w:rsidRDefault="00D13303" w:rsidP="000F07E2">
      <w:pPr>
        <w:numPr>
          <w:ilvl w:val="0"/>
          <w:numId w:val="11"/>
        </w:numPr>
        <w:spacing w:before="120" w:line="360" w:lineRule="auto"/>
        <w:ind w:left="284" w:firstLine="0"/>
        <w:jc w:val="both"/>
        <w:rPr>
          <w:del w:id="886" w:author="QVM0161195" w:date="2021-01-26T17:21:00Z"/>
          <w:noProof/>
          <w:sz w:val="26"/>
          <w:lang w:val="vi-VN"/>
        </w:rPr>
      </w:pPr>
      <w:del w:id="887" w:author="QVM0161195" w:date="2021-01-26T17:21:00Z">
        <w:r w:rsidRPr="005C3FD8" w:rsidDel="008C4DB3">
          <w:rPr>
            <w:noProof/>
            <w:sz w:val="26"/>
            <w:lang w:val="vi-VN"/>
          </w:rPr>
          <w:delText>Khó: Phát hiện mục tiêu nguồn gốc của cảm xúc hoặc các loại cảm xúc phức tạp.</w:delText>
        </w:r>
      </w:del>
    </w:p>
    <w:p w14:paraId="1609D2F6" w14:textId="3364F74F" w:rsidR="00D13303" w:rsidRPr="005C3FD8" w:rsidDel="008C4DB3" w:rsidRDefault="00D13303" w:rsidP="000F07E2">
      <w:pPr>
        <w:spacing w:before="120" w:line="360" w:lineRule="auto"/>
        <w:ind w:firstLine="284"/>
        <w:jc w:val="both"/>
        <w:rPr>
          <w:del w:id="888" w:author="QVM0161195" w:date="2021-01-26T17:21:00Z"/>
          <w:noProof/>
          <w:sz w:val="26"/>
          <w:lang w:val="vi-VN"/>
        </w:rPr>
      </w:pPr>
      <w:del w:id="889" w:author="QVM0161195" w:date="2021-01-26T17:21:00Z">
        <w:r w:rsidRPr="005C3FD8" w:rsidDel="008C4DB3">
          <w:rPr>
            <w:noProof/>
            <w:sz w:val="26"/>
            <w:lang w:val="vi-VN"/>
          </w:rPr>
          <w:delText xml:space="preserve">Hiện tại đa số trong các nghiên cứu phân tích cảm xúc trên Tiếng Việt thường thực hiện bài toán ở cấp độ đơn giản là phân tích cảm xúc với 2 lớp cảm xúc tích cực hoặc tiêu cực. Trong </w:delText>
        </w:r>
        <w:r w:rsidR="00A37954" w:rsidRPr="005C3FD8" w:rsidDel="008C4DB3">
          <w:rPr>
            <w:noProof/>
            <w:sz w:val="26"/>
            <w:lang w:val="vi-VN"/>
          </w:rPr>
          <w:delText>phạm vi luận văn</w:delText>
        </w:r>
        <w:r w:rsidRPr="005C3FD8" w:rsidDel="008C4DB3">
          <w:rPr>
            <w:noProof/>
            <w:sz w:val="26"/>
            <w:lang w:val="vi-VN"/>
          </w:rPr>
          <w:delText xml:space="preserve"> này cũng sẽ xây dựng bài toán phân tích cảm xúc ở mức độ đơn giản.</w:delText>
        </w:r>
      </w:del>
    </w:p>
    <w:p w14:paraId="11EEE5C9" w14:textId="473428D6" w:rsidR="00D13303" w:rsidRPr="005C3FD8" w:rsidDel="008C4DB3" w:rsidRDefault="00D13303" w:rsidP="007441C2">
      <w:pPr>
        <w:spacing w:before="120" w:line="357" w:lineRule="auto"/>
        <w:ind w:right="20"/>
        <w:jc w:val="center"/>
        <w:rPr>
          <w:del w:id="890" w:author="QVM0161195" w:date="2021-01-26T17:21:00Z"/>
          <w:noProof/>
          <w:sz w:val="26"/>
          <w:lang w:val="vi-VN"/>
        </w:rPr>
      </w:pPr>
      <w:del w:id="891" w:author="QVM0161195" w:date="2021-01-26T17:21:00Z">
        <w:r w:rsidRPr="005C3FD8" w:rsidDel="008C4DB3">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del>
    </w:p>
    <w:p w14:paraId="14F20F43" w14:textId="70ED66B5" w:rsidR="00ED12B7" w:rsidRPr="005C3FD8" w:rsidDel="008C4DB3" w:rsidRDefault="0029271E" w:rsidP="00ED12B7">
      <w:pPr>
        <w:pStyle w:val="Caption"/>
        <w:spacing w:before="120" w:after="0" w:line="360" w:lineRule="auto"/>
        <w:jc w:val="center"/>
        <w:rPr>
          <w:del w:id="892" w:author="QVM0161195" w:date="2021-01-26T17:21:00Z"/>
          <w:b w:val="0"/>
          <w:i/>
          <w:noProof/>
          <w:color w:val="auto"/>
          <w:sz w:val="26"/>
          <w:szCs w:val="26"/>
          <w:lang w:val="vi-VN"/>
        </w:rPr>
      </w:pPr>
      <w:bookmarkStart w:id="893" w:name="_Toc61974080"/>
      <w:del w:id="894" w:author="QVM0161195" w:date="2021-01-26T17:21:00Z">
        <w:r w:rsidRPr="005C3FD8" w:rsidDel="008C4DB3">
          <w:rPr>
            <w:b w:val="0"/>
            <w:i/>
            <w:noProof/>
            <w:color w:val="auto"/>
            <w:sz w:val="26"/>
            <w:szCs w:val="26"/>
            <w:lang w:val="vi-VN"/>
          </w:rPr>
          <w:delText xml:space="preserve">Hình </w:delText>
        </w:r>
        <w:r w:rsidR="00774FA5" w:rsidRPr="005C3FD8" w:rsidDel="008C4DB3">
          <w:rPr>
            <w:b w:val="0"/>
            <w:i/>
            <w:noProof/>
            <w:color w:val="auto"/>
            <w:sz w:val="26"/>
            <w:szCs w:val="26"/>
            <w:lang w:val="vi-VN"/>
          </w:rPr>
          <w:delText>2</w:delText>
        </w:r>
        <w:r w:rsidR="00BE53BC" w:rsidRPr="005C3FD8" w:rsidDel="008C4DB3">
          <w:rPr>
            <w:b w:val="0"/>
            <w:i/>
            <w:noProof/>
            <w:color w:val="auto"/>
            <w:sz w:val="26"/>
            <w:szCs w:val="26"/>
            <w:lang w:val="vi-VN"/>
          </w:rPr>
          <w:delText>–</w:delText>
        </w:r>
        <w:r w:rsidR="00BE53BC" w:rsidRPr="005C3FD8" w:rsidDel="008C4DB3">
          <w:rPr>
            <w:b w:val="0"/>
            <w:i/>
            <w:noProof/>
            <w:color w:val="auto"/>
            <w:sz w:val="26"/>
            <w:szCs w:val="26"/>
            <w:lang w:val="vi-VN"/>
          </w:rPr>
          <w:fldChar w:fldCharType="begin"/>
        </w:r>
        <w:r w:rsidR="00BE53BC" w:rsidRPr="005C3FD8" w:rsidDel="008C4DB3">
          <w:rPr>
            <w:b w:val="0"/>
            <w:i/>
            <w:noProof/>
            <w:color w:val="auto"/>
            <w:sz w:val="26"/>
            <w:szCs w:val="26"/>
            <w:lang w:val="vi-VN"/>
          </w:rPr>
          <w:delInstrText xml:space="preserve"> SEQ Hình \* ARABIC \s 1 </w:delInstrText>
        </w:r>
        <w:r w:rsidR="00BE53BC"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1</w:delText>
        </w:r>
        <w:r w:rsidR="00BE53BC"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Mô hình xử lý Sentiment Analysis Vietnamese (SAV)</w:delText>
        </w:r>
        <w:r w:rsidR="00530FEB" w:rsidRPr="005C3FD8" w:rsidDel="008C4DB3">
          <w:rPr>
            <w:b w:val="0"/>
            <w:i/>
            <w:noProof/>
            <w:color w:val="auto"/>
            <w:sz w:val="26"/>
            <w:szCs w:val="26"/>
            <w:lang w:val="vi-VN"/>
          </w:rPr>
          <w:delText>.</w:delText>
        </w:r>
        <w:bookmarkEnd w:id="893"/>
      </w:del>
    </w:p>
    <w:p w14:paraId="25403C82" w14:textId="13CDA6F8" w:rsidR="00D13303" w:rsidRPr="005C3FD8" w:rsidDel="008C4DB3" w:rsidRDefault="00A555A9" w:rsidP="00C24036">
      <w:pPr>
        <w:pStyle w:val="cushead2"/>
        <w:numPr>
          <w:ilvl w:val="0"/>
          <w:numId w:val="0"/>
        </w:numPr>
        <w:spacing w:before="120"/>
        <w:ind w:firstLine="284"/>
        <w:rPr>
          <w:del w:id="895" w:author="QVM0161195" w:date="2021-01-26T17:21:00Z"/>
          <w:noProof/>
          <w:szCs w:val="26"/>
          <w:lang w:val="vi-VN"/>
        </w:rPr>
      </w:pPr>
      <w:del w:id="896" w:author="QVM0161195" w:date="2021-01-26T17:21:00Z">
        <w:r w:rsidRPr="005C3FD8" w:rsidDel="008C4DB3">
          <w:rPr>
            <w:noProof/>
            <w:szCs w:val="26"/>
            <w:lang w:val="vi-VN"/>
          </w:rPr>
          <w:delText>Hiện nay b</w:delText>
        </w:r>
        <w:r w:rsidR="00D13303" w:rsidRPr="005C3FD8" w:rsidDel="008C4DB3">
          <w:rPr>
            <w:noProof/>
            <w:szCs w:val="26"/>
            <w:lang w:val="vi-VN"/>
          </w:rPr>
          <w:delText xml:space="preserve">ài toán </w:delText>
        </w:r>
        <w:r w:rsidR="00D13303" w:rsidRPr="005C3FD8" w:rsidDel="008C4DB3">
          <w:rPr>
            <w:noProof/>
            <w:lang w:val="vi-VN"/>
          </w:rPr>
          <w:delText xml:space="preserve">phân tích cảm xúc </w:delText>
        </w:r>
        <w:r w:rsidR="00D13303" w:rsidRPr="005C3FD8" w:rsidDel="008C4DB3">
          <w:rPr>
            <w:noProof/>
            <w:szCs w:val="26"/>
            <w:lang w:val="vi-VN"/>
          </w:rPr>
          <w:delText>có thể được giải quyết dựa trên những phương pháp như:</w:delText>
        </w:r>
      </w:del>
    </w:p>
    <w:p w14:paraId="2C5DFF6D" w14:textId="3AB0A3D0" w:rsidR="00D13303" w:rsidRPr="005C3FD8" w:rsidDel="008C4DB3" w:rsidRDefault="00D13303" w:rsidP="005F1D61">
      <w:pPr>
        <w:pStyle w:val="cushead2"/>
        <w:numPr>
          <w:ilvl w:val="0"/>
          <w:numId w:val="10"/>
        </w:numPr>
        <w:spacing w:before="120"/>
        <w:ind w:left="284" w:firstLine="0"/>
        <w:rPr>
          <w:del w:id="897" w:author="QVM0161195" w:date="2021-01-26T17:21:00Z"/>
          <w:noProof/>
          <w:szCs w:val="26"/>
          <w:lang w:val="vi-VN"/>
        </w:rPr>
      </w:pPr>
      <w:del w:id="898" w:author="QVM0161195" w:date="2021-01-26T17:21:00Z">
        <w:r w:rsidRPr="005C3FD8" w:rsidDel="008C4DB3">
          <w:rPr>
            <w:noProof/>
            <w:szCs w:val="26"/>
            <w:lang w:val="vi-VN"/>
          </w:rPr>
          <w:delText>Theo phương pháp phân lớp không giám sát [5].</w:delText>
        </w:r>
      </w:del>
    </w:p>
    <w:p w14:paraId="2D1CB4EB" w14:textId="1EC4D73C" w:rsidR="00D13303" w:rsidRPr="005C3FD8" w:rsidDel="008C4DB3" w:rsidRDefault="00D13303" w:rsidP="005F1D61">
      <w:pPr>
        <w:pStyle w:val="cushead2"/>
        <w:numPr>
          <w:ilvl w:val="0"/>
          <w:numId w:val="10"/>
        </w:numPr>
        <w:spacing w:before="120"/>
        <w:ind w:left="284" w:firstLine="0"/>
        <w:rPr>
          <w:del w:id="899" w:author="QVM0161195" w:date="2021-01-26T17:21:00Z"/>
          <w:noProof/>
          <w:szCs w:val="26"/>
          <w:lang w:val="vi-VN"/>
        </w:rPr>
      </w:pPr>
      <w:del w:id="900" w:author="QVM0161195" w:date="2021-01-26T17:21:00Z">
        <w:r w:rsidRPr="005C3FD8" w:rsidDel="008C4DB3">
          <w:rPr>
            <w:noProof/>
            <w:szCs w:val="26"/>
            <w:lang w:val="vi-VN"/>
          </w:rPr>
          <w:delText>Theo phương pháp phân lớp có giám sát [6]. Kỹ thuật chủ yếu dùng là Naïve Bayes hoặc SVM (support vector machines).</w:delText>
        </w:r>
      </w:del>
    </w:p>
    <w:p w14:paraId="41555750" w14:textId="1351D3E2" w:rsidR="00D13303" w:rsidRPr="005C3FD8" w:rsidDel="008C4DB3" w:rsidRDefault="00D13303" w:rsidP="005F1D61">
      <w:pPr>
        <w:pStyle w:val="cushead2"/>
        <w:numPr>
          <w:ilvl w:val="0"/>
          <w:numId w:val="10"/>
        </w:numPr>
        <w:spacing w:before="120"/>
        <w:ind w:left="284" w:firstLine="0"/>
        <w:rPr>
          <w:del w:id="901" w:author="QVM0161195" w:date="2021-01-26T17:21:00Z"/>
          <w:noProof/>
          <w:szCs w:val="26"/>
          <w:lang w:val="vi-VN"/>
        </w:rPr>
      </w:pPr>
      <w:del w:id="902" w:author="QVM0161195" w:date="2021-01-26T17:21:00Z">
        <w:r w:rsidRPr="005C3FD8" w:rsidDel="008C4DB3">
          <w:rPr>
            <w:noProof/>
            <w:szCs w:val="26"/>
            <w:lang w:val="vi-VN"/>
          </w:rPr>
          <w:delText>Phân tích cảm xúc dựa trên khía cạnh. Một số kỹ thuật tiêu biểu của phương pháp này là dựa trên từ vựng [7].</w:delText>
        </w:r>
      </w:del>
    </w:p>
    <w:p w14:paraId="02037DE5" w14:textId="0F3CB499" w:rsidR="00D13303" w:rsidRPr="005C3FD8" w:rsidDel="008C4DB3" w:rsidRDefault="00D13303" w:rsidP="005F1D61">
      <w:pPr>
        <w:pStyle w:val="cushead2"/>
        <w:numPr>
          <w:ilvl w:val="0"/>
          <w:numId w:val="10"/>
        </w:numPr>
        <w:spacing w:before="120"/>
        <w:ind w:left="284" w:firstLine="0"/>
        <w:rPr>
          <w:del w:id="903" w:author="QVM0161195" w:date="2021-01-26T17:21:00Z"/>
          <w:noProof/>
          <w:szCs w:val="26"/>
          <w:lang w:val="vi-VN"/>
        </w:rPr>
      </w:pPr>
      <w:del w:id="904" w:author="QVM0161195" w:date="2021-01-26T17:21:00Z">
        <w:r w:rsidRPr="005C3FD8" w:rsidDel="008C4DB3">
          <w:rPr>
            <w:noProof/>
            <w:szCs w:val="26"/>
            <w:lang w:val="vi-VN"/>
          </w:rPr>
          <w:delText>Phân loại cảm xác dựa trên chủ đề [8].</w:delText>
        </w:r>
      </w:del>
    </w:p>
    <w:p w14:paraId="5B0167E5" w14:textId="510D0B04" w:rsidR="00D13303" w:rsidRPr="005C3FD8" w:rsidDel="008C4DB3" w:rsidRDefault="00D13303" w:rsidP="005B63B2">
      <w:pPr>
        <w:pStyle w:val="cushead2"/>
        <w:numPr>
          <w:ilvl w:val="0"/>
          <w:numId w:val="0"/>
        </w:numPr>
        <w:spacing w:before="120"/>
        <w:ind w:firstLine="284"/>
        <w:rPr>
          <w:del w:id="905" w:author="QVM0161195" w:date="2021-01-26T17:21:00Z"/>
          <w:noProof/>
          <w:szCs w:val="26"/>
          <w:lang w:val="vi-VN"/>
        </w:rPr>
      </w:pPr>
      <w:del w:id="906" w:author="QVM0161195" w:date="2021-01-26T17:21:00Z">
        <w:r w:rsidRPr="005C3FD8" w:rsidDel="008C4DB3">
          <w:rPr>
            <w:noProof/>
            <w:szCs w:val="26"/>
            <w:lang w:val="vi-VN"/>
          </w:rPr>
          <w:delText>Nghiên cứu này sẽ tập trung nghiên cứu về các phương pháp phân lớp có giám sát phổ biến như: Naïve Bayes, SVM (support vector machines)</w:delText>
        </w:r>
        <w:r w:rsidR="00C27A70" w:rsidRPr="005C3FD8" w:rsidDel="008C4DB3">
          <w:rPr>
            <w:noProof/>
            <w:szCs w:val="26"/>
            <w:lang w:val="vi-VN"/>
          </w:rPr>
          <w:delText xml:space="preserve">, Cây </w:delText>
        </w:r>
        <w:r w:rsidR="00C03093" w:rsidRPr="005C3FD8" w:rsidDel="008C4DB3">
          <w:rPr>
            <w:noProof/>
            <w:szCs w:val="26"/>
            <w:lang w:val="vi-VN"/>
          </w:rPr>
          <w:delText>quyết định</w:delText>
        </w:r>
        <w:r w:rsidRPr="005C3FD8" w:rsidDel="008C4DB3">
          <w:rPr>
            <w:noProof/>
            <w:szCs w:val="26"/>
            <w:lang w:val="vi-VN"/>
          </w:rPr>
          <w:delText>.</w:delText>
        </w:r>
      </w:del>
    </w:p>
    <w:p w14:paraId="72B2E6B2" w14:textId="40B7DD17" w:rsidR="00AC3A8D" w:rsidRPr="005C3FD8" w:rsidDel="008C4DB3" w:rsidRDefault="00D95DBB" w:rsidP="00AC3A8D">
      <w:pPr>
        <w:spacing w:before="120" w:line="360" w:lineRule="auto"/>
        <w:ind w:firstLine="284"/>
        <w:jc w:val="both"/>
        <w:rPr>
          <w:del w:id="907" w:author="QVM0161195" w:date="2021-01-26T17:21:00Z"/>
          <w:noProof/>
          <w:sz w:val="26"/>
          <w:szCs w:val="26"/>
          <w:lang w:val="vi-VN"/>
        </w:rPr>
      </w:pPr>
      <w:del w:id="908" w:author="QVM0161195" w:date="2021-01-26T17:21:00Z">
        <w:r w:rsidRPr="005C3FD8" w:rsidDel="008C4DB3">
          <w:rPr>
            <w:b/>
            <w:noProof/>
            <w:sz w:val="26"/>
            <w:szCs w:val="26"/>
            <w:lang w:val="vi-VN"/>
          </w:rPr>
          <w:delText>Phân tích câu chủ quan:</w:delText>
        </w:r>
        <w:r w:rsidRPr="005C3FD8" w:rsidDel="008C4DB3">
          <w:rPr>
            <w:noProof/>
            <w:sz w:val="26"/>
            <w:szCs w:val="26"/>
            <w:lang w:val="vi-VN"/>
          </w:rPr>
          <w:delText xml:space="preserve"> </w:delText>
        </w:r>
        <w:r w:rsidR="00AC3A8D" w:rsidRPr="005C3FD8" w:rsidDel="008C4DB3">
          <w:rPr>
            <w:noProof/>
            <w:sz w:val="26"/>
            <w:szCs w:val="26"/>
            <w:lang w:val="vi-VN"/>
          </w:rPr>
          <w:delTex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delText>
        </w:r>
      </w:del>
    </w:p>
    <w:p w14:paraId="54491D1E" w14:textId="4BD63BF5" w:rsidR="00AC3A8D" w:rsidRPr="005C3FD8" w:rsidDel="008C4DB3" w:rsidRDefault="00AC3A8D" w:rsidP="00AC3A8D">
      <w:pPr>
        <w:pStyle w:val="ListParagraph"/>
        <w:numPr>
          <w:ilvl w:val="0"/>
          <w:numId w:val="25"/>
        </w:numPr>
        <w:spacing w:before="120"/>
        <w:ind w:left="284" w:firstLine="0"/>
        <w:rPr>
          <w:del w:id="909" w:author="QVM0161195" w:date="2021-01-26T17:21:00Z"/>
          <w:noProof/>
          <w:szCs w:val="26"/>
          <w:lang w:val="vi-VN"/>
        </w:rPr>
      </w:pPr>
      <w:del w:id="910" w:author="QVM0161195" w:date="2021-01-26T17:21:00Z">
        <w:r w:rsidRPr="005C3FD8" w:rsidDel="008C4DB3">
          <w:rPr>
            <w:noProof/>
            <w:szCs w:val="26"/>
            <w:lang w:val="vi-VN"/>
          </w:rPr>
          <w:delText>Câu chủ quan: Tôi thích chiếc điện thoại iphone này.</w:delText>
        </w:r>
      </w:del>
    </w:p>
    <w:p w14:paraId="13EEFBAA" w14:textId="129F4424" w:rsidR="00AC3A8D" w:rsidRPr="005C3FD8" w:rsidDel="008C4DB3" w:rsidRDefault="00AC3A8D" w:rsidP="00AC3A8D">
      <w:pPr>
        <w:pStyle w:val="ListParagraph"/>
        <w:numPr>
          <w:ilvl w:val="0"/>
          <w:numId w:val="25"/>
        </w:numPr>
        <w:spacing w:before="120"/>
        <w:ind w:left="284" w:firstLine="0"/>
        <w:rPr>
          <w:del w:id="911" w:author="QVM0161195" w:date="2021-01-26T17:21:00Z"/>
          <w:noProof/>
          <w:szCs w:val="26"/>
          <w:lang w:val="vi-VN"/>
        </w:rPr>
      </w:pPr>
      <w:del w:id="912" w:author="QVM0161195" w:date="2021-01-26T17:21:00Z">
        <w:r w:rsidRPr="005C3FD8" w:rsidDel="008C4DB3">
          <w:rPr>
            <w:noProof/>
            <w:szCs w:val="26"/>
            <w:lang w:val="vi-VN"/>
          </w:rPr>
          <w:delText>Câu khách quan: Chiếc iphone này có màu đỏ.</w:delText>
        </w:r>
      </w:del>
    </w:p>
    <w:p w14:paraId="52397496" w14:textId="1CC229A4" w:rsidR="00AC3A8D" w:rsidRPr="005C3FD8" w:rsidDel="008C4DB3" w:rsidRDefault="00AC3A8D" w:rsidP="00AC3A8D">
      <w:pPr>
        <w:spacing w:before="120" w:line="360" w:lineRule="auto"/>
        <w:ind w:firstLine="284"/>
        <w:jc w:val="both"/>
        <w:rPr>
          <w:del w:id="913" w:author="QVM0161195" w:date="2021-01-26T17:21:00Z"/>
          <w:noProof/>
          <w:sz w:val="26"/>
          <w:szCs w:val="26"/>
          <w:lang w:val="vi-VN"/>
        </w:rPr>
      </w:pPr>
      <w:del w:id="914" w:author="QVM0161195" w:date="2021-01-26T17:21:00Z">
        <w:r w:rsidRPr="005C3FD8" w:rsidDel="008C4DB3">
          <w:rPr>
            <w:noProof/>
            <w:sz w:val="26"/>
            <w:szCs w:val="26"/>
            <w:lang w:val="vi-VN"/>
          </w:rPr>
          <w:delText>Trong thực tế câu chủ quan có thể diễn đạt nhiều loại thông tin khác nhau như: ý kiến, đánh giá, cảm xúc, niềm tin, suy đoán, cáo buộc, lập trường, v.v. (theo Wiebe vào 1999) [5]</w:delText>
        </w:r>
        <w:r w:rsidR="00244E38" w:rsidRPr="005C3FD8" w:rsidDel="008C4DB3">
          <w:rPr>
            <w:noProof/>
            <w:sz w:val="26"/>
            <w:szCs w:val="26"/>
            <w:lang w:val="vi-VN"/>
          </w:rPr>
          <w:delText>.</w:delText>
        </w:r>
        <w:r w:rsidRPr="005C3FD8" w:rsidDel="008C4DB3">
          <w:rPr>
            <w:noProof/>
            <w:sz w:val="26"/>
            <w:szCs w:val="26"/>
            <w:lang w:val="vi-VN"/>
          </w:rPr>
          <w:delTex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delText>
        </w:r>
      </w:del>
    </w:p>
    <w:p w14:paraId="013A7171" w14:textId="0D42D36C" w:rsidR="00AC3A8D" w:rsidRPr="005C3FD8" w:rsidDel="008C4DB3" w:rsidRDefault="00AC3A8D" w:rsidP="00AC3A8D">
      <w:pPr>
        <w:spacing w:before="120" w:line="360" w:lineRule="auto"/>
        <w:ind w:firstLine="284"/>
        <w:jc w:val="both"/>
        <w:rPr>
          <w:del w:id="915" w:author="QVM0161195" w:date="2021-01-26T17:21:00Z"/>
          <w:noProof/>
          <w:sz w:val="26"/>
          <w:szCs w:val="26"/>
          <w:lang w:val="vi-VN"/>
        </w:rPr>
      </w:pPr>
      <w:del w:id="916" w:author="QVM0161195" w:date="2021-01-26T17:21:00Z">
        <w:r w:rsidRPr="005C3FD8" w:rsidDel="008C4DB3">
          <w:rPr>
            <w:noProof/>
            <w:sz w:val="26"/>
            <w:szCs w:val="26"/>
            <w:lang w:val="vi-VN"/>
          </w:rPr>
          <w:delTex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delText>
        </w:r>
      </w:del>
    </w:p>
    <w:p w14:paraId="3A1EB273" w14:textId="30A9D24D" w:rsidR="00AC3A8D" w:rsidRPr="005C3FD8" w:rsidDel="008C4DB3" w:rsidRDefault="00AC3A8D" w:rsidP="00AC3A8D">
      <w:pPr>
        <w:spacing w:before="120" w:line="360" w:lineRule="auto"/>
        <w:ind w:firstLine="284"/>
        <w:jc w:val="both"/>
        <w:rPr>
          <w:del w:id="917" w:author="QVM0161195" w:date="2021-01-26T17:21:00Z"/>
          <w:noProof/>
          <w:sz w:val="26"/>
          <w:szCs w:val="26"/>
          <w:lang w:val="vi-VN"/>
        </w:rPr>
      </w:pPr>
      <w:del w:id="918" w:author="QVM0161195" w:date="2021-01-26T17:21:00Z">
        <w:r w:rsidRPr="005C3FD8" w:rsidDel="008C4DB3">
          <w:rPr>
            <w:noProof/>
            <w:sz w:val="26"/>
            <w:szCs w:val="26"/>
            <w:lang w:val="vi-VN"/>
          </w:rPr>
          <w:delText>Trong việc phân lớp câu chủ quan và khách quan cho Tiếng Việt</w:delText>
        </w:r>
        <w:r w:rsidR="002F0B85" w:rsidRPr="005C3FD8" w:rsidDel="008C4DB3">
          <w:rPr>
            <w:noProof/>
            <w:sz w:val="26"/>
            <w:szCs w:val="26"/>
            <w:lang w:val="vi-VN"/>
          </w:rPr>
          <w:delText xml:space="preserve"> có </w:delText>
        </w:r>
        <w:r w:rsidRPr="005C3FD8" w:rsidDel="008C4DB3">
          <w:rPr>
            <w:noProof/>
            <w:sz w:val="26"/>
            <w:szCs w:val="26"/>
            <w:lang w:val="vi-VN"/>
          </w:rPr>
          <w:delText>thể kể đến như mô hình tự động học trong phân loại chủ quan Tiếng Việt [17]. Việc phân lớp chủ quan tr</w:delText>
        </w:r>
        <w:r w:rsidR="001752E9" w:rsidRPr="005C3FD8" w:rsidDel="008C4DB3">
          <w:rPr>
            <w:noProof/>
            <w:sz w:val="26"/>
            <w:szCs w:val="26"/>
            <w:lang w:val="vi-VN"/>
          </w:rPr>
          <w:delText>ọ</w:delText>
        </w:r>
        <w:r w:rsidRPr="005C3FD8" w:rsidDel="008C4DB3">
          <w:rPr>
            <w:noProof/>
            <w:sz w:val="26"/>
            <w:szCs w:val="26"/>
            <w:lang w:val="vi-VN"/>
          </w:rPr>
          <w:delText>ng nghiên cứu này được thực hiện qua phương pháp sử dụng mẫu nhưng điểm khác biệt là các thông tin POS được chọn làm đặc trưng cho các mẫu huấn luyện.</w:delText>
        </w:r>
      </w:del>
    </w:p>
    <w:p w14:paraId="46B0BAAC" w14:textId="526DB503" w:rsidR="00AC3A8D" w:rsidRPr="005C3FD8" w:rsidDel="008C4DB3" w:rsidRDefault="00AC3A8D" w:rsidP="003E2D35">
      <w:pPr>
        <w:spacing w:before="120" w:line="360" w:lineRule="auto"/>
        <w:jc w:val="center"/>
        <w:rPr>
          <w:del w:id="919" w:author="QVM0161195" w:date="2021-01-26T17:21:00Z"/>
          <w:noProof/>
          <w:sz w:val="26"/>
          <w:szCs w:val="26"/>
          <w:lang w:val="vi-VN"/>
        </w:rPr>
      </w:pPr>
      <w:del w:id="920" w:author="QVM0161195" w:date="2021-01-26T17:21:00Z">
        <w:r w:rsidRPr="005C3FD8" w:rsidDel="008C4DB3">
          <w:rPr>
            <w:noProof/>
            <w:sz w:val="26"/>
            <w:szCs w:val="26"/>
          </w:rPr>
          <w:drawing>
            <wp:inline distT="0" distB="0" distL="0" distR="0" wp14:anchorId="1BE6FB0F" wp14:editId="26F68D0E">
              <wp:extent cx="4346369" cy="2330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4390003" cy="2354181"/>
                      </a:xfrm>
                      <a:prstGeom prst="rect">
                        <a:avLst/>
                      </a:prstGeom>
                    </pic:spPr>
                  </pic:pic>
                </a:graphicData>
              </a:graphic>
            </wp:inline>
          </w:drawing>
        </w:r>
      </w:del>
    </w:p>
    <w:p w14:paraId="04F63613" w14:textId="5BDF9A2A" w:rsidR="00AC3A8D" w:rsidRPr="005C3FD8" w:rsidDel="008C4DB3" w:rsidRDefault="00C5436B" w:rsidP="00064139">
      <w:pPr>
        <w:pStyle w:val="Caption"/>
        <w:spacing w:before="120" w:after="0" w:line="360" w:lineRule="auto"/>
        <w:jc w:val="center"/>
        <w:rPr>
          <w:del w:id="921" w:author="QVM0161195" w:date="2021-01-26T17:21:00Z"/>
          <w:b w:val="0"/>
          <w:i/>
          <w:noProof/>
          <w:color w:val="auto"/>
          <w:sz w:val="26"/>
          <w:szCs w:val="26"/>
          <w:lang w:val="vi-VN"/>
        </w:rPr>
      </w:pPr>
      <w:bookmarkStart w:id="922" w:name="_Toc61974081"/>
      <w:del w:id="923" w:author="QVM0161195" w:date="2021-01-26T17:21:00Z">
        <w:r w:rsidRPr="005C3FD8" w:rsidDel="008C4DB3">
          <w:rPr>
            <w:b w:val="0"/>
            <w:i/>
            <w:noProof/>
            <w:color w:val="auto"/>
            <w:sz w:val="26"/>
            <w:szCs w:val="26"/>
            <w:lang w:val="vi-VN"/>
          </w:rPr>
          <w:delText>Hình 2–</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Hình \* ARABIC \s 1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2</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Mô hình phân lớp câu chủ quan cho Tiếng Việt [17].</w:delText>
        </w:r>
        <w:bookmarkEnd w:id="922"/>
      </w:del>
    </w:p>
    <w:p w14:paraId="7485255B" w14:textId="67EFB2CB" w:rsidR="00AC3A8D" w:rsidRPr="005C3FD8" w:rsidDel="008C4DB3" w:rsidRDefault="00AC3A8D" w:rsidP="00AC3A8D">
      <w:pPr>
        <w:spacing w:before="120" w:line="360" w:lineRule="auto"/>
        <w:ind w:firstLine="284"/>
        <w:jc w:val="both"/>
        <w:rPr>
          <w:del w:id="924" w:author="QVM0161195" w:date="2021-01-26T17:21:00Z"/>
          <w:noProof/>
          <w:sz w:val="26"/>
          <w:szCs w:val="26"/>
          <w:lang w:val="vi-VN"/>
        </w:rPr>
      </w:pPr>
      <w:del w:id="925" w:author="QVM0161195" w:date="2021-01-26T17:21:00Z">
        <w:r w:rsidRPr="005C3FD8" w:rsidDel="008C4DB3">
          <w:rPr>
            <w:noProof/>
            <w:sz w:val="26"/>
            <w:szCs w:val="26"/>
            <w:lang w:val="vi-VN"/>
          </w:rPr>
          <w:delText>Quy trình thực hiện trải qua 2 bước sau:</w:delText>
        </w:r>
      </w:del>
    </w:p>
    <w:p w14:paraId="32F70593" w14:textId="472EAE39" w:rsidR="00AC3A8D" w:rsidRPr="005C3FD8" w:rsidDel="008C4DB3" w:rsidRDefault="00AC3A8D" w:rsidP="00AC3A8D">
      <w:pPr>
        <w:pStyle w:val="ListParagraph"/>
        <w:numPr>
          <w:ilvl w:val="0"/>
          <w:numId w:val="26"/>
        </w:numPr>
        <w:spacing w:before="120"/>
        <w:ind w:left="284" w:firstLine="0"/>
        <w:rPr>
          <w:del w:id="926" w:author="QVM0161195" w:date="2021-01-26T17:21:00Z"/>
          <w:noProof/>
          <w:szCs w:val="26"/>
          <w:lang w:val="vi-VN"/>
        </w:rPr>
      </w:pPr>
      <w:del w:id="927" w:author="QVM0161195" w:date="2021-01-26T17:21:00Z">
        <w:r w:rsidRPr="005C3FD8" w:rsidDel="008C4DB3">
          <w:rPr>
            <w:noProof/>
            <w:szCs w:val="26"/>
            <w:lang w:val="vi-VN"/>
          </w:rPr>
          <w:delText>Bước 1: Trích xuất tất cả mẫu dữ liệu huấn luyện đã được gán nhãn.</w:delText>
        </w:r>
      </w:del>
    </w:p>
    <w:p w14:paraId="499DB96F" w14:textId="4A6303F6" w:rsidR="00AC3A8D" w:rsidRPr="005C3FD8" w:rsidDel="008C4DB3" w:rsidRDefault="00AC3A8D" w:rsidP="00AC3A8D">
      <w:pPr>
        <w:pStyle w:val="ListParagraph"/>
        <w:numPr>
          <w:ilvl w:val="0"/>
          <w:numId w:val="26"/>
        </w:numPr>
        <w:spacing w:before="120"/>
        <w:ind w:left="284" w:firstLine="0"/>
        <w:rPr>
          <w:del w:id="928" w:author="QVM0161195" w:date="2021-01-26T17:21:00Z"/>
          <w:noProof/>
          <w:szCs w:val="26"/>
          <w:lang w:val="vi-VN"/>
        </w:rPr>
      </w:pPr>
      <w:del w:id="929" w:author="QVM0161195" w:date="2021-01-26T17:21:00Z">
        <w:r w:rsidRPr="005C3FD8" w:rsidDel="008C4DB3">
          <w:rPr>
            <w:noProof/>
            <w:szCs w:val="26"/>
            <w:lang w:val="vi-VN"/>
          </w:rPr>
          <w:delText>Bước 2: Đánh giá các mẫu để chọn bộ mẫu tốt nhất.</w:delText>
        </w:r>
      </w:del>
    </w:p>
    <w:p w14:paraId="4D312DB2" w14:textId="2B5B7980" w:rsidR="00AC3A8D" w:rsidRPr="005C3FD8" w:rsidDel="008C4DB3" w:rsidRDefault="00AC3A8D" w:rsidP="00AD126C">
      <w:pPr>
        <w:pStyle w:val="cushead2"/>
        <w:numPr>
          <w:ilvl w:val="0"/>
          <w:numId w:val="0"/>
        </w:numPr>
        <w:spacing w:before="120"/>
        <w:ind w:firstLine="284"/>
        <w:rPr>
          <w:del w:id="930" w:author="QVM0161195" w:date="2021-01-26T17:21:00Z"/>
          <w:noProof/>
          <w:lang w:val="vi-VN"/>
        </w:rPr>
      </w:pPr>
      <w:del w:id="931" w:author="QVM0161195" w:date="2021-01-26T17:21:00Z">
        <w:r w:rsidRPr="005C3FD8" w:rsidDel="008C4DB3">
          <w:rPr>
            <w:noProof/>
            <w:szCs w:val="26"/>
            <w:lang w:val="vi-VN"/>
          </w:rPr>
          <w:delTex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delText>
        </w:r>
      </w:del>
    </w:p>
    <w:p w14:paraId="1CBA34A0" w14:textId="3351B032" w:rsidR="00AC3A8D" w:rsidRPr="005C3FD8" w:rsidDel="008C4DB3" w:rsidRDefault="00AC3A8D" w:rsidP="008E4983">
      <w:pPr>
        <w:pStyle w:val="Heading2"/>
        <w:numPr>
          <w:ilvl w:val="0"/>
          <w:numId w:val="40"/>
        </w:numPr>
        <w:spacing w:before="120" w:after="0" w:line="360" w:lineRule="auto"/>
        <w:ind w:left="0" w:firstLine="284"/>
        <w:rPr>
          <w:del w:id="932" w:author="QVM0161195" w:date="2021-01-26T17:21:00Z"/>
          <w:rFonts w:ascii="Times New Roman" w:hAnsi="Times New Roman"/>
          <w:i w:val="0"/>
          <w:noProof/>
          <w:lang w:val="vi-VN"/>
        </w:rPr>
      </w:pPr>
      <w:bookmarkStart w:id="933" w:name="_Toc61985806"/>
      <w:del w:id="934" w:author="QVM0161195" w:date="2021-01-26T17:21:00Z">
        <w:r w:rsidRPr="005C3FD8" w:rsidDel="008C4DB3">
          <w:rPr>
            <w:rFonts w:ascii="Times New Roman" w:hAnsi="Times New Roman"/>
            <w:i w:val="0"/>
            <w:noProof/>
            <w:lang w:val="vi-VN"/>
          </w:rPr>
          <w:delText>Các ph</w:delText>
        </w:r>
        <w:r w:rsidR="00D95DBB" w:rsidRPr="005C3FD8" w:rsidDel="008C4DB3">
          <w:rPr>
            <w:rFonts w:ascii="Times New Roman" w:hAnsi="Times New Roman"/>
            <w:i w:val="0"/>
            <w:noProof/>
            <w:lang w:val="vi-VN"/>
          </w:rPr>
          <w:delText>ương pháp phân lớp</w:delText>
        </w:r>
        <w:bookmarkEnd w:id="933"/>
      </w:del>
    </w:p>
    <w:p w14:paraId="46053ED0" w14:textId="5FCDC8F5" w:rsidR="00D95DBB" w:rsidRPr="005C3FD8" w:rsidDel="008C4DB3" w:rsidRDefault="00D95DBB" w:rsidP="004C581D">
      <w:pPr>
        <w:pStyle w:val="cushead2"/>
        <w:numPr>
          <w:ilvl w:val="0"/>
          <w:numId w:val="12"/>
        </w:numPr>
        <w:spacing w:before="120"/>
        <w:ind w:left="567" w:firstLine="284"/>
        <w:outlineLvl w:val="2"/>
        <w:rPr>
          <w:del w:id="935" w:author="QVM0161195" w:date="2021-01-26T17:21:00Z"/>
          <w:i/>
          <w:noProof/>
          <w:sz w:val="28"/>
          <w:szCs w:val="28"/>
          <w:lang w:val="vi-VN"/>
        </w:rPr>
      </w:pPr>
      <w:bookmarkStart w:id="936" w:name="_Toc61985807"/>
      <w:del w:id="937" w:author="QVM0161195" w:date="2021-01-26T17:21:00Z">
        <w:r w:rsidRPr="005C3FD8" w:rsidDel="008C4DB3">
          <w:rPr>
            <w:i/>
            <w:noProof/>
            <w:sz w:val="28"/>
            <w:szCs w:val="28"/>
            <w:lang w:val="vi-VN"/>
          </w:rPr>
          <w:delText>Phương pháp phân lớp Naïve Bayes</w:delText>
        </w:r>
        <w:bookmarkEnd w:id="936"/>
      </w:del>
    </w:p>
    <w:p w14:paraId="52479E82" w14:textId="3FED3142" w:rsidR="00D95DBB" w:rsidRPr="005C3FD8" w:rsidDel="008C4DB3" w:rsidRDefault="00D95DBB" w:rsidP="00D95DBB">
      <w:pPr>
        <w:spacing w:before="120" w:line="360" w:lineRule="auto"/>
        <w:ind w:firstLine="284"/>
        <w:jc w:val="both"/>
        <w:rPr>
          <w:del w:id="938" w:author="QVM0161195" w:date="2021-01-26T17:21:00Z"/>
          <w:noProof/>
          <w:sz w:val="26"/>
          <w:szCs w:val="26"/>
          <w:lang w:val="vi-VN"/>
        </w:rPr>
      </w:pPr>
      <w:del w:id="939" w:author="QVM0161195" w:date="2021-01-26T17:21:00Z">
        <w:r w:rsidRPr="005C3FD8" w:rsidDel="008C4DB3">
          <w:rPr>
            <w:noProof/>
            <w:sz w:val="26"/>
            <w:szCs w:val="26"/>
            <w:lang w:val="vi-VN"/>
          </w:rPr>
          <w:delText>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delText>
        </w:r>
      </w:del>
    </w:p>
    <w:p w14:paraId="2098BF1D" w14:textId="2251B94D" w:rsidR="00D95DBB" w:rsidRPr="005C3FD8" w:rsidDel="008C4DB3" w:rsidRDefault="00D95DBB" w:rsidP="00D95DBB">
      <w:pPr>
        <w:spacing w:before="120" w:line="360" w:lineRule="auto"/>
        <w:ind w:firstLine="284"/>
        <w:jc w:val="both"/>
        <w:rPr>
          <w:del w:id="940" w:author="QVM0161195" w:date="2021-01-26T17:21:00Z"/>
          <w:noProof/>
          <w:sz w:val="26"/>
          <w:szCs w:val="26"/>
          <w:lang w:val="vi-VN"/>
        </w:rPr>
      </w:pPr>
      <w:del w:id="941" w:author="QVM0161195" w:date="2021-01-26T17:21:00Z">
        <w:r w:rsidRPr="005C3FD8" w:rsidDel="008C4DB3">
          <w:rPr>
            <w:noProof/>
            <w:sz w:val="26"/>
            <w:szCs w:val="26"/>
            <w:lang w:val="vi-VN"/>
          </w:rPr>
          <w:delText xml:space="preserve">Nhìn chung NB gán một tài liệu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(bi</w:delText>
        </w:r>
        <w:r w:rsidR="00ED71EB" w:rsidRPr="005C3FD8" w:rsidDel="008C4DB3">
          <w:rPr>
            <w:noProof/>
            <w:sz w:val="26"/>
            <w:szCs w:val="26"/>
            <w:lang w:val="vi-VN"/>
          </w:rPr>
          <w:delText>ể</w:delText>
        </w:r>
        <w:r w:rsidRPr="005C3FD8" w:rsidDel="008C4DB3">
          <w:rPr>
            <w:noProof/>
            <w:sz w:val="26"/>
            <w:szCs w:val="26"/>
            <w:lang w:val="vi-VN"/>
          </w:rPr>
          <w:delText xml:space="preserve">u diễn bằng vector </w:delTex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5C3FD8" w:rsidDel="008C4DB3">
          <w:rPr>
            <w:noProof/>
            <w:sz w:val="26"/>
            <w:szCs w:val="26"/>
            <w:lang w:val="vi-VN"/>
          </w:rPr>
          <w:delText xml:space="preserve">) đến một lớp </w:delTex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5C3FD8" w:rsidDel="008C4DB3">
          <w:rPr>
            <w:noProof/>
            <w:sz w:val="26"/>
            <w:szCs w:val="26"/>
            <w:lang w:val="vi-VN"/>
          </w:rPr>
          <w:delText xml:space="preserve"> mà nó cực đại P(</w:delTex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5C3FD8" w:rsidDel="008C4DB3">
          <w:rPr>
            <w:noProof/>
            <w:sz w:val="26"/>
            <w:szCs w:val="26"/>
            <w:lang w:val="vi-VN"/>
          </w:rPr>
          <w:delText xml:space="preserve"> | </w:delTex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5C3FD8" w:rsidDel="008C4DB3">
          <w:rPr>
            <w:noProof/>
            <w:sz w:val="26"/>
            <w:szCs w:val="26"/>
            <w:lang w:val="vi-VN"/>
          </w:rPr>
          <w:delText>)  theo luật Bayes như sau:</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5C3FD8" w:rsidDel="008C4DB3" w14:paraId="694C2BFA" w14:textId="3922E7BD" w:rsidTr="007C2DEA">
        <w:trPr>
          <w:del w:id="942" w:author="QVM0161195" w:date="2021-01-26T17:21:00Z"/>
        </w:trPr>
        <w:tc>
          <w:tcPr>
            <w:tcW w:w="8188" w:type="dxa"/>
            <w:vAlign w:val="center"/>
          </w:tcPr>
          <w:p w14:paraId="4574BECC" w14:textId="438BAD5C" w:rsidR="00ED242D" w:rsidRPr="005C3FD8" w:rsidDel="008C4DB3" w:rsidRDefault="00ED242D" w:rsidP="008B6D13">
            <w:pPr>
              <w:pStyle w:val="cushead2"/>
              <w:numPr>
                <w:ilvl w:val="0"/>
                <w:numId w:val="0"/>
              </w:numPr>
              <w:spacing w:before="120"/>
              <w:jc w:val="center"/>
              <w:rPr>
                <w:del w:id="943" w:author="QVM0161195" w:date="2021-01-26T17:21:00Z"/>
                <w:noProof/>
                <w:szCs w:val="26"/>
                <w:lang w:val="vi-VN"/>
              </w:rPr>
            </w:pPr>
            <w:del w:id="944" w:author="QVM0161195" w:date="2021-01-26T17:21:00Z">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del>
          </w:p>
        </w:tc>
        <w:tc>
          <w:tcPr>
            <w:tcW w:w="816" w:type="dxa"/>
            <w:vAlign w:val="center"/>
          </w:tcPr>
          <w:p w14:paraId="2AC882BC" w14:textId="551F9EFB" w:rsidR="00ED242D" w:rsidRPr="005C3FD8" w:rsidDel="008C4DB3" w:rsidRDefault="00ED242D" w:rsidP="00080054">
            <w:pPr>
              <w:pStyle w:val="Caption"/>
              <w:keepNext/>
              <w:jc w:val="center"/>
              <w:rPr>
                <w:del w:id="945" w:author="QVM0161195" w:date="2021-01-26T17:21:00Z"/>
                <w:b w:val="0"/>
                <w:sz w:val="26"/>
                <w:szCs w:val="26"/>
                <w:lang w:val="vi-VN"/>
              </w:rPr>
            </w:pPr>
            <w:del w:id="946"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2</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59645051" w14:textId="0E30AAF4" w:rsidR="00D95DBB" w:rsidRPr="005C3FD8" w:rsidDel="008C4DB3" w:rsidRDefault="00D95DBB" w:rsidP="007C2DEA">
      <w:pPr>
        <w:spacing w:before="120" w:line="360" w:lineRule="auto"/>
        <w:ind w:firstLine="284"/>
        <w:jc w:val="both"/>
        <w:rPr>
          <w:del w:id="947" w:author="QVM0161195" w:date="2021-01-26T17:21:00Z"/>
          <w:noProof/>
          <w:sz w:val="26"/>
          <w:szCs w:val="26"/>
          <w:lang w:val="vi-VN"/>
        </w:rPr>
      </w:pPr>
      <w:del w:id="948" w:author="QVM0161195" w:date="2021-01-26T17:21:00Z">
        <w:r w:rsidRPr="005C3FD8" w:rsidDel="008C4DB3">
          <w:rPr>
            <w:noProof/>
            <w:sz w:val="26"/>
            <w:szCs w:val="26"/>
            <w:lang w:val="vi-VN"/>
          </w:rPr>
          <w:delText>Trong đó:</w:delText>
        </w:r>
      </w:del>
    </w:p>
    <w:p w14:paraId="786A15E1" w14:textId="11BC14B3" w:rsidR="00D95DBB" w:rsidRPr="005C3FD8" w:rsidDel="008C4DB3" w:rsidRDefault="00D95DBB" w:rsidP="00746A51">
      <w:pPr>
        <w:pStyle w:val="ListParagraph"/>
        <w:numPr>
          <w:ilvl w:val="0"/>
          <w:numId w:val="14"/>
        </w:numPr>
        <w:spacing w:before="120"/>
        <w:ind w:left="284" w:right="20" w:firstLine="0"/>
        <w:rPr>
          <w:del w:id="949" w:author="QVM0161195" w:date="2021-01-26T17:21:00Z"/>
          <w:noProof/>
          <w:szCs w:val="26"/>
          <w:lang w:val="vi-VN"/>
        </w:rPr>
      </w:pPr>
      <w:del w:id="950" w:author="QVM0161195" w:date="2021-01-26T17:21:00Z">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5C3FD8" w:rsidDel="008C4DB3">
          <w:rPr>
            <w:noProof/>
            <w:szCs w:val="26"/>
            <w:lang w:val="vi-VN"/>
          </w:rPr>
          <w:delText xml:space="preserve"> là xác suất ngẫu nhiên 1 tài liệu </w:delText>
        </w:r>
        <w:r w:rsidRPr="005C3FD8" w:rsidDel="008C4DB3">
          <w:rPr>
            <w:rFonts w:ascii="Cambria Math" w:hAnsi="Cambria Math"/>
            <w:noProof/>
            <w:szCs w:val="26"/>
            <w:lang w:val="vi-VN"/>
          </w:rPr>
          <w:delText>d</w:delText>
        </w:r>
        <w:r w:rsidRPr="005C3FD8" w:rsidDel="008C4DB3">
          <w:rPr>
            <w:noProof/>
            <w:szCs w:val="26"/>
            <w:lang w:val="vi-VN"/>
          </w:rPr>
          <w:delText xml:space="preserve"> có vector </w:delTex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5C3FD8" w:rsidDel="008C4DB3">
          <w:rPr>
            <w:noProof/>
            <w:szCs w:val="26"/>
            <w:lang w:val="vi-VN"/>
          </w:rPr>
          <w:delText>.</w:delText>
        </w:r>
      </w:del>
    </w:p>
    <w:p w14:paraId="7041BCC3" w14:textId="214F37AB" w:rsidR="00D95DBB" w:rsidRPr="005C3FD8" w:rsidDel="008C4DB3" w:rsidRDefault="00D95DBB" w:rsidP="00746A51">
      <w:pPr>
        <w:pStyle w:val="ListParagraph"/>
        <w:numPr>
          <w:ilvl w:val="0"/>
          <w:numId w:val="14"/>
        </w:numPr>
        <w:spacing w:before="120"/>
        <w:ind w:left="284" w:right="20" w:firstLine="0"/>
        <w:rPr>
          <w:del w:id="951" w:author="QVM0161195" w:date="2021-01-26T17:21:00Z"/>
          <w:noProof/>
          <w:sz w:val="30"/>
          <w:szCs w:val="30"/>
          <w:lang w:val="vi-VN"/>
        </w:rPr>
      </w:pPr>
      <w:del w:id="952" w:author="QVM0161195" w:date="2021-01-26T17:21:00Z">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5C3FD8" w:rsidDel="008C4DB3">
          <w:rPr>
            <w:noProof/>
            <w:szCs w:val="26"/>
            <w:lang w:val="vi-VN"/>
          </w:rPr>
          <w:delText xml:space="preserve"> là xác suất ngẫu nhiên một tài liệu thuộc lớp </w:delText>
        </w:r>
        <w:r w:rsidRPr="005C3FD8" w:rsidDel="008C4DB3">
          <w:rPr>
            <w:rFonts w:ascii="Cambria Math" w:hAnsi="Cambria Math"/>
            <w:noProof/>
            <w:szCs w:val="26"/>
            <w:lang w:val="vi-VN"/>
          </w:rPr>
          <w:delText>c.</w:delText>
        </w:r>
        <w:r w:rsidRPr="005C3FD8" w:rsidDel="008C4DB3">
          <w:rPr>
            <w:noProof/>
            <w:szCs w:val="26"/>
            <w:lang w:val="vi-VN"/>
          </w:rPr>
          <w:delText xml:space="preserve">Để tính được </w:delTex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5C3FD8" w:rsidDel="008C4DB3">
          <w:rPr>
            <w:noProof/>
            <w:szCs w:val="26"/>
            <w:lang w:val="vi-VN"/>
          </w:rPr>
          <w:delText xml:space="preserve">  Navie Bayes đưa ra giả thuyết rằng tất cả đặc trưng trong </w:delTex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5C3FD8" w:rsidDel="008C4DB3">
          <w:rPr>
            <w:noProof/>
            <w:szCs w:val="26"/>
            <w:lang w:val="vi-VN"/>
          </w:rPr>
          <w:delText xml:space="preserve"> là độc lập do đó ta có:</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5C3FD8" w:rsidDel="008C4DB3" w14:paraId="5B32BFAB" w14:textId="381FC85C" w:rsidTr="00D472CE">
        <w:trPr>
          <w:del w:id="953" w:author="QVM0161195" w:date="2021-01-26T17:21:00Z"/>
        </w:trPr>
        <w:tc>
          <w:tcPr>
            <w:tcW w:w="8188" w:type="dxa"/>
            <w:vAlign w:val="center"/>
          </w:tcPr>
          <w:p w14:paraId="4E03C80B" w14:textId="0546EE7E" w:rsidR="00577DA6" w:rsidRPr="005C3FD8" w:rsidDel="008C4DB3" w:rsidRDefault="00577DA6" w:rsidP="00D472CE">
            <w:pPr>
              <w:pStyle w:val="cushead2"/>
              <w:numPr>
                <w:ilvl w:val="0"/>
                <w:numId w:val="0"/>
              </w:numPr>
              <w:spacing w:before="120"/>
              <w:jc w:val="center"/>
              <w:rPr>
                <w:del w:id="954" w:author="QVM0161195" w:date="2021-01-26T17:21:00Z"/>
                <w:noProof/>
                <w:szCs w:val="26"/>
                <w:lang w:val="vi-VN"/>
              </w:rPr>
            </w:pPr>
            <w:del w:id="955" w:author="QVM0161195" w:date="2021-01-26T17:21:00Z">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del>
          </w:p>
        </w:tc>
        <w:tc>
          <w:tcPr>
            <w:tcW w:w="816" w:type="dxa"/>
            <w:vAlign w:val="center"/>
          </w:tcPr>
          <w:p w14:paraId="021E3062" w14:textId="1C8F14DB" w:rsidR="00577DA6" w:rsidRPr="005C3FD8" w:rsidDel="008C4DB3" w:rsidRDefault="00577DA6" w:rsidP="00D472CE">
            <w:pPr>
              <w:pStyle w:val="Caption"/>
              <w:keepNext/>
              <w:jc w:val="center"/>
              <w:rPr>
                <w:del w:id="956" w:author="QVM0161195" w:date="2021-01-26T17:21:00Z"/>
                <w:b w:val="0"/>
                <w:sz w:val="26"/>
                <w:szCs w:val="26"/>
                <w:lang w:val="vi-VN"/>
              </w:rPr>
            </w:pPr>
            <w:del w:id="957"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3</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24F3851E" w14:textId="0BF1542F" w:rsidR="00D95DBB" w:rsidRPr="005C3FD8" w:rsidDel="008C4DB3" w:rsidRDefault="00D95DBB" w:rsidP="00D95DBB">
      <w:pPr>
        <w:spacing w:before="120" w:line="360" w:lineRule="auto"/>
        <w:ind w:right="20" w:firstLine="284"/>
        <w:jc w:val="both"/>
        <w:rPr>
          <w:del w:id="958" w:author="QVM0161195" w:date="2021-01-26T17:21:00Z"/>
          <w:noProof/>
          <w:sz w:val="26"/>
          <w:szCs w:val="26"/>
          <w:lang w:val="vi-VN"/>
        </w:rPr>
      </w:pPr>
      <w:del w:id="959" w:author="QVM0161195" w:date="2021-01-26T17:21:00Z">
        <w:r w:rsidRPr="005C3FD8" w:rsidDel="008C4DB3">
          <w:rPr>
            <w:noProof/>
            <w:sz w:val="26"/>
            <w:szCs w:val="26"/>
            <w:lang w:val="vi-VN"/>
          </w:rPr>
          <w:delText>Ngoài ra còn có các phương pháp NB khác có thể kể ra như sau ML Naive Bayes, MAP Naive Bayes, Expected Naive Bayes, Bayesian Naive Bayes [</w:delText>
        </w:r>
        <w:r w:rsidR="00931E5E" w:rsidRPr="005C3FD8" w:rsidDel="008C4DB3">
          <w:rPr>
            <w:noProof/>
            <w:sz w:val="26"/>
            <w:szCs w:val="26"/>
            <w:lang w:val="vi-VN"/>
          </w:rPr>
          <w:delText>25</w:delText>
        </w:r>
        <w:r w:rsidRPr="005C3FD8" w:rsidDel="008C4DB3">
          <w:rPr>
            <w:noProof/>
            <w:sz w:val="26"/>
            <w:szCs w:val="26"/>
            <w:lang w:val="vi-VN"/>
          </w:rPr>
          <w:delTex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delText>
        </w:r>
      </w:del>
    </w:p>
    <w:p w14:paraId="2D46A88A" w14:textId="5E4C23B3" w:rsidR="00D95DBB" w:rsidRPr="005C3FD8" w:rsidDel="008C4DB3" w:rsidRDefault="00D95DBB" w:rsidP="00D95DBB">
      <w:pPr>
        <w:spacing w:before="120" w:line="360" w:lineRule="auto"/>
        <w:ind w:firstLine="284"/>
        <w:jc w:val="both"/>
        <w:rPr>
          <w:del w:id="960" w:author="QVM0161195" w:date="2021-01-26T17:21:00Z"/>
          <w:noProof/>
          <w:sz w:val="26"/>
          <w:szCs w:val="26"/>
          <w:lang w:val="vi-VN"/>
        </w:rPr>
      </w:pPr>
      <w:del w:id="961" w:author="QVM0161195" w:date="2021-01-26T17:21:00Z">
        <w:r w:rsidRPr="005C3FD8" w:rsidDel="008C4DB3">
          <w:rPr>
            <w:noProof/>
            <w:sz w:val="26"/>
            <w:szCs w:val="26"/>
            <w:lang w:val="vi-VN"/>
          </w:rPr>
          <w:delTex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delText>
        </w:r>
        <w:r w:rsidR="00931E5E" w:rsidRPr="005C3FD8" w:rsidDel="008C4DB3">
          <w:rPr>
            <w:noProof/>
            <w:sz w:val="26"/>
            <w:szCs w:val="26"/>
            <w:lang w:val="vi-VN"/>
          </w:rPr>
          <w:delText>6</w:delText>
        </w:r>
        <w:r w:rsidRPr="005C3FD8" w:rsidDel="008C4DB3">
          <w:rPr>
            <w:noProof/>
            <w:sz w:val="26"/>
            <w:szCs w:val="26"/>
            <w:lang w:val="vi-VN"/>
          </w:rPr>
          <w:delText>] có thể được dùng kết hợp.</w:delText>
        </w:r>
      </w:del>
    </w:p>
    <w:p w14:paraId="0ABC8B68" w14:textId="3D8C55F8" w:rsidR="00D95DBB" w:rsidRPr="005C3FD8" w:rsidDel="008C4DB3" w:rsidRDefault="00D95DBB" w:rsidP="00D95DBB">
      <w:pPr>
        <w:pStyle w:val="cushead2"/>
        <w:numPr>
          <w:ilvl w:val="0"/>
          <w:numId w:val="12"/>
        </w:numPr>
        <w:spacing w:before="120"/>
        <w:ind w:left="567" w:firstLine="284"/>
        <w:outlineLvl w:val="2"/>
        <w:rPr>
          <w:del w:id="962" w:author="QVM0161195" w:date="2021-01-26T17:21:00Z"/>
          <w:i/>
          <w:noProof/>
          <w:szCs w:val="26"/>
          <w:lang w:val="vi-VN"/>
        </w:rPr>
      </w:pPr>
      <w:bookmarkStart w:id="963" w:name="_Toc61985808"/>
      <w:del w:id="964" w:author="QVM0161195" w:date="2021-01-26T17:21:00Z">
        <w:r w:rsidRPr="005C3FD8" w:rsidDel="008C4DB3">
          <w:rPr>
            <w:i/>
            <w:noProof/>
            <w:sz w:val="28"/>
            <w:szCs w:val="28"/>
            <w:lang w:val="vi-VN"/>
          </w:rPr>
          <w:delText>Phương pháp phân lớp SVM (support vector machines)</w:delText>
        </w:r>
        <w:bookmarkEnd w:id="963"/>
      </w:del>
    </w:p>
    <w:p w14:paraId="7E3CBD04" w14:textId="41CEB5B8" w:rsidR="00D95DBB" w:rsidRPr="005C3FD8" w:rsidDel="008C4DB3" w:rsidRDefault="00D95DBB" w:rsidP="00D95DBB">
      <w:pPr>
        <w:spacing w:before="120" w:line="360" w:lineRule="auto"/>
        <w:ind w:firstLine="284"/>
        <w:jc w:val="both"/>
        <w:rPr>
          <w:del w:id="965" w:author="QVM0161195" w:date="2021-01-26T17:21:00Z"/>
          <w:noProof/>
          <w:sz w:val="20"/>
          <w:szCs w:val="20"/>
          <w:lang w:val="vi-VN"/>
        </w:rPr>
      </w:pPr>
      <w:del w:id="966" w:author="QVM0161195" w:date="2021-01-26T17:21:00Z">
        <w:r w:rsidRPr="005C3FD8" w:rsidDel="008C4DB3">
          <w:rPr>
            <w:noProof/>
            <w:sz w:val="26"/>
            <w:szCs w:val="26"/>
            <w:lang w:val="vi-VN"/>
          </w:rPr>
          <w:delText>Support vector Machine (SVM) là phương pháp tiếp cận phân lớp rất hiệu quả được Vapnik giới thiệu năm 1995 [11].</w:delText>
        </w:r>
      </w:del>
    </w:p>
    <w:p w14:paraId="7B2C310B" w14:textId="0428FBB5" w:rsidR="00D95DBB" w:rsidRPr="005C3FD8" w:rsidDel="008C4DB3" w:rsidRDefault="00D95DBB" w:rsidP="00D95DBB">
      <w:pPr>
        <w:spacing w:before="120" w:line="360" w:lineRule="auto"/>
        <w:ind w:firstLine="284"/>
        <w:jc w:val="both"/>
        <w:rPr>
          <w:del w:id="967" w:author="QVM0161195" w:date="2021-01-26T17:21:00Z"/>
          <w:noProof/>
          <w:sz w:val="26"/>
          <w:szCs w:val="26"/>
          <w:lang w:val="vi-VN"/>
        </w:rPr>
      </w:pPr>
      <w:del w:id="968" w:author="QVM0161195" w:date="2021-01-26T17:21:00Z">
        <w:r w:rsidRPr="005C3FD8" w:rsidDel="008C4DB3">
          <w:rPr>
            <w:noProof/>
            <w:sz w:val="26"/>
            <w:szCs w:val="26"/>
            <w:lang w:val="vi-VN"/>
          </w:rPr>
          <w:delTex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delText>
        </w:r>
      </w:del>
    </w:p>
    <w:p w14:paraId="69627718" w14:textId="2F18C38D" w:rsidR="00D95DBB" w:rsidRPr="005C3FD8" w:rsidDel="008C4DB3" w:rsidRDefault="00D95DBB" w:rsidP="00D95DBB">
      <w:pPr>
        <w:spacing w:before="120" w:line="360" w:lineRule="auto"/>
        <w:ind w:firstLine="284"/>
        <w:jc w:val="center"/>
        <w:rPr>
          <w:del w:id="969" w:author="QVM0161195" w:date="2021-01-26T17:21:00Z"/>
          <w:noProof/>
          <w:sz w:val="20"/>
          <w:szCs w:val="20"/>
          <w:lang w:val="vi-VN"/>
        </w:rPr>
      </w:pPr>
      <w:del w:id="970" w:author="QVM0161195" w:date="2021-01-26T17:21:00Z">
        <w:r w:rsidRPr="005C3FD8" w:rsidDel="008C4DB3">
          <w:rPr>
            <w:noProof/>
            <w:sz w:val="20"/>
            <w:szCs w:val="20"/>
          </w:rPr>
          <w:drawing>
            <wp:inline distT="0" distB="0" distL="0" distR="0" wp14:anchorId="5E69854F" wp14:editId="1F112738">
              <wp:extent cx="5201285" cy="2969895"/>
              <wp:effectExtent l="0" t="0" r="8890" b="0"/>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del>
    </w:p>
    <w:p w14:paraId="5D8548FA" w14:textId="09535790" w:rsidR="00C5436B" w:rsidRPr="005C3FD8" w:rsidDel="008C4DB3" w:rsidRDefault="00C5436B" w:rsidP="00D95DBB">
      <w:pPr>
        <w:spacing w:before="120" w:line="360" w:lineRule="auto"/>
        <w:ind w:firstLine="284"/>
        <w:jc w:val="center"/>
        <w:rPr>
          <w:del w:id="971" w:author="QVM0161195" w:date="2021-01-26T17:21:00Z"/>
          <w:noProof/>
          <w:sz w:val="20"/>
          <w:szCs w:val="20"/>
          <w:lang w:val="vi-VN"/>
        </w:rPr>
      </w:pPr>
      <w:bookmarkStart w:id="972" w:name="_Toc61974082"/>
      <w:del w:id="973" w:author="QVM0161195" w:date="2021-01-26T17:21:00Z">
        <w:r w:rsidRPr="005C3FD8" w:rsidDel="008C4DB3">
          <w:rPr>
            <w:i/>
            <w:noProof/>
            <w:sz w:val="26"/>
            <w:szCs w:val="26"/>
            <w:lang w:val="vi-VN"/>
          </w:rPr>
          <w:delText>Hình 2–</w:delText>
        </w:r>
        <w:r w:rsidRPr="005C3FD8" w:rsidDel="008C4DB3">
          <w:rPr>
            <w:i/>
            <w:noProof/>
            <w:sz w:val="26"/>
            <w:szCs w:val="26"/>
            <w:lang w:val="vi-VN"/>
          </w:rPr>
          <w:fldChar w:fldCharType="begin"/>
        </w:r>
        <w:r w:rsidRPr="005C3FD8" w:rsidDel="008C4DB3">
          <w:rPr>
            <w:i/>
            <w:noProof/>
            <w:sz w:val="26"/>
            <w:szCs w:val="26"/>
            <w:lang w:val="vi-VN"/>
          </w:rPr>
          <w:delInstrText xml:space="preserve"> SEQ Hình \* ARABIC \s 1 </w:delInstrText>
        </w:r>
        <w:r w:rsidRPr="005C3FD8" w:rsidDel="008C4DB3">
          <w:rPr>
            <w:i/>
            <w:noProof/>
            <w:sz w:val="26"/>
            <w:szCs w:val="26"/>
            <w:lang w:val="vi-VN"/>
          </w:rPr>
          <w:fldChar w:fldCharType="separate"/>
        </w:r>
        <w:r w:rsidR="00F360C9" w:rsidRPr="005C3FD8" w:rsidDel="008C4DB3">
          <w:rPr>
            <w:i/>
            <w:noProof/>
            <w:sz w:val="26"/>
            <w:szCs w:val="26"/>
            <w:lang w:val="vi-VN"/>
          </w:rPr>
          <w:delText>3</w:delText>
        </w:r>
        <w:r w:rsidRPr="005C3FD8" w:rsidDel="008C4DB3">
          <w:rPr>
            <w:i/>
            <w:noProof/>
            <w:sz w:val="26"/>
            <w:szCs w:val="26"/>
            <w:lang w:val="vi-VN"/>
          </w:rPr>
          <w:fldChar w:fldCharType="end"/>
        </w:r>
        <w:r w:rsidRPr="005C3FD8" w:rsidDel="008C4DB3">
          <w:rPr>
            <w:i/>
            <w:noProof/>
            <w:sz w:val="26"/>
            <w:szCs w:val="26"/>
            <w:lang w:val="vi-VN"/>
          </w:rPr>
          <w:delText xml:space="preserve"> Mô hình biểu diễn SVM [12].</w:delText>
        </w:r>
        <w:bookmarkEnd w:id="972"/>
      </w:del>
    </w:p>
    <w:p w14:paraId="1B8B091B" w14:textId="511DC22E" w:rsidR="00D95DBB" w:rsidRPr="005C3FD8" w:rsidDel="008C4DB3" w:rsidRDefault="00D95DBB" w:rsidP="00D95DBB">
      <w:pPr>
        <w:spacing w:before="120" w:line="360" w:lineRule="auto"/>
        <w:ind w:firstLine="284"/>
        <w:jc w:val="both"/>
        <w:rPr>
          <w:del w:id="974" w:author="QVM0161195" w:date="2021-01-26T17:21:00Z"/>
          <w:noProof/>
          <w:sz w:val="26"/>
          <w:szCs w:val="26"/>
          <w:lang w:val="vi-VN"/>
        </w:rPr>
      </w:pPr>
      <w:del w:id="975" w:author="QVM0161195" w:date="2021-01-26T17:21:00Z">
        <w:r w:rsidRPr="005C3FD8" w:rsidDel="008C4DB3">
          <w:rPr>
            <w:noProof/>
            <w:sz w:val="26"/>
            <w:szCs w:val="26"/>
            <w:lang w:val="vi-VN"/>
          </w:rPr>
          <w:delText>Mô hình SVM [12] có thể được mô tả như sau:</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5C3FD8" w:rsidDel="008C4DB3" w14:paraId="2F530395" w14:textId="7FC2EC98" w:rsidTr="00D472CE">
        <w:trPr>
          <w:del w:id="976" w:author="QVM0161195" w:date="2021-01-26T17:21:00Z"/>
        </w:trPr>
        <w:tc>
          <w:tcPr>
            <w:tcW w:w="8188" w:type="dxa"/>
            <w:vAlign w:val="center"/>
          </w:tcPr>
          <w:p w14:paraId="0FC2367E" w14:textId="628EFEAD" w:rsidR="009B33F8" w:rsidRPr="005C3FD8" w:rsidDel="008C4DB3" w:rsidRDefault="009B33F8" w:rsidP="00D472CE">
            <w:pPr>
              <w:pStyle w:val="cushead2"/>
              <w:numPr>
                <w:ilvl w:val="0"/>
                <w:numId w:val="0"/>
              </w:numPr>
              <w:spacing w:before="120"/>
              <w:jc w:val="center"/>
              <w:rPr>
                <w:del w:id="977" w:author="QVM0161195" w:date="2021-01-26T17:21:00Z"/>
                <w:noProof/>
                <w:szCs w:val="26"/>
                <w:lang w:val="vi-VN"/>
              </w:rPr>
            </w:pPr>
            <w:del w:id="978" w:author="QVM0161195" w:date="2021-01-26T17:21:00Z">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m:t>
                  </m:r>
                  <m:r>
                    <w:rPr>
                      <w:rFonts w:ascii="Cambria Math" w:hAnsi="Cambria Math" w:hint="eastAsia"/>
                      <w:noProof/>
                      <w:szCs w:val="26"/>
                      <w:lang w:val="vi-VN"/>
                    </w:rPr>
                    <m:t>…</m:t>
                  </m:r>
                  <m:r>
                    <w:rPr>
                      <w:rFonts w:ascii="Cambria Math" w:hAnsi="Cambria Math"/>
                      <w:noProof/>
                      <w:szCs w:val="26"/>
                      <w:lang w:val="vi-VN"/>
                    </w:rPr>
                    <m:t>,i}</m:t>
                  </m:r>
                </m:oMath>
              </m:oMathPara>
            </w:del>
          </w:p>
        </w:tc>
        <w:tc>
          <w:tcPr>
            <w:tcW w:w="816" w:type="dxa"/>
            <w:vAlign w:val="center"/>
          </w:tcPr>
          <w:p w14:paraId="28B127DD" w14:textId="42DBA7D8" w:rsidR="009B33F8" w:rsidRPr="005C3FD8" w:rsidDel="008C4DB3" w:rsidRDefault="009B33F8" w:rsidP="00D472CE">
            <w:pPr>
              <w:pStyle w:val="Caption"/>
              <w:keepNext/>
              <w:jc w:val="center"/>
              <w:rPr>
                <w:del w:id="979" w:author="QVM0161195" w:date="2021-01-26T17:21:00Z"/>
                <w:b w:val="0"/>
                <w:sz w:val="26"/>
                <w:szCs w:val="26"/>
                <w:lang w:val="vi-VN"/>
              </w:rPr>
            </w:pPr>
            <w:del w:id="980"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4</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69E5FB39" w14:textId="14B6A359" w:rsidR="00D95DBB" w:rsidRPr="005C3FD8" w:rsidDel="008C4DB3" w:rsidRDefault="00D95DBB" w:rsidP="00D95DBB">
      <w:pPr>
        <w:spacing w:before="120" w:line="360" w:lineRule="auto"/>
        <w:ind w:firstLine="284"/>
        <w:jc w:val="both"/>
        <w:rPr>
          <w:del w:id="981" w:author="QVM0161195" w:date="2021-01-26T17:21:00Z"/>
          <w:noProof/>
          <w:sz w:val="26"/>
          <w:szCs w:val="26"/>
          <w:lang w:val="vi-VN"/>
        </w:rPr>
      </w:pPr>
      <w:del w:id="982" w:author="QVM0161195" w:date="2021-01-26T17:21:00Z">
        <w:r w:rsidRPr="005C3FD8" w:rsidDel="008C4DB3">
          <w:rPr>
            <w:noProof/>
            <w:sz w:val="26"/>
            <w:szCs w:val="26"/>
            <w:lang w:val="vi-VN"/>
          </w:rPr>
          <w:delText xml:space="preserve">Trong đó: </w:delText>
        </w:r>
      </w:del>
    </w:p>
    <w:p w14:paraId="36E3B9E9" w14:textId="776F055A" w:rsidR="00D95DBB" w:rsidRPr="005C3FD8" w:rsidDel="008C4DB3" w:rsidRDefault="006C1BF9" w:rsidP="00D95DBB">
      <w:pPr>
        <w:pStyle w:val="ListParagraph"/>
        <w:numPr>
          <w:ilvl w:val="0"/>
          <w:numId w:val="17"/>
        </w:numPr>
        <w:spacing w:before="120"/>
        <w:ind w:left="284" w:firstLine="0"/>
        <w:rPr>
          <w:del w:id="983" w:author="QVM0161195" w:date="2021-01-26T17:21:00Z"/>
          <w:noProof/>
          <w:szCs w:val="26"/>
          <w:lang w:val="vi-VN"/>
        </w:rPr>
      </w:pPr>
      <m:oMath>
        <m:sSub>
          <m:sSubPr>
            <m:ctrlPr>
              <w:del w:id="984" w:author="QVM0161195" w:date="2021-01-26T17:21:00Z">
                <w:rPr>
                  <w:rFonts w:ascii="Cambria Math" w:hAnsi="Cambria Math"/>
                  <w:i/>
                  <w:noProof/>
                  <w:szCs w:val="26"/>
                  <w:lang w:val="vi-VN"/>
                </w:rPr>
              </w:del>
            </m:ctrlPr>
          </m:sSubPr>
          <m:e>
            <w:del w:id="985" w:author="QVM0161195" w:date="2021-01-26T17:21:00Z">
              <m:r>
                <w:rPr>
                  <w:rFonts w:ascii="Cambria Math" w:hAnsi="Cambria Math"/>
                  <w:noProof/>
                  <w:szCs w:val="26"/>
                  <w:lang w:val="vi-VN"/>
                </w:rPr>
                <m:t>x</m:t>
              </m:r>
            </w:del>
          </m:e>
          <m:sub>
            <w:del w:id="986" w:author="QVM0161195" w:date="2021-01-26T17:21:00Z">
              <m:r>
                <w:rPr>
                  <w:rFonts w:ascii="Cambria Math" w:hAnsi="Cambria Math"/>
                  <w:noProof/>
                  <w:szCs w:val="26"/>
                  <w:lang w:val="vi-VN"/>
                </w:rPr>
                <m:t>i</m:t>
              </m:r>
            </w:del>
          </m:sub>
        </m:sSub>
      </m:oMath>
      <w:del w:id="987" w:author="QVM0161195" w:date="2021-01-26T17:21:00Z">
        <w:r w:rsidR="00D95DBB" w:rsidRPr="005C3FD8" w:rsidDel="008C4DB3">
          <w:rPr>
            <w:noProof/>
            <w:szCs w:val="26"/>
            <w:lang w:val="vi-VN"/>
          </w:rPr>
          <w:delText xml:space="preserve"> là các vector đặc trưng.</w:delText>
        </w:r>
      </w:del>
    </w:p>
    <w:p w14:paraId="595FF151" w14:textId="579B9911" w:rsidR="00D95DBB" w:rsidRPr="005C3FD8" w:rsidDel="008C4DB3" w:rsidRDefault="006C1BF9" w:rsidP="00D95DBB">
      <w:pPr>
        <w:pStyle w:val="ListParagraph"/>
        <w:numPr>
          <w:ilvl w:val="0"/>
          <w:numId w:val="17"/>
        </w:numPr>
        <w:spacing w:before="120"/>
        <w:ind w:left="284" w:firstLine="0"/>
        <w:rPr>
          <w:del w:id="988" w:author="QVM0161195" w:date="2021-01-26T17:21:00Z"/>
          <w:noProof/>
          <w:szCs w:val="26"/>
          <w:lang w:val="vi-VN"/>
        </w:rPr>
      </w:pPr>
      <m:oMath>
        <m:sSub>
          <m:sSubPr>
            <m:ctrlPr>
              <w:del w:id="989" w:author="QVM0161195" w:date="2021-01-26T17:21:00Z">
                <w:rPr>
                  <w:rFonts w:ascii="Cambria Math" w:hAnsi="Cambria Math"/>
                  <w:i/>
                  <w:noProof/>
                  <w:szCs w:val="26"/>
                  <w:lang w:val="vi-VN"/>
                </w:rPr>
              </w:del>
            </m:ctrlPr>
          </m:sSubPr>
          <m:e>
            <w:del w:id="990" w:author="QVM0161195" w:date="2021-01-26T17:21:00Z">
              <m:r>
                <w:rPr>
                  <w:rFonts w:ascii="Cambria Math" w:hAnsi="Cambria Math"/>
                  <w:noProof/>
                  <w:szCs w:val="26"/>
                  <w:lang w:val="vi-VN"/>
                </w:rPr>
                <m:t>y</m:t>
              </m:r>
            </w:del>
          </m:e>
          <m:sub>
            <w:del w:id="991" w:author="QVM0161195" w:date="2021-01-26T17:21:00Z">
              <m:r>
                <w:rPr>
                  <w:rFonts w:ascii="Cambria Math" w:hAnsi="Cambria Math"/>
                  <w:noProof/>
                  <w:szCs w:val="26"/>
                  <w:lang w:val="vi-VN"/>
                </w:rPr>
                <m:t>i</m:t>
              </m:r>
            </w:del>
          </m:sub>
        </m:sSub>
      </m:oMath>
      <w:del w:id="992" w:author="QVM0161195" w:date="2021-01-26T17:21:00Z">
        <w:r w:rsidR="00D95DBB" w:rsidRPr="005C3FD8" w:rsidDel="008C4DB3">
          <w:rPr>
            <w:noProof/>
            <w:szCs w:val="26"/>
            <w:lang w:val="vi-VN"/>
          </w:rPr>
          <w:delText xml:space="preserve"> là các nhãn dán tương ứng.</w:delText>
        </w:r>
      </w:del>
    </w:p>
    <w:p w14:paraId="50B989D1" w14:textId="62CF902E" w:rsidR="00D95DBB" w:rsidRPr="005C3FD8" w:rsidDel="008C4DB3" w:rsidRDefault="00D95DBB" w:rsidP="00D95DBB">
      <w:pPr>
        <w:spacing w:before="120" w:line="360" w:lineRule="auto"/>
        <w:ind w:firstLine="284"/>
        <w:jc w:val="both"/>
        <w:rPr>
          <w:del w:id="993" w:author="QVM0161195" w:date="2021-01-26T17:21:00Z"/>
          <w:noProof/>
          <w:sz w:val="26"/>
          <w:szCs w:val="26"/>
          <w:lang w:val="vi-VN"/>
        </w:rPr>
      </w:pPr>
      <w:del w:id="994" w:author="QVM0161195" w:date="2021-01-26T17:21:00Z">
        <w:r w:rsidRPr="005C3FD8" w:rsidDel="008C4DB3">
          <w:rPr>
            <w:noProof/>
            <w:sz w:val="26"/>
            <w:szCs w:val="26"/>
            <w:lang w:val="vi-VN"/>
          </w:rPr>
          <w:delText>Các siêu mặt phẳng (</w:delTex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5C3FD8" w:rsidDel="008C4DB3">
          <w:rPr>
            <w:noProof/>
            <w:sz w:val="26"/>
            <w:szCs w:val="26"/>
            <w:lang w:val="vi-VN"/>
          </w:rPr>
          <w:delText xml:space="preserve"> trên hình) trong không gian đối tượng có phương trình là </w:delTex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5C3FD8" w:rsidDel="008C4DB3">
          <w:rPr>
            <w:noProof/>
            <w:sz w:val="26"/>
            <w:szCs w:val="26"/>
            <w:lang w:val="vi-VN"/>
          </w:rPr>
          <w:delText xml:space="preserve"> trong w là vector trọng số, b là độ dịch, không gian dữ liệu thuộc lớp âm thỏa mãn phương trình </w:delTex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5C3FD8" w:rsidDel="008C4DB3">
          <w:rPr>
            <w:noProof/>
            <w:sz w:val="26"/>
            <w:szCs w:val="26"/>
            <w:lang w:val="vi-VN"/>
          </w:rPr>
          <w:delText xml:space="preserve">, không gian dữ liệu thuộc lớp dương thỏa mãn phương trình </w:delTex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5C3FD8" w:rsidDel="008C4DB3">
          <w:rPr>
            <w:noProof/>
            <w:sz w:val="26"/>
            <w:szCs w:val="26"/>
            <w:lang w:val="vi-VN"/>
          </w:rPr>
          <w:delText>. Vì vậy bộ phân loại SVM được định nghĩa theo công thức:</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5C3FD8" w:rsidDel="008C4DB3" w14:paraId="5B4789CA" w14:textId="414F4560" w:rsidTr="00D472CE">
        <w:trPr>
          <w:del w:id="995" w:author="QVM0161195" w:date="2021-01-26T17:21:00Z"/>
        </w:trPr>
        <w:tc>
          <w:tcPr>
            <w:tcW w:w="8188" w:type="dxa"/>
            <w:vAlign w:val="center"/>
          </w:tcPr>
          <w:p w14:paraId="708C69E4" w14:textId="43BB1E1F" w:rsidR="00954F9B" w:rsidRPr="005C3FD8" w:rsidDel="008C4DB3" w:rsidRDefault="00954F9B" w:rsidP="00D472CE">
            <w:pPr>
              <w:pStyle w:val="cushead2"/>
              <w:numPr>
                <w:ilvl w:val="0"/>
                <w:numId w:val="0"/>
              </w:numPr>
              <w:spacing w:before="120"/>
              <w:jc w:val="center"/>
              <w:rPr>
                <w:del w:id="996" w:author="QVM0161195" w:date="2021-01-26T17:21:00Z"/>
                <w:noProof/>
                <w:szCs w:val="26"/>
                <w:lang w:val="vi-VN"/>
              </w:rPr>
            </w:pPr>
            <w:del w:id="997" w:author="QVM0161195" w:date="2021-01-26T17:21:00Z">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del>
          </w:p>
        </w:tc>
        <w:tc>
          <w:tcPr>
            <w:tcW w:w="816" w:type="dxa"/>
            <w:vAlign w:val="center"/>
          </w:tcPr>
          <w:p w14:paraId="55C75653" w14:textId="01E82139" w:rsidR="00954F9B" w:rsidRPr="005C3FD8" w:rsidDel="008C4DB3" w:rsidRDefault="00954F9B" w:rsidP="00D472CE">
            <w:pPr>
              <w:pStyle w:val="Caption"/>
              <w:keepNext/>
              <w:jc w:val="center"/>
              <w:rPr>
                <w:del w:id="998" w:author="QVM0161195" w:date="2021-01-26T17:21:00Z"/>
                <w:b w:val="0"/>
                <w:sz w:val="26"/>
                <w:szCs w:val="26"/>
                <w:lang w:val="vi-VN"/>
              </w:rPr>
            </w:pPr>
            <w:del w:id="999"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5</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19ABD4EC" w14:textId="44350FE9" w:rsidR="00D95DBB" w:rsidRPr="005C3FD8" w:rsidDel="008C4DB3" w:rsidRDefault="00D95DBB" w:rsidP="00D95DBB">
      <w:pPr>
        <w:spacing w:before="120" w:line="360" w:lineRule="auto"/>
        <w:ind w:firstLine="284"/>
        <w:jc w:val="both"/>
        <w:rPr>
          <w:del w:id="1000" w:author="QVM0161195" w:date="2021-01-26T17:21:00Z"/>
          <w:noProof/>
          <w:sz w:val="26"/>
          <w:szCs w:val="26"/>
          <w:lang w:val="vi-VN"/>
        </w:rPr>
      </w:pPr>
      <w:del w:id="1001" w:author="QVM0161195" w:date="2021-01-26T17:21:00Z">
        <w:r w:rsidRPr="005C3FD8" w:rsidDel="008C4DB3">
          <w:rPr>
            <w:noProof/>
            <w:sz w:val="26"/>
            <w:szCs w:val="26"/>
            <w:lang w:val="vi-VN"/>
          </w:rPr>
          <w:delText xml:space="preserve">Trong đó: </w:delText>
        </w:r>
      </w:del>
    </w:p>
    <w:p w14:paraId="70142DC9" w14:textId="7C16EFAF" w:rsidR="00D95DBB" w:rsidRPr="005C3FD8" w:rsidDel="008C4DB3" w:rsidRDefault="00D95DBB" w:rsidP="00D95DBB">
      <w:pPr>
        <w:pStyle w:val="ListParagraph"/>
        <w:numPr>
          <w:ilvl w:val="0"/>
          <w:numId w:val="16"/>
        </w:numPr>
        <w:spacing w:before="120"/>
        <w:ind w:left="284" w:firstLine="0"/>
        <w:rPr>
          <w:del w:id="1002" w:author="QVM0161195" w:date="2021-01-26T17:21:00Z"/>
          <w:noProof/>
          <w:szCs w:val="26"/>
          <w:lang w:val="vi-VN"/>
        </w:rPr>
      </w:pPr>
      <w:del w:id="1003" w:author="QVM0161195" w:date="2021-01-26T17:21:00Z">
        <w:r w:rsidRPr="005C3FD8" w:rsidDel="008C4DB3">
          <w:rPr>
            <w:noProof/>
            <w:szCs w:val="26"/>
            <w:lang w:val="vi-VN"/>
          </w:rPr>
          <w:delText>sign(x) = +1 nếu z ≥ 0</w:delText>
        </w:r>
      </w:del>
    </w:p>
    <w:p w14:paraId="512D5FDF" w14:textId="75F95B32" w:rsidR="00D95DBB" w:rsidRPr="005C3FD8" w:rsidDel="008C4DB3" w:rsidRDefault="00D95DBB" w:rsidP="00D95DBB">
      <w:pPr>
        <w:pStyle w:val="ListParagraph"/>
        <w:numPr>
          <w:ilvl w:val="0"/>
          <w:numId w:val="16"/>
        </w:numPr>
        <w:spacing w:before="120"/>
        <w:ind w:left="284" w:firstLine="0"/>
        <w:rPr>
          <w:del w:id="1004" w:author="QVM0161195" w:date="2021-01-26T17:21:00Z"/>
          <w:noProof/>
          <w:szCs w:val="26"/>
          <w:lang w:val="vi-VN"/>
        </w:rPr>
      </w:pPr>
      <w:del w:id="1005" w:author="QVM0161195" w:date="2021-01-26T17:21:00Z">
        <w:r w:rsidRPr="005C3FD8" w:rsidDel="008C4DB3">
          <w:rPr>
            <w:noProof/>
            <w:szCs w:val="26"/>
            <w:lang w:val="vi-VN"/>
          </w:rPr>
          <w:delText>sign(x) = -1 nếu z &lt; 0</w:delText>
        </w:r>
      </w:del>
    </w:p>
    <w:p w14:paraId="54C3BE69" w14:textId="0214A665" w:rsidR="00D95DBB" w:rsidRPr="005C3FD8" w:rsidDel="008C4DB3" w:rsidRDefault="00D95DBB" w:rsidP="00D95DBB">
      <w:pPr>
        <w:spacing w:before="120" w:line="360" w:lineRule="auto"/>
        <w:ind w:firstLine="284"/>
        <w:jc w:val="both"/>
        <w:rPr>
          <w:del w:id="1006" w:author="QVM0161195" w:date="2021-01-26T17:21:00Z"/>
          <w:noProof/>
          <w:sz w:val="26"/>
          <w:szCs w:val="26"/>
          <w:lang w:val="vi-VN"/>
        </w:rPr>
      </w:pPr>
      <w:del w:id="1007" w:author="QVM0161195" w:date="2021-01-26T17:21:00Z">
        <w:r w:rsidRPr="005C3FD8" w:rsidDel="008C4DB3">
          <w:rPr>
            <w:noProof/>
            <w:sz w:val="26"/>
            <w:szCs w:val="26"/>
            <w:lang w:val="vi-VN"/>
          </w:rPr>
          <w:delText xml:space="preserve">Siêu phẳng </w:delTex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5C3FD8" w:rsidDel="008C4DB3">
          <w:rPr>
            <w:noProof/>
            <w:sz w:val="26"/>
            <w:szCs w:val="26"/>
            <w:lang w:val="vi-VN"/>
          </w:rPr>
          <w:delText xml:space="preserve"> là mặt phẳng đi qua các điểm thuộc lớp âm và có phương trình biểu diễn là </w:delTex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5C3FD8" w:rsidDel="008C4DB3">
          <w:rPr>
            <w:noProof/>
            <w:sz w:val="26"/>
            <w:szCs w:val="26"/>
            <w:lang w:val="vi-VN"/>
          </w:rPr>
          <w:delText xml:space="preserve">, siêu phẳng </w:delTex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5C3FD8" w:rsidDel="008C4DB3">
          <w:rPr>
            <w:noProof/>
            <w:sz w:val="26"/>
            <w:szCs w:val="26"/>
            <w:lang w:val="vi-VN"/>
          </w:rPr>
          <w:delText xml:space="preserve"> là mặt phẳng đi qua các điểm thuộc lớp dương và có phương trình biểu diễn là </w:delText>
        </w:r>
        <m:oMath>
          <m:r>
            <w:rPr>
              <w:rFonts w:ascii="Cambria Math" w:hAnsi="Cambria Math"/>
              <w:noProof/>
              <w:sz w:val="26"/>
              <w:szCs w:val="26"/>
              <w:lang w:val="vi-VN"/>
            </w:rPr>
            <m:t>+b=1</m:t>
          </m:r>
        </m:oMath>
        <w:r w:rsidRPr="005C3FD8" w:rsidDel="008C4DB3">
          <w:rPr>
            <w:noProof/>
            <w:sz w:val="26"/>
            <w:szCs w:val="26"/>
            <w:lang w:val="vi-VN"/>
          </w:rPr>
          <w:delText xml:space="preserve">. </w:delText>
        </w:r>
      </w:del>
    </w:p>
    <w:p w14:paraId="746C9829" w14:textId="1262BEC6" w:rsidR="00D95DBB" w:rsidRPr="005C3FD8" w:rsidDel="008C4DB3" w:rsidRDefault="00D95DBB" w:rsidP="00D95DBB">
      <w:pPr>
        <w:spacing w:before="120" w:line="360" w:lineRule="auto"/>
        <w:ind w:firstLine="284"/>
        <w:jc w:val="both"/>
        <w:rPr>
          <w:del w:id="1008" w:author="QVM0161195" w:date="2021-01-26T17:21:00Z"/>
          <w:noProof/>
          <w:sz w:val="26"/>
          <w:szCs w:val="26"/>
          <w:lang w:val="vi-VN"/>
        </w:rPr>
      </w:pPr>
      <w:del w:id="1009" w:author="QVM0161195" w:date="2021-01-26T17:21:00Z">
        <w:r w:rsidRPr="005C3FD8" w:rsidDel="008C4DB3">
          <w:rPr>
            <w:noProof/>
            <w:sz w:val="26"/>
            <w:szCs w:val="26"/>
            <w:lang w:val="vi-VN"/>
          </w:rPr>
          <w:delText xml:space="preserve">Khoảng các từ 2 mặt phẳng </w:delTex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5C3FD8" w:rsidDel="008C4DB3">
          <w:rPr>
            <w:noProof/>
            <w:sz w:val="26"/>
            <w:szCs w:val="26"/>
            <w:lang w:val="vi-VN"/>
          </w:rPr>
          <w:delText xml:space="preserve">và </w:delTex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5C3FD8" w:rsidDel="008C4DB3">
          <w:rPr>
            <w:noProof/>
            <w:sz w:val="26"/>
            <w:szCs w:val="26"/>
            <w:lang w:val="vi-VN"/>
          </w:rPr>
          <w:delText xml:space="preserve"> được gọi là biên (margin) và được tính theo công thức:</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5C3FD8" w:rsidDel="008C4DB3" w14:paraId="7B28C0CC" w14:textId="0BC76AA9" w:rsidTr="00D472CE">
        <w:trPr>
          <w:del w:id="1010" w:author="QVM0161195" w:date="2021-01-26T17:21:00Z"/>
        </w:trPr>
        <w:tc>
          <w:tcPr>
            <w:tcW w:w="8188" w:type="dxa"/>
            <w:vAlign w:val="center"/>
          </w:tcPr>
          <w:p w14:paraId="50D9E034" w14:textId="2054953B" w:rsidR="00521D4C" w:rsidRPr="005C3FD8" w:rsidDel="008C4DB3" w:rsidRDefault="00521D4C" w:rsidP="00D472CE">
            <w:pPr>
              <w:pStyle w:val="cushead2"/>
              <w:numPr>
                <w:ilvl w:val="0"/>
                <w:numId w:val="0"/>
              </w:numPr>
              <w:spacing w:before="120"/>
              <w:jc w:val="center"/>
              <w:rPr>
                <w:del w:id="1011" w:author="QVM0161195" w:date="2021-01-26T17:21:00Z"/>
                <w:noProof/>
                <w:szCs w:val="26"/>
                <w:lang w:val="vi-VN"/>
              </w:rPr>
            </w:pPr>
            <w:del w:id="1012" w:author="QVM0161195" w:date="2021-01-26T17:21:00Z">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del>
          </w:p>
        </w:tc>
        <w:tc>
          <w:tcPr>
            <w:tcW w:w="816" w:type="dxa"/>
            <w:vAlign w:val="center"/>
          </w:tcPr>
          <w:p w14:paraId="517B1D88" w14:textId="32C35CAF" w:rsidR="00521D4C" w:rsidRPr="005C3FD8" w:rsidDel="008C4DB3" w:rsidRDefault="00521D4C" w:rsidP="00D472CE">
            <w:pPr>
              <w:pStyle w:val="Caption"/>
              <w:keepNext/>
              <w:jc w:val="center"/>
              <w:rPr>
                <w:del w:id="1013" w:author="QVM0161195" w:date="2021-01-26T17:21:00Z"/>
                <w:b w:val="0"/>
                <w:sz w:val="26"/>
                <w:szCs w:val="26"/>
                <w:lang w:val="vi-VN"/>
              </w:rPr>
            </w:pPr>
            <w:del w:id="1014"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6</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4340F962" w14:textId="6672AECF" w:rsidR="00D95DBB" w:rsidRPr="005C3FD8" w:rsidDel="008C4DB3" w:rsidRDefault="00D95DBB" w:rsidP="008B6D13">
      <w:pPr>
        <w:spacing w:before="120" w:line="360" w:lineRule="auto"/>
        <w:jc w:val="both"/>
        <w:rPr>
          <w:del w:id="1015" w:author="QVM0161195" w:date="2021-01-26T17:21:00Z"/>
          <w:noProof/>
          <w:sz w:val="26"/>
          <w:szCs w:val="26"/>
          <w:lang w:val="vi-VN"/>
        </w:rPr>
      </w:pPr>
      <w:del w:id="1016" w:author="QVM0161195" w:date="2021-01-26T17:21:00Z">
        <w:r w:rsidRPr="005C3FD8" w:rsidDel="008C4DB3">
          <w:rPr>
            <w:noProof/>
            <w:sz w:val="26"/>
            <w:szCs w:val="26"/>
            <w:lang w:val="vi-VN"/>
          </w:rPr>
          <w:delText xml:space="preserve">trong đó </w:delTex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5C3FD8" w:rsidDel="008C4DB3">
          <w:rPr>
            <w:noProof/>
            <w:sz w:val="26"/>
            <w:szCs w:val="26"/>
            <w:lang w:val="vi-VN"/>
          </w:rPr>
          <w:delText xml:space="preserve"> là độ dài của vector w.</w:delText>
        </w:r>
      </w:del>
    </w:p>
    <w:p w14:paraId="2EAC0D0E" w14:textId="486CD582" w:rsidR="00D95DBB" w:rsidRPr="005C3FD8" w:rsidDel="008C4DB3" w:rsidRDefault="00D95DBB" w:rsidP="00D95DBB">
      <w:pPr>
        <w:spacing w:before="120" w:line="360" w:lineRule="auto"/>
        <w:ind w:firstLine="284"/>
        <w:jc w:val="both"/>
        <w:rPr>
          <w:del w:id="1017" w:author="QVM0161195" w:date="2021-01-26T17:21:00Z"/>
          <w:noProof/>
          <w:sz w:val="26"/>
          <w:szCs w:val="26"/>
          <w:lang w:val="vi-VN"/>
        </w:rPr>
      </w:pPr>
      <w:del w:id="1018" w:author="QVM0161195" w:date="2021-01-26T17:21:00Z">
        <w:r w:rsidRPr="005C3FD8" w:rsidDel="008C4DB3">
          <w:rPr>
            <w:noProof/>
            <w:sz w:val="26"/>
            <w:szCs w:val="26"/>
            <w:lang w:val="vi-VN"/>
          </w:rPr>
          <w:delTex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delText>
        </w:r>
        <w:r w:rsidRPr="005C3FD8" w:rsidDel="008C4DB3">
          <w:rPr>
            <w:i/>
            <w:noProof/>
            <w:sz w:val="26"/>
            <w:szCs w:val="26"/>
            <w:lang w:val="vi-VN"/>
          </w:rPr>
          <w:delText>Soft Margin</w:delText>
        </w:r>
        <w:r w:rsidRPr="005C3FD8" w:rsidDel="008C4DB3">
          <w:rPr>
            <w:noProof/>
            <w:sz w:val="26"/>
            <w:szCs w:val="26"/>
            <w:lang w:val="vi-VN"/>
          </w:rPr>
          <w:delText xml:space="preserve">. </w:delText>
        </w:r>
        <w:r w:rsidRPr="005C3FD8" w:rsidDel="008C4DB3">
          <w:rPr>
            <w:i/>
            <w:noProof/>
            <w:sz w:val="26"/>
            <w:szCs w:val="26"/>
            <w:lang w:val="vi-VN"/>
          </w:rPr>
          <w:delText>Hard Margin</w:delText>
        </w:r>
        <w:r w:rsidRPr="005C3FD8" w:rsidDel="008C4DB3">
          <w:rPr>
            <w:noProof/>
            <w:sz w:val="26"/>
            <w:szCs w:val="26"/>
            <w:lang w:val="vi-VN"/>
          </w:rPr>
          <w:delText xml:space="preserve"> ám chỉ việc tìm được margin mà không nhiễu (tất cả các dữ liệu đều thoả mãn sự phân lớp).</w:delText>
        </w:r>
      </w:del>
    </w:p>
    <w:p w14:paraId="197D8D82" w14:textId="24DF27C9" w:rsidR="00D95DBB" w:rsidRPr="005C3FD8" w:rsidDel="008C4DB3" w:rsidRDefault="00D95DBB" w:rsidP="00D95DBB">
      <w:pPr>
        <w:spacing w:before="120" w:line="360" w:lineRule="auto"/>
        <w:ind w:firstLine="284"/>
        <w:jc w:val="both"/>
        <w:rPr>
          <w:del w:id="1019" w:author="QVM0161195" w:date="2021-01-26T17:21:00Z"/>
          <w:noProof/>
          <w:sz w:val="26"/>
          <w:szCs w:val="26"/>
          <w:lang w:val="vi-VN"/>
        </w:rPr>
      </w:pPr>
      <w:del w:id="1020" w:author="QVM0161195" w:date="2021-01-26T17:21:00Z">
        <w:r w:rsidRPr="005C3FD8" w:rsidDel="008C4DB3">
          <w:rPr>
            <w:noProof/>
            <w:sz w:val="26"/>
            <w:szCs w:val="26"/>
            <w:lang w:val="vi-VN"/>
          </w:rPr>
          <w:delText>Với các b</w:delText>
        </w:r>
        <w:r w:rsidR="00913276" w:rsidRPr="005C3FD8" w:rsidDel="008C4DB3">
          <w:rPr>
            <w:noProof/>
            <w:sz w:val="26"/>
            <w:szCs w:val="26"/>
            <w:lang w:val="vi-VN"/>
          </w:rPr>
          <w:delText>à</w:delText>
        </w:r>
        <w:r w:rsidRPr="005C3FD8" w:rsidDel="008C4DB3">
          <w:rPr>
            <w:noProof/>
            <w:sz w:val="26"/>
            <w:szCs w:val="26"/>
            <w:lang w:val="vi-VN"/>
          </w:rPr>
          <w:delText xml:space="preserve">i toán thực tế việc tìm được </w:delText>
        </w:r>
        <w:r w:rsidRPr="005C3FD8" w:rsidDel="008C4DB3">
          <w:rPr>
            <w:i/>
            <w:noProof/>
            <w:sz w:val="26"/>
            <w:szCs w:val="26"/>
            <w:lang w:val="vi-VN"/>
          </w:rPr>
          <w:delText>Hard Margin</w:delText>
        </w:r>
        <w:r w:rsidRPr="005C3FD8" w:rsidDel="008C4DB3">
          <w:rPr>
            <w:noProof/>
            <w:sz w:val="26"/>
            <w:szCs w:val="26"/>
            <w:lang w:val="vi-VN"/>
          </w:rPr>
          <w:delText xml:space="preserve"> nhiều khi là bất khả thi, vì thế việc chấp nhận sai lệch ở một mức độ chấp nhận được là vô cùng cần thiết.</w:delText>
        </w:r>
      </w:del>
    </w:p>
    <w:p w14:paraId="00AA6948" w14:textId="2347A6E0" w:rsidR="00D95DBB" w:rsidRPr="005C3FD8" w:rsidDel="008C4DB3" w:rsidRDefault="00D95DBB" w:rsidP="00D95DBB">
      <w:pPr>
        <w:spacing w:before="120" w:line="360" w:lineRule="auto"/>
        <w:ind w:firstLine="360"/>
        <w:jc w:val="both"/>
        <w:rPr>
          <w:del w:id="1021" w:author="QVM0161195" w:date="2021-01-26T17:21:00Z"/>
          <w:noProof/>
          <w:sz w:val="26"/>
          <w:szCs w:val="26"/>
          <w:lang w:val="vi-VN"/>
        </w:rPr>
      </w:pPr>
      <w:del w:id="1022" w:author="QVM0161195" w:date="2021-01-26T17:21:00Z">
        <w:r w:rsidRPr="005C3FD8" w:rsidDel="008C4DB3">
          <w:rPr>
            <w:noProof/>
            <w:sz w:val="26"/>
            <w:szCs w:val="26"/>
            <w:lang w:val="vi-VN"/>
          </w:rPr>
          <w:delText>Trong cài đặt SVM, người ta giới thiệu tham số C với quy ước:</w:delText>
        </w:r>
      </w:del>
    </w:p>
    <w:p w14:paraId="24959359" w14:textId="506712E1" w:rsidR="00D95DBB" w:rsidRPr="005C3FD8" w:rsidDel="008C4DB3" w:rsidRDefault="00D95DBB" w:rsidP="00D95DBB">
      <w:pPr>
        <w:pStyle w:val="ListParagraph"/>
        <w:numPr>
          <w:ilvl w:val="0"/>
          <w:numId w:val="18"/>
        </w:numPr>
        <w:spacing w:before="120"/>
        <w:ind w:left="284" w:firstLine="0"/>
        <w:rPr>
          <w:del w:id="1023" w:author="QVM0161195" w:date="2021-01-26T17:21:00Z"/>
          <w:noProof/>
          <w:szCs w:val="26"/>
          <w:lang w:val="vi-VN"/>
        </w:rPr>
      </w:pPr>
      <w:del w:id="1024" w:author="QVM0161195" w:date="2021-01-26T17:21:00Z">
        <w:r w:rsidRPr="005C3FD8" w:rsidDel="008C4DB3">
          <w:rPr>
            <w:noProof/>
            <w:szCs w:val="26"/>
            <w:lang w:val="vi-VN"/>
          </w:rPr>
          <w:delText>C = ∞ không cho phép sai lệch, đồng nghĩa với Hard Margin.</w:delText>
        </w:r>
      </w:del>
    </w:p>
    <w:p w14:paraId="19428CE9" w14:textId="6ADD1B02" w:rsidR="00D95DBB" w:rsidRPr="005C3FD8" w:rsidDel="008C4DB3" w:rsidRDefault="00D95DBB" w:rsidP="00D95DBB">
      <w:pPr>
        <w:pStyle w:val="ListParagraph"/>
        <w:numPr>
          <w:ilvl w:val="0"/>
          <w:numId w:val="18"/>
        </w:numPr>
        <w:spacing w:before="120"/>
        <w:ind w:left="284" w:firstLine="0"/>
        <w:rPr>
          <w:del w:id="1025" w:author="QVM0161195" w:date="2021-01-26T17:21:00Z"/>
          <w:noProof/>
          <w:szCs w:val="26"/>
          <w:lang w:val="vi-VN"/>
        </w:rPr>
      </w:pPr>
      <w:del w:id="1026" w:author="QVM0161195" w:date="2021-01-26T17:21:00Z">
        <w:r w:rsidRPr="005C3FD8" w:rsidDel="008C4DB3">
          <w:rPr>
            <w:noProof/>
            <w:szCs w:val="26"/>
            <w:lang w:val="vi-VN"/>
          </w:rPr>
          <w:delText>C lớn cho phép sai lệch nhỏ và giá trị margin nhỏ.</w:delText>
        </w:r>
      </w:del>
    </w:p>
    <w:p w14:paraId="292481E1" w14:textId="303B3DA1" w:rsidR="00D95DBB" w:rsidRPr="005C3FD8" w:rsidDel="008C4DB3" w:rsidRDefault="00D95DBB" w:rsidP="00D95DBB">
      <w:pPr>
        <w:pStyle w:val="ListParagraph"/>
        <w:numPr>
          <w:ilvl w:val="0"/>
          <w:numId w:val="18"/>
        </w:numPr>
        <w:spacing w:before="120"/>
        <w:ind w:left="284" w:firstLine="0"/>
        <w:rPr>
          <w:del w:id="1027" w:author="QVM0161195" w:date="2021-01-26T17:21:00Z"/>
          <w:noProof/>
          <w:szCs w:val="26"/>
          <w:lang w:val="vi-VN"/>
        </w:rPr>
      </w:pPr>
      <w:del w:id="1028" w:author="QVM0161195" w:date="2021-01-26T17:21:00Z">
        <w:r w:rsidRPr="005C3FD8" w:rsidDel="008C4DB3">
          <w:rPr>
            <w:noProof/>
            <w:szCs w:val="26"/>
            <w:lang w:val="vi-VN"/>
          </w:rPr>
          <w:delText>C nhỏ cho phép sai lệch lớn và giá trị margin lớn.</w:delText>
        </w:r>
      </w:del>
    </w:p>
    <w:p w14:paraId="78974B8C" w14:textId="6B6E364A" w:rsidR="00D95DBB" w:rsidRPr="005C3FD8" w:rsidDel="008C4DB3" w:rsidRDefault="00D95DBB" w:rsidP="00D95DBB">
      <w:pPr>
        <w:spacing w:before="120" w:line="360" w:lineRule="auto"/>
        <w:ind w:firstLine="284"/>
        <w:jc w:val="both"/>
        <w:rPr>
          <w:del w:id="1029" w:author="QVM0161195" w:date="2021-01-26T17:21:00Z"/>
          <w:noProof/>
          <w:sz w:val="26"/>
          <w:szCs w:val="26"/>
          <w:lang w:val="vi-VN"/>
        </w:rPr>
      </w:pPr>
      <w:del w:id="1030" w:author="QVM0161195" w:date="2021-01-26T17:21:00Z">
        <w:r w:rsidRPr="005C3FD8" w:rsidDel="008C4DB3">
          <w:rPr>
            <w:noProof/>
            <w:sz w:val="26"/>
            <w:szCs w:val="26"/>
            <w:lang w:val="vi-VN"/>
          </w:rPr>
          <w:delText>Có thể nói SVM thực chất là một bài toán tối ưu, mục tiêu của thuật toán là tìm được một không gian và siêu mặt phẳng quyết định sao cho sai số khi phân loại là thấp nhất, nghĩa là kết q</w:delText>
        </w:r>
        <w:r w:rsidR="00C37C45" w:rsidRPr="005C3FD8" w:rsidDel="008C4DB3">
          <w:rPr>
            <w:noProof/>
            <w:sz w:val="26"/>
            <w:szCs w:val="26"/>
            <w:lang w:val="vi-VN"/>
          </w:rPr>
          <w:delText>uả</w:delText>
        </w:r>
        <w:r w:rsidRPr="005C3FD8" w:rsidDel="008C4DB3">
          <w:rPr>
            <w:noProof/>
            <w:sz w:val="26"/>
            <w:szCs w:val="26"/>
            <w:lang w:val="vi-VN"/>
          </w:rPr>
          <w:delText xml:space="preserve"> phân loại sẽ cho kết quả tốt nhất.</w:delText>
        </w:r>
      </w:del>
    </w:p>
    <w:p w14:paraId="5F3A21E5" w14:textId="680A9131" w:rsidR="00D95DBB" w:rsidRPr="005C3FD8" w:rsidDel="008C4DB3" w:rsidRDefault="00D95DBB" w:rsidP="00D95DBB">
      <w:pPr>
        <w:spacing w:before="120" w:line="360" w:lineRule="auto"/>
        <w:ind w:firstLine="284"/>
        <w:jc w:val="both"/>
        <w:rPr>
          <w:del w:id="1031" w:author="QVM0161195" w:date="2021-01-26T17:21:00Z"/>
          <w:noProof/>
          <w:sz w:val="26"/>
          <w:szCs w:val="26"/>
          <w:lang w:val="vi-VN"/>
        </w:rPr>
      </w:pPr>
      <w:del w:id="1032" w:author="QVM0161195" w:date="2021-01-26T17:21:00Z">
        <w:r w:rsidRPr="005C3FD8" w:rsidDel="008C4DB3">
          <w:rPr>
            <w:noProof/>
            <w:sz w:val="26"/>
            <w:szCs w:val="26"/>
            <w:lang w:val="vi-VN"/>
          </w:rPr>
          <w:delTex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delText>
        </w:r>
        <w:r w:rsidR="00190DE8" w:rsidRPr="005C3FD8" w:rsidDel="008C4DB3">
          <w:rPr>
            <w:noProof/>
            <w:sz w:val="26"/>
            <w:szCs w:val="26"/>
            <w:lang w:val="vi-VN"/>
          </w:rPr>
          <w:delText>ỹ</w:delText>
        </w:r>
        <w:r w:rsidRPr="005C3FD8" w:rsidDel="008C4DB3">
          <w:rPr>
            <w:noProof/>
            <w:sz w:val="26"/>
            <w:szCs w:val="26"/>
            <w:lang w:val="vi-VN"/>
          </w:rPr>
          <w:delText xml:space="preserve"> thuật được sử dụng để thực hiện việc này là sử dụng hàm nhân (kernel function) thay cho tích có hướng của vector. Các hàm kernel phổ biến hiện nay trong SVM là:</w:delText>
        </w:r>
      </w:del>
    </w:p>
    <w:p w14:paraId="54334327" w14:textId="203087B0" w:rsidR="00D95DBB" w:rsidRPr="005C3FD8" w:rsidDel="008C4DB3" w:rsidRDefault="00D95DBB" w:rsidP="00D95DBB">
      <w:pPr>
        <w:pStyle w:val="ListParagraph"/>
        <w:numPr>
          <w:ilvl w:val="0"/>
          <w:numId w:val="15"/>
        </w:numPr>
        <w:spacing w:before="120"/>
        <w:ind w:left="284" w:firstLine="0"/>
        <w:rPr>
          <w:del w:id="1033" w:author="QVM0161195" w:date="2021-01-26T17:21:00Z"/>
          <w:noProof/>
          <w:szCs w:val="26"/>
          <w:lang w:val="vi-VN"/>
        </w:rPr>
      </w:pPr>
      <w:del w:id="1034" w:author="QVM0161195" w:date="2021-01-26T17:21:00Z">
        <w:r w:rsidRPr="005C3FD8" w:rsidDel="008C4DB3">
          <w:rPr>
            <w:noProof/>
            <w:szCs w:val="26"/>
            <w:lang w:val="vi-VN"/>
          </w:rPr>
          <w:delText>Linear</w:delText>
        </w:r>
      </w:del>
    </w:p>
    <w:p w14:paraId="4DA41DC3" w14:textId="1A7ABC70" w:rsidR="00D95DBB" w:rsidRPr="005C3FD8" w:rsidDel="008C4DB3" w:rsidRDefault="00D95DBB" w:rsidP="00D95DBB">
      <w:pPr>
        <w:pStyle w:val="ListParagraph"/>
        <w:numPr>
          <w:ilvl w:val="0"/>
          <w:numId w:val="15"/>
        </w:numPr>
        <w:spacing w:before="120"/>
        <w:ind w:left="284" w:firstLine="0"/>
        <w:rPr>
          <w:del w:id="1035" w:author="QVM0161195" w:date="2021-01-26T17:21:00Z"/>
          <w:noProof/>
          <w:szCs w:val="26"/>
          <w:lang w:val="vi-VN"/>
        </w:rPr>
      </w:pPr>
      <w:del w:id="1036" w:author="QVM0161195" w:date="2021-01-26T17:21:00Z">
        <w:r w:rsidRPr="005C3FD8" w:rsidDel="008C4DB3">
          <w:rPr>
            <w:noProof/>
            <w:szCs w:val="26"/>
            <w:lang w:val="vi-VN"/>
          </w:rPr>
          <w:delText>Radial basic function</w:delText>
        </w:r>
      </w:del>
    </w:p>
    <w:p w14:paraId="2C169F94" w14:textId="01F8BDD0" w:rsidR="00D95DBB" w:rsidRPr="005C3FD8" w:rsidDel="008C4DB3" w:rsidRDefault="00D95DBB" w:rsidP="00D95DBB">
      <w:pPr>
        <w:pStyle w:val="ListParagraph"/>
        <w:numPr>
          <w:ilvl w:val="0"/>
          <w:numId w:val="15"/>
        </w:numPr>
        <w:spacing w:before="120"/>
        <w:ind w:left="284" w:firstLine="0"/>
        <w:rPr>
          <w:del w:id="1037" w:author="QVM0161195" w:date="2021-01-26T17:21:00Z"/>
          <w:noProof/>
          <w:szCs w:val="26"/>
          <w:lang w:val="vi-VN"/>
        </w:rPr>
      </w:pPr>
      <w:del w:id="1038" w:author="QVM0161195" w:date="2021-01-26T17:21:00Z">
        <w:r w:rsidRPr="005C3FD8" w:rsidDel="008C4DB3">
          <w:rPr>
            <w:noProof/>
            <w:szCs w:val="26"/>
            <w:lang w:val="vi-VN"/>
          </w:rPr>
          <w:delText>Polyminal</w:delText>
        </w:r>
      </w:del>
    </w:p>
    <w:p w14:paraId="7AF4AD28" w14:textId="2F5DFFC6" w:rsidR="00D95DBB" w:rsidRPr="005C3FD8" w:rsidDel="008C4DB3" w:rsidRDefault="00D95DBB" w:rsidP="00D95DBB">
      <w:pPr>
        <w:pStyle w:val="ListParagraph"/>
        <w:numPr>
          <w:ilvl w:val="0"/>
          <w:numId w:val="15"/>
        </w:numPr>
        <w:spacing w:before="120"/>
        <w:ind w:left="284" w:firstLine="0"/>
        <w:rPr>
          <w:del w:id="1039" w:author="QVM0161195" w:date="2021-01-26T17:21:00Z"/>
          <w:noProof/>
          <w:szCs w:val="26"/>
          <w:lang w:val="vi-VN"/>
        </w:rPr>
      </w:pPr>
      <w:del w:id="1040" w:author="QVM0161195" w:date="2021-01-26T17:21:00Z">
        <w:r w:rsidRPr="005C3FD8" w:rsidDel="008C4DB3">
          <w:rPr>
            <w:noProof/>
            <w:szCs w:val="26"/>
            <w:lang w:val="vi-VN"/>
          </w:rPr>
          <w:delText>Sigmoid</w:delText>
        </w:r>
      </w:del>
    </w:p>
    <w:p w14:paraId="17A3C0CF" w14:textId="202E81F5" w:rsidR="00D95DBB" w:rsidRPr="005C3FD8" w:rsidDel="008C4DB3" w:rsidRDefault="00D95DBB" w:rsidP="00D95DBB">
      <w:pPr>
        <w:spacing w:before="120" w:line="360" w:lineRule="auto"/>
        <w:jc w:val="center"/>
        <w:rPr>
          <w:del w:id="1041" w:author="QVM0161195" w:date="2021-01-26T17:21:00Z"/>
          <w:noProof/>
          <w:szCs w:val="26"/>
          <w:lang w:val="vi-VN"/>
        </w:rPr>
      </w:pPr>
      <w:del w:id="1042" w:author="QVM0161195" w:date="2021-01-26T17:21:00Z">
        <w:r w:rsidRPr="005C3FD8" w:rsidDel="008C4DB3">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del>
    </w:p>
    <w:p w14:paraId="3789E197" w14:textId="2762B583" w:rsidR="008768B1" w:rsidRPr="005C3FD8" w:rsidDel="008C4DB3" w:rsidRDefault="008768B1" w:rsidP="008768B1">
      <w:pPr>
        <w:spacing w:before="120" w:line="360" w:lineRule="auto"/>
        <w:ind w:firstLine="284"/>
        <w:jc w:val="center"/>
        <w:rPr>
          <w:del w:id="1043" w:author="QVM0161195" w:date="2021-01-26T17:21:00Z"/>
          <w:noProof/>
          <w:szCs w:val="26"/>
          <w:lang w:val="vi-VN"/>
        </w:rPr>
      </w:pPr>
      <w:bookmarkStart w:id="1044" w:name="_Toc61974083"/>
      <w:del w:id="1045" w:author="QVM0161195" w:date="2021-01-26T17:21:00Z">
        <w:r w:rsidRPr="005C3FD8" w:rsidDel="008C4DB3">
          <w:rPr>
            <w:i/>
            <w:noProof/>
            <w:sz w:val="26"/>
            <w:szCs w:val="26"/>
            <w:lang w:val="vi-VN"/>
          </w:rPr>
          <w:delText>Hình 2–</w:delText>
        </w:r>
        <w:r w:rsidRPr="005C3FD8" w:rsidDel="008C4DB3">
          <w:rPr>
            <w:i/>
            <w:noProof/>
            <w:sz w:val="26"/>
            <w:szCs w:val="26"/>
            <w:lang w:val="vi-VN"/>
          </w:rPr>
          <w:fldChar w:fldCharType="begin"/>
        </w:r>
        <w:r w:rsidRPr="005C3FD8" w:rsidDel="008C4DB3">
          <w:rPr>
            <w:i/>
            <w:noProof/>
            <w:sz w:val="26"/>
            <w:szCs w:val="26"/>
            <w:lang w:val="vi-VN"/>
          </w:rPr>
          <w:delInstrText xml:space="preserve"> SEQ Hình \* ARABIC \s 1 </w:delInstrText>
        </w:r>
        <w:r w:rsidRPr="005C3FD8" w:rsidDel="008C4DB3">
          <w:rPr>
            <w:i/>
            <w:noProof/>
            <w:sz w:val="26"/>
            <w:szCs w:val="26"/>
            <w:lang w:val="vi-VN"/>
          </w:rPr>
          <w:fldChar w:fldCharType="separate"/>
        </w:r>
        <w:r w:rsidR="00F360C9" w:rsidRPr="005C3FD8" w:rsidDel="008C4DB3">
          <w:rPr>
            <w:i/>
            <w:noProof/>
            <w:sz w:val="26"/>
            <w:szCs w:val="26"/>
            <w:lang w:val="vi-VN"/>
          </w:rPr>
          <w:delText>4</w:delText>
        </w:r>
        <w:r w:rsidRPr="005C3FD8" w:rsidDel="008C4DB3">
          <w:rPr>
            <w:i/>
            <w:noProof/>
            <w:sz w:val="26"/>
            <w:szCs w:val="26"/>
            <w:lang w:val="vi-VN"/>
          </w:rPr>
          <w:fldChar w:fldCharType="end"/>
        </w:r>
        <w:r w:rsidRPr="005C3FD8" w:rsidDel="008C4DB3">
          <w:rPr>
            <w:i/>
            <w:noProof/>
            <w:sz w:val="26"/>
            <w:szCs w:val="26"/>
            <w:lang w:val="vi-VN"/>
          </w:rPr>
          <w:delText xml:space="preserve"> Minh họa một số hàm kernel trong SVM [24].</w:delText>
        </w:r>
        <w:bookmarkEnd w:id="1044"/>
      </w:del>
    </w:p>
    <w:p w14:paraId="2CDB08D0" w14:textId="67F53FB8" w:rsidR="00D95DBB" w:rsidRPr="005C3FD8" w:rsidDel="008C4DB3" w:rsidRDefault="00D95DBB" w:rsidP="00D95DBB">
      <w:pPr>
        <w:spacing w:before="120" w:line="360" w:lineRule="auto"/>
        <w:ind w:firstLine="284"/>
        <w:jc w:val="both"/>
        <w:rPr>
          <w:del w:id="1046" w:author="QVM0161195" w:date="2021-01-26T17:21:00Z"/>
          <w:noProof/>
          <w:sz w:val="26"/>
          <w:szCs w:val="26"/>
          <w:lang w:val="vi-VN"/>
        </w:rPr>
      </w:pPr>
      <w:del w:id="1047" w:author="QVM0161195" w:date="2021-01-26T17:21:00Z">
        <w:r w:rsidRPr="005C3FD8" w:rsidDel="008C4DB3">
          <w:rPr>
            <w:noProof/>
            <w:sz w:val="26"/>
            <w:szCs w:val="26"/>
            <w:lang w:val="vi-VN"/>
          </w:rPr>
          <w:delText xml:space="preserve">Trong luận văn này, </w:delText>
        </w:r>
        <w:r w:rsidR="005A3A01" w:rsidRPr="005C3FD8" w:rsidDel="008C4DB3">
          <w:rPr>
            <w:noProof/>
            <w:sz w:val="26"/>
            <w:szCs w:val="26"/>
            <w:lang w:val="vi-VN"/>
          </w:rPr>
          <w:delText>tác giả</w:delText>
        </w:r>
        <w:r w:rsidRPr="005C3FD8" w:rsidDel="008C4DB3">
          <w:rPr>
            <w:noProof/>
            <w:sz w:val="26"/>
            <w:szCs w:val="26"/>
            <w:lang w:val="vi-VN"/>
          </w:rPr>
          <w:delText xml:space="preserve"> tập trung tìm hiểu và áp dụng phương pháp phân lớp SVM Linear với biên là Hard Margin.</w:delText>
        </w:r>
      </w:del>
    </w:p>
    <w:p w14:paraId="0EAABE5B" w14:textId="2B2EA462" w:rsidR="00627A73" w:rsidRPr="005C3FD8" w:rsidDel="008C4DB3" w:rsidRDefault="00627A73" w:rsidP="00627A73">
      <w:pPr>
        <w:pStyle w:val="cushead2"/>
        <w:numPr>
          <w:ilvl w:val="0"/>
          <w:numId w:val="12"/>
        </w:numPr>
        <w:spacing w:before="120"/>
        <w:ind w:left="567" w:firstLine="284"/>
        <w:outlineLvl w:val="2"/>
        <w:rPr>
          <w:del w:id="1048" w:author="QVM0161195" w:date="2021-01-26T17:21:00Z"/>
          <w:i/>
          <w:noProof/>
          <w:szCs w:val="26"/>
          <w:lang w:val="vi-VN"/>
        </w:rPr>
      </w:pPr>
      <w:bookmarkStart w:id="1049" w:name="_Toc41657316"/>
      <w:bookmarkStart w:id="1050" w:name="_Toc61985809"/>
      <w:del w:id="1051" w:author="QVM0161195" w:date="2021-01-26T17:21:00Z">
        <w:r w:rsidRPr="005C3FD8" w:rsidDel="008C4DB3">
          <w:rPr>
            <w:i/>
            <w:noProof/>
            <w:szCs w:val="26"/>
            <w:lang w:val="vi-VN"/>
          </w:rPr>
          <w:delText>Phương pháp cây quyết định</w:delText>
        </w:r>
        <w:bookmarkEnd w:id="1049"/>
        <w:bookmarkEnd w:id="1050"/>
      </w:del>
    </w:p>
    <w:p w14:paraId="4755629A" w14:textId="04A7DDDC" w:rsidR="00627A73" w:rsidRPr="005C3FD8" w:rsidDel="008C4DB3" w:rsidRDefault="00627A73" w:rsidP="00627A73">
      <w:pPr>
        <w:spacing w:line="360" w:lineRule="auto"/>
        <w:ind w:firstLine="284"/>
        <w:jc w:val="both"/>
        <w:rPr>
          <w:del w:id="1052" w:author="QVM0161195" w:date="2021-01-26T17:21:00Z"/>
          <w:noProof/>
          <w:sz w:val="26"/>
          <w:szCs w:val="26"/>
          <w:lang w:val="vi-VN"/>
        </w:rPr>
      </w:pPr>
      <w:del w:id="1053" w:author="QVM0161195" w:date="2021-01-26T17:21:00Z">
        <w:r w:rsidRPr="005C3FD8" w:rsidDel="008C4DB3">
          <w:rPr>
            <w:iCs/>
            <w:noProof/>
            <w:sz w:val="26"/>
            <w:szCs w:val="26"/>
            <w:lang w:val="vi-VN"/>
          </w:rPr>
          <w:delText xml:space="preserve">Phương pháp cây quyết định </w:delText>
        </w:r>
        <w:r w:rsidRPr="005C3FD8" w:rsidDel="008C4DB3">
          <w:rPr>
            <w:noProof/>
            <w:sz w:val="26"/>
            <w:szCs w:val="26"/>
            <w:lang w:val="vi-VN"/>
          </w:rPr>
          <w:delText>là việc tìm kiếm các cây quyết</w:delText>
        </w:r>
        <w:r w:rsidRPr="005C3FD8" w:rsidDel="008C4DB3">
          <w:rPr>
            <w:iCs/>
            <w:noProof/>
            <w:sz w:val="26"/>
            <w:szCs w:val="26"/>
            <w:lang w:val="vi-VN"/>
          </w:rPr>
          <w:delText xml:space="preserve"> </w:delText>
        </w:r>
        <w:r w:rsidRPr="005C3FD8" w:rsidDel="008C4DB3">
          <w:rPr>
            <w:noProof/>
            <w:sz w:val="26"/>
            <w:szCs w:val="26"/>
            <w:lang w:val="vi-VN"/>
          </w:rPr>
          <w:delText xml:space="preserve">định từ những bản ghi huấn luyện đã có nhãn lớp. Mỗi cây quyết định (decision tree) là một cấu trúc cây kiểu lưu đồ, trong đó mỗi </w:delText>
        </w:r>
        <w:r w:rsidRPr="005C3FD8" w:rsidDel="008C4DB3">
          <w:rPr>
            <w:iCs/>
            <w:noProof/>
            <w:sz w:val="26"/>
            <w:szCs w:val="26"/>
            <w:lang w:val="vi-VN"/>
          </w:rPr>
          <w:delText>nút trong</w:delText>
        </w:r>
        <w:r w:rsidRPr="005C3FD8" w:rsidDel="008C4DB3">
          <w:rPr>
            <w:noProof/>
            <w:sz w:val="26"/>
            <w:szCs w:val="26"/>
            <w:lang w:val="vi-VN"/>
          </w:rPr>
          <w:delText xml:space="preserve"> biểu thị một sự kiểm tra trên một thuộc tính nào đó, mỗi </w:delText>
        </w:r>
        <w:r w:rsidRPr="005C3FD8" w:rsidDel="008C4DB3">
          <w:rPr>
            <w:iCs/>
            <w:noProof/>
            <w:sz w:val="26"/>
            <w:szCs w:val="26"/>
            <w:lang w:val="vi-VN"/>
          </w:rPr>
          <w:delText>nhánh</w:delText>
        </w:r>
        <w:r w:rsidRPr="005C3FD8" w:rsidDel="008C4DB3">
          <w:rPr>
            <w:noProof/>
            <w:sz w:val="26"/>
            <w:szCs w:val="26"/>
            <w:lang w:val="vi-VN"/>
          </w:rPr>
          <w:delText xml:space="preserve"> biểu diễn một kết quả của sự kiểm tra đó, còn mỗi </w:delText>
        </w:r>
        <w:r w:rsidRPr="005C3FD8" w:rsidDel="008C4DB3">
          <w:rPr>
            <w:iCs/>
            <w:noProof/>
            <w:sz w:val="26"/>
            <w:szCs w:val="26"/>
            <w:lang w:val="vi-VN"/>
          </w:rPr>
          <w:delText xml:space="preserve">nút lá </w:delText>
        </w:r>
        <w:r w:rsidRPr="005C3FD8" w:rsidDel="008C4DB3">
          <w:rPr>
            <w:noProof/>
            <w:sz w:val="26"/>
            <w:szCs w:val="26"/>
            <w:lang w:val="vi-VN"/>
          </w:rPr>
          <w:delText>chứa một nhãn lớp. Nút ở trên cùng của cây là</w:delText>
        </w:r>
        <w:r w:rsidRPr="005C3FD8" w:rsidDel="008C4DB3">
          <w:rPr>
            <w:iCs/>
            <w:noProof/>
            <w:sz w:val="26"/>
            <w:szCs w:val="26"/>
            <w:lang w:val="vi-VN"/>
          </w:rPr>
          <w:delText xml:space="preserve"> nút gốc</w:delText>
        </w:r>
        <w:r w:rsidRPr="005C3FD8" w:rsidDel="008C4DB3">
          <w:rPr>
            <w:noProof/>
            <w:sz w:val="26"/>
            <w:szCs w:val="26"/>
            <w:lang w:val="vi-VN"/>
          </w:rPr>
          <w:delText>, chứa tên của thuộc tính</w:delText>
        </w:r>
        <w:r w:rsidRPr="005C3FD8" w:rsidDel="008C4DB3">
          <w:rPr>
            <w:iCs/>
            <w:noProof/>
            <w:sz w:val="26"/>
            <w:szCs w:val="26"/>
            <w:lang w:val="vi-VN"/>
          </w:rPr>
          <w:delText xml:space="preserve"> </w:delText>
        </w:r>
        <w:r w:rsidRPr="005C3FD8" w:rsidDel="008C4DB3">
          <w:rPr>
            <w:noProof/>
            <w:sz w:val="26"/>
            <w:szCs w:val="26"/>
            <w:lang w:val="vi-VN"/>
          </w:rPr>
          <w:delText xml:space="preserve">cần kiểm tra. </w:delText>
        </w:r>
      </w:del>
    </w:p>
    <w:p w14:paraId="31B49AF8" w14:textId="38224039" w:rsidR="00627A73" w:rsidRPr="005C3FD8" w:rsidDel="008C4DB3" w:rsidRDefault="00627A73" w:rsidP="00627A73">
      <w:pPr>
        <w:spacing w:line="360" w:lineRule="auto"/>
        <w:ind w:firstLine="360"/>
        <w:jc w:val="center"/>
        <w:rPr>
          <w:del w:id="1054" w:author="QVM0161195" w:date="2021-01-26T17:21:00Z"/>
          <w:noProof/>
          <w:sz w:val="26"/>
          <w:szCs w:val="26"/>
          <w:lang w:val="vi-VN"/>
        </w:rPr>
      </w:pPr>
      <w:del w:id="1055" w:author="QVM0161195" w:date="2021-01-26T17:21:00Z">
        <w:r w:rsidRPr="005C3FD8" w:rsidDel="008C4DB3">
          <w:rPr>
            <w:noProof/>
            <w:color w:val="000000" w:themeColor="text1"/>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del>
    </w:p>
    <w:p w14:paraId="5FEC14E1" w14:textId="36282574" w:rsidR="00C5436B" w:rsidRPr="005C3FD8" w:rsidDel="008C4DB3" w:rsidRDefault="007C5502" w:rsidP="007C2DEA">
      <w:pPr>
        <w:spacing w:before="120" w:line="360" w:lineRule="auto"/>
        <w:ind w:firstLine="284"/>
        <w:jc w:val="center"/>
        <w:rPr>
          <w:del w:id="1056" w:author="QVM0161195" w:date="2021-01-26T17:21:00Z"/>
          <w:b/>
          <w:noProof/>
          <w:szCs w:val="26"/>
          <w:lang w:val="vi-VN"/>
        </w:rPr>
      </w:pPr>
      <w:bookmarkStart w:id="1057" w:name="_Toc61974084"/>
      <w:del w:id="1058" w:author="QVM0161195" w:date="2021-01-26T17:21:00Z">
        <w:r w:rsidRPr="005C3FD8" w:rsidDel="008C4DB3">
          <w:rPr>
            <w:i/>
            <w:noProof/>
            <w:sz w:val="26"/>
            <w:szCs w:val="26"/>
            <w:lang w:val="vi-VN"/>
          </w:rPr>
          <w:delText>Hình 2–</w:delText>
        </w:r>
        <w:r w:rsidRPr="005C3FD8" w:rsidDel="008C4DB3">
          <w:rPr>
            <w:i/>
            <w:noProof/>
            <w:sz w:val="26"/>
            <w:szCs w:val="26"/>
            <w:lang w:val="vi-VN"/>
          </w:rPr>
          <w:fldChar w:fldCharType="begin"/>
        </w:r>
        <w:r w:rsidRPr="005C3FD8" w:rsidDel="008C4DB3">
          <w:rPr>
            <w:i/>
            <w:noProof/>
            <w:sz w:val="26"/>
            <w:szCs w:val="26"/>
            <w:lang w:val="vi-VN"/>
          </w:rPr>
          <w:delInstrText xml:space="preserve"> SEQ Hình \* ARABIC \s 1 </w:delInstrText>
        </w:r>
        <w:r w:rsidRPr="005C3FD8" w:rsidDel="008C4DB3">
          <w:rPr>
            <w:i/>
            <w:noProof/>
            <w:sz w:val="26"/>
            <w:szCs w:val="26"/>
            <w:lang w:val="vi-VN"/>
          </w:rPr>
          <w:fldChar w:fldCharType="separate"/>
        </w:r>
        <w:r w:rsidR="00F360C9" w:rsidRPr="005C3FD8" w:rsidDel="008C4DB3">
          <w:rPr>
            <w:i/>
            <w:noProof/>
            <w:sz w:val="26"/>
            <w:szCs w:val="26"/>
            <w:lang w:val="vi-VN"/>
          </w:rPr>
          <w:delText>5</w:delText>
        </w:r>
        <w:r w:rsidRPr="005C3FD8" w:rsidDel="008C4DB3">
          <w:rPr>
            <w:i/>
            <w:noProof/>
            <w:sz w:val="26"/>
            <w:szCs w:val="26"/>
            <w:lang w:val="vi-VN"/>
          </w:rPr>
          <w:fldChar w:fldCharType="end"/>
        </w:r>
        <w:r w:rsidRPr="005C3FD8" w:rsidDel="008C4DB3">
          <w:rPr>
            <w:i/>
            <w:noProof/>
            <w:sz w:val="26"/>
            <w:szCs w:val="26"/>
            <w:lang w:val="vi-VN"/>
          </w:rPr>
          <w:delText xml:space="preserve"> Mô hình cây quyết định</w:delText>
        </w:r>
        <w:bookmarkStart w:id="1059" w:name="_Toc41640880"/>
        <w:bookmarkEnd w:id="1057"/>
        <w:r w:rsidR="007C2DEA" w:rsidRPr="005C3FD8" w:rsidDel="008C4DB3">
          <w:rPr>
            <w:i/>
            <w:noProof/>
            <w:sz w:val="26"/>
            <w:szCs w:val="26"/>
            <w:lang w:val="vi-VN"/>
          </w:rPr>
          <w:delText>.</w:delText>
        </w:r>
      </w:del>
    </w:p>
    <w:bookmarkEnd w:id="1059"/>
    <w:p w14:paraId="273372B4" w14:textId="745DF6BF" w:rsidR="00627A73" w:rsidRPr="005C3FD8" w:rsidDel="008C4DB3" w:rsidRDefault="00627A73">
      <w:pPr>
        <w:spacing w:line="360" w:lineRule="auto"/>
        <w:ind w:firstLine="284"/>
        <w:jc w:val="both"/>
        <w:rPr>
          <w:del w:id="1060" w:author="QVM0161195" w:date="2021-01-26T17:21:00Z"/>
          <w:noProof/>
          <w:sz w:val="26"/>
          <w:szCs w:val="26"/>
          <w:lang w:val="vi-VN"/>
        </w:rPr>
      </w:pPr>
      <w:del w:id="1061" w:author="QVM0161195" w:date="2021-01-26T17:21:00Z">
        <w:r w:rsidRPr="005C3FD8" w:rsidDel="008C4DB3">
          <w:rPr>
            <w:noProof/>
            <w:sz w:val="26"/>
            <w:szCs w:val="26"/>
            <w:lang w:val="vi-VN"/>
          </w:rPr>
          <w:delText xml:space="preserve">Hình </w:delText>
        </w:r>
        <w:r w:rsidR="007C5502" w:rsidRPr="005C3FD8" w:rsidDel="008C4DB3">
          <w:rPr>
            <w:noProof/>
            <w:sz w:val="26"/>
            <w:szCs w:val="26"/>
            <w:lang w:val="vi-VN"/>
          </w:rPr>
          <w:delText>2-5</w:delText>
        </w:r>
        <w:r w:rsidRPr="005C3FD8" w:rsidDel="008C4DB3">
          <w:rPr>
            <w:noProof/>
            <w:sz w:val="26"/>
            <w:szCs w:val="26"/>
            <w:lang w:val="vi-VN"/>
          </w:rPr>
          <w:delTex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delText>
        </w:r>
        <w:r w:rsidRPr="005C3FD8" w:rsidDel="008C4DB3">
          <w:rPr>
            <w:iCs/>
            <w:noProof/>
            <w:sz w:val="26"/>
            <w:szCs w:val="26"/>
            <w:lang w:val="vi-VN"/>
          </w:rPr>
          <w:delText>cây nhị</w:delText>
        </w:r>
        <w:r w:rsidRPr="005C3FD8" w:rsidDel="008C4DB3">
          <w:rPr>
            <w:noProof/>
            <w:sz w:val="26"/>
            <w:szCs w:val="26"/>
            <w:lang w:val="vi-VN"/>
          </w:rPr>
          <w:delText xml:space="preserve"> </w:delText>
        </w:r>
        <w:r w:rsidRPr="005C3FD8" w:rsidDel="008C4DB3">
          <w:rPr>
            <w:iCs/>
            <w:noProof/>
            <w:sz w:val="26"/>
            <w:szCs w:val="26"/>
            <w:lang w:val="vi-VN"/>
          </w:rPr>
          <w:delText>phân</w:delText>
        </w:r>
        <w:r w:rsidRPr="005C3FD8" w:rsidDel="008C4DB3">
          <w:rPr>
            <w:noProof/>
            <w:sz w:val="26"/>
            <w:szCs w:val="26"/>
            <w:lang w:val="vi-VN"/>
          </w:rPr>
          <w:delText xml:space="preserve"> (trong đó mỗi nút trong rẽ nhánh đến hai nút khác), trong khi những thuật toán cây quyết định khác có thể sinh ra những cây không nhị phân.</w:delText>
        </w:r>
      </w:del>
    </w:p>
    <w:p w14:paraId="2B5AEF26" w14:textId="42591F07" w:rsidR="00627A73" w:rsidRPr="005C3FD8" w:rsidDel="008C4DB3" w:rsidRDefault="00627A73" w:rsidP="007C2DEA">
      <w:pPr>
        <w:spacing w:before="120" w:line="360" w:lineRule="auto"/>
        <w:ind w:firstLine="284"/>
        <w:jc w:val="both"/>
        <w:rPr>
          <w:del w:id="1062" w:author="QVM0161195" w:date="2021-01-26T17:21:00Z"/>
          <w:noProof/>
          <w:sz w:val="26"/>
          <w:szCs w:val="26"/>
          <w:lang w:val="vi-VN"/>
        </w:rPr>
      </w:pPr>
      <w:del w:id="1063" w:author="QVM0161195" w:date="2021-01-26T17:21:00Z">
        <w:r w:rsidRPr="005C3FD8" w:rsidDel="008C4DB3">
          <w:rPr>
            <w:noProof/>
            <w:sz w:val="26"/>
            <w:szCs w:val="26"/>
            <w:lang w:val="vi-VN"/>
          </w:rPr>
          <w:delText xml:space="preserve">Sử dụng các cây quyết định cho phân lớp: cho một bản ghi </w:delText>
        </w:r>
        <w:r w:rsidRPr="005C3FD8" w:rsidDel="008C4DB3">
          <w:rPr>
            <w:b/>
            <w:bCs/>
            <w:iCs/>
            <w:noProof/>
            <w:sz w:val="26"/>
            <w:szCs w:val="26"/>
            <w:lang w:val="vi-VN"/>
          </w:rPr>
          <w:delText>X</w:delText>
        </w:r>
        <w:r w:rsidRPr="005C3FD8" w:rsidDel="008C4DB3">
          <w:rPr>
            <w:noProof/>
            <w:sz w:val="26"/>
            <w:szCs w:val="26"/>
            <w:lang w:val="vi-VN"/>
          </w:rPr>
          <w:delTex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delText>
        </w:r>
        <w:r w:rsidRPr="005C3FD8" w:rsidDel="008C4DB3">
          <w:rPr>
            <w:iCs/>
            <w:noProof/>
            <w:sz w:val="26"/>
            <w:szCs w:val="26"/>
            <w:lang w:val="vi-VN"/>
          </w:rPr>
          <w:delText>luật phân lớp</w:delText>
        </w:r>
        <w:r w:rsidRPr="005C3FD8" w:rsidDel="008C4DB3">
          <w:rPr>
            <w:noProof/>
            <w:sz w:val="26"/>
            <w:szCs w:val="26"/>
            <w:lang w:val="vi-VN"/>
          </w:rPr>
          <w:delText>, tức hình thức phân loại đơn giản và dễ hiểu nhất đối với con người.</w:delText>
        </w:r>
      </w:del>
    </w:p>
    <w:p w14:paraId="43C110A4" w14:textId="67723284" w:rsidR="00D13303" w:rsidRPr="005C3FD8" w:rsidDel="008C4DB3" w:rsidRDefault="008635A0" w:rsidP="008E4983">
      <w:pPr>
        <w:pStyle w:val="Heading2"/>
        <w:numPr>
          <w:ilvl w:val="0"/>
          <w:numId w:val="40"/>
        </w:numPr>
        <w:spacing w:before="120" w:after="0" w:line="360" w:lineRule="auto"/>
        <w:ind w:left="0" w:firstLine="284"/>
        <w:rPr>
          <w:del w:id="1064" w:author="QVM0161195" w:date="2021-01-26T17:21:00Z"/>
          <w:rFonts w:ascii="Times New Roman" w:hAnsi="Times New Roman"/>
          <w:i w:val="0"/>
          <w:noProof/>
          <w:lang w:val="vi-VN"/>
        </w:rPr>
      </w:pPr>
      <w:bookmarkStart w:id="1065" w:name="_Toc61971533"/>
      <w:bookmarkStart w:id="1066" w:name="_Toc61973777"/>
      <w:bookmarkStart w:id="1067" w:name="_Toc61971534"/>
      <w:bookmarkStart w:id="1068" w:name="_Toc61973778"/>
      <w:bookmarkStart w:id="1069" w:name="_Toc61971535"/>
      <w:bookmarkStart w:id="1070" w:name="_Toc61973779"/>
      <w:bookmarkStart w:id="1071" w:name="_Toc61971536"/>
      <w:bookmarkStart w:id="1072" w:name="_Toc61973780"/>
      <w:bookmarkStart w:id="1073" w:name="_Toc61971537"/>
      <w:bookmarkStart w:id="1074" w:name="_Toc61973781"/>
      <w:bookmarkStart w:id="1075" w:name="_Toc61971538"/>
      <w:bookmarkStart w:id="1076" w:name="_Toc61973782"/>
      <w:bookmarkStart w:id="1077" w:name="_Toc61971539"/>
      <w:bookmarkStart w:id="1078" w:name="_Toc61973783"/>
      <w:bookmarkStart w:id="1079" w:name="_Toc61971540"/>
      <w:bookmarkStart w:id="1080" w:name="_Toc61973784"/>
      <w:bookmarkStart w:id="1081" w:name="_Toc61971541"/>
      <w:bookmarkStart w:id="1082" w:name="_Toc61973785"/>
      <w:bookmarkStart w:id="1083" w:name="_Toc61971542"/>
      <w:bookmarkStart w:id="1084" w:name="_Toc61973786"/>
      <w:bookmarkStart w:id="1085" w:name="_Toc61971543"/>
      <w:bookmarkStart w:id="1086" w:name="_Toc61973787"/>
      <w:bookmarkStart w:id="1087" w:name="_Toc61971544"/>
      <w:bookmarkStart w:id="1088" w:name="_Toc61973788"/>
      <w:bookmarkStart w:id="1089" w:name="_Toc61971545"/>
      <w:bookmarkStart w:id="1090" w:name="_Toc61973789"/>
      <w:bookmarkStart w:id="1091" w:name="_Toc61971546"/>
      <w:bookmarkStart w:id="1092" w:name="_Toc61973790"/>
      <w:bookmarkStart w:id="1093" w:name="_Toc61971547"/>
      <w:bookmarkStart w:id="1094" w:name="_Toc61973791"/>
      <w:bookmarkStart w:id="1095" w:name="_Toc61971548"/>
      <w:bookmarkStart w:id="1096" w:name="_Toc61973792"/>
      <w:bookmarkStart w:id="1097" w:name="_Toc61971549"/>
      <w:bookmarkStart w:id="1098" w:name="_Toc61973793"/>
      <w:bookmarkStart w:id="1099" w:name="_Toc61971550"/>
      <w:bookmarkStart w:id="1100" w:name="_Toc61973794"/>
      <w:bookmarkStart w:id="1101" w:name="_Toc61971551"/>
      <w:bookmarkStart w:id="1102" w:name="_Toc61973795"/>
      <w:bookmarkStart w:id="1103" w:name="_Toc61971552"/>
      <w:bookmarkStart w:id="1104" w:name="_Toc61973796"/>
      <w:bookmarkStart w:id="1105" w:name="_Toc61971553"/>
      <w:bookmarkStart w:id="1106" w:name="_Toc61973797"/>
      <w:bookmarkStart w:id="1107" w:name="_Toc61971554"/>
      <w:bookmarkStart w:id="1108" w:name="_Toc61973798"/>
      <w:bookmarkStart w:id="1109" w:name="_Toc61971555"/>
      <w:bookmarkStart w:id="1110" w:name="_Toc61973799"/>
      <w:bookmarkStart w:id="1111" w:name="_Toc61971556"/>
      <w:bookmarkStart w:id="1112" w:name="_Toc61973800"/>
      <w:bookmarkStart w:id="1113" w:name="_Toc61971557"/>
      <w:bookmarkStart w:id="1114" w:name="_Toc61973801"/>
      <w:bookmarkStart w:id="1115" w:name="_Toc61971558"/>
      <w:bookmarkStart w:id="1116" w:name="_Toc61973802"/>
      <w:bookmarkStart w:id="1117" w:name="_Toc61971559"/>
      <w:bookmarkStart w:id="1118" w:name="_Toc61973803"/>
      <w:bookmarkStart w:id="1119" w:name="_Toc61971560"/>
      <w:bookmarkStart w:id="1120" w:name="_Toc61973804"/>
      <w:bookmarkStart w:id="1121" w:name="_Toc61971561"/>
      <w:bookmarkStart w:id="1122" w:name="_Toc61973805"/>
      <w:bookmarkStart w:id="1123" w:name="_Toc61971562"/>
      <w:bookmarkStart w:id="1124" w:name="_Toc61973806"/>
      <w:bookmarkStart w:id="1125" w:name="_Toc61971563"/>
      <w:bookmarkStart w:id="1126" w:name="_Toc61973807"/>
      <w:bookmarkStart w:id="1127" w:name="_Toc61971564"/>
      <w:bookmarkStart w:id="1128" w:name="_Toc61973808"/>
      <w:bookmarkStart w:id="1129" w:name="_Toc61971565"/>
      <w:bookmarkStart w:id="1130" w:name="_Toc61973809"/>
      <w:bookmarkStart w:id="1131" w:name="_Toc61971566"/>
      <w:bookmarkStart w:id="1132" w:name="_Toc61973810"/>
      <w:bookmarkStart w:id="1133" w:name="_Toc61971567"/>
      <w:bookmarkStart w:id="1134" w:name="_Toc61973811"/>
      <w:bookmarkStart w:id="1135" w:name="_Toc61971568"/>
      <w:bookmarkStart w:id="1136" w:name="_Toc61973812"/>
      <w:bookmarkStart w:id="1137" w:name="_Toc61971569"/>
      <w:bookmarkStart w:id="1138" w:name="_Toc61973813"/>
      <w:bookmarkStart w:id="1139" w:name="_Toc61971570"/>
      <w:bookmarkStart w:id="1140" w:name="_Toc61973814"/>
      <w:bookmarkStart w:id="1141" w:name="_Toc61971571"/>
      <w:bookmarkStart w:id="1142" w:name="_Toc61973815"/>
      <w:bookmarkStart w:id="1143" w:name="_Toc61971572"/>
      <w:bookmarkStart w:id="1144" w:name="_Toc61973816"/>
      <w:bookmarkStart w:id="1145" w:name="_Toc61971573"/>
      <w:bookmarkStart w:id="1146" w:name="_Toc61973817"/>
      <w:bookmarkStart w:id="1147" w:name="_Toc61971574"/>
      <w:bookmarkStart w:id="1148" w:name="_Toc61973818"/>
      <w:bookmarkStart w:id="1149" w:name="_Toc61971575"/>
      <w:bookmarkStart w:id="1150" w:name="_Toc61973819"/>
      <w:bookmarkStart w:id="1151" w:name="_Toc61985810"/>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del w:id="1152" w:author="QVM0161195" w:date="2021-01-26T17:21:00Z">
        <w:r w:rsidRPr="005C3FD8" w:rsidDel="008C4DB3">
          <w:rPr>
            <w:rFonts w:ascii="Times New Roman" w:hAnsi="Times New Roman"/>
            <w:i w:val="0"/>
            <w:noProof/>
            <w:lang w:val="vi-VN"/>
          </w:rPr>
          <w:delText>Phương pháp b</w:delText>
        </w:r>
        <w:r w:rsidR="00D13303" w:rsidRPr="005C3FD8" w:rsidDel="008C4DB3">
          <w:rPr>
            <w:rFonts w:ascii="Times New Roman" w:hAnsi="Times New Roman"/>
            <w:i w:val="0"/>
            <w:noProof/>
            <w:lang w:val="vi-VN"/>
          </w:rPr>
          <w:delText>i</w:delText>
        </w:r>
        <w:r w:rsidR="0032408A" w:rsidRPr="005C3FD8" w:rsidDel="008C4DB3">
          <w:rPr>
            <w:rFonts w:ascii="Times New Roman" w:hAnsi="Times New Roman"/>
            <w:i w:val="0"/>
            <w:noProof/>
            <w:lang w:val="vi-VN"/>
          </w:rPr>
          <w:delText>ể</w:delText>
        </w:r>
        <w:r w:rsidR="00D13303" w:rsidRPr="005C3FD8" w:rsidDel="008C4DB3">
          <w:rPr>
            <w:rFonts w:ascii="Times New Roman" w:hAnsi="Times New Roman"/>
            <w:i w:val="0"/>
            <w:noProof/>
            <w:lang w:val="vi-VN"/>
          </w:rPr>
          <w:delText>u diễn văn bản</w:delText>
        </w:r>
        <w:bookmarkEnd w:id="1151"/>
      </w:del>
    </w:p>
    <w:p w14:paraId="60A83925" w14:textId="23C9B90F" w:rsidR="00AA5C11" w:rsidRPr="005C3FD8" w:rsidDel="008C4DB3" w:rsidRDefault="00AA5C11" w:rsidP="00E941B0">
      <w:pPr>
        <w:spacing w:before="120" w:line="360" w:lineRule="auto"/>
        <w:ind w:firstLine="284"/>
        <w:jc w:val="both"/>
        <w:rPr>
          <w:del w:id="1153" w:author="QVM0161195" w:date="2021-01-26T17:21:00Z"/>
          <w:noProof/>
          <w:sz w:val="26"/>
          <w:szCs w:val="26"/>
          <w:lang w:val="vi-VN"/>
        </w:rPr>
      </w:pPr>
      <w:del w:id="1154" w:author="QVM0161195" w:date="2021-01-26T17:21:00Z">
        <w:r w:rsidRPr="005C3FD8" w:rsidDel="008C4DB3">
          <w:rPr>
            <w:noProof/>
            <w:sz w:val="26"/>
            <w:szCs w:val="26"/>
            <w:lang w:val="vi-VN"/>
          </w:rPr>
          <w:delTex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delText>
        </w:r>
      </w:del>
    </w:p>
    <w:p w14:paraId="30A52AEA" w14:textId="2B867F82" w:rsidR="00AA5C11" w:rsidRPr="005C3FD8" w:rsidDel="008C4DB3" w:rsidRDefault="00AA5C11" w:rsidP="00E941B0">
      <w:pPr>
        <w:spacing w:before="120" w:line="360" w:lineRule="auto"/>
        <w:ind w:firstLine="284"/>
        <w:jc w:val="both"/>
        <w:rPr>
          <w:del w:id="1155" w:author="QVM0161195" w:date="2021-01-26T17:21:00Z"/>
          <w:noProof/>
          <w:sz w:val="26"/>
          <w:szCs w:val="26"/>
          <w:lang w:val="vi-VN"/>
        </w:rPr>
      </w:pPr>
      <w:del w:id="1156" w:author="QVM0161195" w:date="2021-01-26T17:21:00Z">
        <w:r w:rsidRPr="005C3FD8" w:rsidDel="008C4DB3">
          <w:rPr>
            <w:noProof/>
            <w:sz w:val="26"/>
            <w:szCs w:val="26"/>
            <w:lang w:val="vi-VN"/>
          </w:rPr>
          <w:delTex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delText>
        </w:r>
      </w:del>
    </w:p>
    <w:p w14:paraId="4B6C311E" w14:textId="73B6233B" w:rsidR="00AA5C11" w:rsidRPr="005C3FD8" w:rsidDel="008C4DB3" w:rsidRDefault="00AA5C11" w:rsidP="00E941B0">
      <w:pPr>
        <w:spacing w:before="120" w:line="360" w:lineRule="auto"/>
        <w:ind w:firstLine="284"/>
        <w:jc w:val="both"/>
        <w:rPr>
          <w:del w:id="1157" w:author="QVM0161195" w:date="2021-01-26T17:21:00Z"/>
          <w:noProof/>
          <w:sz w:val="26"/>
          <w:szCs w:val="26"/>
          <w:lang w:val="vi-VN"/>
        </w:rPr>
      </w:pPr>
      <w:del w:id="1158" w:author="QVM0161195" w:date="2021-01-26T17:21:00Z">
        <w:r w:rsidRPr="005C3FD8" w:rsidDel="008C4DB3">
          <w:rPr>
            <w:noProof/>
            <w:sz w:val="26"/>
            <w:szCs w:val="26"/>
            <w:lang w:val="vi-VN"/>
          </w:rPr>
          <w:delTex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delText>
        </w:r>
      </w:del>
    </w:p>
    <w:p w14:paraId="10A52B23" w14:textId="1C10D4D5" w:rsidR="00AA5C11" w:rsidRPr="005C3FD8" w:rsidDel="008C4DB3" w:rsidRDefault="00AA5C11" w:rsidP="00344B4E">
      <w:pPr>
        <w:pStyle w:val="Heading3"/>
        <w:numPr>
          <w:ilvl w:val="0"/>
          <w:numId w:val="13"/>
        </w:numPr>
        <w:spacing w:before="120" w:after="0" w:line="360" w:lineRule="auto"/>
        <w:ind w:left="567" w:firstLine="284"/>
        <w:jc w:val="both"/>
        <w:rPr>
          <w:del w:id="1159" w:author="QVM0161195" w:date="2021-01-26T17:21:00Z"/>
          <w:rFonts w:ascii="Times New Roman" w:hAnsi="Times New Roman"/>
          <w:b w:val="0"/>
          <w:i/>
          <w:noProof/>
          <w:sz w:val="28"/>
          <w:szCs w:val="28"/>
          <w:lang w:val="vi-VN"/>
        </w:rPr>
      </w:pPr>
      <w:bookmarkStart w:id="1160" w:name="_Toc61985811"/>
      <w:del w:id="1161" w:author="QVM0161195" w:date="2021-01-26T17:21:00Z">
        <w:r w:rsidRPr="005C3FD8" w:rsidDel="008C4DB3">
          <w:rPr>
            <w:rFonts w:ascii="Times New Roman" w:hAnsi="Times New Roman"/>
            <w:b w:val="0"/>
            <w:i/>
            <w:noProof/>
            <w:sz w:val="28"/>
            <w:szCs w:val="28"/>
            <w:lang w:val="vi-VN"/>
          </w:rPr>
          <w:delText>Mô hình logic</w:delText>
        </w:r>
        <w:bookmarkEnd w:id="1160"/>
      </w:del>
    </w:p>
    <w:p w14:paraId="2B748C06" w14:textId="30F058C9" w:rsidR="00AA5C11" w:rsidRPr="005C3FD8" w:rsidDel="008C4DB3" w:rsidRDefault="00D95884" w:rsidP="00344B4E">
      <w:pPr>
        <w:spacing w:before="120" w:line="360" w:lineRule="auto"/>
        <w:ind w:firstLine="284"/>
        <w:jc w:val="both"/>
        <w:rPr>
          <w:del w:id="1162" w:author="QVM0161195" w:date="2021-01-26T17:21:00Z"/>
          <w:noProof/>
          <w:sz w:val="26"/>
          <w:szCs w:val="26"/>
          <w:lang w:val="vi-VN"/>
        </w:rPr>
      </w:pPr>
      <w:del w:id="1163" w:author="QVM0161195" w:date="2021-01-26T17:21:00Z">
        <w:r w:rsidRPr="005C3FD8" w:rsidDel="008C4DB3">
          <w:rPr>
            <w:noProof/>
            <w:sz w:val="26"/>
            <w:szCs w:val="26"/>
            <w:lang w:val="vi-VN"/>
          </w:rPr>
          <w:delText>Trong mô hình logic</w:delText>
        </w:r>
        <w:r w:rsidR="00AA5C11" w:rsidRPr="005C3FD8" w:rsidDel="008C4DB3">
          <w:rPr>
            <w:noProof/>
            <w:sz w:val="26"/>
            <w:szCs w:val="26"/>
            <w:lang w:val="vi-VN"/>
          </w:rPr>
          <w:delText xml:space="preserve"> các từ có nghĩa trong văn bản sẽ được đánh chỉ số và nội dung văn bản được quản lý theo các chỉ số </w:delText>
        </w:r>
        <w:r w:rsidR="00AD2F7F" w:rsidRPr="005C3FD8" w:rsidDel="008C4DB3">
          <w:rPr>
            <w:noProof/>
            <w:sz w:val="26"/>
            <w:szCs w:val="26"/>
            <w:lang w:val="vi-VN"/>
          </w:rPr>
          <w:delText>i</w:delText>
        </w:r>
        <w:r w:rsidR="00AA5C11" w:rsidRPr="005C3FD8" w:rsidDel="008C4DB3">
          <w:rPr>
            <w:noProof/>
            <w:sz w:val="26"/>
            <w:szCs w:val="26"/>
            <w:lang w:val="vi-VN"/>
          </w:rPr>
          <w:delTex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delText>
        </w:r>
        <w:r w:rsidR="00D2225E" w:rsidRPr="005C3FD8" w:rsidDel="008C4DB3">
          <w:rPr>
            <w:noProof/>
            <w:sz w:val="26"/>
            <w:szCs w:val="26"/>
            <w:lang w:val="vi-VN"/>
          </w:rPr>
          <w:delText>ể</w:delText>
        </w:r>
        <w:r w:rsidR="00AA5C11" w:rsidRPr="005C3FD8" w:rsidDel="008C4DB3">
          <w:rPr>
            <w:noProof/>
            <w:sz w:val="26"/>
            <w:szCs w:val="26"/>
            <w:lang w:val="vi-VN"/>
          </w:rPr>
          <w:delText>u diễn [18].</w:delText>
        </w:r>
      </w:del>
    </w:p>
    <w:p w14:paraId="312C7F66" w14:textId="654B7E49" w:rsidR="00AA5C11" w:rsidRPr="005C3FD8" w:rsidDel="008C4DB3" w:rsidRDefault="00AA5C11" w:rsidP="00344B4E">
      <w:pPr>
        <w:spacing w:before="120" w:line="360" w:lineRule="auto"/>
        <w:ind w:firstLine="284"/>
        <w:jc w:val="both"/>
        <w:rPr>
          <w:del w:id="1164" w:author="QVM0161195" w:date="2021-01-26T17:21:00Z"/>
          <w:noProof/>
          <w:sz w:val="26"/>
          <w:szCs w:val="26"/>
          <w:lang w:val="vi-VN"/>
        </w:rPr>
      </w:pPr>
      <w:del w:id="1165" w:author="QVM0161195" w:date="2021-01-26T17:21:00Z">
        <w:r w:rsidRPr="005C3FD8" w:rsidDel="008C4DB3">
          <w:rPr>
            <w:noProof/>
            <w:sz w:val="26"/>
            <w:szCs w:val="26"/>
            <w:lang w:val="vi-VN"/>
          </w:rPr>
          <w:delText xml:space="preserve">Khi đó chúng ta tiến hành </w:delText>
        </w:r>
        <w:r w:rsidR="00AD2F7F" w:rsidRPr="005C3FD8" w:rsidDel="008C4DB3">
          <w:rPr>
            <w:noProof/>
            <w:sz w:val="26"/>
            <w:szCs w:val="26"/>
            <w:lang w:val="vi-VN"/>
          </w:rPr>
          <w:delText xml:space="preserve">index </w:delText>
        </w:r>
        <w:r w:rsidRPr="005C3FD8" w:rsidDel="008C4DB3">
          <w:rPr>
            <w:noProof/>
            <w:sz w:val="26"/>
            <w:szCs w:val="26"/>
            <w:lang w:val="vi-VN"/>
          </w:rPr>
          <w:delTex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delText>
        </w:r>
      </w:del>
    </w:p>
    <w:p w14:paraId="13202EE5" w14:textId="414EC7DC" w:rsidR="00AA5C11" w:rsidRPr="005C3FD8" w:rsidDel="008C4DB3" w:rsidRDefault="00AA5C11" w:rsidP="00470C81">
      <w:pPr>
        <w:spacing w:before="120" w:line="360" w:lineRule="auto"/>
        <w:ind w:left="567"/>
        <w:jc w:val="both"/>
        <w:rPr>
          <w:del w:id="1166" w:author="QVM0161195" w:date="2021-01-26T17:21:00Z"/>
          <w:noProof/>
          <w:sz w:val="26"/>
          <w:szCs w:val="26"/>
          <w:lang w:val="vi-VN"/>
        </w:rPr>
      </w:pPr>
      <w:del w:id="1167" w:author="QVM0161195" w:date="2021-01-26T17:21:00Z">
        <w:r w:rsidRPr="005C3FD8" w:rsidDel="008C4DB3">
          <w:rPr>
            <w:noProof/>
            <w:sz w:val="26"/>
            <w:szCs w:val="26"/>
            <w:lang w:val="vi-VN"/>
          </w:rPr>
          <w:delText>Ví dụ: Có 2 văn bản với mã tương ứng là VB1, VB2:</w:delText>
        </w:r>
      </w:del>
    </w:p>
    <w:p w14:paraId="54B3BB91" w14:textId="1441B2D7" w:rsidR="00AA5C11" w:rsidRPr="005C3FD8" w:rsidDel="008C4DB3" w:rsidRDefault="00AA5C11" w:rsidP="00470C81">
      <w:pPr>
        <w:spacing w:before="120" w:line="360" w:lineRule="auto"/>
        <w:ind w:left="567"/>
        <w:jc w:val="both"/>
        <w:rPr>
          <w:del w:id="1168" w:author="QVM0161195" w:date="2021-01-26T17:21:00Z"/>
          <w:noProof/>
          <w:sz w:val="26"/>
          <w:szCs w:val="26"/>
          <w:lang w:val="vi-VN"/>
        </w:rPr>
      </w:pPr>
      <w:del w:id="1169" w:author="QVM0161195" w:date="2021-01-26T17:21:00Z">
        <w:r w:rsidRPr="005C3FD8" w:rsidDel="008C4DB3">
          <w:rPr>
            <w:noProof/>
            <w:sz w:val="26"/>
            <w:szCs w:val="26"/>
            <w:lang w:val="vi-VN"/>
          </w:rPr>
          <w:delText>VB1 là: “Đại hội chi bộ thành công”</w:delText>
        </w:r>
        <w:r w:rsidR="00A2342B" w:rsidRPr="005C3FD8" w:rsidDel="008C4DB3">
          <w:rPr>
            <w:noProof/>
            <w:sz w:val="26"/>
            <w:szCs w:val="26"/>
            <w:lang w:val="vi-VN"/>
          </w:rPr>
          <w:delText>.</w:delText>
        </w:r>
      </w:del>
    </w:p>
    <w:p w14:paraId="0E2F823F" w14:textId="0AC00920" w:rsidR="00AA5C11" w:rsidRPr="005C3FD8" w:rsidDel="008C4DB3" w:rsidRDefault="00AA5C11" w:rsidP="00470C81">
      <w:pPr>
        <w:spacing w:before="120" w:line="360" w:lineRule="auto"/>
        <w:ind w:left="567"/>
        <w:jc w:val="both"/>
        <w:rPr>
          <w:del w:id="1170" w:author="QVM0161195" w:date="2021-01-26T17:21:00Z"/>
          <w:noProof/>
          <w:sz w:val="26"/>
          <w:szCs w:val="26"/>
          <w:lang w:val="vi-VN"/>
        </w:rPr>
      </w:pPr>
      <w:del w:id="1171" w:author="QVM0161195" w:date="2021-01-26T17:21:00Z">
        <w:r w:rsidRPr="005C3FD8" w:rsidDel="008C4DB3">
          <w:rPr>
            <w:noProof/>
            <w:sz w:val="26"/>
            <w:szCs w:val="26"/>
            <w:lang w:val="vi-VN"/>
          </w:rPr>
          <w:delText>VB2 là: “Chi bộ hoàn thành nhiệm vụ”</w:delText>
        </w:r>
        <w:r w:rsidR="00A2342B" w:rsidRPr="005C3FD8" w:rsidDel="008C4DB3">
          <w:rPr>
            <w:noProof/>
            <w:sz w:val="26"/>
            <w:szCs w:val="26"/>
            <w:lang w:val="vi-VN"/>
          </w:rPr>
          <w:delText>.</w:delText>
        </w:r>
      </w:del>
    </w:p>
    <w:p w14:paraId="4FA452D3" w14:textId="76225D17" w:rsidR="00AA5C11" w:rsidRPr="005C3FD8" w:rsidDel="008C4DB3" w:rsidRDefault="00AA5C11" w:rsidP="00470C81">
      <w:pPr>
        <w:spacing w:before="120" w:line="360" w:lineRule="auto"/>
        <w:ind w:firstLine="284"/>
        <w:jc w:val="both"/>
        <w:rPr>
          <w:del w:id="1172" w:author="QVM0161195" w:date="2021-01-26T17:21:00Z"/>
          <w:noProof/>
          <w:sz w:val="26"/>
          <w:szCs w:val="26"/>
          <w:lang w:val="vi-VN"/>
        </w:rPr>
      </w:pPr>
      <w:del w:id="1173" w:author="QVM0161195" w:date="2021-01-26T17:21:00Z">
        <w:r w:rsidRPr="005C3FD8" w:rsidDel="008C4DB3">
          <w:rPr>
            <w:noProof/>
            <w:sz w:val="26"/>
            <w:szCs w:val="26"/>
            <w:lang w:val="vi-VN"/>
          </w:rPr>
          <w:delText>Khi đó, ta có cách biểu diễn như sau:</w:delText>
        </w:r>
      </w:del>
    </w:p>
    <w:p w14:paraId="1749C9A4" w14:textId="6DB57F49" w:rsidR="00520DB5" w:rsidRPr="005C3FD8" w:rsidDel="008C4DB3" w:rsidRDefault="00520DB5" w:rsidP="003B5DBD">
      <w:pPr>
        <w:pStyle w:val="Caption"/>
        <w:spacing w:before="120" w:after="0" w:line="360" w:lineRule="auto"/>
        <w:jc w:val="center"/>
        <w:rPr>
          <w:del w:id="1174" w:author="QVM0161195" w:date="2021-01-26T17:21:00Z"/>
          <w:b w:val="0"/>
          <w:i/>
          <w:noProof/>
          <w:color w:val="auto"/>
          <w:sz w:val="26"/>
          <w:szCs w:val="26"/>
        </w:rPr>
      </w:pPr>
      <w:bookmarkStart w:id="1175" w:name="_Toc61985115"/>
      <w:del w:id="1176" w:author="QVM0161195" w:date="2021-01-26T17:21:00Z">
        <w:r w:rsidRPr="005C3FD8" w:rsidDel="008C4DB3">
          <w:rPr>
            <w:b w:val="0"/>
            <w:i/>
            <w:noProof/>
            <w:color w:val="auto"/>
            <w:sz w:val="26"/>
            <w:szCs w:val="26"/>
            <w:lang w:val="vi-VN"/>
          </w:rPr>
          <w:delText>Bảng 2.</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Bảng \* ARABIC \s 1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1</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Biểu diễn văn bản trong mô hình logic.</w:delText>
        </w:r>
        <w:bookmarkEnd w:id="1175"/>
      </w:del>
    </w:p>
    <w:tbl>
      <w:tblPr>
        <w:tblStyle w:val="TableGrid"/>
        <w:tblW w:w="0" w:type="auto"/>
        <w:jc w:val="center"/>
        <w:tblLook w:val="04A0" w:firstRow="1" w:lastRow="0" w:firstColumn="1" w:lastColumn="0" w:noHBand="0" w:noVBand="1"/>
      </w:tblPr>
      <w:tblGrid>
        <w:gridCol w:w="1930"/>
        <w:gridCol w:w="3020"/>
      </w:tblGrid>
      <w:tr w:rsidR="00AA5C11" w:rsidRPr="005C3FD8" w:rsidDel="008C4DB3" w14:paraId="74DA7C43" w14:textId="5204005D" w:rsidTr="004213B8">
        <w:trPr>
          <w:trHeight w:val="542"/>
          <w:jc w:val="center"/>
          <w:del w:id="1177" w:author="QVM0161195" w:date="2021-01-26T17:21:00Z"/>
        </w:trPr>
        <w:tc>
          <w:tcPr>
            <w:tcW w:w="1930" w:type="dxa"/>
          </w:tcPr>
          <w:p w14:paraId="6E0A3B5F" w14:textId="63BB9202" w:rsidR="00AA5C11" w:rsidRPr="005C3FD8" w:rsidDel="008C4DB3" w:rsidRDefault="00AA5C11" w:rsidP="003B5DBD">
            <w:pPr>
              <w:spacing w:before="120" w:line="360" w:lineRule="auto"/>
              <w:jc w:val="both"/>
              <w:rPr>
                <w:del w:id="1178" w:author="QVM0161195" w:date="2021-01-26T17:21:00Z"/>
                <w:b/>
                <w:bCs/>
                <w:noProof/>
                <w:sz w:val="26"/>
                <w:szCs w:val="26"/>
                <w:lang w:val="vi-VN"/>
              </w:rPr>
            </w:pPr>
            <w:del w:id="1179" w:author="QVM0161195" w:date="2021-01-26T17:21:00Z">
              <w:r w:rsidRPr="005C3FD8" w:rsidDel="008C4DB3">
                <w:rPr>
                  <w:b/>
                  <w:bCs/>
                  <w:noProof/>
                  <w:sz w:val="26"/>
                  <w:szCs w:val="26"/>
                  <w:lang w:val="vi-VN"/>
                </w:rPr>
                <w:delText>Từ mục</w:delText>
              </w:r>
            </w:del>
          </w:p>
        </w:tc>
        <w:tc>
          <w:tcPr>
            <w:tcW w:w="3020" w:type="dxa"/>
          </w:tcPr>
          <w:p w14:paraId="199499BC" w14:textId="1A29D603" w:rsidR="00AA5C11" w:rsidRPr="005C3FD8" w:rsidDel="008C4DB3" w:rsidRDefault="00AA5C11" w:rsidP="003B5DBD">
            <w:pPr>
              <w:spacing w:before="120" w:line="360" w:lineRule="auto"/>
              <w:jc w:val="both"/>
              <w:rPr>
                <w:del w:id="1180" w:author="QVM0161195" w:date="2021-01-26T17:21:00Z"/>
                <w:b/>
                <w:bCs/>
                <w:noProof/>
                <w:sz w:val="26"/>
                <w:szCs w:val="26"/>
                <w:lang w:val="vi-VN"/>
              </w:rPr>
            </w:pPr>
            <w:del w:id="1181" w:author="QVM0161195" w:date="2021-01-26T17:21:00Z">
              <w:r w:rsidRPr="005C3FD8" w:rsidDel="008C4DB3">
                <w:rPr>
                  <w:b/>
                  <w:bCs/>
                  <w:noProof/>
                  <w:sz w:val="26"/>
                  <w:szCs w:val="26"/>
                  <w:lang w:val="vi-VN"/>
                </w:rPr>
                <w:delText xml:space="preserve">Mã VB_Vị trí xuất hiện </w:delText>
              </w:r>
            </w:del>
          </w:p>
        </w:tc>
      </w:tr>
      <w:tr w:rsidR="00AA5C11" w:rsidRPr="005C3FD8" w:rsidDel="008C4DB3" w14:paraId="1AB34790" w14:textId="3E920188" w:rsidTr="004213B8">
        <w:trPr>
          <w:jc w:val="center"/>
          <w:del w:id="1182" w:author="QVM0161195" w:date="2021-01-26T17:21:00Z"/>
        </w:trPr>
        <w:tc>
          <w:tcPr>
            <w:tcW w:w="1930" w:type="dxa"/>
          </w:tcPr>
          <w:p w14:paraId="7CDE14AA" w14:textId="47DC8528" w:rsidR="00AA5C11" w:rsidRPr="005C3FD8" w:rsidDel="008C4DB3" w:rsidRDefault="00AA5C11" w:rsidP="003B5DBD">
            <w:pPr>
              <w:spacing w:before="120" w:line="360" w:lineRule="auto"/>
              <w:jc w:val="both"/>
              <w:rPr>
                <w:del w:id="1183" w:author="QVM0161195" w:date="2021-01-26T17:21:00Z"/>
                <w:noProof/>
                <w:sz w:val="26"/>
                <w:szCs w:val="26"/>
                <w:lang w:val="vi-VN"/>
              </w:rPr>
            </w:pPr>
            <w:del w:id="1184" w:author="QVM0161195" w:date="2021-01-26T17:21:00Z">
              <w:r w:rsidRPr="005C3FD8" w:rsidDel="008C4DB3">
                <w:rPr>
                  <w:noProof/>
                  <w:sz w:val="26"/>
                  <w:szCs w:val="26"/>
                  <w:lang w:val="vi-VN"/>
                </w:rPr>
                <w:delText>Đại</w:delText>
              </w:r>
            </w:del>
          </w:p>
        </w:tc>
        <w:tc>
          <w:tcPr>
            <w:tcW w:w="3020" w:type="dxa"/>
          </w:tcPr>
          <w:p w14:paraId="6ECBC78C" w14:textId="34305DFA" w:rsidR="00AA5C11" w:rsidRPr="005C3FD8" w:rsidDel="008C4DB3" w:rsidRDefault="00AA5C11" w:rsidP="003B5DBD">
            <w:pPr>
              <w:spacing w:before="120" w:line="360" w:lineRule="auto"/>
              <w:jc w:val="both"/>
              <w:rPr>
                <w:del w:id="1185" w:author="QVM0161195" w:date="2021-01-26T17:21:00Z"/>
                <w:noProof/>
                <w:sz w:val="26"/>
                <w:szCs w:val="26"/>
                <w:lang w:val="vi-VN"/>
              </w:rPr>
            </w:pPr>
            <w:del w:id="1186" w:author="QVM0161195" w:date="2021-01-26T17:21:00Z">
              <w:r w:rsidRPr="005C3FD8" w:rsidDel="008C4DB3">
                <w:rPr>
                  <w:noProof/>
                  <w:sz w:val="26"/>
                  <w:szCs w:val="26"/>
                  <w:lang w:val="vi-VN"/>
                </w:rPr>
                <w:delText xml:space="preserve">VB1(1) </w:delText>
              </w:r>
            </w:del>
          </w:p>
        </w:tc>
      </w:tr>
      <w:tr w:rsidR="00AA5C11" w:rsidRPr="005C3FD8" w:rsidDel="008C4DB3" w14:paraId="19D6C803" w14:textId="622622E2" w:rsidTr="004213B8">
        <w:trPr>
          <w:jc w:val="center"/>
          <w:del w:id="1187" w:author="QVM0161195" w:date="2021-01-26T17:21:00Z"/>
        </w:trPr>
        <w:tc>
          <w:tcPr>
            <w:tcW w:w="1930" w:type="dxa"/>
          </w:tcPr>
          <w:p w14:paraId="6ACD22F8" w14:textId="110246C6" w:rsidR="00AA5C11" w:rsidRPr="005C3FD8" w:rsidDel="008C4DB3" w:rsidRDefault="00AA5C11" w:rsidP="003B5DBD">
            <w:pPr>
              <w:spacing w:before="120" w:line="360" w:lineRule="auto"/>
              <w:jc w:val="both"/>
              <w:rPr>
                <w:del w:id="1188" w:author="QVM0161195" w:date="2021-01-26T17:21:00Z"/>
                <w:noProof/>
                <w:sz w:val="26"/>
                <w:szCs w:val="26"/>
                <w:lang w:val="vi-VN"/>
              </w:rPr>
            </w:pPr>
            <w:del w:id="1189" w:author="QVM0161195" w:date="2021-01-26T17:21:00Z">
              <w:r w:rsidRPr="005C3FD8" w:rsidDel="008C4DB3">
                <w:rPr>
                  <w:noProof/>
                  <w:sz w:val="26"/>
                  <w:szCs w:val="26"/>
                  <w:lang w:val="vi-VN"/>
                </w:rPr>
                <w:delText>Hội</w:delText>
              </w:r>
            </w:del>
          </w:p>
        </w:tc>
        <w:tc>
          <w:tcPr>
            <w:tcW w:w="3020" w:type="dxa"/>
          </w:tcPr>
          <w:p w14:paraId="5AC3851E" w14:textId="093F72DC" w:rsidR="00AA5C11" w:rsidRPr="005C3FD8" w:rsidDel="008C4DB3" w:rsidRDefault="00AA5C11" w:rsidP="003B5DBD">
            <w:pPr>
              <w:spacing w:before="120" w:line="360" w:lineRule="auto"/>
              <w:jc w:val="both"/>
              <w:rPr>
                <w:del w:id="1190" w:author="QVM0161195" w:date="2021-01-26T17:21:00Z"/>
                <w:noProof/>
                <w:sz w:val="26"/>
                <w:szCs w:val="26"/>
                <w:lang w:val="vi-VN"/>
              </w:rPr>
            </w:pPr>
            <w:del w:id="1191" w:author="QVM0161195" w:date="2021-01-26T17:21:00Z">
              <w:r w:rsidRPr="005C3FD8" w:rsidDel="008C4DB3">
                <w:rPr>
                  <w:noProof/>
                  <w:sz w:val="26"/>
                  <w:szCs w:val="26"/>
                  <w:lang w:val="vi-VN"/>
                </w:rPr>
                <w:delText xml:space="preserve">VB1(2) </w:delText>
              </w:r>
            </w:del>
          </w:p>
        </w:tc>
      </w:tr>
      <w:tr w:rsidR="00AA5C11" w:rsidRPr="005C3FD8" w:rsidDel="008C4DB3" w14:paraId="032FC637" w14:textId="79D6387C" w:rsidTr="004213B8">
        <w:trPr>
          <w:jc w:val="center"/>
          <w:del w:id="1192" w:author="QVM0161195" w:date="2021-01-26T17:21:00Z"/>
        </w:trPr>
        <w:tc>
          <w:tcPr>
            <w:tcW w:w="1930" w:type="dxa"/>
          </w:tcPr>
          <w:p w14:paraId="5FC3D515" w14:textId="02241C49" w:rsidR="00AA5C11" w:rsidRPr="005C3FD8" w:rsidDel="008C4DB3" w:rsidRDefault="00AA5C11" w:rsidP="003B5DBD">
            <w:pPr>
              <w:spacing w:before="120" w:line="360" w:lineRule="auto"/>
              <w:jc w:val="both"/>
              <w:rPr>
                <w:del w:id="1193" w:author="QVM0161195" w:date="2021-01-26T17:21:00Z"/>
                <w:noProof/>
                <w:sz w:val="26"/>
                <w:szCs w:val="26"/>
                <w:lang w:val="vi-VN"/>
              </w:rPr>
            </w:pPr>
            <w:del w:id="1194" w:author="QVM0161195" w:date="2021-01-26T17:21:00Z">
              <w:r w:rsidRPr="005C3FD8" w:rsidDel="008C4DB3">
                <w:rPr>
                  <w:noProof/>
                  <w:sz w:val="26"/>
                  <w:szCs w:val="26"/>
                  <w:lang w:val="vi-VN"/>
                </w:rPr>
                <w:delText>Chi</w:delText>
              </w:r>
            </w:del>
          </w:p>
        </w:tc>
        <w:tc>
          <w:tcPr>
            <w:tcW w:w="3020" w:type="dxa"/>
          </w:tcPr>
          <w:p w14:paraId="76D27718" w14:textId="2CE21F44" w:rsidR="00AA5C11" w:rsidRPr="005C3FD8" w:rsidDel="008C4DB3" w:rsidRDefault="00AA5C11" w:rsidP="003B5DBD">
            <w:pPr>
              <w:spacing w:before="120" w:line="360" w:lineRule="auto"/>
              <w:jc w:val="both"/>
              <w:rPr>
                <w:del w:id="1195" w:author="QVM0161195" w:date="2021-01-26T17:21:00Z"/>
                <w:noProof/>
                <w:sz w:val="26"/>
                <w:szCs w:val="26"/>
                <w:lang w:val="vi-VN"/>
              </w:rPr>
            </w:pPr>
            <w:del w:id="1196" w:author="QVM0161195" w:date="2021-01-26T17:21:00Z">
              <w:r w:rsidRPr="005C3FD8" w:rsidDel="008C4DB3">
                <w:rPr>
                  <w:noProof/>
                  <w:sz w:val="26"/>
                  <w:szCs w:val="26"/>
                  <w:lang w:val="vi-VN"/>
                </w:rPr>
                <w:delText xml:space="preserve">VB1(3), VB2(1) </w:delText>
              </w:r>
            </w:del>
          </w:p>
        </w:tc>
      </w:tr>
      <w:tr w:rsidR="00AA5C11" w:rsidRPr="005C3FD8" w:rsidDel="008C4DB3" w14:paraId="23A3811C" w14:textId="143AB242" w:rsidTr="004213B8">
        <w:trPr>
          <w:jc w:val="center"/>
          <w:del w:id="1197" w:author="QVM0161195" w:date="2021-01-26T17:21:00Z"/>
        </w:trPr>
        <w:tc>
          <w:tcPr>
            <w:tcW w:w="1930" w:type="dxa"/>
          </w:tcPr>
          <w:p w14:paraId="5AD3CE12" w14:textId="3CC1D2CF" w:rsidR="00AA5C11" w:rsidRPr="005C3FD8" w:rsidDel="008C4DB3" w:rsidRDefault="00AA5C11" w:rsidP="003B5DBD">
            <w:pPr>
              <w:spacing w:before="120" w:line="360" w:lineRule="auto"/>
              <w:jc w:val="both"/>
              <w:rPr>
                <w:del w:id="1198" w:author="QVM0161195" w:date="2021-01-26T17:21:00Z"/>
                <w:noProof/>
                <w:sz w:val="26"/>
                <w:szCs w:val="26"/>
                <w:lang w:val="vi-VN"/>
              </w:rPr>
            </w:pPr>
            <w:del w:id="1199" w:author="QVM0161195" w:date="2021-01-26T17:21:00Z">
              <w:r w:rsidRPr="005C3FD8" w:rsidDel="008C4DB3">
                <w:rPr>
                  <w:noProof/>
                  <w:sz w:val="26"/>
                  <w:szCs w:val="26"/>
                  <w:lang w:val="vi-VN"/>
                </w:rPr>
                <w:delText>Bộ</w:delText>
              </w:r>
            </w:del>
          </w:p>
        </w:tc>
        <w:tc>
          <w:tcPr>
            <w:tcW w:w="3020" w:type="dxa"/>
          </w:tcPr>
          <w:p w14:paraId="0A957B2F" w14:textId="78168D61" w:rsidR="00AA5C11" w:rsidRPr="005C3FD8" w:rsidDel="008C4DB3" w:rsidRDefault="00AA5C11" w:rsidP="003B5DBD">
            <w:pPr>
              <w:spacing w:before="120" w:line="360" w:lineRule="auto"/>
              <w:jc w:val="both"/>
              <w:rPr>
                <w:del w:id="1200" w:author="QVM0161195" w:date="2021-01-26T17:21:00Z"/>
                <w:noProof/>
                <w:sz w:val="26"/>
                <w:szCs w:val="26"/>
                <w:lang w:val="vi-VN"/>
              </w:rPr>
            </w:pPr>
            <w:del w:id="1201" w:author="QVM0161195" w:date="2021-01-26T17:21:00Z">
              <w:r w:rsidRPr="005C3FD8" w:rsidDel="008C4DB3">
                <w:rPr>
                  <w:noProof/>
                  <w:sz w:val="26"/>
                  <w:szCs w:val="26"/>
                  <w:lang w:val="vi-VN"/>
                </w:rPr>
                <w:delText xml:space="preserve">VB1(4), VB2(2) </w:delText>
              </w:r>
            </w:del>
          </w:p>
        </w:tc>
      </w:tr>
      <w:tr w:rsidR="00AA5C11" w:rsidRPr="005C3FD8" w:rsidDel="008C4DB3" w14:paraId="79F94C46" w14:textId="08B35733" w:rsidTr="004213B8">
        <w:trPr>
          <w:jc w:val="center"/>
          <w:del w:id="1202" w:author="QVM0161195" w:date="2021-01-26T17:21:00Z"/>
        </w:trPr>
        <w:tc>
          <w:tcPr>
            <w:tcW w:w="1930" w:type="dxa"/>
          </w:tcPr>
          <w:p w14:paraId="529CCA24" w14:textId="556D2C15" w:rsidR="00AA5C11" w:rsidRPr="005C3FD8" w:rsidDel="008C4DB3" w:rsidRDefault="00AA5C11" w:rsidP="003B5DBD">
            <w:pPr>
              <w:spacing w:before="120" w:line="360" w:lineRule="auto"/>
              <w:jc w:val="both"/>
              <w:rPr>
                <w:del w:id="1203" w:author="QVM0161195" w:date="2021-01-26T17:21:00Z"/>
                <w:noProof/>
                <w:sz w:val="26"/>
                <w:szCs w:val="26"/>
                <w:lang w:val="vi-VN"/>
              </w:rPr>
            </w:pPr>
            <w:del w:id="1204" w:author="QVM0161195" w:date="2021-01-26T17:21:00Z">
              <w:r w:rsidRPr="005C3FD8" w:rsidDel="008C4DB3">
                <w:rPr>
                  <w:noProof/>
                  <w:sz w:val="26"/>
                  <w:szCs w:val="26"/>
                  <w:lang w:val="vi-VN"/>
                </w:rPr>
                <w:delText>Thành</w:delText>
              </w:r>
            </w:del>
          </w:p>
        </w:tc>
        <w:tc>
          <w:tcPr>
            <w:tcW w:w="3020" w:type="dxa"/>
          </w:tcPr>
          <w:p w14:paraId="64039F0B" w14:textId="52BF1C73" w:rsidR="00AA5C11" w:rsidRPr="005C3FD8" w:rsidDel="008C4DB3" w:rsidRDefault="00AA5C11" w:rsidP="003B5DBD">
            <w:pPr>
              <w:spacing w:before="120" w:line="360" w:lineRule="auto"/>
              <w:jc w:val="both"/>
              <w:rPr>
                <w:del w:id="1205" w:author="QVM0161195" w:date="2021-01-26T17:21:00Z"/>
                <w:noProof/>
                <w:sz w:val="26"/>
                <w:szCs w:val="26"/>
                <w:lang w:val="vi-VN"/>
              </w:rPr>
            </w:pPr>
            <w:del w:id="1206" w:author="QVM0161195" w:date="2021-01-26T17:21:00Z">
              <w:r w:rsidRPr="005C3FD8" w:rsidDel="008C4DB3">
                <w:rPr>
                  <w:noProof/>
                  <w:sz w:val="26"/>
                  <w:szCs w:val="26"/>
                  <w:lang w:val="vi-VN"/>
                </w:rPr>
                <w:delText>VB1(5),VB2(4)</w:delText>
              </w:r>
            </w:del>
          </w:p>
        </w:tc>
      </w:tr>
      <w:tr w:rsidR="00AA5C11" w:rsidRPr="005C3FD8" w:rsidDel="008C4DB3" w14:paraId="32343368" w14:textId="39EF0155" w:rsidTr="004213B8">
        <w:trPr>
          <w:jc w:val="center"/>
          <w:del w:id="1207" w:author="QVM0161195" w:date="2021-01-26T17:21:00Z"/>
        </w:trPr>
        <w:tc>
          <w:tcPr>
            <w:tcW w:w="1930" w:type="dxa"/>
          </w:tcPr>
          <w:p w14:paraId="6BF00D1E" w14:textId="1C1DD871" w:rsidR="00AA5C11" w:rsidRPr="005C3FD8" w:rsidDel="008C4DB3" w:rsidRDefault="00AA5C11" w:rsidP="003B5DBD">
            <w:pPr>
              <w:spacing w:before="120" w:line="360" w:lineRule="auto"/>
              <w:jc w:val="both"/>
              <w:rPr>
                <w:del w:id="1208" w:author="QVM0161195" w:date="2021-01-26T17:21:00Z"/>
                <w:noProof/>
                <w:sz w:val="26"/>
                <w:szCs w:val="26"/>
                <w:lang w:val="vi-VN"/>
              </w:rPr>
            </w:pPr>
            <w:del w:id="1209" w:author="QVM0161195" w:date="2021-01-26T17:21:00Z">
              <w:r w:rsidRPr="005C3FD8" w:rsidDel="008C4DB3">
                <w:rPr>
                  <w:noProof/>
                  <w:sz w:val="26"/>
                  <w:szCs w:val="26"/>
                  <w:lang w:val="vi-VN"/>
                </w:rPr>
                <w:delText>Công</w:delText>
              </w:r>
            </w:del>
          </w:p>
        </w:tc>
        <w:tc>
          <w:tcPr>
            <w:tcW w:w="3020" w:type="dxa"/>
          </w:tcPr>
          <w:p w14:paraId="7334231E" w14:textId="21C5BCF7" w:rsidR="00AA5C11" w:rsidRPr="005C3FD8" w:rsidDel="008C4DB3" w:rsidRDefault="00AA5C11" w:rsidP="003B5DBD">
            <w:pPr>
              <w:spacing w:before="120" w:line="360" w:lineRule="auto"/>
              <w:jc w:val="both"/>
              <w:rPr>
                <w:del w:id="1210" w:author="QVM0161195" w:date="2021-01-26T17:21:00Z"/>
                <w:noProof/>
                <w:sz w:val="26"/>
                <w:szCs w:val="26"/>
                <w:lang w:val="vi-VN"/>
              </w:rPr>
            </w:pPr>
            <w:del w:id="1211" w:author="QVM0161195" w:date="2021-01-26T17:21:00Z">
              <w:r w:rsidRPr="005C3FD8" w:rsidDel="008C4DB3">
                <w:rPr>
                  <w:noProof/>
                  <w:sz w:val="26"/>
                  <w:szCs w:val="26"/>
                  <w:lang w:val="vi-VN"/>
                </w:rPr>
                <w:delText xml:space="preserve">VB1(6) </w:delText>
              </w:r>
            </w:del>
          </w:p>
        </w:tc>
      </w:tr>
      <w:tr w:rsidR="00AA5C11" w:rsidRPr="005C3FD8" w:rsidDel="008C4DB3" w14:paraId="626FBCB2" w14:textId="17093049" w:rsidTr="004213B8">
        <w:trPr>
          <w:jc w:val="center"/>
          <w:del w:id="1212" w:author="QVM0161195" w:date="2021-01-26T17:21:00Z"/>
        </w:trPr>
        <w:tc>
          <w:tcPr>
            <w:tcW w:w="1930" w:type="dxa"/>
          </w:tcPr>
          <w:p w14:paraId="17A4D9DA" w14:textId="7086DB38" w:rsidR="00AA5C11" w:rsidRPr="005C3FD8" w:rsidDel="008C4DB3" w:rsidRDefault="00AA5C11" w:rsidP="003B5DBD">
            <w:pPr>
              <w:spacing w:before="120" w:line="360" w:lineRule="auto"/>
              <w:jc w:val="both"/>
              <w:rPr>
                <w:del w:id="1213" w:author="QVM0161195" w:date="2021-01-26T17:21:00Z"/>
                <w:noProof/>
                <w:sz w:val="26"/>
                <w:szCs w:val="26"/>
                <w:lang w:val="vi-VN"/>
              </w:rPr>
            </w:pPr>
            <w:del w:id="1214" w:author="QVM0161195" w:date="2021-01-26T17:21:00Z">
              <w:r w:rsidRPr="005C3FD8" w:rsidDel="008C4DB3">
                <w:rPr>
                  <w:noProof/>
                  <w:sz w:val="26"/>
                  <w:szCs w:val="26"/>
                  <w:lang w:val="vi-VN"/>
                </w:rPr>
                <w:delText>Hoàn</w:delText>
              </w:r>
            </w:del>
          </w:p>
        </w:tc>
        <w:tc>
          <w:tcPr>
            <w:tcW w:w="3020" w:type="dxa"/>
          </w:tcPr>
          <w:p w14:paraId="2A463519" w14:textId="6A2B37D1" w:rsidR="00AA5C11" w:rsidRPr="005C3FD8" w:rsidDel="008C4DB3" w:rsidRDefault="00AA5C11" w:rsidP="003B5DBD">
            <w:pPr>
              <w:spacing w:before="120" w:line="360" w:lineRule="auto"/>
              <w:jc w:val="both"/>
              <w:rPr>
                <w:del w:id="1215" w:author="QVM0161195" w:date="2021-01-26T17:21:00Z"/>
                <w:noProof/>
                <w:sz w:val="26"/>
                <w:szCs w:val="26"/>
                <w:lang w:val="vi-VN"/>
              </w:rPr>
            </w:pPr>
            <w:del w:id="1216" w:author="QVM0161195" w:date="2021-01-26T17:21:00Z">
              <w:r w:rsidRPr="005C3FD8" w:rsidDel="008C4DB3">
                <w:rPr>
                  <w:noProof/>
                  <w:sz w:val="26"/>
                  <w:szCs w:val="26"/>
                  <w:lang w:val="vi-VN"/>
                </w:rPr>
                <w:delText xml:space="preserve">VB2(3) </w:delText>
              </w:r>
            </w:del>
          </w:p>
        </w:tc>
      </w:tr>
      <w:tr w:rsidR="00AA5C11" w:rsidRPr="005C3FD8" w:rsidDel="008C4DB3" w14:paraId="4BDEAE35" w14:textId="6760B108" w:rsidTr="004213B8">
        <w:trPr>
          <w:jc w:val="center"/>
          <w:del w:id="1217" w:author="QVM0161195" w:date="2021-01-26T17:21:00Z"/>
        </w:trPr>
        <w:tc>
          <w:tcPr>
            <w:tcW w:w="1930" w:type="dxa"/>
          </w:tcPr>
          <w:p w14:paraId="73A6F6D7" w14:textId="24850518" w:rsidR="00AA5C11" w:rsidRPr="005C3FD8" w:rsidDel="008C4DB3" w:rsidRDefault="00AA5C11" w:rsidP="003B5DBD">
            <w:pPr>
              <w:spacing w:before="120" w:line="360" w:lineRule="auto"/>
              <w:jc w:val="both"/>
              <w:rPr>
                <w:del w:id="1218" w:author="QVM0161195" w:date="2021-01-26T17:21:00Z"/>
                <w:noProof/>
                <w:sz w:val="26"/>
                <w:szCs w:val="26"/>
                <w:lang w:val="vi-VN"/>
              </w:rPr>
            </w:pPr>
            <w:del w:id="1219" w:author="QVM0161195" w:date="2021-01-26T17:21:00Z">
              <w:r w:rsidRPr="005C3FD8" w:rsidDel="008C4DB3">
                <w:rPr>
                  <w:noProof/>
                  <w:sz w:val="26"/>
                  <w:szCs w:val="26"/>
                  <w:lang w:val="vi-VN"/>
                </w:rPr>
                <w:delText>Nhiệm</w:delText>
              </w:r>
            </w:del>
          </w:p>
        </w:tc>
        <w:tc>
          <w:tcPr>
            <w:tcW w:w="3020" w:type="dxa"/>
          </w:tcPr>
          <w:p w14:paraId="675891CF" w14:textId="7A4C9799" w:rsidR="00AA5C11" w:rsidRPr="005C3FD8" w:rsidDel="008C4DB3" w:rsidRDefault="00AA5C11" w:rsidP="003B5DBD">
            <w:pPr>
              <w:spacing w:before="120" w:line="360" w:lineRule="auto"/>
              <w:jc w:val="both"/>
              <w:rPr>
                <w:del w:id="1220" w:author="QVM0161195" w:date="2021-01-26T17:21:00Z"/>
                <w:noProof/>
                <w:sz w:val="26"/>
                <w:szCs w:val="26"/>
                <w:lang w:val="vi-VN"/>
              </w:rPr>
            </w:pPr>
            <w:del w:id="1221" w:author="QVM0161195" w:date="2021-01-26T17:21:00Z">
              <w:r w:rsidRPr="005C3FD8" w:rsidDel="008C4DB3">
                <w:rPr>
                  <w:noProof/>
                  <w:sz w:val="26"/>
                  <w:szCs w:val="26"/>
                  <w:lang w:val="vi-VN"/>
                </w:rPr>
                <w:delText xml:space="preserve">VB2(5) </w:delText>
              </w:r>
            </w:del>
          </w:p>
        </w:tc>
      </w:tr>
      <w:tr w:rsidR="00AA5C11" w:rsidRPr="005C3FD8" w:rsidDel="008C4DB3" w14:paraId="731AA441" w14:textId="006699C0" w:rsidTr="004213B8">
        <w:trPr>
          <w:jc w:val="center"/>
          <w:del w:id="1222" w:author="QVM0161195" w:date="2021-01-26T17:21:00Z"/>
        </w:trPr>
        <w:tc>
          <w:tcPr>
            <w:tcW w:w="1930" w:type="dxa"/>
          </w:tcPr>
          <w:p w14:paraId="38CDF255" w14:textId="22D4785A" w:rsidR="00AA5C11" w:rsidRPr="005C3FD8" w:rsidDel="008C4DB3" w:rsidRDefault="00AA5C11" w:rsidP="003B5DBD">
            <w:pPr>
              <w:spacing w:before="120" w:line="360" w:lineRule="auto"/>
              <w:jc w:val="both"/>
              <w:rPr>
                <w:del w:id="1223" w:author="QVM0161195" w:date="2021-01-26T17:21:00Z"/>
                <w:noProof/>
                <w:sz w:val="26"/>
                <w:szCs w:val="26"/>
                <w:lang w:val="vi-VN"/>
              </w:rPr>
            </w:pPr>
            <w:del w:id="1224" w:author="QVM0161195" w:date="2021-01-26T17:21:00Z">
              <w:r w:rsidRPr="005C3FD8" w:rsidDel="008C4DB3">
                <w:rPr>
                  <w:noProof/>
                  <w:sz w:val="26"/>
                  <w:szCs w:val="26"/>
                  <w:lang w:val="vi-VN"/>
                </w:rPr>
                <w:delText>Vụ</w:delText>
              </w:r>
            </w:del>
          </w:p>
        </w:tc>
        <w:tc>
          <w:tcPr>
            <w:tcW w:w="3020" w:type="dxa"/>
          </w:tcPr>
          <w:p w14:paraId="4FD680DE" w14:textId="179669D4" w:rsidR="00AA5C11" w:rsidRPr="005C3FD8" w:rsidDel="008C4DB3" w:rsidRDefault="00AA5C11" w:rsidP="003B5DBD">
            <w:pPr>
              <w:spacing w:before="120" w:line="360" w:lineRule="auto"/>
              <w:jc w:val="both"/>
              <w:rPr>
                <w:del w:id="1225" w:author="QVM0161195" w:date="2021-01-26T17:21:00Z"/>
                <w:noProof/>
                <w:sz w:val="26"/>
                <w:szCs w:val="26"/>
                <w:lang w:val="vi-VN"/>
              </w:rPr>
            </w:pPr>
            <w:del w:id="1226" w:author="QVM0161195" w:date="2021-01-26T17:21:00Z">
              <w:r w:rsidRPr="005C3FD8" w:rsidDel="008C4DB3">
                <w:rPr>
                  <w:noProof/>
                  <w:sz w:val="26"/>
                  <w:szCs w:val="26"/>
                  <w:lang w:val="vi-VN"/>
                </w:rPr>
                <w:delText>VB2(6)</w:delText>
              </w:r>
            </w:del>
          </w:p>
        </w:tc>
      </w:tr>
    </w:tbl>
    <w:p w14:paraId="382E1FAD" w14:textId="55ED8C45" w:rsidR="00AA5C11" w:rsidRPr="005C3FD8" w:rsidDel="008C4DB3" w:rsidRDefault="00AA5C11" w:rsidP="004D18DC">
      <w:pPr>
        <w:spacing w:before="120" w:line="360" w:lineRule="auto"/>
        <w:ind w:firstLine="284"/>
        <w:jc w:val="both"/>
        <w:rPr>
          <w:del w:id="1227" w:author="QVM0161195" w:date="2021-01-26T17:21:00Z"/>
          <w:noProof/>
          <w:sz w:val="20"/>
          <w:szCs w:val="20"/>
          <w:lang w:val="vi-VN"/>
        </w:rPr>
      </w:pPr>
      <w:del w:id="1228" w:author="QVM0161195" w:date="2021-01-26T17:21:00Z">
        <w:r w:rsidRPr="005C3FD8" w:rsidDel="008C4DB3">
          <w:rPr>
            <w:b/>
            <w:bCs/>
            <w:noProof/>
            <w:sz w:val="26"/>
            <w:szCs w:val="26"/>
            <w:lang w:val="vi-VN"/>
          </w:rPr>
          <w:delText>Ưu điểm, nhược điểm của mô hình logic:</w:delText>
        </w:r>
      </w:del>
    </w:p>
    <w:p w14:paraId="5C81FB86" w14:textId="61441C42" w:rsidR="00AA5C11" w:rsidRPr="005C3FD8" w:rsidDel="008C4DB3" w:rsidRDefault="00AA5C11" w:rsidP="00F4239F">
      <w:pPr>
        <w:pStyle w:val="ListParagraph"/>
        <w:numPr>
          <w:ilvl w:val="0"/>
          <w:numId w:val="27"/>
        </w:numPr>
        <w:spacing w:before="120"/>
        <w:ind w:left="284" w:firstLine="0"/>
        <w:rPr>
          <w:del w:id="1229" w:author="QVM0161195" w:date="2021-01-26T17:21:00Z"/>
          <w:noProof/>
          <w:sz w:val="20"/>
          <w:szCs w:val="20"/>
          <w:lang w:val="vi-VN"/>
        </w:rPr>
      </w:pPr>
      <w:del w:id="1230" w:author="QVM0161195" w:date="2021-01-26T17:21:00Z">
        <w:r w:rsidRPr="005C3FD8" w:rsidDel="008C4DB3">
          <w:rPr>
            <w:b/>
            <w:bCs/>
            <w:noProof/>
            <w:szCs w:val="26"/>
            <w:lang w:val="vi-VN"/>
          </w:rPr>
          <w:delText xml:space="preserve">Ưu điểm: </w:delText>
        </w:r>
        <w:r w:rsidRPr="005C3FD8" w:rsidDel="008C4DB3">
          <w:rPr>
            <w:noProof/>
            <w:szCs w:val="26"/>
            <w:lang w:val="vi-VN"/>
          </w:rPr>
          <w:delText xml:space="preserve">Việc tìm kiếm trở nên nhanh chóng và đơn giản. Cần tìm kiếm từ “computer”. Hệ thống sẽ duyệt trên bảng </w:delText>
        </w:r>
        <w:r w:rsidR="00AD2F7F" w:rsidRPr="005C3FD8" w:rsidDel="008C4DB3">
          <w:rPr>
            <w:noProof/>
            <w:szCs w:val="26"/>
            <w:lang w:val="vi-VN"/>
          </w:rPr>
          <w:delText>i</w:delText>
        </w:r>
        <w:r w:rsidRPr="005C3FD8" w:rsidDel="008C4DB3">
          <w:rPr>
            <w:noProof/>
            <w:szCs w:val="26"/>
            <w:lang w:val="vi-VN"/>
          </w:rPr>
          <w:delText xml:space="preserve">ndex để trỏ đến chỉ số </w:delText>
        </w:r>
        <w:r w:rsidR="00AD2F7F" w:rsidRPr="005C3FD8" w:rsidDel="008C4DB3">
          <w:rPr>
            <w:noProof/>
            <w:szCs w:val="26"/>
            <w:lang w:val="vi-VN"/>
          </w:rPr>
          <w:delText>i</w:delText>
        </w:r>
        <w:r w:rsidRPr="005C3FD8" w:rsidDel="008C4DB3">
          <w:rPr>
            <w:noProof/>
            <w:szCs w:val="26"/>
            <w:lang w:val="vi-VN"/>
          </w:rPr>
          <w:delText xml:space="preserve">ndex tương ứng nếu từ “computer” tồn tại trên hệ thống. Việc tìm kiếm này khá nhanh và đơn giản khi trước đó ta đã sắp xếp bảng </w:delText>
        </w:r>
        <w:r w:rsidR="005A378C" w:rsidRPr="005C3FD8" w:rsidDel="008C4DB3">
          <w:rPr>
            <w:noProof/>
            <w:szCs w:val="26"/>
            <w:lang w:val="vi-VN"/>
          </w:rPr>
          <w:delText xml:space="preserve">index </w:delText>
        </w:r>
        <w:r w:rsidRPr="005C3FD8" w:rsidDel="008C4DB3">
          <w:rPr>
            <w:noProof/>
            <w:szCs w:val="26"/>
            <w:lang w:val="vi-VN"/>
          </w:rPr>
          <w:delText xml:space="preserve">theo vẫn chữ cái. Phép tìm kiếm trên có độ phức tạp cấp </w:delTex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n</m:t>
                  </m:r>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5C3FD8" w:rsidDel="008C4DB3">
          <w:rPr>
            <w:noProof/>
            <w:szCs w:val="26"/>
            <w:lang w:val="vi-VN"/>
          </w:rPr>
          <w:delText xml:space="preserve">, với n là số từ trong bảng </w:delText>
        </w:r>
        <w:r w:rsidR="00664371" w:rsidRPr="005C3FD8" w:rsidDel="008C4DB3">
          <w:rPr>
            <w:noProof/>
            <w:szCs w:val="26"/>
            <w:lang w:val="vi-VN"/>
          </w:rPr>
          <w:delText>i</w:delText>
        </w:r>
        <w:r w:rsidRPr="005C3FD8" w:rsidDel="008C4DB3">
          <w:rPr>
            <w:noProof/>
            <w:szCs w:val="26"/>
            <w:lang w:val="vi-VN"/>
          </w:rPr>
          <w:delText xml:space="preserve">ndex. Tương ứng với chỉ số index trên sẽ cho ta biết các tài liệu chứa từ khóa tìm kiếm. Như vậy, việc tìm kiếm liên quan đến k từ thì các phép toán cần thực hiện là </w:delTex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5C3FD8" w:rsidDel="008C4DB3">
          <w:rPr>
            <w:noProof/>
            <w:szCs w:val="26"/>
            <w:lang w:val="vi-VN"/>
          </w:rPr>
          <w:delText xml:space="preserve"> ( với n là số từ trong bảng index)</w:delText>
        </w:r>
      </w:del>
    </w:p>
    <w:p w14:paraId="019B2F0E" w14:textId="0CF072F1" w:rsidR="00AA5C11" w:rsidRPr="005C3FD8" w:rsidDel="008C4DB3" w:rsidRDefault="00E02F69" w:rsidP="00F4239F">
      <w:pPr>
        <w:pStyle w:val="ListParagraph"/>
        <w:numPr>
          <w:ilvl w:val="0"/>
          <w:numId w:val="27"/>
        </w:numPr>
        <w:spacing w:before="120"/>
        <w:ind w:left="284" w:firstLine="0"/>
        <w:rPr>
          <w:del w:id="1231" w:author="QVM0161195" w:date="2021-01-26T17:21:00Z"/>
          <w:noProof/>
          <w:sz w:val="20"/>
          <w:szCs w:val="20"/>
          <w:lang w:val="vi-VN"/>
        </w:rPr>
      </w:pPr>
      <w:del w:id="1232" w:author="QVM0161195" w:date="2021-01-26T17:21:00Z">
        <w:r w:rsidRPr="005C3FD8" w:rsidDel="008C4DB3">
          <w:rPr>
            <w:b/>
            <w:bCs/>
            <w:noProof/>
            <w:szCs w:val="26"/>
            <w:lang w:val="vi-VN"/>
          </w:rPr>
          <w:delText>Nhược điểm:</w:delText>
        </w:r>
        <w:r w:rsidR="00AA5C11" w:rsidRPr="005C3FD8" w:rsidDel="008C4DB3">
          <w:rPr>
            <w:noProof/>
            <w:sz w:val="20"/>
            <w:szCs w:val="20"/>
            <w:lang w:val="vi-VN"/>
          </w:rPr>
          <w:delText xml:space="preserve">  </w:delText>
        </w:r>
        <w:r w:rsidR="00AA5C11" w:rsidRPr="005C3FD8" w:rsidDel="008C4DB3">
          <w:rPr>
            <w:noProof/>
            <w:szCs w:val="26"/>
            <w:lang w:val="vi-VN"/>
          </w:rPr>
          <w:delTex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w:delText>
        </w:r>
        <w:r w:rsidR="00881641" w:rsidRPr="005C3FD8" w:rsidDel="008C4DB3">
          <w:rPr>
            <w:noProof/>
            <w:szCs w:val="26"/>
            <w:lang w:val="vi-VN"/>
          </w:rPr>
          <w:delText>chính</w:delText>
        </w:r>
        <w:r w:rsidR="00AA5C11" w:rsidRPr="005C3FD8" w:rsidDel="008C4DB3">
          <w:rPr>
            <w:noProof/>
            <w:szCs w:val="26"/>
            <w:lang w:val="vi-VN"/>
          </w:rPr>
          <w:delText xml:space="preserve"> xác về tài liệu. Việc </w:delText>
        </w:r>
        <w:r w:rsidR="00AD2F7F" w:rsidRPr="005C3FD8" w:rsidDel="008C4DB3">
          <w:rPr>
            <w:noProof/>
            <w:szCs w:val="26"/>
            <w:lang w:val="vi-VN"/>
          </w:rPr>
          <w:delText>i</w:delText>
        </w:r>
        <w:r w:rsidR="00AA5C11" w:rsidRPr="005C3FD8" w:rsidDel="008C4DB3">
          <w:rPr>
            <w:noProof/>
            <w:szCs w:val="26"/>
            <w:lang w:val="vi-VN"/>
          </w:rPr>
          <w:delText xml:space="preserve">ndex các tài liệu rất phức tạp và làm tốn nhiều thời gian, đồng thời cũng tốn không gian để lưu trữ các bảng </w:delText>
        </w:r>
        <w:r w:rsidR="00AD2F7F" w:rsidRPr="005C3FD8" w:rsidDel="008C4DB3">
          <w:rPr>
            <w:noProof/>
            <w:szCs w:val="26"/>
            <w:lang w:val="vi-VN"/>
          </w:rPr>
          <w:delText>index</w:delText>
        </w:r>
        <w:r w:rsidR="00AA5C11" w:rsidRPr="005C3FD8" w:rsidDel="008C4DB3">
          <w:rPr>
            <w:noProof/>
            <w:szCs w:val="26"/>
            <w:lang w:val="vi-VN"/>
          </w:rPr>
          <w:delText xml:space="preserve">. Các tài liệu tìm được không được sắp xếp theo độ chính xác của chúng. Các bảng </w:delText>
        </w:r>
        <w:r w:rsidR="00AD2F7F" w:rsidRPr="005C3FD8" w:rsidDel="008C4DB3">
          <w:rPr>
            <w:noProof/>
            <w:szCs w:val="26"/>
            <w:lang w:val="vi-VN"/>
          </w:rPr>
          <w:delText>i</w:delText>
        </w:r>
        <w:r w:rsidR="00AA5C11" w:rsidRPr="005C3FD8" w:rsidDel="008C4DB3">
          <w:rPr>
            <w:noProof/>
            <w:szCs w:val="26"/>
            <w:lang w:val="vi-VN"/>
          </w:rPr>
          <w:delText xml:space="preserve">ndex không linh hoạt vì khi các từ vựng thay đổi (thêm, sửa, xóa, ...) dẫn tới chỉ số </w:delText>
        </w:r>
        <w:r w:rsidR="00AD2F7F" w:rsidRPr="005C3FD8" w:rsidDel="008C4DB3">
          <w:rPr>
            <w:noProof/>
            <w:szCs w:val="26"/>
            <w:lang w:val="vi-VN"/>
          </w:rPr>
          <w:delText>i</w:delText>
        </w:r>
        <w:r w:rsidR="00AA5C11" w:rsidRPr="005C3FD8" w:rsidDel="008C4DB3">
          <w:rPr>
            <w:noProof/>
            <w:szCs w:val="26"/>
            <w:lang w:val="vi-VN"/>
          </w:rPr>
          <w:delText>ndex cũng phải thay đổi theo.</w:delText>
        </w:r>
      </w:del>
    </w:p>
    <w:p w14:paraId="3968EABA" w14:textId="78752E2C" w:rsidR="00AA5C11" w:rsidRPr="005C3FD8" w:rsidDel="008C4DB3" w:rsidRDefault="00AA5C11" w:rsidP="00EE4CFD">
      <w:pPr>
        <w:pStyle w:val="Heading3"/>
        <w:numPr>
          <w:ilvl w:val="0"/>
          <w:numId w:val="13"/>
        </w:numPr>
        <w:spacing w:before="120" w:after="0" w:line="360" w:lineRule="auto"/>
        <w:ind w:left="567" w:firstLine="284"/>
        <w:rPr>
          <w:del w:id="1233" w:author="QVM0161195" w:date="2021-01-26T17:21:00Z"/>
          <w:rFonts w:ascii="Times New Roman" w:hAnsi="Times New Roman"/>
          <w:b w:val="0"/>
          <w:i/>
          <w:noProof/>
          <w:sz w:val="28"/>
          <w:szCs w:val="28"/>
          <w:lang w:val="vi-VN"/>
        </w:rPr>
      </w:pPr>
      <w:bookmarkStart w:id="1234" w:name="_Toc61985812"/>
      <w:del w:id="1235" w:author="QVM0161195" w:date="2021-01-26T17:21:00Z">
        <w:r w:rsidRPr="005C3FD8" w:rsidDel="008C4DB3">
          <w:rPr>
            <w:rFonts w:ascii="Times New Roman" w:hAnsi="Times New Roman"/>
            <w:b w:val="0"/>
            <w:i/>
            <w:noProof/>
            <w:sz w:val="28"/>
            <w:szCs w:val="28"/>
            <w:lang w:val="vi-VN"/>
          </w:rPr>
          <w:delText>Mô hình phân tích cú pháp</w:delText>
        </w:r>
        <w:bookmarkEnd w:id="1234"/>
      </w:del>
    </w:p>
    <w:p w14:paraId="0901B5B8" w14:textId="3F205639" w:rsidR="00AA5C11" w:rsidRPr="005C3FD8" w:rsidDel="008C4DB3" w:rsidRDefault="00AA5C11" w:rsidP="00EE4CFD">
      <w:pPr>
        <w:spacing w:before="120" w:line="360" w:lineRule="auto"/>
        <w:ind w:firstLine="284"/>
        <w:jc w:val="both"/>
        <w:rPr>
          <w:del w:id="1236" w:author="QVM0161195" w:date="2021-01-26T17:21:00Z"/>
          <w:noProof/>
          <w:sz w:val="20"/>
          <w:szCs w:val="20"/>
          <w:lang w:val="vi-VN"/>
        </w:rPr>
      </w:pPr>
      <w:del w:id="1237" w:author="QVM0161195" w:date="2021-01-26T17:21:00Z">
        <w:r w:rsidRPr="005C3FD8" w:rsidDel="008C4DB3">
          <w:rPr>
            <w:noProof/>
            <w:sz w:val="26"/>
            <w:szCs w:val="26"/>
            <w:lang w:val="vi-VN"/>
          </w:rPr>
          <w:delText xml:space="preserve">Trong mô hình </w:delText>
        </w:r>
        <w:r w:rsidR="00D77007" w:rsidRPr="005C3FD8" w:rsidDel="008C4DB3">
          <w:rPr>
            <w:noProof/>
            <w:sz w:val="26"/>
            <w:szCs w:val="26"/>
            <w:lang w:val="vi-VN"/>
          </w:rPr>
          <w:delText>phân tích cú pháp</w:delText>
        </w:r>
        <w:r w:rsidRPr="005C3FD8" w:rsidDel="008C4DB3">
          <w:rPr>
            <w:noProof/>
            <w:sz w:val="26"/>
            <w:szCs w:val="26"/>
            <w:lang w:val="vi-VN"/>
          </w:rPr>
          <w:delText xml:space="preserve"> mỗi văn bản đều phải được phân tích cú pháp và trả lại thông tin chi tiết về chủ đề của văn bản </w:delText>
        </w:r>
        <w:r w:rsidR="003752B1" w:rsidRPr="005C3FD8" w:rsidDel="008C4DB3">
          <w:rPr>
            <w:noProof/>
            <w:sz w:val="26"/>
            <w:szCs w:val="26"/>
            <w:lang w:val="vi-VN"/>
          </w:rPr>
          <w:delText xml:space="preserve">đó. Sau đó, người ta tiến hành </w:delText>
        </w:r>
        <w:r w:rsidR="00A75554" w:rsidRPr="005C3FD8" w:rsidDel="008C4DB3">
          <w:rPr>
            <w:noProof/>
            <w:sz w:val="26"/>
            <w:szCs w:val="26"/>
            <w:lang w:val="vi-VN"/>
          </w:rPr>
          <w:delText xml:space="preserve">đánh dấu </w:delText>
        </w:r>
        <w:r w:rsidRPr="005C3FD8" w:rsidDel="008C4DB3">
          <w:rPr>
            <w:noProof/>
            <w:sz w:val="26"/>
            <w:szCs w:val="26"/>
            <w:lang w:val="vi-VN"/>
          </w:rPr>
          <w:delText xml:space="preserve">các chủ đề </w:delText>
        </w:r>
        <w:r w:rsidR="00B53277" w:rsidRPr="005C3FD8" w:rsidDel="008C4DB3">
          <w:rPr>
            <w:noProof/>
            <w:sz w:val="26"/>
            <w:szCs w:val="26"/>
            <w:lang w:val="vi-VN"/>
          </w:rPr>
          <w:delText xml:space="preserve">của từng văn bản. Cách </w:delText>
        </w:r>
        <w:r w:rsidR="00A75554" w:rsidRPr="005C3FD8" w:rsidDel="008C4DB3">
          <w:rPr>
            <w:noProof/>
            <w:sz w:val="26"/>
            <w:szCs w:val="26"/>
            <w:lang w:val="vi-VN"/>
          </w:rPr>
          <w:delText xml:space="preserve">đánh dấu </w:delText>
        </w:r>
        <w:r w:rsidRPr="005C3FD8" w:rsidDel="008C4DB3">
          <w:rPr>
            <w:noProof/>
            <w:sz w:val="26"/>
            <w:szCs w:val="26"/>
            <w:lang w:val="vi-VN"/>
          </w:rPr>
          <w:delText>trên chủ đề cũng giống nh</w:delText>
        </w:r>
        <w:r w:rsidR="000B2AC4" w:rsidRPr="005C3FD8" w:rsidDel="008C4DB3">
          <w:rPr>
            <w:noProof/>
            <w:sz w:val="26"/>
            <w:szCs w:val="26"/>
            <w:lang w:val="vi-VN"/>
          </w:rPr>
          <w:delText xml:space="preserve">ư </w:delText>
        </w:r>
        <w:r w:rsidR="00A75554" w:rsidRPr="005C3FD8" w:rsidDel="008C4DB3">
          <w:rPr>
            <w:noProof/>
            <w:sz w:val="26"/>
            <w:szCs w:val="26"/>
            <w:lang w:val="vi-VN"/>
          </w:rPr>
          <w:delText xml:space="preserve">đánh dấu </w:delText>
        </w:r>
        <w:r w:rsidR="000B2AC4" w:rsidRPr="005C3FD8" w:rsidDel="008C4DB3">
          <w:rPr>
            <w:noProof/>
            <w:sz w:val="26"/>
            <w:szCs w:val="26"/>
            <w:lang w:val="vi-VN"/>
          </w:rPr>
          <w:delText>trên văn bản nhưng chỉ i</w:delText>
        </w:r>
        <w:r w:rsidRPr="005C3FD8" w:rsidDel="008C4DB3">
          <w:rPr>
            <w:noProof/>
            <w:sz w:val="26"/>
            <w:szCs w:val="26"/>
            <w:lang w:val="vi-VN"/>
          </w:rPr>
          <w:delText>ndex trên các từ xuất hiện trong chủ đề [18].</w:delText>
        </w:r>
      </w:del>
    </w:p>
    <w:p w14:paraId="21A5121D" w14:textId="37D48FB7" w:rsidR="00AA5C11" w:rsidRPr="005C3FD8" w:rsidDel="008C4DB3" w:rsidRDefault="00AA5C11" w:rsidP="00EE4CFD">
      <w:pPr>
        <w:spacing w:before="120" w:line="360" w:lineRule="auto"/>
        <w:ind w:firstLine="284"/>
        <w:jc w:val="both"/>
        <w:rPr>
          <w:del w:id="1238" w:author="QVM0161195" w:date="2021-01-26T17:21:00Z"/>
          <w:noProof/>
          <w:sz w:val="20"/>
          <w:szCs w:val="20"/>
          <w:lang w:val="vi-VN"/>
        </w:rPr>
      </w:pPr>
      <w:del w:id="1239" w:author="QVM0161195" w:date="2021-01-26T17:21:00Z">
        <w:r w:rsidRPr="005C3FD8" w:rsidDel="008C4DB3">
          <w:rPr>
            <w:noProof/>
            <w:sz w:val="26"/>
            <w:szCs w:val="26"/>
            <w:lang w:val="vi-VN"/>
          </w:rPr>
          <w:delText>Các văn bản được quản lý thông qua các chủ đề này để có thể tìm kiếm được khi có yêu cầu, câu hỏi tìm kiếm sẽ dựa trên các chủ đề trên.</w:delText>
        </w:r>
      </w:del>
    </w:p>
    <w:p w14:paraId="54B493D6" w14:textId="7292118D" w:rsidR="00AA5C11" w:rsidRPr="005C3FD8" w:rsidDel="008C4DB3" w:rsidRDefault="00AA5C11" w:rsidP="00CD4BA0">
      <w:pPr>
        <w:spacing w:before="120" w:line="360" w:lineRule="auto"/>
        <w:ind w:firstLine="284"/>
        <w:jc w:val="both"/>
        <w:rPr>
          <w:del w:id="1240" w:author="QVM0161195" w:date="2021-01-26T17:21:00Z"/>
          <w:noProof/>
          <w:sz w:val="20"/>
          <w:szCs w:val="20"/>
          <w:lang w:val="vi-VN"/>
        </w:rPr>
      </w:pPr>
      <w:del w:id="1241" w:author="QVM0161195" w:date="2021-01-26T17:21:00Z">
        <w:r w:rsidRPr="005C3FD8" w:rsidDel="008C4DB3">
          <w:rPr>
            <w:b/>
            <w:bCs/>
            <w:noProof/>
            <w:sz w:val="26"/>
            <w:szCs w:val="26"/>
            <w:lang w:val="vi-VN"/>
          </w:rPr>
          <w:delText xml:space="preserve">Ưu điểm: </w:delText>
        </w:r>
        <w:r w:rsidRPr="005C3FD8" w:rsidDel="008C4DB3">
          <w:rPr>
            <w:noProof/>
            <w:sz w:val="26"/>
            <w:szCs w:val="26"/>
            <w:lang w:val="vi-VN"/>
          </w:rPr>
          <w:delText>Tìm kiếm theo phương pháp này khá hiệu quả và đơn giản, do tìm kiếm nhanh và chính xác.</w:delText>
        </w:r>
        <w:r w:rsidRPr="005C3FD8" w:rsidDel="008C4DB3">
          <w:rPr>
            <w:noProof/>
            <w:sz w:val="20"/>
            <w:szCs w:val="20"/>
            <w:lang w:val="vi-VN"/>
          </w:rPr>
          <w:delText xml:space="preserve"> </w:delText>
        </w:r>
        <w:r w:rsidRPr="005C3FD8" w:rsidDel="008C4DB3">
          <w:rPr>
            <w:noProof/>
            <w:sz w:val="26"/>
            <w:szCs w:val="26"/>
            <w:lang w:val="vi-VN"/>
          </w:rPr>
          <w:delText>Đối với những ngôn ngữ đơn giản về mặt ngữ pháp thì việc phân tích trên có thể đạt được mức độ chính xác cao và chấp nhận được.</w:delText>
        </w:r>
      </w:del>
    </w:p>
    <w:p w14:paraId="2E986683" w14:textId="4F73C26A" w:rsidR="00AA5C11" w:rsidRPr="005C3FD8" w:rsidDel="008C4DB3" w:rsidRDefault="00AA5C11" w:rsidP="00CD4BA0">
      <w:pPr>
        <w:spacing w:before="120" w:line="360" w:lineRule="auto"/>
        <w:ind w:firstLine="284"/>
        <w:jc w:val="both"/>
        <w:rPr>
          <w:del w:id="1242" w:author="QVM0161195" w:date="2021-01-26T17:21:00Z"/>
          <w:noProof/>
          <w:sz w:val="20"/>
          <w:szCs w:val="20"/>
          <w:lang w:val="vi-VN"/>
        </w:rPr>
      </w:pPr>
      <w:del w:id="1243" w:author="QVM0161195" w:date="2021-01-26T17:21:00Z">
        <w:r w:rsidRPr="005C3FD8" w:rsidDel="008C4DB3">
          <w:rPr>
            <w:b/>
            <w:bCs/>
            <w:noProof/>
            <w:sz w:val="26"/>
            <w:szCs w:val="26"/>
            <w:lang w:val="vi-VN"/>
          </w:rPr>
          <w:delText xml:space="preserve">Nhược điểm: </w:delText>
        </w:r>
        <w:r w:rsidRPr="005C3FD8" w:rsidDel="008C4DB3">
          <w:rPr>
            <w:noProof/>
            <w:sz w:val="26"/>
            <w:szCs w:val="26"/>
            <w:lang w:val="vi-VN"/>
          </w:rPr>
          <w:delText>Chất lượng của hệ thống theo phương pháp này hoàn toàn phụ th</w:delText>
        </w:r>
        <w:r w:rsidR="0078386B" w:rsidRPr="005C3FD8" w:rsidDel="008C4DB3">
          <w:rPr>
            <w:noProof/>
            <w:sz w:val="26"/>
            <w:szCs w:val="26"/>
            <w:lang w:val="vi-VN"/>
          </w:rPr>
          <w:delText>uộ</w:delText>
        </w:r>
        <w:r w:rsidRPr="005C3FD8" w:rsidDel="008C4DB3">
          <w:rPr>
            <w:noProof/>
            <w:sz w:val="26"/>
            <w:szCs w:val="26"/>
            <w:lang w:val="vi-VN"/>
          </w:rPr>
          <w:delTex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delText>
        </w:r>
      </w:del>
    </w:p>
    <w:p w14:paraId="27A18D67" w14:textId="509AEE77" w:rsidR="00AA5C11" w:rsidRPr="005C3FD8" w:rsidDel="008C4DB3" w:rsidRDefault="00AA5C11" w:rsidP="00CD4BA0">
      <w:pPr>
        <w:pStyle w:val="Heading3"/>
        <w:numPr>
          <w:ilvl w:val="0"/>
          <w:numId w:val="13"/>
        </w:numPr>
        <w:spacing w:before="120" w:after="0" w:line="360" w:lineRule="auto"/>
        <w:ind w:left="567" w:firstLine="284"/>
        <w:rPr>
          <w:del w:id="1244" w:author="QVM0161195" w:date="2021-01-26T17:21:00Z"/>
          <w:rFonts w:ascii="Times New Roman" w:hAnsi="Times New Roman"/>
          <w:b w:val="0"/>
          <w:i/>
          <w:noProof/>
          <w:sz w:val="28"/>
          <w:szCs w:val="28"/>
          <w:lang w:val="vi-VN"/>
        </w:rPr>
      </w:pPr>
      <w:bookmarkStart w:id="1245" w:name="_Toc61985813"/>
      <w:del w:id="1246" w:author="QVM0161195" w:date="2021-01-26T17:21:00Z">
        <w:r w:rsidRPr="005C3FD8" w:rsidDel="008C4DB3">
          <w:rPr>
            <w:rFonts w:ascii="Times New Roman" w:hAnsi="Times New Roman"/>
            <w:b w:val="0"/>
            <w:i/>
            <w:noProof/>
            <w:sz w:val="28"/>
            <w:szCs w:val="28"/>
            <w:lang w:val="vi-VN"/>
          </w:rPr>
          <w:delText>Mô hình không gian vector</w:delText>
        </w:r>
        <w:bookmarkEnd w:id="1245"/>
      </w:del>
    </w:p>
    <w:p w14:paraId="7BBA6BC6" w14:textId="052D9985" w:rsidR="00AA5C11" w:rsidRPr="005C3FD8" w:rsidDel="008C4DB3" w:rsidRDefault="00AA5C11" w:rsidP="00C17595">
      <w:pPr>
        <w:spacing w:before="120" w:line="360" w:lineRule="auto"/>
        <w:ind w:firstLine="284"/>
        <w:jc w:val="both"/>
        <w:rPr>
          <w:del w:id="1247" w:author="QVM0161195" w:date="2021-01-26T17:21:00Z"/>
          <w:noProof/>
          <w:sz w:val="26"/>
          <w:szCs w:val="26"/>
          <w:lang w:val="vi-VN"/>
        </w:rPr>
      </w:pPr>
      <w:del w:id="1248" w:author="QVM0161195" w:date="2021-01-26T17:21:00Z">
        <w:r w:rsidRPr="005C3FD8" w:rsidDel="008C4DB3">
          <w:rPr>
            <w:noProof/>
            <w:sz w:val="26"/>
            <w:szCs w:val="26"/>
            <w:lang w:val="vi-VN"/>
          </w:rPr>
          <w:delTex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delText>
        </w:r>
      </w:del>
    </w:p>
    <w:p w14:paraId="39C59672" w14:textId="01959DC9" w:rsidR="00AA5C11" w:rsidRPr="005C3FD8" w:rsidDel="008C4DB3" w:rsidRDefault="00AA5C11" w:rsidP="007C3849">
      <w:pPr>
        <w:spacing w:before="120" w:line="360" w:lineRule="auto"/>
        <w:ind w:firstLine="284"/>
        <w:jc w:val="both"/>
        <w:rPr>
          <w:del w:id="1249" w:author="QVM0161195" w:date="2021-01-26T17:21:00Z"/>
          <w:noProof/>
          <w:sz w:val="26"/>
          <w:szCs w:val="26"/>
          <w:lang w:val="vi-VN"/>
        </w:rPr>
      </w:pPr>
      <w:del w:id="1250" w:author="QVM0161195" w:date="2021-01-26T17:21:00Z">
        <w:r w:rsidRPr="005C3FD8" w:rsidDel="008C4DB3">
          <w:rPr>
            <w:noProof/>
            <w:sz w:val="26"/>
            <w:szCs w:val="26"/>
            <w:lang w:val="vi-VN"/>
          </w:rPr>
          <w:delText>Mô hình này biểu diễn văn bản như những điểm trong không gian Euclid n</w:delText>
        </w:r>
        <w:r w:rsidR="00664371" w:rsidRPr="005C3FD8" w:rsidDel="008C4DB3">
          <w:rPr>
            <w:noProof/>
            <w:sz w:val="26"/>
            <w:szCs w:val="26"/>
            <w:lang w:val="vi-VN"/>
          </w:rPr>
          <w:delText xml:space="preserve"> </w:delText>
        </w:r>
        <w:r w:rsidRPr="005C3FD8" w:rsidDel="008C4DB3">
          <w:rPr>
            <w:noProof/>
            <w:sz w:val="26"/>
            <w:szCs w:val="26"/>
            <w:lang w:val="vi-VN"/>
          </w:rPr>
          <w:delText xml:space="preserve">chiều, mỗi chiều tương ứng với một từ trong tập hợp các từ. Phần tử thứ </w:delText>
        </w:r>
        <w:r w:rsidR="00664371" w:rsidRPr="005C3FD8" w:rsidDel="008C4DB3">
          <w:rPr>
            <w:noProof/>
            <w:sz w:val="26"/>
            <w:szCs w:val="26"/>
            <w:lang w:val="vi-VN"/>
          </w:rPr>
          <w:delText>i</w:delText>
        </w:r>
        <w:r w:rsidRPr="005C3FD8" w:rsidDel="008C4DB3">
          <w:rPr>
            <w:noProof/>
            <w:sz w:val="26"/>
            <w:szCs w:val="26"/>
            <w:lang w:val="vi-VN"/>
          </w:rPr>
          <w:delText xml:space="preserve"> là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C3FD8" w:rsidDel="008C4DB3">
          <w:rPr>
            <w:noProof/>
            <w:sz w:val="26"/>
            <w:szCs w:val="26"/>
            <w:lang w:val="vi-VN"/>
          </w:rPr>
          <w:delText xml:space="preserve"> của vector văn bản cho biết số lần mà từ thứ i xuất hiện trong văn bản. Sự tương đồng của hai văn bản được định nghĩa là khoảng cách giữa các điểm, hoặc là góc giữa những vector trong không gian.</w:delText>
        </w:r>
      </w:del>
    </w:p>
    <w:p w14:paraId="6C2975A5" w14:textId="299D7B6F" w:rsidR="00AA5C11" w:rsidRPr="005C3FD8" w:rsidDel="008C4DB3" w:rsidRDefault="00AA5C11" w:rsidP="00AA5C11">
      <w:pPr>
        <w:spacing w:before="120" w:line="360" w:lineRule="auto"/>
        <w:jc w:val="center"/>
        <w:rPr>
          <w:del w:id="1251" w:author="QVM0161195" w:date="2021-01-26T17:21:00Z"/>
          <w:noProof/>
          <w:sz w:val="25"/>
          <w:szCs w:val="25"/>
          <w:lang w:val="vi-VN"/>
        </w:rPr>
      </w:pPr>
      <w:del w:id="1252" w:author="QVM0161195" w:date="2021-01-26T17:21:00Z">
        <w:r w:rsidRPr="005C3FD8" w:rsidDel="008C4DB3">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del>
    </w:p>
    <w:p w14:paraId="0D9319CE" w14:textId="1384251D" w:rsidR="005A41A9" w:rsidRPr="005C3FD8" w:rsidDel="008C4DB3" w:rsidRDefault="00C92150" w:rsidP="007C2DEA">
      <w:pPr>
        <w:spacing w:before="120" w:line="360" w:lineRule="auto"/>
        <w:ind w:firstLine="284"/>
        <w:jc w:val="center"/>
        <w:rPr>
          <w:del w:id="1253" w:author="QVM0161195" w:date="2021-01-26T17:21:00Z"/>
          <w:b/>
          <w:i/>
          <w:noProof/>
          <w:sz w:val="26"/>
          <w:szCs w:val="26"/>
          <w:lang w:val="vi-VN"/>
        </w:rPr>
      </w:pPr>
      <w:bookmarkStart w:id="1254" w:name="_Toc61974085"/>
      <w:del w:id="1255" w:author="QVM0161195" w:date="2021-01-26T17:21:00Z">
        <w:r w:rsidRPr="005C3FD8" w:rsidDel="008C4DB3">
          <w:rPr>
            <w:i/>
            <w:noProof/>
            <w:sz w:val="26"/>
            <w:szCs w:val="26"/>
            <w:lang w:val="vi-VN"/>
          </w:rPr>
          <w:delText>Hình 2–</w:delText>
        </w:r>
        <w:r w:rsidRPr="005C3FD8" w:rsidDel="008C4DB3">
          <w:rPr>
            <w:i/>
            <w:noProof/>
            <w:sz w:val="26"/>
            <w:szCs w:val="26"/>
            <w:lang w:val="vi-VN"/>
          </w:rPr>
          <w:fldChar w:fldCharType="begin"/>
        </w:r>
        <w:r w:rsidRPr="005C3FD8" w:rsidDel="008C4DB3">
          <w:rPr>
            <w:i/>
            <w:noProof/>
            <w:sz w:val="26"/>
            <w:szCs w:val="26"/>
            <w:lang w:val="vi-VN"/>
          </w:rPr>
          <w:delInstrText xml:space="preserve"> SEQ Hình \* ARABIC \s 1 </w:delInstrText>
        </w:r>
        <w:r w:rsidRPr="005C3FD8" w:rsidDel="008C4DB3">
          <w:rPr>
            <w:i/>
            <w:noProof/>
            <w:sz w:val="26"/>
            <w:szCs w:val="26"/>
            <w:lang w:val="vi-VN"/>
          </w:rPr>
          <w:fldChar w:fldCharType="separate"/>
        </w:r>
        <w:r w:rsidR="00F360C9" w:rsidRPr="005C3FD8" w:rsidDel="008C4DB3">
          <w:rPr>
            <w:i/>
            <w:noProof/>
            <w:sz w:val="26"/>
            <w:szCs w:val="26"/>
            <w:lang w:val="vi-VN"/>
          </w:rPr>
          <w:delText>6</w:delText>
        </w:r>
        <w:r w:rsidRPr="005C3FD8" w:rsidDel="008C4DB3">
          <w:rPr>
            <w:i/>
            <w:noProof/>
            <w:sz w:val="26"/>
            <w:szCs w:val="26"/>
            <w:lang w:val="vi-VN"/>
          </w:rPr>
          <w:fldChar w:fldCharType="end"/>
        </w:r>
        <w:r w:rsidRPr="005C3FD8" w:rsidDel="008C4DB3">
          <w:rPr>
            <w:i/>
            <w:noProof/>
            <w:sz w:val="26"/>
            <w:szCs w:val="26"/>
            <w:lang w:val="vi-VN"/>
          </w:rPr>
          <w:delText xml:space="preserve"> Mô hình không gian vector.</w:delText>
        </w:r>
        <w:bookmarkEnd w:id="1254"/>
      </w:del>
    </w:p>
    <w:p w14:paraId="5F51A5D0" w14:textId="66776D30" w:rsidR="00AA5C11" w:rsidRPr="005C3FD8" w:rsidDel="008C4DB3" w:rsidRDefault="00AA5C11" w:rsidP="00B2521E">
      <w:pPr>
        <w:spacing w:before="120" w:line="360" w:lineRule="auto"/>
        <w:ind w:firstLine="284"/>
        <w:rPr>
          <w:del w:id="1256" w:author="QVM0161195" w:date="2021-01-26T17:21:00Z"/>
          <w:noProof/>
          <w:sz w:val="26"/>
          <w:szCs w:val="26"/>
          <w:lang w:val="vi-VN"/>
        </w:rPr>
      </w:pPr>
      <w:del w:id="1257" w:author="QVM0161195" w:date="2021-01-26T17:21:00Z">
        <w:r w:rsidRPr="005C3FD8" w:rsidDel="008C4DB3">
          <w:rPr>
            <w:noProof/>
            <w:sz w:val="26"/>
            <w:szCs w:val="26"/>
            <w:lang w:val="vi-VN"/>
          </w:rPr>
          <w:delText xml:space="preserve">Giả sử ta có một văn bản và nó được biểu diễn bởi vector </w:delTex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5C3FD8" w:rsidDel="008C4DB3">
          <w:rPr>
            <w:noProof/>
            <w:sz w:val="26"/>
            <w:szCs w:val="26"/>
            <w:lang w:val="vi-VN"/>
          </w:rPr>
          <w:delText xml:space="preserve">. Trong đó n là số đặc trưng hay số chiều của vector  (thường là số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5C3FD8" w:rsidDel="008C4DB3">
          <w:rPr>
            <w:noProof/>
            <w:sz w:val="26"/>
            <w:szCs w:val="26"/>
            <w:lang w:val="vi-VN"/>
          </w:rPr>
          <w:delText xml:space="preserve"> là trọng số của đặc trưng thứ i ( với 1 ≤ i ≤ n). </w:delText>
        </w:r>
      </w:del>
    </w:p>
    <w:p w14:paraId="5A52FC52" w14:textId="03509429" w:rsidR="00AA5C11" w:rsidRPr="005C3FD8" w:rsidDel="008C4DB3" w:rsidRDefault="00835645" w:rsidP="00835645">
      <w:pPr>
        <w:spacing w:before="120" w:line="360" w:lineRule="auto"/>
        <w:ind w:firstLine="284"/>
        <w:rPr>
          <w:del w:id="1258" w:author="QVM0161195" w:date="2021-01-26T17:21:00Z"/>
          <w:noProof/>
          <w:sz w:val="26"/>
          <w:szCs w:val="26"/>
          <w:lang w:val="vi-VN"/>
        </w:rPr>
      </w:pPr>
      <w:del w:id="1259" w:author="QVM0161195" w:date="2021-01-26T17:21:00Z">
        <w:r w:rsidRPr="005C3FD8" w:rsidDel="008C4DB3">
          <w:rPr>
            <w:noProof/>
            <w:sz w:val="26"/>
            <w:szCs w:val="26"/>
            <w:lang w:val="vi-VN"/>
          </w:rPr>
          <w:delText>Ví dụ</w:delText>
        </w:r>
        <w:r w:rsidR="00AA5C11" w:rsidRPr="005C3FD8" w:rsidDel="008C4DB3">
          <w:rPr>
            <w:noProof/>
            <w:sz w:val="26"/>
            <w:szCs w:val="26"/>
            <w:lang w:val="vi-VN"/>
          </w:rPr>
          <w:delText xml:space="preserve"> xét 2 văn bản với trọng số đặc trưng là số lần xuất hiện của từ khóa thứ i trong văn bản, vector biểu diễn tương ứng như sau:</w:delText>
        </w:r>
      </w:del>
    </w:p>
    <w:p w14:paraId="3CA6B4E0" w14:textId="5AC8CB15" w:rsidR="00AA5C11" w:rsidRPr="005C3FD8" w:rsidDel="008C4DB3" w:rsidRDefault="00AA5C11" w:rsidP="00AA5C11">
      <w:pPr>
        <w:spacing w:before="120" w:line="360" w:lineRule="auto"/>
        <w:ind w:left="1080"/>
        <w:rPr>
          <w:del w:id="1260" w:author="QVM0161195" w:date="2021-01-26T17:21:00Z"/>
          <w:noProof/>
          <w:sz w:val="20"/>
          <w:szCs w:val="20"/>
          <w:lang w:val="vi-VN"/>
        </w:rPr>
      </w:pPr>
      <w:del w:id="1261" w:author="QVM0161195" w:date="2021-01-26T17:21:00Z">
        <w:r w:rsidRPr="005C3FD8" w:rsidDel="008C4DB3">
          <w:rPr>
            <w:noProof/>
            <w:sz w:val="26"/>
            <w:szCs w:val="26"/>
            <w:lang w:val="vi-VN"/>
          </w:rPr>
          <w:delText>VB1: Máy vi tính</w:delText>
        </w:r>
        <w:r w:rsidR="00096BB0" w:rsidRPr="005C3FD8" w:rsidDel="008C4DB3">
          <w:rPr>
            <w:noProof/>
            <w:sz w:val="26"/>
            <w:szCs w:val="26"/>
            <w:lang w:val="vi-VN"/>
          </w:rPr>
          <w:delText>.</w:delText>
        </w:r>
      </w:del>
    </w:p>
    <w:p w14:paraId="6275BC1B" w14:textId="28FCF357" w:rsidR="00AA5C11" w:rsidRPr="005C3FD8" w:rsidDel="008C4DB3" w:rsidRDefault="00AA5C11" w:rsidP="00AA5C11">
      <w:pPr>
        <w:spacing w:before="120" w:line="360" w:lineRule="auto"/>
        <w:ind w:left="1080"/>
        <w:rPr>
          <w:del w:id="1262" w:author="QVM0161195" w:date="2021-01-26T17:21:00Z"/>
          <w:noProof/>
          <w:sz w:val="20"/>
          <w:szCs w:val="20"/>
          <w:lang w:val="vi-VN"/>
        </w:rPr>
      </w:pPr>
      <w:del w:id="1263" w:author="QVM0161195" w:date="2021-01-26T17:21:00Z">
        <w:r w:rsidRPr="005C3FD8" w:rsidDel="008C4DB3">
          <w:rPr>
            <w:noProof/>
            <w:sz w:val="26"/>
            <w:szCs w:val="26"/>
            <w:lang w:val="vi-VN"/>
          </w:rPr>
          <w:delText>VB2: Siêu máy tính</w:delText>
        </w:r>
        <w:r w:rsidR="00096BB0" w:rsidRPr="005C3FD8" w:rsidDel="008C4DB3">
          <w:rPr>
            <w:noProof/>
            <w:sz w:val="26"/>
            <w:szCs w:val="26"/>
            <w:lang w:val="vi-VN"/>
          </w:rPr>
          <w:delText>.</w:delText>
        </w:r>
      </w:del>
    </w:p>
    <w:p w14:paraId="59BE43A1" w14:textId="3A82E081" w:rsidR="00AA5C11" w:rsidRPr="005C3FD8" w:rsidDel="008C4DB3" w:rsidRDefault="00AA5C11" w:rsidP="00134B29">
      <w:pPr>
        <w:spacing w:before="120" w:line="360" w:lineRule="auto"/>
        <w:ind w:firstLine="284"/>
        <w:rPr>
          <w:del w:id="1264" w:author="QVM0161195" w:date="2021-01-26T17:21:00Z"/>
          <w:noProof/>
          <w:sz w:val="26"/>
          <w:szCs w:val="26"/>
          <w:lang w:val="vi-VN"/>
        </w:rPr>
      </w:pPr>
      <w:del w:id="1265" w:author="QVM0161195" w:date="2021-01-26T17:21:00Z">
        <w:r w:rsidRPr="005C3FD8" w:rsidDel="008C4DB3">
          <w:rPr>
            <w:noProof/>
            <w:sz w:val="26"/>
            <w:szCs w:val="26"/>
            <w:lang w:val="vi-VN"/>
          </w:rPr>
          <w:delText>Sau khi qua bước tiền xử lý văn bản, ta biểu diễn như sau:</w:delText>
        </w:r>
      </w:del>
    </w:p>
    <w:p w14:paraId="6488BD44" w14:textId="604FC174" w:rsidR="003F69DE" w:rsidRPr="005C3FD8" w:rsidDel="008C4DB3" w:rsidRDefault="003F69DE" w:rsidP="003B5DBD">
      <w:pPr>
        <w:pStyle w:val="Caption"/>
        <w:spacing w:before="120" w:after="0" w:line="360" w:lineRule="auto"/>
        <w:jc w:val="center"/>
        <w:rPr>
          <w:del w:id="1266" w:author="QVM0161195" w:date="2021-01-26T17:21:00Z"/>
          <w:b w:val="0"/>
          <w:i/>
          <w:noProof/>
          <w:color w:val="auto"/>
          <w:sz w:val="26"/>
          <w:szCs w:val="26"/>
          <w:lang w:val="vi-VN"/>
        </w:rPr>
      </w:pPr>
      <w:bookmarkStart w:id="1267" w:name="_Toc61985116"/>
      <w:del w:id="1268" w:author="QVM0161195" w:date="2021-01-26T17:21:00Z">
        <w:r w:rsidRPr="005C3FD8" w:rsidDel="008C4DB3">
          <w:rPr>
            <w:b w:val="0"/>
            <w:i/>
            <w:noProof/>
            <w:color w:val="auto"/>
            <w:sz w:val="26"/>
            <w:szCs w:val="26"/>
            <w:lang w:val="vi-VN"/>
          </w:rPr>
          <w:delText>Bảng 2.</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Bảng \* ARABIC \s 1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2</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Biểu diễn văn bản dạng nhị phân.</w:delText>
        </w:r>
        <w:bookmarkEnd w:id="1267"/>
      </w:del>
    </w:p>
    <w:tbl>
      <w:tblPr>
        <w:tblStyle w:val="TableGrid"/>
        <w:tblW w:w="0" w:type="auto"/>
        <w:jc w:val="center"/>
        <w:tblLook w:val="04A0" w:firstRow="1" w:lastRow="0" w:firstColumn="1" w:lastColumn="0" w:noHBand="0" w:noVBand="1"/>
      </w:tblPr>
      <w:tblGrid>
        <w:gridCol w:w="2319"/>
        <w:gridCol w:w="1805"/>
        <w:gridCol w:w="1837"/>
      </w:tblGrid>
      <w:tr w:rsidR="00AA5C11" w:rsidRPr="005C3FD8" w:rsidDel="008C4DB3" w14:paraId="392169A7" w14:textId="6712E3C7" w:rsidTr="003E2D35">
        <w:trPr>
          <w:trHeight w:val="746"/>
          <w:jc w:val="center"/>
          <w:del w:id="1269" w:author="QVM0161195" w:date="2021-01-26T17:21:00Z"/>
        </w:trPr>
        <w:tc>
          <w:tcPr>
            <w:tcW w:w="2319" w:type="dxa"/>
          </w:tcPr>
          <w:p w14:paraId="73355FEF" w14:textId="711CA614" w:rsidR="00AA5C11" w:rsidRPr="005C3FD8" w:rsidDel="008C4DB3" w:rsidRDefault="00AA5C11">
            <w:pPr>
              <w:spacing w:before="120" w:line="360" w:lineRule="auto"/>
              <w:rPr>
                <w:del w:id="1270" w:author="QVM0161195" w:date="2021-01-26T17:21:00Z"/>
                <w:b/>
                <w:noProof/>
                <w:sz w:val="26"/>
                <w:szCs w:val="26"/>
                <w:lang w:val="vi-VN"/>
              </w:rPr>
            </w:pPr>
            <w:del w:id="1271" w:author="QVM0161195" w:date="2021-01-26T17:21:00Z">
              <w:r w:rsidRPr="005C3FD8" w:rsidDel="008C4DB3">
                <w:rPr>
                  <w:b/>
                  <w:noProof/>
                  <w:sz w:val="26"/>
                  <w:szCs w:val="26"/>
                  <w:lang w:val="vi-VN"/>
                </w:rPr>
                <w:delText>Từ</w:delText>
              </w:r>
            </w:del>
          </w:p>
        </w:tc>
        <w:tc>
          <w:tcPr>
            <w:tcW w:w="1805" w:type="dxa"/>
          </w:tcPr>
          <w:p w14:paraId="61AE5BF8" w14:textId="1C0EF1CC" w:rsidR="00AA5C11" w:rsidRPr="005C3FD8" w:rsidDel="008C4DB3" w:rsidRDefault="00AA5C11">
            <w:pPr>
              <w:spacing w:before="120" w:line="360" w:lineRule="auto"/>
              <w:rPr>
                <w:del w:id="1272" w:author="QVM0161195" w:date="2021-01-26T17:21:00Z"/>
                <w:b/>
                <w:noProof/>
                <w:sz w:val="26"/>
                <w:szCs w:val="26"/>
                <w:lang w:val="vi-VN"/>
              </w:rPr>
            </w:pPr>
            <w:del w:id="1273" w:author="QVM0161195" w:date="2021-01-26T17:21:00Z">
              <w:r w:rsidRPr="005C3FD8" w:rsidDel="008C4DB3">
                <w:rPr>
                  <w:b/>
                  <w:noProof/>
                  <w:sz w:val="26"/>
                  <w:szCs w:val="26"/>
                  <w:lang w:val="vi-VN"/>
                </w:rPr>
                <w:delText>Vector VB1</w:delText>
              </w:r>
            </w:del>
          </w:p>
        </w:tc>
        <w:tc>
          <w:tcPr>
            <w:tcW w:w="1837" w:type="dxa"/>
          </w:tcPr>
          <w:p w14:paraId="790B1494" w14:textId="46488493" w:rsidR="00AA5C11" w:rsidRPr="005C3FD8" w:rsidDel="008C4DB3" w:rsidRDefault="00AA5C11">
            <w:pPr>
              <w:spacing w:before="120" w:line="360" w:lineRule="auto"/>
              <w:rPr>
                <w:del w:id="1274" w:author="QVM0161195" w:date="2021-01-26T17:21:00Z"/>
                <w:b/>
                <w:noProof/>
                <w:sz w:val="26"/>
                <w:szCs w:val="26"/>
                <w:lang w:val="vi-VN"/>
              </w:rPr>
            </w:pPr>
            <w:del w:id="1275" w:author="QVM0161195" w:date="2021-01-26T17:21:00Z">
              <w:r w:rsidRPr="005C3FD8" w:rsidDel="008C4DB3">
                <w:rPr>
                  <w:b/>
                  <w:noProof/>
                  <w:sz w:val="26"/>
                  <w:szCs w:val="26"/>
                  <w:lang w:val="vi-VN"/>
                </w:rPr>
                <w:delText>Vector VB2</w:delText>
              </w:r>
            </w:del>
          </w:p>
        </w:tc>
      </w:tr>
      <w:tr w:rsidR="00AA5C11" w:rsidRPr="005C3FD8" w:rsidDel="008C4DB3" w14:paraId="54BFC048" w14:textId="0D2AD894" w:rsidTr="003E2D35">
        <w:trPr>
          <w:trHeight w:val="727"/>
          <w:jc w:val="center"/>
          <w:del w:id="1276" w:author="QVM0161195" w:date="2021-01-26T17:21:00Z"/>
        </w:trPr>
        <w:tc>
          <w:tcPr>
            <w:tcW w:w="2319" w:type="dxa"/>
          </w:tcPr>
          <w:p w14:paraId="51DEF71F" w14:textId="0BAAFF58" w:rsidR="00AA5C11" w:rsidRPr="005C3FD8" w:rsidDel="008C4DB3" w:rsidRDefault="00AA5C11">
            <w:pPr>
              <w:spacing w:before="120" w:line="360" w:lineRule="auto"/>
              <w:rPr>
                <w:del w:id="1277" w:author="QVM0161195" w:date="2021-01-26T17:21:00Z"/>
                <w:noProof/>
                <w:sz w:val="26"/>
                <w:szCs w:val="26"/>
                <w:lang w:val="vi-VN"/>
              </w:rPr>
            </w:pPr>
            <w:del w:id="1278" w:author="QVM0161195" w:date="2021-01-26T17:21:00Z">
              <w:r w:rsidRPr="005C3FD8" w:rsidDel="008C4DB3">
                <w:rPr>
                  <w:noProof/>
                  <w:sz w:val="26"/>
                  <w:szCs w:val="26"/>
                  <w:lang w:val="vi-VN"/>
                </w:rPr>
                <w:delText>Máy</w:delText>
              </w:r>
            </w:del>
          </w:p>
        </w:tc>
        <w:tc>
          <w:tcPr>
            <w:tcW w:w="1805" w:type="dxa"/>
          </w:tcPr>
          <w:p w14:paraId="71BB36BA" w14:textId="77238DE6" w:rsidR="00AA5C11" w:rsidRPr="005C3FD8" w:rsidDel="008C4DB3" w:rsidRDefault="00AA5C11">
            <w:pPr>
              <w:spacing w:before="120" w:line="360" w:lineRule="auto"/>
              <w:rPr>
                <w:del w:id="1279" w:author="QVM0161195" w:date="2021-01-26T17:21:00Z"/>
                <w:noProof/>
                <w:sz w:val="26"/>
                <w:szCs w:val="26"/>
                <w:lang w:val="vi-VN"/>
              </w:rPr>
            </w:pPr>
            <w:del w:id="1280" w:author="QVM0161195" w:date="2021-01-26T17:21:00Z">
              <w:r w:rsidRPr="005C3FD8" w:rsidDel="008C4DB3">
                <w:rPr>
                  <w:noProof/>
                  <w:sz w:val="26"/>
                  <w:szCs w:val="26"/>
                  <w:lang w:val="vi-VN"/>
                </w:rPr>
                <w:delText>1</w:delText>
              </w:r>
            </w:del>
          </w:p>
        </w:tc>
        <w:tc>
          <w:tcPr>
            <w:tcW w:w="1837" w:type="dxa"/>
          </w:tcPr>
          <w:p w14:paraId="362F6EF0" w14:textId="00DBD945" w:rsidR="00AA5C11" w:rsidRPr="005C3FD8" w:rsidDel="008C4DB3" w:rsidRDefault="00AA5C11">
            <w:pPr>
              <w:spacing w:before="120" w:line="360" w:lineRule="auto"/>
              <w:rPr>
                <w:del w:id="1281" w:author="QVM0161195" w:date="2021-01-26T17:21:00Z"/>
                <w:noProof/>
                <w:sz w:val="26"/>
                <w:szCs w:val="26"/>
                <w:lang w:val="vi-VN"/>
              </w:rPr>
            </w:pPr>
            <w:del w:id="1282" w:author="QVM0161195" w:date="2021-01-26T17:21:00Z">
              <w:r w:rsidRPr="005C3FD8" w:rsidDel="008C4DB3">
                <w:rPr>
                  <w:noProof/>
                  <w:sz w:val="26"/>
                  <w:szCs w:val="26"/>
                  <w:lang w:val="vi-VN"/>
                </w:rPr>
                <w:delText>1</w:delText>
              </w:r>
            </w:del>
          </w:p>
        </w:tc>
      </w:tr>
      <w:tr w:rsidR="00AA5C11" w:rsidRPr="005C3FD8" w:rsidDel="008C4DB3" w14:paraId="31CDE534" w14:textId="065680CF" w:rsidTr="003E2D35">
        <w:trPr>
          <w:trHeight w:val="746"/>
          <w:jc w:val="center"/>
          <w:del w:id="1283" w:author="QVM0161195" w:date="2021-01-26T17:21:00Z"/>
        </w:trPr>
        <w:tc>
          <w:tcPr>
            <w:tcW w:w="2319" w:type="dxa"/>
          </w:tcPr>
          <w:p w14:paraId="5B4074DA" w14:textId="29394AA5" w:rsidR="00AA5C11" w:rsidRPr="005C3FD8" w:rsidDel="008C4DB3" w:rsidRDefault="00050FAA">
            <w:pPr>
              <w:spacing w:before="120" w:line="360" w:lineRule="auto"/>
              <w:rPr>
                <w:del w:id="1284" w:author="QVM0161195" w:date="2021-01-26T17:21:00Z"/>
                <w:noProof/>
                <w:sz w:val="26"/>
                <w:szCs w:val="26"/>
                <w:lang w:val="vi-VN"/>
              </w:rPr>
            </w:pPr>
            <w:del w:id="1285" w:author="QVM0161195" w:date="2021-01-26T17:21:00Z">
              <w:r w:rsidRPr="005C3FD8" w:rsidDel="008C4DB3">
                <w:rPr>
                  <w:noProof/>
                  <w:sz w:val="26"/>
                  <w:szCs w:val="26"/>
                  <w:lang w:val="vi-VN"/>
                </w:rPr>
                <w:delText>V</w:delText>
              </w:r>
              <w:r w:rsidR="00AA5C11" w:rsidRPr="005C3FD8" w:rsidDel="008C4DB3">
                <w:rPr>
                  <w:noProof/>
                  <w:sz w:val="26"/>
                  <w:szCs w:val="26"/>
                  <w:lang w:val="vi-VN"/>
                </w:rPr>
                <w:delText>i</w:delText>
              </w:r>
            </w:del>
          </w:p>
        </w:tc>
        <w:tc>
          <w:tcPr>
            <w:tcW w:w="1805" w:type="dxa"/>
          </w:tcPr>
          <w:p w14:paraId="52CFC236" w14:textId="69EFFA75" w:rsidR="00AA5C11" w:rsidRPr="005C3FD8" w:rsidDel="008C4DB3" w:rsidRDefault="00AA5C11">
            <w:pPr>
              <w:spacing w:before="120" w:line="360" w:lineRule="auto"/>
              <w:rPr>
                <w:del w:id="1286" w:author="QVM0161195" w:date="2021-01-26T17:21:00Z"/>
                <w:noProof/>
                <w:sz w:val="26"/>
                <w:szCs w:val="26"/>
                <w:lang w:val="vi-VN"/>
              </w:rPr>
            </w:pPr>
            <w:del w:id="1287" w:author="QVM0161195" w:date="2021-01-26T17:21:00Z">
              <w:r w:rsidRPr="005C3FD8" w:rsidDel="008C4DB3">
                <w:rPr>
                  <w:noProof/>
                  <w:sz w:val="26"/>
                  <w:szCs w:val="26"/>
                  <w:lang w:val="vi-VN"/>
                </w:rPr>
                <w:delText>1</w:delText>
              </w:r>
            </w:del>
          </w:p>
        </w:tc>
        <w:tc>
          <w:tcPr>
            <w:tcW w:w="1837" w:type="dxa"/>
          </w:tcPr>
          <w:p w14:paraId="075A647E" w14:textId="59E020C8" w:rsidR="00AA5C11" w:rsidRPr="005C3FD8" w:rsidDel="008C4DB3" w:rsidRDefault="00AA5C11">
            <w:pPr>
              <w:spacing w:before="120" w:line="360" w:lineRule="auto"/>
              <w:rPr>
                <w:del w:id="1288" w:author="QVM0161195" w:date="2021-01-26T17:21:00Z"/>
                <w:noProof/>
                <w:sz w:val="26"/>
                <w:szCs w:val="26"/>
                <w:lang w:val="vi-VN"/>
              </w:rPr>
            </w:pPr>
            <w:del w:id="1289" w:author="QVM0161195" w:date="2021-01-26T17:21:00Z">
              <w:r w:rsidRPr="005C3FD8" w:rsidDel="008C4DB3">
                <w:rPr>
                  <w:noProof/>
                  <w:sz w:val="26"/>
                  <w:szCs w:val="26"/>
                  <w:lang w:val="vi-VN"/>
                </w:rPr>
                <w:delText>0</w:delText>
              </w:r>
            </w:del>
          </w:p>
        </w:tc>
      </w:tr>
      <w:tr w:rsidR="00AA5C11" w:rsidRPr="005C3FD8" w:rsidDel="008C4DB3" w14:paraId="045B0E2D" w14:textId="704E83B1" w:rsidTr="003E2D35">
        <w:trPr>
          <w:trHeight w:val="727"/>
          <w:jc w:val="center"/>
          <w:del w:id="1290" w:author="QVM0161195" w:date="2021-01-26T17:21:00Z"/>
        </w:trPr>
        <w:tc>
          <w:tcPr>
            <w:tcW w:w="2319" w:type="dxa"/>
          </w:tcPr>
          <w:p w14:paraId="42DED4E8" w14:textId="47ED86CF" w:rsidR="00AA5C11" w:rsidRPr="005C3FD8" w:rsidDel="008C4DB3" w:rsidRDefault="00050FAA">
            <w:pPr>
              <w:spacing w:before="120" w:line="360" w:lineRule="auto"/>
              <w:rPr>
                <w:del w:id="1291" w:author="QVM0161195" w:date="2021-01-26T17:21:00Z"/>
                <w:noProof/>
                <w:sz w:val="26"/>
                <w:szCs w:val="26"/>
                <w:lang w:val="vi-VN"/>
              </w:rPr>
            </w:pPr>
            <w:del w:id="1292" w:author="QVM0161195" w:date="2021-01-26T17:21:00Z">
              <w:r w:rsidRPr="005C3FD8" w:rsidDel="008C4DB3">
                <w:rPr>
                  <w:noProof/>
                  <w:sz w:val="26"/>
                  <w:szCs w:val="26"/>
                  <w:lang w:val="vi-VN"/>
                </w:rPr>
                <w:delText>T</w:delText>
              </w:r>
              <w:r w:rsidR="00AA5C11" w:rsidRPr="005C3FD8" w:rsidDel="008C4DB3">
                <w:rPr>
                  <w:noProof/>
                  <w:sz w:val="26"/>
                  <w:szCs w:val="26"/>
                  <w:lang w:val="vi-VN"/>
                </w:rPr>
                <w:delText>ính</w:delText>
              </w:r>
            </w:del>
          </w:p>
        </w:tc>
        <w:tc>
          <w:tcPr>
            <w:tcW w:w="1805" w:type="dxa"/>
          </w:tcPr>
          <w:p w14:paraId="799A9A06" w14:textId="0BC1C43A" w:rsidR="00AA5C11" w:rsidRPr="005C3FD8" w:rsidDel="008C4DB3" w:rsidRDefault="00AA5C11">
            <w:pPr>
              <w:tabs>
                <w:tab w:val="center" w:pos="771"/>
              </w:tabs>
              <w:spacing w:before="120" w:line="360" w:lineRule="auto"/>
              <w:rPr>
                <w:del w:id="1293" w:author="QVM0161195" w:date="2021-01-26T17:21:00Z"/>
                <w:noProof/>
                <w:sz w:val="26"/>
                <w:szCs w:val="26"/>
                <w:lang w:val="vi-VN"/>
              </w:rPr>
            </w:pPr>
            <w:del w:id="1294" w:author="QVM0161195" w:date="2021-01-26T17:21:00Z">
              <w:r w:rsidRPr="005C3FD8" w:rsidDel="008C4DB3">
                <w:rPr>
                  <w:noProof/>
                  <w:sz w:val="26"/>
                  <w:szCs w:val="26"/>
                  <w:lang w:val="vi-VN"/>
                </w:rPr>
                <w:delText>1</w:delText>
              </w:r>
              <w:r w:rsidR="003629F6" w:rsidRPr="005C3FD8" w:rsidDel="008C4DB3">
                <w:rPr>
                  <w:noProof/>
                  <w:sz w:val="26"/>
                  <w:szCs w:val="26"/>
                  <w:lang w:val="vi-VN"/>
                </w:rPr>
                <w:tab/>
              </w:r>
            </w:del>
          </w:p>
        </w:tc>
        <w:tc>
          <w:tcPr>
            <w:tcW w:w="1837" w:type="dxa"/>
          </w:tcPr>
          <w:p w14:paraId="3B13DEE7" w14:textId="25C0CB93" w:rsidR="00AA5C11" w:rsidRPr="005C3FD8" w:rsidDel="008C4DB3" w:rsidRDefault="00AA5C11">
            <w:pPr>
              <w:spacing w:before="120" w:line="360" w:lineRule="auto"/>
              <w:rPr>
                <w:del w:id="1295" w:author="QVM0161195" w:date="2021-01-26T17:21:00Z"/>
                <w:noProof/>
                <w:sz w:val="26"/>
                <w:szCs w:val="26"/>
                <w:lang w:val="vi-VN"/>
              </w:rPr>
            </w:pPr>
            <w:del w:id="1296" w:author="QVM0161195" w:date="2021-01-26T17:21:00Z">
              <w:r w:rsidRPr="005C3FD8" w:rsidDel="008C4DB3">
                <w:rPr>
                  <w:noProof/>
                  <w:sz w:val="26"/>
                  <w:szCs w:val="26"/>
                  <w:lang w:val="vi-VN"/>
                </w:rPr>
                <w:delText>1</w:delText>
              </w:r>
            </w:del>
          </w:p>
        </w:tc>
      </w:tr>
      <w:tr w:rsidR="00683249" w:rsidRPr="005C3FD8" w:rsidDel="008C4DB3" w14:paraId="04DD4FEB" w14:textId="72E85BC5" w:rsidTr="003E2D35">
        <w:trPr>
          <w:trHeight w:val="762"/>
          <w:jc w:val="center"/>
          <w:del w:id="1297" w:author="QVM0161195" w:date="2021-01-26T17:21:00Z"/>
        </w:trPr>
        <w:tc>
          <w:tcPr>
            <w:tcW w:w="2319" w:type="dxa"/>
          </w:tcPr>
          <w:p w14:paraId="28B28B89" w14:textId="35548B49" w:rsidR="00683249" w:rsidRPr="005C3FD8" w:rsidDel="008C4DB3" w:rsidRDefault="00683249">
            <w:pPr>
              <w:spacing w:before="120" w:line="360" w:lineRule="auto"/>
              <w:rPr>
                <w:del w:id="1298" w:author="QVM0161195" w:date="2021-01-26T17:21:00Z"/>
                <w:noProof/>
                <w:sz w:val="26"/>
                <w:szCs w:val="26"/>
                <w:lang w:val="vi-VN"/>
              </w:rPr>
            </w:pPr>
            <w:del w:id="1299" w:author="QVM0161195" w:date="2021-01-26T17:21:00Z">
              <w:r w:rsidRPr="005C3FD8" w:rsidDel="008C4DB3">
                <w:rPr>
                  <w:noProof/>
                  <w:sz w:val="26"/>
                  <w:szCs w:val="26"/>
                  <w:lang w:val="vi-VN"/>
                </w:rPr>
                <w:delText>Siêu</w:delText>
              </w:r>
            </w:del>
          </w:p>
        </w:tc>
        <w:tc>
          <w:tcPr>
            <w:tcW w:w="1805" w:type="dxa"/>
          </w:tcPr>
          <w:p w14:paraId="649FD285" w14:textId="7AA3F59D" w:rsidR="00683249" w:rsidRPr="005C3FD8" w:rsidDel="008C4DB3" w:rsidRDefault="00683249">
            <w:pPr>
              <w:tabs>
                <w:tab w:val="center" w:pos="771"/>
              </w:tabs>
              <w:spacing w:before="120" w:line="360" w:lineRule="auto"/>
              <w:rPr>
                <w:del w:id="1300" w:author="QVM0161195" w:date="2021-01-26T17:21:00Z"/>
                <w:noProof/>
                <w:sz w:val="26"/>
                <w:szCs w:val="26"/>
                <w:lang w:val="vi-VN"/>
              </w:rPr>
            </w:pPr>
            <w:del w:id="1301" w:author="QVM0161195" w:date="2021-01-26T17:21:00Z">
              <w:r w:rsidRPr="005C3FD8" w:rsidDel="008C4DB3">
                <w:rPr>
                  <w:noProof/>
                  <w:sz w:val="26"/>
                  <w:szCs w:val="26"/>
                  <w:lang w:val="vi-VN"/>
                </w:rPr>
                <w:delText>0</w:delText>
              </w:r>
            </w:del>
          </w:p>
        </w:tc>
        <w:tc>
          <w:tcPr>
            <w:tcW w:w="1837" w:type="dxa"/>
          </w:tcPr>
          <w:p w14:paraId="625C2AA8" w14:textId="06A7EAD3" w:rsidR="00683249" w:rsidRPr="005C3FD8" w:rsidDel="008C4DB3" w:rsidRDefault="00683249">
            <w:pPr>
              <w:spacing w:before="120" w:line="360" w:lineRule="auto"/>
              <w:rPr>
                <w:del w:id="1302" w:author="QVM0161195" w:date="2021-01-26T17:21:00Z"/>
                <w:noProof/>
                <w:sz w:val="26"/>
                <w:szCs w:val="26"/>
                <w:lang w:val="vi-VN"/>
              </w:rPr>
            </w:pPr>
            <w:del w:id="1303" w:author="QVM0161195" w:date="2021-01-26T17:21:00Z">
              <w:r w:rsidRPr="005C3FD8" w:rsidDel="008C4DB3">
                <w:rPr>
                  <w:noProof/>
                  <w:sz w:val="26"/>
                  <w:szCs w:val="26"/>
                  <w:lang w:val="vi-VN"/>
                </w:rPr>
                <w:delText>1</w:delText>
              </w:r>
            </w:del>
          </w:p>
        </w:tc>
      </w:tr>
    </w:tbl>
    <w:p w14:paraId="6ADF1AEF" w14:textId="5EC849B9" w:rsidR="00AA5C11" w:rsidRPr="005C3FD8" w:rsidDel="008C4DB3" w:rsidRDefault="00AA5C11" w:rsidP="00A522C0">
      <w:pPr>
        <w:spacing w:before="120" w:line="360" w:lineRule="auto"/>
        <w:ind w:firstLine="284"/>
        <w:jc w:val="both"/>
        <w:rPr>
          <w:del w:id="1304" w:author="QVM0161195" w:date="2021-01-26T17:21:00Z"/>
          <w:noProof/>
          <w:sz w:val="26"/>
          <w:szCs w:val="26"/>
          <w:lang w:val="vi-VN"/>
        </w:rPr>
      </w:pPr>
      <w:del w:id="1305" w:author="QVM0161195" w:date="2021-01-26T17:21:00Z">
        <w:r w:rsidRPr="005C3FD8" w:rsidDel="008C4DB3">
          <w:rPr>
            <w:noProof/>
            <w:sz w:val="26"/>
            <w:szCs w:val="26"/>
            <w:lang w:val="vi-VN"/>
          </w:rPr>
          <w:delText xml:space="preserve">Trọng số của đặc trưng có thể tính dựa trên tần số xuất hiện của từ khóa trong văn bản. Ma trận biểu diễn trọng số (ma trận tần suất) </w:delTex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5C3FD8" w:rsidDel="008C4DB3">
          <w:rPr>
            <w:noProof/>
            <w:sz w:val="26"/>
            <w:szCs w:val="26"/>
            <w:lang w:val="vi-VN"/>
          </w:rPr>
          <w:delText xml:space="preserve">  được xác định dựa trên tần số xuất hiện của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trong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Một số phương pháp xác định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w:delText>
        </w:r>
      </w:del>
    </w:p>
    <w:p w14:paraId="0C193638" w14:textId="1FDA1653" w:rsidR="00AA5C11" w:rsidRPr="005C3FD8" w:rsidDel="008C4DB3" w:rsidRDefault="00AA5C11" w:rsidP="00496D98">
      <w:pPr>
        <w:pStyle w:val="ListParagraph"/>
        <w:numPr>
          <w:ilvl w:val="0"/>
          <w:numId w:val="28"/>
        </w:numPr>
        <w:spacing w:before="120"/>
        <w:ind w:left="284" w:firstLine="0"/>
        <w:rPr>
          <w:del w:id="1306" w:author="QVM0161195" w:date="2021-01-26T17:21:00Z"/>
          <w:noProof/>
          <w:szCs w:val="26"/>
          <w:lang w:val="vi-VN"/>
        </w:rPr>
      </w:pPr>
      <w:del w:id="1307" w:author="QVM0161195" w:date="2021-01-26T17:21:00Z">
        <w:r w:rsidRPr="005C3FD8" w:rsidDel="008C4DB3">
          <w:rPr>
            <w:noProof/>
            <w:szCs w:val="26"/>
            <w:lang w:val="vi-VN"/>
          </w:rPr>
          <w:delText xml:space="preserve">Phương pháp </w:delText>
        </w:r>
        <w:r w:rsidR="00683249" w:rsidRPr="005C3FD8" w:rsidDel="008C4DB3">
          <w:rPr>
            <w:noProof/>
            <w:szCs w:val="26"/>
            <w:lang w:val="vi-VN"/>
          </w:rPr>
          <w:delText>trọng số nhị phân</w:delText>
        </w:r>
        <w:r w:rsidRPr="005C3FD8" w:rsidDel="008C4DB3">
          <w:rPr>
            <w:noProof/>
            <w:szCs w:val="26"/>
            <w:lang w:val="vi-VN"/>
          </w:rPr>
          <w:delText>: giá trị là 1 nếu số lần xuất hiện của từ khóa lớn hơn một ngưỡng nào đó, ngược lại 0.</w:delText>
        </w:r>
      </w:del>
    </w:p>
    <w:p w14:paraId="3E41AB54" w14:textId="04FC14EB" w:rsidR="00AA5C11" w:rsidRPr="005C3FD8" w:rsidDel="008C4DB3" w:rsidRDefault="00AA5C11" w:rsidP="00496D98">
      <w:pPr>
        <w:pStyle w:val="ListParagraph"/>
        <w:numPr>
          <w:ilvl w:val="0"/>
          <w:numId w:val="28"/>
        </w:numPr>
        <w:spacing w:before="120"/>
        <w:ind w:left="284" w:firstLine="0"/>
        <w:rPr>
          <w:del w:id="1308" w:author="QVM0161195" w:date="2021-01-26T17:21:00Z"/>
          <w:noProof/>
          <w:szCs w:val="26"/>
          <w:lang w:val="vi-VN"/>
        </w:rPr>
      </w:pPr>
      <w:del w:id="1309" w:author="QVM0161195" w:date="2021-01-26T17:21:00Z">
        <w:r w:rsidRPr="005C3FD8" w:rsidDel="008C4DB3">
          <w:rPr>
            <w:noProof/>
            <w:szCs w:val="26"/>
            <w:lang w:val="vi-VN"/>
          </w:rPr>
          <w:delText xml:space="preserve">Phương pháp dựa trên tần </w:delText>
        </w:r>
        <w:r w:rsidR="006A57A3" w:rsidRPr="005C3FD8" w:rsidDel="008C4DB3">
          <w:rPr>
            <w:noProof/>
            <w:szCs w:val="26"/>
            <w:lang w:val="vi-VN"/>
          </w:rPr>
          <w:delText xml:space="preserve">suất </w:delText>
        </w:r>
        <w:r w:rsidRPr="005C3FD8" w:rsidDel="008C4DB3">
          <w:rPr>
            <w:noProof/>
            <w:szCs w:val="26"/>
            <w:lang w:val="vi-VN"/>
          </w:rPr>
          <w:delText xml:space="preserve">từ khóa </w:delText>
        </w:r>
        <w:r w:rsidR="00B5521E" w:rsidRPr="005C3FD8" w:rsidDel="008C4DB3">
          <w:rPr>
            <w:noProof/>
            <w:szCs w:val="26"/>
            <w:lang w:val="vi-VN"/>
          </w:rPr>
          <w:delText xml:space="preserve">TF </w:delText>
        </w:r>
        <w:r w:rsidRPr="005C3FD8" w:rsidDel="008C4DB3">
          <w:rPr>
            <w:noProof/>
            <w:szCs w:val="26"/>
            <w:lang w:val="vi-VN"/>
          </w:rPr>
          <w:delText>(Term Frequency Weighting).</w:delText>
        </w:r>
      </w:del>
    </w:p>
    <w:p w14:paraId="78569D10" w14:textId="54C4F04F" w:rsidR="00AA5C11" w:rsidRPr="005C3FD8" w:rsidDel="008C4DB3" w:rsidRDefault="00AA5C11" w:rsidP="00496D98">
      <w:pPr>
        <w:pStyle w:val="ListParagraph"/>
        <w:numPr>
          <w:ilvl w:val="0"/>
          <w:numId w:val="28"/>
        </w:numPr>
        <w:spacing w:before="120"/>
        <w:ind w:left="284" w:firstLine="0"/>
        <w:rPr>
          <w:del w:id="1310" w:author="QVM0161195" w:date="2021-01-26T17:21:00Z"/>
          <w:noProof/>
          <w:szCs w:val="26"/>
          <w:lang w:val="vi-VN"/>
        </w:rPr>
      </w:pPr>
      <w:del w:id="1311" w:author="QVM0161195" w:date="2021-01-26T17:21:00Z">
        <w:r w:rsidRPr="005C3FD8" w:rsidDel="008C4DB3">
          <w:rPr>
            <w:noProof/>
            <w:szCs w:val="26"/>
            <w:lang w:val="vi-VN"/>
          </w:rPr>
          <w:delText xml:space="preserve">Phương pháp dựa trên nghịch đảo tần số văn bản </w:delText>
        </w:r>
        <w:r w:rsidR="00B5521E" w:rsidRPr="005C3FD8" w:rsidDel="008C4DB3">
          <w:rPr>
            <w:noProof/>
            <w:szCs w:val="26"/>
            <w:lang w:val="vi-VN"/>
          </w:rPr>
          <w:delText xml:space="preserve">IDF </w:delText>
        </w:r>
        <w:r w:rsidRPr="005C3FD8" w:rsidDel="008C4DB3">
          <w:rPr>
            <w:noProof/>
            <w:szCs w:val="26"/>
            <w:lang w:val="vi-VN"/>
          </w:rPr>
          <w:delText>(Inverse Document Frequency).</w:delText>
        </w:r>
      </w:del>
    </w:p>
    <w:p w14:paraId="2DD47011" w14:textId="72B0B098" w:rsidR="00AA5C11" w:rsidRPr="005C3FD8" w:rsidDel="008C4DB3" w:rsidRDefault="00074201" w:rsidP="00496D98">
      <w:pPr>
        <w:pStyle w:val="ListParagraph"/>
        <w:numPr>
          <w:ilvl w:val="0"/>
          <w:numId w:val="28"/>
        </w:numPr>
        <w:spacing w:before="120"/>
        <w:ind w:left="284" w:firstLine="0"/>
        <w:rPr>
          <w:del w:id="1312" w:author="QVM0161195" w:date="2021-01-26T17:21:00Z"/>
          <w:noProof/>
          <w:szCs w:val="26"/>
          <w:lang w:val="vi-VN"/>
        </w:rPr>
      </w:pPr>
      <w:del w:id="1313" w:author="QVM0161195" w:date="2021-01-26T17:21:00Z">
        <w:r w:rsidRPr="005C3FD8" w:rsidDel="008C4DB3">
          <w:rPr>
            <w:noProof/>
            <w:szCs w:val="26"/>
            <w:lang w:val="vi-VN"/>
          </w:rPr>
          <w:delText xml:space="preserve">Phương pháp trọng số </w:delText>
        </w:r>
        <w:r w:rsidR="00AA5C11" w:rsidRPr="005C3FD8" w:rsidDel="008C4DB3">
          <w:rPr>
            <w:noProof/>
            <w:szCs w:val="26"/>
            <w:lang w:val="vi-VN"/>
          </w:rPr>
          <w:delText>TF</w:delText>
        </w:r>
        <w:r w:rsidRPr="005C3FD8" w:rsidDel="008C4DB3">
          <w:rPr>
            <w:noProof/>
            <w:szCs w:val="26"/>
            <w:lang w:val="vi-VN"/>
          </w:rPr>
          <w:delText>-</w:delText>
        </w:r>
        <w:r w:rsidR="00AA5C11" w:rsidRPr="005C3FD8" w:rsidDel="008C4DB3">
          <w:rPr>
            <w:noProof/>
            <w:szCs w:val="26"/>
            <w:lang w:val="vi-VN"/>
          </w:rPr>
          <w:delText>IDF</w:delText>
        </w:r>
        <w:r w:rsidRPr="005C3FD8" w:rsidDel="008C4DB3">
          <w:rPr>
            <w:noProof/>
            <w:szCs w:val="26"/>
            <w:lang w:val="vi-VN"/>
          </w:rPr>
          <w:delText xml:space="preserve"> kết hợp phương pháp TF và IDF</w:delText>
        </w:r>
        <w:r w:rsidR="00AA5C11" w:rsidRPr="005C3FD8" w:rsidDel="008C4DB3">
          <w:rPr>
            <w:noProof/>
            <w:szCs w:val="26"/>
            <w:lang w:val="vi-VN"/>
          </w:rPr>
          <w:delText>.</w:delText>
        </w:r>
      </w:del>
    </w:p>
    <w:p w14:paraId="49DBFC64" w14:textId="5D67E2DA" w:rsidR="00AA5C11" w:rsidRPr="005C3FD8" w:rsidDel="008C4DB3" w:rsidRDefault="00AA5C11" w:rsidP="00996D09">
      <w:pPr>
        <w:spacing w:before="120" w:line="360" w:lineRule="auto"/>
        <w:ind w:right="20" w:firstLine="284"/>
        <w:jc w:val="both"/>
        <w:rPr>
          <w:del w:id="1314" w:author="QVM0161195" w:date="2021-01-26T17:21:00Z"/>
          <w:noProof/>
          <w:sz w:val="26"/>
          <w:szCs w:val="26"/>
          <w:lang w:val="vi-VN"/>
        </w:rPr>
      </w:pPr>
      <w:del w:id="1315" w:author="QVM0161195" w:date="2021-01-26T17:21:00Z">
        <w:r w:rsidRPr="005C3FD8" w:rsidDel="008C4DB3">
          <w:rPr>
            <w:noProof/>
            <w:sz w:val="26"/>
            <w:szCs w:val="26"/>
            <w:lang w:val="vi-VN"/>
          </w:rPr>
          <w:delTex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delText>
        </w:r>
      </w:del>
    </w:p>
    <w:p w14:paraId="176E555B" w14:textId="287E215D" w:rsidR="00AA5C11" w:rsidRPr="005C3FD8" w:rsidDel="008C4DB3" w:rsidRDefault="0053759A" w:rsidP="008B129A">
      <w:pPr>
        <w:pStyle w:val="ListParagraph"/>
        <w:numPr>
          <w:ilvl w:val="0"/>
          <w:numId w:val="29"/>
        </w:numPr>
        <w:spacing w:before="120"/>
        <w:ind w:left="709" w:firstLine="0"/>
        <w:rPr>
          <w:del w:id="1316" w:author="QVM0161195" w:date="2021-01-26T17:21:00Z"/>
          <w:i/>
          <w:noProof/>
          <w:szCs w:val="26"/>
          <w:u w:val="single"/>
          <w:lang w:val="vi-VN"/>
        </w:rPr>
      </w:pPr>
      <w:del w:id="1317" w:author="QVM0161195" w:date="2021-01-26T17:21:00Z">
        <w:r w:rsidRPr="005C3FD8" w:rsidDel="008C4DB3">
          <w:rPr>
            <w:i/>
            <w:noProof/>
            <w:szCs w:val="26"/>
            <w:u w:val="single"/>
            <w:lang w:val="vi-VN"/>
          </w:rPr>
          <w:delText xml:space="preserve"> </w:delText>
        </w:r>
        <w:r w:rsidR="00AA5C11" w:rsidRPr="005C3FD8" w:rsidDel="008C4DB3">
          <w:rPr>
            <w:i/>
            <w:noProof/>
            <w:szCs w:val="26"/>
            <w:u w:val="single"/>
            <w:lang w:val="vi-VN"/>
          </w:rPr>
          <w:delText>Phương pháp Boolean</w:delText>
        </w:r>
      </w:del>
    </w:p>
    <w:p w14:paraId="7ECD5367" w14:textId="146F3DBF" w:rsidR="00AA5C11" w:rsidRPr="005C3FD8" w:rsidDel="008C4DB3" w:rsidRDefault="00AA5C11" w:rsidP="009C3087">
      <w:pPr>
        <w:spacing w:before="120" w:line="360" w:lineRule="auto"/>
        <w:ind w:firstLine="284"/>
        <w:jc w:val="both"/>
        <w:rPr>
          <w:del w:id="1318" w:author="QVM0161195" w:date="2021-01-26T17:21:00Z"/>
          <w:noProof/>
          <w:sz w:val="20"/>
          <w:szCs w:val="20"/>
          <w:lang w:val="vi-VN"/>
        </w:rPr>
      </w:pPr>
      <w:del w:id="1319" w:author="QVM0161195" w:date="2021-01-26T17:21:00Z">
        <w:r w:rsidRPr="005C3FD8" w:rsidDel="008C4DB3">
          <w:rPr>
            <w:noProof/>
            <w:sz w:val="26"/>
            <w:szCs w:val="26"/>
            <w:lang w:val="vi-VN"/>
          </w:rPr>
          <w:delText xml:space="preserve">Một mô hình biểu diễn vector với hàm f cho ra giá trị rời rạc với duy nhất hai giá trị đúng và sai (true và false, hoặc 0 và 1) gọi là mô hình Boolean. Hàm f tương ứng với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sẽ cho ra giá trị đúng nếu và chỉ nếu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xuất hiện trong văn bản đó.</w:delText>
        </w:r>
      </w:del>
    </w:p>
    <w:p w14:paraId="2605A456" w14:textId="498041AC" w:rsidR="00AA5C11" w:rsidRPr="005C3FD8" w:rsidDel="008C4DB3" w:rsidRDefault="00AA5C11" w:rsidP="009C3087">
      <w:pPr>
        <w:spacing w:before="120" w:line="360" w:lineRule="auto"/>
        <w:ind w:firstLine="284"/>
        <w:jc w:val="both"/>
        <w:rPr>
          <w:del w:id="1320" w:author="QVM0161195" w:date="2021-01-26T17:21:00Z"/>
          <w:noProof/>
          <w:sz w:val="26"/>
          <w:szCs w:val="26"/>
          <w:lang w:val="vi-VN"/>
        </w:rPr>
      </w:pPr>
      <w:del w:id="1321" w:author="QVM0161195" w:date="2021-01-26T17:21:00Z">
        <w:r w:rsidRPr="005C3FD8" w:rsidDel="008C4DB3">
          <w:rPr>
            <w:noProof/>
            <w:sz w:val="26"/>
            <w:szCs w:val="26"/>
            <w:lang w:val="vi-VN"/>
          </w:rPr>
          <w:delText>Mô hình Boolean được xác định như sau:</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5C3FD8" w:rsidDel="008C4DB3" w14:paraId="005433E1" w14:textId="6EFEF6A5" w:rsidTr="00D472CE">
        <w:trPr>
          <w:del w:id="1322" w:author="QVM0161195" w:date="2021-01-26T17:21:00Z"/>
        </w:trPr>
        <w:tc>
          <w:tcPr>
            <w:tcW w:w="8188" w:type="dxa"/>
            <w:vAlign w:val="center"/>
          </w:tcPr>
          <w:p w14:paraId="6D915AB9" w14:textId="345F90AC" w:rsidR="00976E59" w:rsidRPr="005C3FD8" w:rsidDel="008C4DB3" w:rsidRDefault="006C1BF9" w:rsidP="00D472CE">
            <w:pPr>
              <w:pStyle w:val="cushead2"/>
              <w:numPr>
                <w:ilvl w:val="0"/>
                <w:numId w:val="0"/>
              </w:numPr>
              <w:spacing w:before="120"/>
              <w:jc w:val="center"/>
              <w:rPr>
                <w:del w:id="1323" w:author="QVM0161195" w:date="2021-01-26T17:21:00Z"/>
                <w:noProof/>
                <w:szCs w:val="26"/>
                <w:lang w:val="vi-VN"/>
              </w:rPr>
            </w:pPr>
            <m:oMathPara>
              <m:oMath>
                <m:sSub>
                  <m:sSubPr>
                    <m:ctrlPr>
                      <w:del w:id="1324" w:author="QVM0161195" w:date="2021-01-26T17:21:00Z">
                        <w:rPr>
                          <w:rFonts w:ascii="Cambria Math" w:hAnsi="Cambria Math"/>
                          <w:i/>
                          <w:noProof/>
                          <w:szCs w:val="26"/>
                          <w:lang w:val="vi-VN"/>
                        </w:rPr>
                      </w:del>
                    </m:ctrlPr>
                  </m:sSubPr>
                  <m:e>
                    <w:del w:id="1325" w:author="QVM0161195" w:date="2021-01-26T17:21:00Z">
                      <m:r>
                        <w:rPr>
                          <w:rFonts w:ascii="Cambria Math" w:hAnsi="Cambria Math"/>
                          <w:noProof/>
                          <w:szCs w:val="26"/>
                          <w:lang w:val="vi-VN"/>
                        </w:rPr>
                        <m:t>W</m:t>
                      </m:r>
                    </w:del>
                  </m:e>
                  <m:sub>
                    <w:del w:id="1326" w:author="QVM0161195" w:date="2021-01-26T17:21:00Z">
                      <m:r>
                        <w:rPr>
                          <w:rFonts w:ascii="Cambria Math" w:hAnsi="Cambria Math"/>
                          <w:noProof/>
                          <w:szCs w:val="26"/>
                          <w:lang w:val="vi-VN"/>
                        </w:rPr>
                        <m:t>ij</m:t>
                      </m:r>
                    </w:del>
                  </m:sub>
                </m:sSub>
                <w:del w:id="1327" w:author="QVM0161195" w:date="2021-01-26T17:21:00Z">
                  <m:r>
                    <w:rPr>
                      <w:rFonts w:ascii="Cambria Math" w:hAnsi="Cambria Math"/>
                      <w:noProof/>
                      <w:szCs w:val="26"/>
                      <w:lang w:val="vi-VN"/>
                    </w:rPr>
                    <m:t xml:space="preserve">= </m:t>
                  </m:r>
                </w:del>
                <m:d>
                  <m:dPr>
                    <m:begChr m:val="{"/>
                    <m:endChr m:val=""/>
                    <m:ctrlPr>
                      <w:del w:id="1328" w:author="QVM0161195" w:date="2021-01-26T17:21:00Z">
                        <w:rPr>
                          <w:rFonts w:ascii="Cambria Math" w:hAnsi="Cambria Math"/>
                          <w:i/>
                          <w:noProof/>
                          <w:szCs w:val="26"/>
                          <w:lang w:val="vi-VN"/>
                        </w:rPr>
                      </w:del>
                    </m:ctrlPr>
                  </m:dPr>
                  <m:e>
                    <m:eqArr>
                      <m:eqArrPr>
                        <m:ctrlPr>
                          <w:del w:id="1329" w:author="QVM0161195" w:date="2021-01-26T17:21:00Z">
                            <w:rPr>
                              <w:rFonts w:ascii="Cambria Math" w:hAnsi="Cambria Math"/>
                              <w:i/>
                              <w:noProof/>
                              <w:szCs w:val="26"/>
                              <w:lang w:val="vi-VN"/>
                            </w:rPr>
                          </w:del>
                        </m:ctrlPr>
                      </m:eqArrPr>
                      <m:e>
                        <w:del w:id="1330" w:author="QVM0161195" w:date="2021-01-26T17:21:00Z">
                          <m:r>
                            <w:rPr>
                              <w:rFonts w:ascii="Cambria Math" w:hAnsi="Cambria Math"/>
                              <w:noProof/>
                              <w:szCs w:val="26"/>
                              <w:lang w:val="vi-VN"/>
                            </w:rPr>
                            <m:t xml:space="preserve">1    nếu </m:t>
                          </m:r>
                          <m:r>
                            <m:rPr>
                              <m:sty m:val="p"/>
                            </m:rPr>
                            <w:rPr>
                              <w:rFonts w:ascii="Cambria Math" w:hAnsi="Cambria Math"/>
                              <w:noProof/>
                              <w:szCs w:val="26"/>
                              <w:lang w:val="vi-VN"/>
                            </w:rPr>
                            <m:t xml:space="preserve"> </m:t>
                          </m:r>
                        </w:del>
                        <m:sSub>
                          <m:sSubPr>
                            <m:ctrlPr>
                              <w:del w:id="1331" w:author="QVM0161195" w:date="2021-01-26T17:21:00Z">
                                <w:rPr>
                                  <w:rFonts w:ascii="Cambria Math" w:hAnsi="Cambria Math"/>
                                  <w:i/>
                                  <w:noProof/>
                                  <w:szCs w:val="26"/>
                                  <w:lang w:val="vi-VN"/>
                                </w:rPr>
                              </w:del>
                            </m:ctrlPr>
                          </m:sSubPr>
                          <m:e>
                            <w:del w:id="1332" w:author="QVM0161195" w:date="2021-01-26T17:21:00Z">
                              <m:r>
                                <w:rPr>
                                  <w:rFonts w:ascii="Cambria Math" w:hAnsi="Cambria Math"/>
                                  <w:noProof/>
                                  <w:szCs w:val="26"/>
                                  <w:lang w:val="vi-VN"/>
                                </w:rPr>
                                <m:t>t</m:t>
                              </m:r>
                            </w:del>
                          </m:e>
                          <m:sub>
                            <w:del w:id="1333" w:author="QVM0161195" w:date="2021-01-26T17:21:00Z">
                              <m:r>
                                <w:rPr>
                                  <w:rFonts w:ascii="Cambria Math" w:hAnsi="Cambria Math"/>
                                  <w:noProof/>
                                  <w:szCs w:val="26"/>
                                  <w:lang w:val="vi-VN"/>
                                </w:rPr>
                                <m:t>i</m:t>
                              </m:r>
                            </w:del>
                          </m:sub>
                        </m:sSub>
                        <w:del w:id="1334" w:author="QVM0161195" w:date="2021-01-26T17:21:00Z">
                          <m:r>
                            <w:rPr>
                              <w:rFonts w:ascii="Cambria Math" w:hAnsi="Cambria Math"/>
                              <w:noProof/>
                              <w:szCs w:val="26"/>
                              <w:lang w:val="vi-VN"/>
                            </w:rPr>
                            <m:t xml:space="preserve"> c</m:t>
                          </m:r>
                          <m:r>
                            <w:rPr>
                              <w:rFonts w:ascii="Cambria Math" w:hAnsi="Cambria Math" w:hint="eastAsia"/>
                              <w:noProof/>
                              <w:szCs w:val="26"/>
                              <w:lang w:val="vi-VN"/>
                            </w:rPr>
                            <m:t>ó</m:t>
                          </m:r>
                          <m:r>
                            <w:rPr>
                              <w:rFonts w:ascii="Cambria Math" w:hAnsi="Cambria Math"/>
                              <w:noProof/>
                              <w:szCs w:val="26"/>
                              <w:lang w:val="vi-VN"/>
                            </w:rPr>
                            <m:t xml:space="preserve"> trong </m:t>
                          </m:r>
                        </w:del>
                        <m:sSub>
                          <m:sSubPr>
                            <m:ctrlPr>
                              <w:del w:id="1335" w:author="QVM0161195" w:date="2021-01-26T17:21:00Z">
                                <w:rPr>
                                  <w:rFonts w:ascii="Cambria Math" w:hAnsi="Cambria Math"/>
                                  <w:i/>
                                  <w:noProof/>
                                  <w:szCs w:val="26"/>
                                  <w:lang w:val="vi-VN"/>
                                </w:rPr>
                              </w:del>
                            </m:ctrlPr>
                          </m:sSubPr>
                          <m:e>
                            <w:del w:id="1336" w:author="QVM0161195" w:date="2021-01-26T17:21:00Z">
                              <m:r>
                                <w:rPr>
                                  <w:rFonts w:ascii="Cambria Math" w:hAnsi="Cambria Math"/>
                                  <w:noProof/>
                                  <w:szCs w:val="26"/>
                                  <w:lang w:val="vi-VN"/>
                                </w:rPr>
                                <m:t>d</m:t>
                              </m:r>
                            </w:del>
                          </m:e>
                          <m:sub>
                            <w:del w:id="1337" w:author="QVM0161195" w:date="2021-01-26T17:21:00Z">
                              <m:r>
                                <w:rPr>
                                  <w:rFonts w:ascii="Cambria Math" w:hAnsi="Cambria Math"/>
                                  <w:noProof/>
                                  <w:szCs w:val="26"/>
                                  <w:lang w:val="vi-VN"/>
                                </w:rPr>
                                <m:t>j</m:t>
                              </m:r>
                            </w:del>
                          </m:sub>
                        </m:sSub>
                      </m:e>
                      <m:e>
                        <w:del w:id="1338" w:author="QVM0161195" w:date="2021-01-26T17:21:00Z">
                          <m:r>
                            <w:rPr>
                              <w:rFonts w:ascii="Cambria Math" w:hAnsi="Cambria Math"/>
                              <w:noProof/>
                              <w:szCs w:val="26"/>
                              <w:lang w:val="vi-VN"/>
                            </w:rPr>
                            <m:t>0    ng</m:t>
                          </m:r>
                          <m:r>
                            <w:rPr>
                              <w:rFonts w:ascii="Cambria Math" w:hAnsi="Cambria Math" w:hint="eastAsia"/>
                              <w:noProof/>
                              <w:szCs w:val="26"/>
                              <w:lang w:val="vi-VN"/>
                            </w:rPr>
                            <m:t>ư</m:t>
                          </m:r>
                          <m:r>
                            <w:rPr>
                              <w:rFonts w:ascii="Cambria Math" w:hAnsi="Cambria Math"/>
                              <w:noProof/>
                              <w:szCs w:val="26"/>
                              <w:lang w:val="vi-VN"/>
                            </w:rPr>
                            <m:t xml:space="preserve">ợc lại                 </m:t>
                          </m:r>
                        </w:del>
                      </m:e>
                    </m:eqArr>
                  </m:e>
                </m:d>
              </m:oMath>
            </m:oMathPara>
          </w:p>
        </w:tc>
        <w:tc>
          <w:tcPr>
            <w:tcW w:w="816" w:type="dxa"/>
            <w:vAlign w:val="center"/>
          </w:tcPr>
          <w:p w14:paraId="7C52675C" w14:textId="2711BFFC" w:rsidR="00976E59" w:rsidRPr="005C3FD8" w:rsidDel="008C4DB3" w:rsidRDefault="00976E59" w:rsidP="00D472CE">
            <w:pPr>
              <w:pStyle w:val="Caption"/>
              <w:keepNext/>
              <w:jc w:val="center"/>
              <w:rPr>
                <w:del w:id="1339" w:author="QVM0161195" w:date="2021-01-26T17:21:00Z"/>
                <w:b w:val="0"/>
                <w:sz w:val="26"/>
                <w:szCs w:val="26"/>
                <w:lang w:val="vi-VN"/>
              </w:rPr>
            </w:pPr>
            <w:del w:id="1340"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7</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2067A473" w14:textId="4D68ADB2" w:rsidR="00AA5C11" w:rsidRPr="005C3FD8" w:rsidDel="008C4DB3" w:rsidRDefault="00AA5C11" w:rsidP="009C3087">
      <w:pPr>
        <w:spacing w:before="120" w:line="360" w:lineRule="auto"/>
        <w:ind w:firstLine="284"/>
        <w:jc w:val="both"/>
        <w:rPr>
          <w:del w:id="1341" w:author="QVM0161195" w:date="2021-01-26T17:21:00Z"/>
          <w:i/>
          <w:noProof/>
          <w:sz w:val="20"/>
          <w:szCs w:val="20"/>
          <w:lang w:val="vi-VN"/>
        </w:rPr>
      </w:pPr>
      <w:del w:id="1342" w:author="QVM0161195" w:date="2021-01-26T17:21:00Z">
        <w:r w:rsidRPr="005C3FD8" w:rsidDel="008C4DB3">
          <w:rPr>
            <w:noProof/>
            <w:sz w:val="26"/>
            <w:szCs w:val="26"/>
            <w:lang w:val="vi-VN"/>
          </w:rPr>
          <w:delText xml:space="preserve">Giả sử có một cơ sở dữ liệu gồm </w:delText>
        </w:r>
        <w:r w:rsidRPr="005C3FD8" w:rsidDel="008C4DB3">
          <w:rPr>
            <w:b/>
            <w:bCs/>
            <w:i/>
            <w:iCs/>
            <w:noProof/>
            <w:sz w:val="26"/>
            <w:szCs w:val="26"/>
            <w:lang w:val="vi-VN"/>
          </w:rPr>
          <w:delText>m</w:delText>
        </w:r>
        <w:r w:rsidRPr="005C3FD8" w:rsidDel="008C4DB3">
          <w:rPr>
            <w:noProof/>
            <w:sz w:val="26"/>
            <w:szCs w:val="26"/>
            <w:lang w:val="vi-VN"/>
          </w:rPr>
          <w:delText xml:space="preserve"> văn bản </w:delTex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5C3FD8" w:rsidDel="008C4DB3">
          <w:rPr>
            <w:noProof/>
            <w:sz w:val="26"/>
            <w:szCs w:val="26"/>
            <w:lang w:val="vi-VN"/>
          </w:rPr>
          <w:delText xml:space="preserve">. Mỗi văn bản được biểu diễn dưới dạng một vector gồm </w:delText>
        </w:r>
        <w:r w:rsidRPr="005C3FD8" w:rsidDel="008C4DB3">
          <w:rPr>
            <w:b/>
            <w:bCs/>
            <w:i/>
            <w:iCs/>
            <w:noProof/>
            <w:sz w:val="26"/>
            <w:szCs w:val="26"/>
            <w:lang w:val="vi-VN"/>
          </w:rPr>
          <w:delText>n</w:delText>
        </w:r>
        <w:r w:rsidRPr="005C3FD8" w:rsidDel="008C4DB3">
          <w:rPr>
            <w:noProof/>
            <w:sz w:val="26"/>
            <w:szCs w:val="26"/>
            <w:lang w:val="vi-VN"/>
          </w:rPr>
          <w:delText xml:space="preserve"> từ khóa </w:delTex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5C3FD8" w:rsidDel="008C4DB3">
          <w:rPr>
            <w:noProof/>
            <w:sz w:val="26"/>
            <w:szCs w:val="26"/>
            <w:lang w:val="vi-VN"/>
          </w:rPr>
          <w:delText xml:space="preserve">. Gọi </w:delTex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5C3FD8" w:rsidDel="008C4DB3">
          <w:rPr>
            <w:noProof/>
            <w:sz w:val="26"/>
            <w:szCs w:val="26"/>
            <w:lang w:val="vi-VN"/>
          </w:rPr>
          <w:delText xml:space="preserve"> là ma trận trọng số, trong đó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là giá trị trọng số của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trong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w:delText>
        </w:r>
      </w:del>
    </w:p>
    <w:p w14:paraId="431C8D98" w14:textId="11222ECA" w:rsidR="00AA5C11" w:rsidRPr="005C3FD8" w:rsidDel="008C4DB3" w:rsidRDefault="005B02C9" w:rsidP="005B02C9">
      <w:pPr>
        <w:pStyle w:val="ListParagraph"/>
        <w:numPr>
          <w:ilvl w:val="0"/>
          <w:numId w:val="29"/>
        </w:numPr>
        <w:spacing w:before="120"/>
        <w:ind w:right="20" w:firstLine="0"/>
        <w:rPr>
          <w:del w:id="1343" w:author="QVM0161195" w:date="2021-01-26T17:21:00Z"/>
          <w:i/>
          <w:noProof/>
          <w:szCs w:val="26"/>
          <w:u w:val="single"/>
          <w:lang w:val="vi-VN"/>
        </w:rPr>
      </w:pPr>
      <w:del w:id="1344" w:author="QVM0161195" w:date="2021-01-26T17:21:00Z">
        <w:r w:rsidRPr="005C3FD8" w:rsidDel="008C4DB3">
          <w:rPr>
            <w:i/>
            <w:noProof/>
            <w:szCs w:val="26"/>
            <w:u w:val="single"/>
            <w:lang w:val="vi-VN"/>
          </w:rPr>
          <w:delText xml:space="preserve"> </w:delText>
        </w:r>
        <w:r w:rsidR="00AA5C11" w:rsidRPr="005C3FD8" w:rsidDel="008C4DB3">
          <w:rPr>
            <w:i/>
            <w:noProof/>
            <w:szCs w:val="26"/>
            <w:u w:val="single"/>
            <w:lang w:val="vi-VN"/>
          </w:rPr>
          <w:delText xml:space="preserve">Phương pháp dựa trên tần </w:delText>
        </w:r>
        <w:r w:rsidR="00CC77A9" w:rsidRPr="005C3FD8" w:rsidDel="008C4DB3">
          <w:rPr>
            <w:i/>
            <w:noProof/>
            <w:szCs w:val="26"/>
            <w:u w:val="single"/>
            <w:lang w:val="vi-VN"/>
          </w:rPr>
          <w:delText xml:space="preserve">suất </w:delText>
        </w:r>
        <w:r w:rsidR="00AA5C11" w:rsidRPr="005C3FD8" w:rsidDel="008C4DB3">
          <w:rPr>
            <w:i/>
            <w:noProof/>
            <w:szCs w:val="26"/>
            <w:u w:val="single"/>
            <w:lang w:val="vi-VN"/>
          </w:rPr>
          <w:delText>từ khóa (Term Frequency)</w:delText>
        </w:r>
      </w:del>
    </w:p>
    <w:p w14:paraId="3970D470" w14:textId="67645B48" w:rsidR="00AA5C11" w:rsidRPr="005C3FD8" w:rsidDel="008C4DB3" w:rsidRDefault="00AA5C11" w:rsidP="00C21079">
      <w:pPr>
        <w:spacing w:before="120" w:line="360" w:lineRule="auto"/>
        <w:ind w:right="20" w:firstLine="284"/>
        <w:jc w:val="both"/>
        <w:rPr>
          <w:del w:id="1345" w:author="QVM0161195" w:date="2021-01-26T17:21:00Z"/>
          <w:noProof/>
          <w:sz w:val="26"/>
          <w:szCs w:val="26"/>
          <w:lang w:val="vi-VN"/>
        </w:rPr>
      </w:pPr>
      <w:del w:id="1346" w:author="QVM0161195" w:date="2021-01-26T17:21:00Z">
        <w:r w:rsidRPr="005C3FD8" w:rsidDel="008C4DB3">
          <w:rPr>
            <w:noProof/>
            <w:sz w:val="26"/>
            <w:szCs w:val="26"/>
            <w:lang w:val="vi-VN"/>
          </w:rPr>
          <w:delText xml:space="preserve">TF: Tần suất </w:delText>
        </w:r>
        <w:r w:rsidR="00D4610E" w:rsidRPr="005C3FD8" w:rsidDel="008C4DB3">
          <w:rPr>
            <w:noProof/>
            <w:sz w:val="26"/>
            <w:szCs w:val="26"/>
            <w:lang w:val="vi-VN"/>
          </w:rPr>
          <w:delText>thuật ngữ</w:delText>
        </w:r>
        <w:r w:rsidRPr="005C3FD8" w:rsidDel="008C4DB3">
          <w:rPr>
            <w:noProof/>
            <w:sz w:val="26"/>
            <w:szCs w:val="26"/>
            <w:lang w:val="vi-VN"/>
          </w:rPr>
          <w:delTex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delText>
        </w:r>
      </w:del>
    </w:p>
    <w:p w14:paraId="3892ACD2" w14:textId="65DFE8D6" w:rsidR="00AA5C11" w:rsidRPr="005C3FD8" w:rsidDel="008C4DB3" w:rsidRDefault="00AA5C11" w:rsidP="004A01FF">
      <w:pPr>
        <w:spacing w:before="120" w:line="360" w:lineRule="auto"/>
        <w:ind w:right="20" w:firstLine="284"/>
        <w:jc w:val="both"/>
        <w:rPr>
          <w:del w:id="1347" w:author="QVM0161195" w:date="2021-01-26T17:21:00Z"/>
          <w:noProof/>
          <w:sz w:val="26"/>
          <w:szCs w:val="26"/>
          <w:lang w:val="vi-VN"/>
        </w:rPr>
      </w:pPr>
      <w:del w:id="1348" w:author="QVM0161195" w:date="2021-01-26T17:21:00Z">
        <w:r w:rsidRPr="005C3FD8" w:rsidDel="008C4DB3">
          <w:rPr>
            <w:noProof/>
            <w:sz w:val="26"/>
            <w:szCs w:val="26"/>
            <w:lang w:val="vi-VN"/>
          </w:rPr>
          <w:delText xml:space="preserve">Giá trị trọng số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được tính dựa trên tần số xuất hiện của từ khóa trong văn bản. Giả sử  </w:delTex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5C3FD8" w:rsidDel="008C4DB3">
          <w:rPr>
            <w:noProof/>
            <w:sz w:val="26"/>
            <w:szCs w:val="26"/>
            <w:lang w:val="vi-VN"/>
          </w:rPr>
          <w:delText xml:space="preserve"> là số lần xuất hiện của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trong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khi đó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được tính bởi một trong ba công thức:</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5C3FD8" w:rsidDel="008C4DB3" w14:paraId="1E069886" w14:textId="051A4FD2" w:rsidTr="00D472CE">
        <w:trPr>
          <w:del w:id="1349" w:author="QVM0161195" w:date="2021-01-26T17:21:00Z"/>
        </w:trPr>
        <w:tc>
          <w:tcPr>
            <w:tcW w:w="8188" w:type="dxa"/>
            <w:vAlign w:val="center"/>
          </w:tcPr>
          <w:p w14:paraId="622A50FF" w14:textId="25C84E3F" w:rsidR="00B27A94" w:rsidRPr="005C3FD8" w:rsidDel="008C4DB3" w:rsidRDefault="006C1BF9" w:rsidP="00D472CE">
            <w:pPr>
              <w:pStyle w:val="cushead2"/>
              <w:numPr>
                <w:ilvl w:val="0"/>
                <w:numId w:val="0"/>
              </w:numPr>
              <w:spacing w:before="120"/>
              <w:jc w:val="center"/>
              <w:rPr>
                <w:del w:id="1350" w:author="QVM0161195" w:date="2021-01-26T17:21:00Z"/>
                <w:noProof/>
                <w:szCs w:val="26"/>
                <w:lang w:val="vi-VN"/>
              </w:rPr>
            </w:pPr>
            <m:oMathPara>
              <m:oMath>
                <m:sSub>
                  <m:sSubPr>
                    <m:ctrlPr>
                      <w:del w:id="1351" w:author="QVM0161195" w:date="2021-01-26T17:21:00Z">
                        <w:rPr>
                          <w:rFonts w:ascii="Cambria Math" w:hAnsi="Cambria Math"/>
                          <w:i/>
                          <w:noProof/>
                          <w:szCs w:val="26"/>
                          <w:lang w:val="vi-VN"/>
                        </w:rPr>
                      </w:del>
                    </m:ctrlPr>
                  </m:sSubPr>
                  <m:e>
                    <w:del w:id="1352" w:author="QVM0161195" w:date="2021-01-26T17:21:00Z">
                      <m:r>
                        <w:rPr>
                          <w:rFonts w:ascii="Cambria Math" w:hAnsi="Cambria Math"/>
                          <w:noProof/>
                          <w:szCs w:val="26"/>
                          <w:lang w:val="vi-VN"/>
                        </w:rPr>
                        <m:t>W</m:t>
                      </m:r>
                    </w:del>
                  </m:e>
                  <m:sub>
                    <w:del w:id="1353" w:author="QVM0161195" w:date="2021-01-26T17:21:00Z">
                      <m:r>
                        <w:rPr>
                          <w:rFonts w:ascii="Cambria Math" w:hAnsi="Cambria Math"/>
                          <w:noProof/>
                          <w:szCs w:val="26"/>
                          <w:lang w:val="vi-VN"/>
                        </w:rPr>
                        <m:t>ij</m:t>
                      </m:r>
                    </w:del>
                  </m:sub>
                </m:sSub>
                <w:del w:id="1354" w:author="QVM0161195" w:date="2021-01-26T17:21:00Z">
                  <m:r>
                    <w:rPr>
                      <w:rFonts w:ascii="Cambria Math" w:hAnsi="Cambria Math"/>
                      <w:noProof/>
                      <w:szCs w:val="26"/>
                      <w:lang w:val="vi-VN"/>
                    </w:rPr>
                    <m:t xml:space="preserve">= </m:t>
                  </m:r>
                </w:del>
                <m:sSub>
                  <m:sSubPr>
                    <m:ctrlPr>
                      <w:del w:id="1355" w:author="QVM0161195" w:date="2021-01-26T17:21:00Z">
                        <w:rPr>
                          <w:rFonts w:ascii="Cambria Math" w:hAnsi="Cambria Math"/>
                          <w:i/>
                          <w:noProof/>
                          <w:szCs w:val="26"/>
                          <w:lang w:val="vi-VN"/>
                        </w:rPr>
                      </w:del>
                    </m:ctrlPr>
                  </m:sSubPr>
                  <m:e>
                    <w:del w:id="1356" w:author="QVM0161195" w:date="2021-01-26T17:21:00Z">
                      <m:r>
                        <w:rPr>
                          <w:rFonts w:ascii="Cambria Math" w:hAnsi="Cambria Math"/>
                          <w:noProof/>
                          <w:szCs w:val="26"/>
                          <w:lang w:val="vi-VN"/>
                        </w:rPr>
                        <m:t>f</m:t>
                      </m:r>
                    </w:del>
                  </m:e>
                  <m:sub>
                    <w:del w:id="1357" w:author="QVM0161195" w:date="2021-01-26T17:21:00Z">
                      <m:r>
                        <w:rPr>
                          <w:rFonts w:ascii="Cambria Math" w:hAnsi="Cambria Math"/>
                          <w:noProof/>
                          <w:szCs w:val="26"/>
                          <w:lang w:val="vi-VN"/>
                        </w:rPr>
                        <m:t>ij</m:t>
                      </m:r>
                    </w:del>
                  </m:sub>
                </m:sSub>
              </m:oMath>
            </m:oMathPara>
          </w:p>
          <w:p w14:paraId="5280968E" w14:textId="65B8B244" w:rsidR="00B27A94" w:rsidRPr="005C3FD8" w:rsidDel="008C4DB3" w:rsidRDefault="006C1BF9" w:rsidP="00D472CE">
            <w:pPr>
              <w:pStyle w:val="cushead2"/>
              <w:numPr>
                <w:ilvl w:val="0"/>
                <w:numId w:val="0"/>
              </w:numPr>
              <w:spacing w:before="120"/>
              <w:jc w:val="center"/>
              <w:rPr>
                <w:del w:id="1358" w:author="QVM0161195" w:date="2021-01-26T17:21:00Z"/>
                <w:noProof/>
                <w:szCs w:val="26"/>
                <w:lang w:val="vi-VN"/>
              </w:rPr>
            </w:pPr>
            <m:oMathPara>
              <m:oMath>
                <m:sSub>
                  <m:sSubPr>
                    <m:ctrlPr>
                      <w:del w:id="1359" w:author="QVM0161195" w:date="2021-01-26T17:21:00Z">
                        <w:rPr>
                          <w:rFonts w:ascii="Cambria Math" w:hAnsi="Cambria Math"/>
                          <w:i/>
                          <w:noProof/>
                          <w:szCs w:val="26"/>
                          <w:lang w:val="vi-VN"/>
                        </w:rPr>
                      </w:del>
                    </m:ctrlPr>
                  </m:sSubPr>
                  <m:e>
                    <w:del w:id="1360" w:author="QVM0161195" w:date="2021-01-26T17:21:00Z">
                      <m:r>
                        <w:rPr>
                          <w:rFonts w:ascii="Cambria Math" w:hAnsi="Cambria Math"/>
                          <w:noProof/>
                          <w:szCs w:val="26"/>
                          <w:lang w:val="vi-VN"/>
                        </w:rPr>
                        <m:t>W</m:t>
                      </m:r>
                    </w:del>
                  </m:e>
                  <m:sub>
                    <w:del w:id="1361" w:author="QVM0161195" w:date="2021-01-26T17:21:00Z">
                      <m:r>
                        <w:rPr>
                          <w:rFonts w:ascii="Cambria Math" w:hAnsi="Cambria Math"/>
                          <w:noProof/>
                          <w:szCs w:val="26"/>
                          <w:lang w:val="vi-VN"/>
                        </w:rPr>
                        <m:t>i</m:t>
                      </m:r>
                      <m:r>
                        <w:rPr>
                          <w:rFonts w:ascii="Cambria Math" w:hAnsi="Cambria Math"/>
                          <w:noProof/>
                          <w:szCs w:val="26"/>
                          <w:lang w:val="vi-VN"/>
                        </w:rPr>
                        <m:t>j</m:t>
                      </m:r>
                    </w:del>
                  </m:sub>
                </m:sSub>
                <w:del w:id="1362" w:author="QVM0161195" w:date="2021-01-26T17:21:00Z">
                  <m:r>
                    <w:rPr>
                      <w:rFonts w:ascii="Cambria Math" w:hAnsi="Cambria Math"/>
                      <w:noProof/>
                      <w:szCs w:val="26"/>
                      <w:lang w:val="vi-VN"/>
                    </w:rPr>
                    <m:t xml:space="preserve">= </m:t>
                  </m:r>
                </w:del>
                <m:sSub>
                  <m:sSubPr>
                    <m:ctrlPr>
                      <w:del w:id="1363" w:author="QVM0161195" w:date="2021-01-26T17:21:00Z">
                        <w:rPr>
                          <w:rFonts w:ascii="Cambria Math" w:hAnsi="Cambria Math"/>
                          <w:i/>
                          <w:noProof/>
                          <w:szCs w:val="26"/>
                          <w:lang w:val="vi-VN"/>
                        </w:rPr>
                      </w:del>
                    </m:ctrlPr>
                  </m:sSubPr>
                  <m:e>
                    <w:del w:id="1364" w:author="QVM0161195" w:date="2021-01-26T17:21:00Z">
                      <m:r>
                        <w:rPr>
                          <w:rFonts w:ascii="Cambria Math" w:hAnsi="Cambria Math"/>
                          <w:noProof/>
                          <w:szCs w:val="26"/>
                          <w:lang w:val="vi-VN"/>
                        </w:rPr>
                        <m:t>f</m:t>
                      </m:r>
                    </w:del>
                  </m:e>
                  <m:sub>
                    <w:del w:id="1365" w:author="QVM0161195" w:date="2021-01-26T17:21:00Z">
                      <m:r>
                        <w:rPr>
                          <w:rFonts w:ascii="Cambria Math" w:hAnsi="Cambria Math"/>
                          <w:noProof/>
                          <w:szCs w:val="26"/>
                          <w:lang w:val="vi-VN"/>
                        </w:rPr>
                        <m:t>ij</m:t>
                      </m:r>
                    </w:del>
                  </m:sub>
                </m:sSub>
              </m:oMath>
            </m:oMathPara>
          </w:p>
          <w:p w14:paraId="1DEBEA9E" w14:textId="6373A330" w:rsidR="00B27A94" w:rsidRPr="005C3FD8" w:rsidDel="008C4DB3" w:rsidRDefault="006C1BF9" w:rsidP="00D472CE">
            <w:pPr>
              <w:pStyle w:val="cushead2"/>
              <w:numPr>
                <w:ilvl w:val="0"/>
                <w:numId w:val="0"/>
              </w:numPr>
              <w:spacing w:before="120"/>
              <w:jc w:val="center"/>
              <w:rPr>
                <w:del w:id="1366" w:author="QVM0161195" w:date="2021-01-26T17:21:00Z"/>
                <w:noProof/>
                <w:szCs w:val="26"/>
                <w:lang w:val="vi-VN"/>
              </w:rPr>
            </w:pPr>
            <m:oMathPara>
              <m:oMath>
                <m:sSub>
                  <m:sSubPr>
                    <m:ctrlPr>
                      <w:del w:id="1367" w:author="QVM0161195" w:date="2021-01-26T17:21:00Z">
                        <w:rPr>
                          <w:rFonts w:ascii="Cambria Math" w:hAnsi="Cambria Math"/>
                          <w:i/>
                          <w:noProof/>
                          <w:szCs w:val="26"/>
                          <w:lang w:val="vi-VN"/>
                        </w:rPr>
                      </w:del>
                    </m:ctrlPr>
                  </m:sSubPr>
                  <m:e>
                    <w:del w:id="1368" w:author="QVM0161195" w:date="2021-01-26T17:21:00Z">
                      <m:r>
                        <w:rPr>
                          <w:rFonts w:ascii="Cambria Math" w:hAnsi="Cambria Math"/>
                          <w:noProof/>
                          <w:szCs w:val="26"/>
                          <w:lang w:val="vi-VN"/>
                        </w:rPr>
                        <m:t>W</m:t>
                      </m:r>
                    </w:del>
                  </m:e>
                  <m:sub>
                    <w:del w:id="1369" w:author="QVM0161195" w:date="2021-01-26T17:21:00Z">
                      <m:r>
                        <w:rPr>
                          <w:rFonts w:ascii="Cambria Math" w:hAnsi="Cambria Math"/>
                          <w:noProof/>
                          <w:szCs w:val="26"/>
                          <w:lang w:val="vi-VN"/>
                        </w:rPr>
                        <m:t>ij</m:t>
                      </m:r>
                    </w:del>
                  </m:sub>
                </m:sSub>
                <w:del w:id="1370" w:author="QVM0161195" w:date="2021-01-26T17:21:00Z">
                  <m:r>
                    <w:rPr>
                      <w:rFonts w:ascii="Cambria Math" w:hAnsi="Cambria Math"/>
                      <w:noProof/>
                      <w:szCs w:val="26"/>
                      <w:lang w:val="vi-VN"/>
                    </w:rPr>
                    <m:t xml:space="preserve">= </m:t>
                  </m:r>
                </w:del>
                <m:rad>
                  <m:radPr>
                    <m:degHide m:val="1"/>
                    <m:ctrlPr>
                      <w:del w:id="1371" w:author="QVM0161195" w:date="2021-01-26T17:21:00Z">
                        <w:rPr>
                          <w:rFonts w:ascii="Cambria Math" w:hAnsi="Cambria Math"/>
                          <w:i/>
                          <w:noProof/>
                          <w:szCs w:val="26"/>
                          <w:lang w:val="vi-VN"/>
                        </w:rPr>
                      </w:del>
                    </m:ctrlPr>
                  </m:radPr>
                  <m:deg/>
                  <m:e>
                    <m:sSub>
                      <m:sSubPr>
                        <m:ctrlPr>
                          <w:del w:id="1372" w:author="QVM0161195" w:date="2021-01-26T17:21:00Z">
                            <w:rPr>
                              <w:rFonts w:ascii="Cambria Math" w:hAnsi="Cambria Math"/>
                              <w:i/>
                              <w:noProof/>
                              <w:szCs w:val="26"/>
                              <w:lang w:val="vi-VN"/>
                            </w:rPr>
                          </w:del>
                        </m:ctrlPr>
                      </m:sSubPr>
                      <m:e>
                        <w:del w:id="1373" w:author="QVM0161195" w:date="2021-01-26T17:21:00Z">
                          <m:r>
                            <w:rPr>
                              <w:rFonts w:ascii="Cambria Math" w:hAnsi="Cambria Math"/>
                              <w:noProof/>
                              <w:szCs w:val="26"/>
                              <w:lang w:val="vi-VN"/>
                            </w:rPr>
                            <m:t>f</m:t>
                          </m:r>
                        </w:del>
                      </m:e>
                      <m:sub>
                        <w:del w:id="1374" w:author="QVM0161195" w:date="2021-01-26T17:21:00Z">
                          <m:r>
                            <w:rPr>
                              <w:rFonts w:ascii="Cambria Math" w:hAnsi="Cambria Math"/>
                              <w:noProof/>
                              <w:szCs w:val="26"/>
                              <w:lang w:val="vi-VN"/>
                            </w:rPr>
                            <m:t>ij</m:t>
                          </m:r>
                        </w:del>
                      </m:sub>
                    </m:sSub>
                  </m:e>
                </m:rad>
              </m:oMath>
            </m:oMathPara>
          </w:p>
        </w:tc>
        <w:tc>
          <w:tcPr>
            <w:tcW w:w="816" w:type="dxa"/>
            <w:vAlign w:val="center"/>
          </w:tcPr>
          <w:p w14:paraId="7E94657E" w14:textId="76D9302E" w:rsidR="00B27A94" w:rsidRPr="005C3FD8" w:rsidDel="008C4DB3" w:rsidRDefault="00B27A94" w:rsidP="00D472CE">
            <w:pPr>
              <w:pStyle w:val="Caption"/>
              <w:keepNext/>
              <w:jc w:val="center"/>
              <w:rPr>
                <w:del w:id="1375" w:author="QVM0161195" w:date="2021-01-26T17:21:00Z"/>
                <w:b w:val="0"/>
                <w:sz w:val="26"/>
                <w:szCs w:val="26"/>
                <w:lang w:val="vi-VN"/>
              </w:rPr>
            </w:pPr>
            <w:del w:id="1376"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8</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3A381EC8" w14:textId="4123985A" w:rsidR="00AA5C11" w:rsidRPr="005C3FD8" w:rsidDel="008C4DB3" w:rsidRDefault="00AA5C11" w:rsidP="004A01FF">
      <w:pPr>
        <w:spacing w:before="120" w:line="360" w:lineRule="auto"/>
        <w:ind w:right="20" w:firstLine="284"/>
        <w:jc w:val="both"/>
        <w:rPr>
          <w:del w:id="1377" w:author="QVM0161195" w:date="2021-01-26T17:21:00Z"/>
          <w:noProof/>
          <w:sz w:val="26"/>
          <w:szCs w:val="26"/>
          <w:lang w:val="vi-VN"/>
        </w:rPr>
      </w:pPr>
      <w:del w:id="1378" w:author="QVM0161195" w:date="2021-01-26T17:21:00Z">
        <w:r w:rsidRPr="005C3FD8" w:rsidDel="008C4DB3">
          <w:rPr>
            <w:noProof/>
            <w:sz w:val="26"/>
            <w:szCs w:val="26"/>
            <w:lang w:val="vi-VN"/>
          </w:rPr>
          <w:delText xml:space="preserve">Nếu số lần xuất hiện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trong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càng lớn thì có nghĩa là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càng phụ thuộc vào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hay nói cách khác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mang nhiều thông tin trong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Ví dụ nếu trong văn bản xuất hiện nhiều từ khóa giảng viên học sinh, điều đó có nghĩa là văn bản chủ yếu liên quan đến lĩnh vực giáo dục.</w:delText>
        </w:r>
      </w:del>
    </w:p>
    <w:p w14:paraId="1601A205" w14:textId="2C9E295B" w:rsidR="00AA5C11" w:rsidRPr="005C3FD8" w:rsidDel="008C4DB3" w:rsidRDefault="004D2C7C" w:rsidP="0041420D">
      <w:pPr>
        <w:pStyle w:val="ListParagraph"/>
        <w:numPr>
          <w:ilvl w:val="0"/>
          <w:numId w:val="29"/>
        </w:numPr>
        <w:spacing w:before="120"/>
        <w:ind w:right="20" w:firstLine="0"/>
        <w:rPr>
          <w:del w:id="1379" w:author="QVM0161195" w:date="2021-01-26T17:21:00Z"/>
          <w:i/>
          <w:noProof/>
          <w:szCs w:val="26"/>
          <w:u w:val="single"/>
          <w:lang w:val="vi-VN"/>
        </w:rPr>
      </w:pPr>
      <w:del w:id="1380" w:author="QVM0161195" w:date="2021-01-26T17:21:00Z">
        <w:r w:rsidRPr="005C3FD8" w:rsidDel="008C4DB3">
          <w:rPr>
            <w:i/>
            <w:noProof/>
            <w:szCs w:val="26"/>
            <w:u w:val="single"/>
            <w:lang w:val="vi-VN"/>
          </w:rPr>
          <w:delText xml:space="preserve"> </w:delText>
        </w:r>
        <w:r w:rsidR="00AA5C11" w:rsidRPr="005C3FD8" w:rsidDel="008C4DB3">
          <w:rPr>
            <w:i/>
            <w:noProof/>
            <w:szCs w:val="26"/>
            <w:u w:val="single"/>
            <w:lang w:val="vi-VN"/>
          </w:rPr>
          <w:delText>Phương pháp dựa trên nghịch đảo tần số văn bản</w:delText>
        </w:r>
      </w:del>
    </w:p>
    <w:p w14:paraId="57B1589B" w14:textId="6DC04275" w:rsidR="00AA5C11" w:rsidRPr="005C3FD8" w:rsidDel="008C4DB3" w:rsidRDefault="00AA5C11" w:rsidP="00960D3D">
      <w:pPr>
        <w:pStyle w:val="NormalWeb"/>
        <w:spacing w:before="120" w:beforeAutospacing="0" w:after="0" w:afterAutospacing="0" w:line="360" w:lineRule="auto"/>
        <w:ind w:firstLine="284"/>
        <w:jc w:val="both"/>
        <w:textAlignment w:val="baseline"/>
        <w:rPr>
          <w:del w:id="1381" w:author="QVM0161195" w:date="2021-01-26T17:21:00Z"/>
          <w:rFonts w:ascii="&amp;quot" w:hAnsi="&amp;quot"/>
          <w:noProof/>
          <w:color w:val="000000"/>
          <w:sz w:val="26"/>
          <w:szCs w:val="26"/>
          <w:lang w:val="vi-VN"/>
        </w:rPr>
      </w:pPr>
      <w:del w:id="1382" w:author="QVM0161195" w:date="2021-01-26T17:21:00Z">
        <w:r w:rsidRPr="005C3FD8" w:rsidDel="008C4DB3">
          <w:rPr>
            <w:noProof/>
            <w:sz w:val="26"/>
            <w:szCs w:val="26"/>
            <w:lang w:val="vi-VN"/>
          </w:rPr>
          <w:delText xml:space="preserve">IDF: Tần số nghịch của </w:delText>
        </w:r>
        <w:r w:rsidR="00DB7D21" w:rsidRPr="005C3FD8" w:rsidDel="008C4DB3">
          <w:rPr>
            <w:noProof/>
            <w:sz w:val="26"/>
            <w:szCs w:val="26"/>
            <w:lang w:val="vi-VN"/>
          </w:rPr>
          <w:delText xml:space="preserve">một </w:delText>
        </w:r>
        <w:r w:rsidRPr="005C3FD8" w:rsidDel="008C4DB3">
          <w:rPr>
            <w:noProof/>
            <w:sz w:val="26"/>
            <w:szCs w:val="26"/>
            <w:lang w:val="vi-VN"/>
          </w:rPr>
          <w:delText>từ trong tập văn bản, đo lường mức độ quan trọng của một thuật ngữ</w:delText>
        </w:r>
        <w:r w:rsidR="005071E8" w:rsidRPr="005C3FD8" w:rsidDel="008C4DB3">
          <w:rPr>
            <w:noProof/>
            <w:sz w:val="26"/>
            <w:szCs w:val="26"/>
            <w:lang w:val="vi-VN"/>
          </w:rPr>
          <w:delText xml:space="preserve"> trong tập ngữ liệu</w:delText>
        </w:r>
        <w:r w:rsidRPr="005C3FD8" w:rsidDel="008C4DB3">
          <w:rPr>
            <w:noProof/>
            <w:sz w:val="26"/>
            <w:szCs w:val="26"/>
            <w:lang w:val="vi-VN"/>
          </w:rPr>
          <w:delText xml:space="preserve">. Trong khi tính toán TF tất cả các từ  được coi là quan trọng không kém. </w:delText>
        </w:r>
        <w:r w:rsidRPr="005C3FD8" w:rsidDel="008C4DB3">
          <w:rPr>
            <w:rFonts w:ascii="&amp;quot" w:hAnsi="&amp;quot"/>
            <w:noProof/>
            <w:color w:val="000000"/>
            <w:sz w:val="26"/>
            <w:szCs w:val="26"/>
            <w:lang w:val="vi-VN"/>
          </w:rPr>
          <w:delText>Tuy nhi</w:delText>
        </w:r>
        <w:r w:rsidRPr="005C3FD8" w:rsidDel="008C4DB3">
          <w:rPr>
            <w:rFonts w:ascii="&amp;quot" w:hAnsi="&amp;quot" w:hint="eastAsia"/>
            <w:noProof/>
            <w:color w:val="000000"/>
            <w:sz w:val="26"/>
            <w:szCs w:val="26"/>
            <w:lang w:val="vi-VN"/>
          </w:rPr>
          <w:delText>ê</w:delText>
        </w:r>
        <w:r w:rsidRPr="005C3FD8" w:rsidDel="008C4DB3">
          <w:rPr>
            <w:rFonts w:ascii="&amp;quot" w:hAnsi="&amp;quot"/>
            <w:noProof/>
            <w:color w:val="000000"/>
            <w:sz w:val="26"/>
            <w:szCs w:val="26"/>
            <w:lang w:val="vi-VN"/>
          </w:rPr>
          <w:delText>n c</w:delText>
        </w:r>
        <w:r w:rsidRPr="005C3FD8" w:rsidDel="008C4DB3">
          <w:rPr>
            <w:rFonts w:ascii="&amp;quot" w:hAnsi="&amp;quot" w:hint="eastAsia"/>
            <w:noProof/>
            <w:color w:val="000000"/>
            <w:sz w:val="26"/>
            <w:szCs w:val="26"/>
            <w:lang w:val="vi-VN"/>
          </w:rPr>
          <w:delText>ó</w:delText>
        </w:r>
        <w:r w:rsidRPr="005C3FD8" w:rsidDel="008C4DB3">
          <w:rPr>
            <w:rFonts w:ascii="&amp;quot" w:hAnsi="&amp;quot"/>
            <w:noProof/>
            <w:color w:val="000000"/>
            <w:sz w:val="26"/>
            <w:szCs w:val="26"/>
            <w:lang w:val="vi-VN"/>
          </w:rPr>
          <w:delText xml:space="preserve"> một số từ th</w:delText>
        </w:r>
        <w:r w:rsidRPr="005C3FD8" w:rsidDel="008C4DB3">
          <w:rPr>
            <w:rFonts w:ascii="&amp;quot" w:hAnsi="&amp;quot" w:hint="eastAsia"/>
            <w:noProof/>
            <w:color w:val="000000"/>
            <w:sz w:val="26"/>
            <w:szCs w:val="26"/>
            <w:lang w:val="vi-VN"/>
          </w:rPr>
          <w:delText>ư</w:delText>
        </w:r>
        <w:r w:rsidRPr="005C3FD8" w:rsidDel="008C4DB3">
          <w:rPr>
            <w:rFonts w:ascii="&amp;quot" w:hAnsi="&amp;quot"/>
            <w:noProof/>
            <w:color w:val="000000"/>
            <w:sz w:val="26"/>
            <w:szCs w:val="26"/>
            <w:lang w:val="vi-VN"/>
          </w:rPr>
          <w:delText xml:space="preserve">ờng </w:delText>
        </w:r>
        <w:r w:rsidRPr="005C3FD8" w:rsidDel="008C4DB3">
          <w:rPr>
            <w:rFonts w:ascii="&amp;quot" w:hAnsi="&amp;quot" w:hint="eastAsia"/>
            <w:noProof/>
            <w:color w:val="000000"/>
            <w:sz w:val="26"/>
            <w:szCs w:val="26"/>
            <w:lang w:val="vi-VN"/>
          </w:rPr>
          <w:delText>đư</w:delText>
        </w:r>
        <w:r w:rsidRPr="005C3FD8" w:rsidDel="008C4DB3">
          <w:rPr>
            <w:rFonts w:ascii="&amp;quot" w:hAnsi="&amp;quot"/>
            <w:noProof/>
            <w:color w:val="000000"/>
            <w:sz w:val="26"/>
            <w:szCs w:val="26"/>
            <w:lang w:val="vi-VN"/>
          </w:rPr>
          <w:delText xml:space="preserve">ợc </w:delText>
        </w:r>
        <w:r w:rsidRPr="005C3FD8" w:rsidDel="008C4DB3">
          <w:rPr>
            <w:rFonts w:ascii="&amp;quot" w:hAnsi="&amp;quot" w:hint="eastAsia"/>
            <w:noProof/>
            <w:color w:val="000000"/>
            <w:sz w:val="26"/>
            <w:szCs w:val="26"/>
            <w:lang w:val="vi-VN"/>
          </w:rPr>
          <w:delText>đư</w:delText>
        </w:r>
        <w:r w:rsidRPr="005C3FD8" w:rsidDel="008C4DB3">
          <w:rPr>
            <w:rFonts w:ascii="&amp;quot" w:hAnsi="&amp;quot"/>
            <w:noProof/>
            <w:color w:val="000000"/>
            <w:sz w:val="26"/>
            <w:szCs w:val="26"/>
            <w:lang w:val="vi-VN"/>
          </w:rPr>
          <w:delText>ợc sử dụng nhiều nh</w:delText>
        </w:r>
        <w:r w:rsidRPr="005C3FD8" w:rsidDel="008C4DB3">
          <w:rPr>
            <w:rFonts w:ascii="&amp;quot" w:hAnsi="&amp;quot" w:hint="eastAsia"/>
            <w:noProof/>
            <w:color w:val="000000"/>
            <w:sz w:val="26"/>
            <w:szCs w:val="26"/>
            <w:lang w:val="vi-VN"/>
          </w:rPr>
          <w:delText>ư</w:delText>
        </w:r>
        <w:r w:rsidRPr="005C3FD8" w:rsidDel="008C4DB3">
          <w:rPr>
            <w:rFonts w:ascii="&amp;quot" w:hAnsi="&amp;quot"/>
            <w:noProof/>
            <w:color w:val="000000"/>
            <w:sz w:val="26"/>
            <w:szCs w:val="26"/>
            <w:lang w:val="vi-VN"/>
          </w:rPr>
          <w:delText>ng kh</w:delText>
        </w:r>
        <w:r w:rsidRPr="005C3FD8" w:rsidDel="008C4DB3">
          <w:rPr>
            <w:rFonts w:ascii="&amp;quot" w:hAnsi="&amp;quot" w:hint="eastAsia"/>
            <w:noProof/>
            <w:color w:val="000000"/>
            <w:sz w:val="26"/>
            <w:szCs w:val="26"/>
            <w:lang w:val="vi-VN"/>
          </w:rPr>
          <w:delText>ô</w:delText>
        </w:r>
        <w:r w:rsidRPr="005C3FD8" w:rsidDel="008C4DB3">
          <w:rPr>
            <w:rFonts w:ascii="&amp;quot" w:hAnsi="&amp;quot"/>
            <w:noProof/>
            <w:color w:val="000000"/>
            <w:sz w:val="26"/>
            <w:szCs w:val="26"/>
            <w:lang w:val="vi-VN"/>
          </w:rPr>
          <w:delText xml:space="preserve">ng quan trọng </w:delText>
        </w:r>
        <w:r w:rsidRPr="005C3FD8" w:rsidDel="008C4DB3">
          <w:rPr>
            <w:rFonts w:ascii="&amp;quot" w:hAnsi="&amp;quot" w:hint="eastAsia"/>
            <w:noProof/>
            <w:color w:val="000000"/>
            <w:sz w:val="26"/>
            <w:szCs w:val="26"/>
            <w:lang w:val="vi-VN"/>
          </w:rPr>
          <w:delText>đ</w:delText>
        </w:r>
        <w:r w:rsidRPr="005C3FD8" w:rsidDel="008C4DB3">
          <w:rPr>
            <w:rFonts w:ascii="&amp;quot" w:hAnsi="&amp;quot"/>
            <w:noProof/>
            <w:color w:val="000000"/>
            <w:sz w:val="26"/>
            <w:szCs w:val="26"/>
            <w:lang w:val="vi-VN"/>
          </w:rPr>
          <w:delText xml:space="preserve">ể thể hiện </w:delText>
        </w:r>
        <w:r w:rsidRPr="005C3FD8" w:rsidDel="008C4DB3">
          <w:rPr>
            <w:rFonts w:ascii="&amp;quot" w:hAnsi="&amp;quot" w:hint="eastAsia"/>
            <w:noProof/>
            <w:color w:val="000000"/>
            <w:sz w:val="26"/>
            <w:szCs w:val="26"/>
            <w:lang w:val="vi-VN"/>
          </w:rPr>
          <w:delText>ý</w:delText>
        </w:r>
        <w:r w:rsidRPr="005C3FD8" w:rsidDel="008C4DB3">
          <w:rPr>
            <w:rFonts w:ascii="&amp;quot" w:hAnsi="&amp;quot"/>
            <w:noProof/>
            <w:color w:val="000000"/>
            <w:sz w:val="26"/>
            <w:szCs w:val="26"/>
            <w:lang w:val="vi-VN"/>
          </w:rPr>
          <w:delText xml:space="preserve"> nghĩa của </w:delText>
        </w:r>
        <w:r w:rsidRPr="005C3FD8" w:rsidDel="008C4DB3">
          <w:rPr>
            <w:rFonts w:ascii="&amp;quot" w:hAnsi="&amp;quot" w:hint="eastAsia"/>
            <w:noProof/>
            <w:color w:val="000000"/>
            <w:sz w:val="26"/>
            <w:szCs w:val="26"/>
            <w:lang w:val="vi-VN"/>
          </w:rPr>
          <w:delText>đ</w:delText>
        </w:r>
        <w:r w:rsidRPr="005C3FD8" w:rsidDel="008C4DB3">
          <w:rPr>
            <w:rFonts w:ascii="&amp;quot" w:hAnsi="&amp;quot"/>
            <w:noProof/>
            <w:color w:val="000000"/>
            <w:sz w:val="26"/>
            <w:szCs w:val="26"/>
            <w:lang w:val="vi-VN"/>
          </w:rPr>
          <w:delText>oạn v</w:delText>
        </w:r>
        <w:r w:rsidRPr="005C3FD8" w:rsidDel="008C4DB3">
          <w:rPr>
            <w:rFonts w:ascii="&amp;quot" w:hAnsi="&amp;quot" w:hint="eastAsia"/>
            <w:noProof/>
            <w:color w:val="000000"/>
            <w:sz w:val="26"/>
            <w:szCs w:val="26"/>
            <w:lang w:val="vi-VN"/>
          </w:rPr>
          <w:delText>ă</w:delText>
        </w:r>
        <w:r w:rsidRPr="005C3FD8" w:rsidDel="008C4DB3">
          <w:rPr>
            <w:rFonts w:ascii="&amp;quot" w:hAnsi="&amp;quot"/>
            <w:noProof/>
            <w:color w:val="000000"/>
            <w:sz w:val="26"/>
            <w:szCs w:val="26"/>
            <w:lang w:val="vi-VN"/>
          </w:rPr>
          <w:delText>n nh</w:delText>
        </w:r>
        <w:r w:rsidRPr="005C3FD8" w:rsidDel="008C4DB3">
          <w:rPr>
            <w:rFonts w:ascii="&amp;quot" w:hAnsi="&amp;quot" w:hint="eastAsia"/>
            <w:noProof/>
            <w:color w:val="000000"/>
            <w:sz w:val="26"/>
            <w:szCs w:val="26"/>
            <w:lang w:val="vi-VN"/>
          </w:rPr>
          <w:delText>ư</w:delText>
        </w:r>
        <w:r w:rsidRPr="005C3FD8" w:rsidDel="008C4DB3">
          <w:rPr>
            <w:rFonts w:ascii="&amp;quot" w:hAnsi="&amp;quot"/>
            <w:noProof/>
            <w:color w:val="000000"/>
            <w:sz w:val="26"/>
            <w:szCs w:val="26"/>
            <w:lang w:val="vi-VN"/>
          </w:rPr>
          <w:delText>:</w:delText>
        </w:r>
      </w:del>
    </w:p>
    <w:p w14:paraId="49A11464" w14:textId="609A905D" w:rsidR="00AA5C11" w:rsidRPr="005C3FD8" w:rsidDel="008C4DB3" w:rsidRDefault="00AA5C11" w:rsidP="00960D3D">
      <w:pPr>
        <w:numPr>
          <w:ilvl w:val="0"/>
          <w:numId w:val="30"/>
        </w:numPr>
        <w:tabs>
          <w:tab w:val="clear" w:pos="720"/>
        </w:tabs>
        <w:spacing w:before="120" w:line="360" w:lineRule="auto"/>
        <w:ind w:left="284" w:firstLine="0"/>
        <w:jc w:val="both"/>
        <w:textAlignment w:val="baseline"/>
        <w:rPr>
          <w:del w:id="1383" w:author="QVM0161195" w:date="2021-01-26T17:21:00Z"/>
          <w:rFonts w:ascii="&amp;quot" w:hAnsi="&amp;quot"/>
          <w:noProof/>
          <w:color w:val="000000"/>
          <w:sz w:val="26"/>
          <w:szCs w:val="26"/>
          <w:lang w:val="vi-VN"/>
        </w:rPr>
      </w:pPr>
      <w:del w:id="1384" w:author="QVM0161195" w:date="2021-01-26T17:21:00Z">
        <w:r w:rsidRPr="005C3FD8" w:rsidDel="008C4DB3">
          <w:rPr>
            <w:rFonts w:ascii="&amp;quot" w:hAnsi="&amp;quot"/>
            <w:noProof/>
            <w:color w:val="000000"/>
            <w:sz w:val="26"/>
            <w:szCs w:val="26"/>
            <w:lang w:val="vi-VN"/>
          </w:rPr>
          <w:delText>Từ nối: v</w:delText>
        </w:r>
        <w:r w:rsidRPr="005C3FD8" w:rsidDel="008C4DB3">
          <w:rPr>
            <w:rFonts w:ascii="&amp;quot" w:hAnsi="&amp;quot" w:hint="eastAsia"/>
            <w:noProof/>
            <w:color w:val="000000"/>
            <w:sz w:val="26"/>
            <w:szCs w:val="26"/>
            <w:lang w:val="vi-VN"/>
          </w:rPr>
          <w:delText>à</w:delText>
        </w:r>
        <w:r w:rsidRPr="005C3FD8" w:rsidDel="008C4DB3">
          <w:rPr>
            <w:rFonts w:ascii="&amp;quot" w:hAnsi="&amp;quot"/>
            <w:noProof/>
            <w:color w:val="000000"/>
            <w:sz w:val="26"/>
            <w:szCs w:val="26"/>
            <w:lang w:val="vi-VN"/>
          </w:rPr>
          <w:delText>, nh</w:delText>
        </w:r>
        <w:r w:rsidRPr="005C3FD8" w:rsidDel="008C4DB3">
          <w:rPr>
            <w:rFonts w:ascii="&amp;quot" w:hAnsi="&amp;quot" w:hint="eastAsia"/>
            <w:noProof/>
            <w:color w:val="000000"/>
            <w:sz w:val="26"/>
            <w:szCs w:val="26"/>
            <w:lang w:val="vi-VN"/>
          </w:rPr>
          <w:delText>ư</w:delText>
        </w:r>
        <w:r w:rsidRPr="005C3FD8" w:rsidDel="008C4DB3">
          <w:rPr>
            <w:rFonts w:ascii="&amp;quot" w:hAnsi="&amp;quot"/>
            <w:noProof/>
            <w:color w:val="000000"/>
            <w:sz w:val="26"/>
            <w:szCs w:val="26"/>
            <w:lang w:val="vi-VN"/>
          </w:rPr>
          <w:delText>ng, tuy nhi</w:delText>
        </w:r>
        <w:r w:rsidRPr="005C3FD8" w:rsidDel="008C4DB3">
          <w:rPr>
            <w:rFonts w:ascii="&amp;quot" w:hAnsi="&amp;quot" w:hint="eastAsia"/>
            <w:noProof/>
            <w:color w:val="000000"/>
            <w:sz w:val="26"/>
            <w:szCs w:val="26"/>
            <w:lang w:val="vi-VN"/>
          </w:rPr>
          <w:delText>ê</w:delText>
        </w:r>
        <w:r w:rsidRPr="005C3FD8" w:rsidDel="008C4DB3">
          <w:rPr>
            <w:rFonts w:ascii="&amp;quot" w:hAnsi="&amp;quot"/>
            <w:noProof/>
            <w:color w:val="000000"/>
            <w:sz w:val="26"/>
            <w:szCs w:val="26"/>
            <w:lang w:val="vi-VN"/>
          </w:rPr>
          <w:delText>n, v</w:delText>
        </w:r>
        <w:r w:rsidRPr="005C3FD8" w:rsidDel="008C4DB3">
          <w:rPr>
            <w:rFonts w:ascii="&amp;quot" w:hAnsi="&amp;quot" w:hint="eastAsia"/>
            <w:noProof/>
            <w:color w:val="000000"/>
            <w:sz w:val="26"/>
            <w:szCs w:val="26"/>
            <w:lang w:val="vi-VN"/>
          </w:rPr>
          <w:delText>ì</w:delText>
        </w:r>
        <w:r w:rsidRPr="005C3FD8" w:rsidDel="008C4DB3">
          <w:rPr>
            <w:rFonts w:ascii="&amp;quot" w:hAnsi="&amp;quot"/>
            <w:noProof/>
            <w:color w:val="000000"/>
            <w:sz w:val="26"/>
            <w:szCs w:val="26"/>
            <w:lang w:val="vi-VN"/>
          </w:rPr>
          <w:delText xml:space="preserve"> thế, v</w:delText>
        </w:r>
        <w:r w:rsidRPr="005C3FD8" w:rsidDel="008C4DB3">
          <w:rPr>
            <w:rFonts w:ascii="&amp;quot" w:hAnsi="&amp;quot" w:hint="eastAsia"/>
            <w:noProof/>
            <w:color w:val="000000"/>
            <w:sz w:val="26"/>
            <w:szCs w:val="26"/>
            <w:lang w:val="vi-VN"/>
          </w:rPr>
          <w:delText>ì</w:delText>
        </w:r>
        <w:r w:rsidRPr="005C3FD8" w:rsidDel="008C4DB3">
          <w:rPr>
            <w:rFonts w:ascii="&amp;quot" w:hAnsi="&amp;quot"/>
            <w:noProof/>
            <w:color w:val="000000"/>
            <w:sz w:val="26"/>
            <w:szCs w:val="26"/>
            <w:lang w:val="vi-VN"/>
          </w:rPr>
          <w:delText xml:space="preserve"> vậy, </w:delText>
        </w:r>
        <w:r w:rsidRPr="005C3FD8" w:rsidDel="008C4DB3">
          <w:rPr>
            <w:rFonts w:ascii="&amp;quot" w:hAnsi="&amp;quot" w:hint="eastAsia"/>
            <w:noProof/>
            <w:color w:val="000000"/>
            <w:sz w:val="26"/>
            <w:szCs w:val="26"/>
            <w:lang w:val="vi-VN"/>
          </w:rPr>
          <w:delText>…</w:delText>
        </w:r>
      </w:del>
    </w:p>
    <w:p w14:paraId="43981140" w14:textId="2846D478" w:rsidR="00AA5C11" w:rsidRPr="005C3FD8" w:rsidDel="008C4DB3" w:rsidRDefault="00AA5C11" w:rsidP="00960D3D">
      <w:pPr>
        <w:numPr>
          <w:ilvl w:val="0"/>
          <w:numId w:val="30"/>
        </w:numPr>
        <w:tabs>
          <w:tab w:val="clear" w:pos="720"/>
        </w:tabs>
        <w:spacing w:before="120" w:line="360" w:lineRule="auto"/>
        <w:ind w:left="284" w:firstLine="0"/>
        <w:jc w:val="both"/>
        <w:textAlignment w:val="baseline"/>
        <w:rPr>
          <w:del w:id="1385" w:author="QVM0161195" w:date="2021-01-26T17:21:00Z"/>
          <w:rFonts w:ascii="&amp;quot" w:hAnsi="&amp;quot"/>
          <w:noProof/>
          <w:color w:val="000000"/>
          <w:sz w:val="26"/>
          <w:szCs w:val="26"/>
          <w:lang w:val="vi-VN"/>
        </w:rPr>
      </w:pPr>
      <w:del w:id="1386" w:author="QVM0161195" w:date="2021-01-26T17:21:00Z">
        <w:r w:rsidRPr="005C3FD8" w:rsidDel="008C4DB3">
          <w:rPr>
            <w:rFonts w:ascii="&amp;quot" w:hAnsi="&amp;quot"/>
            <w:noProof/>
            <w:color w:val="000000"/>
            <w:sz w:val="26"/>
            <w:szCs w:val="26"/>
            <w:lang w:val="vi-VN"/>
          </w:rPr>
          <w:delText>Giới từ: ở, trong, tr</w:delText>
        </w:r>
        <w:r w:rsidRPr="005C3FD8" w:rsidDel="008C4DB3">
          <w:rPr>
            <w:rFonts w:ascii="&amp;quot" w:hAnsi="&amp;quot" w:hint="eastAsia"/>
            <w:noProof/>
            <w:color w:val="000000"/>
            <w:sz w:val="26"/>
            <w:szCs w:val="26"/>
            <w:lang w:val="vi-VN"/>
          </w:rPr>
          <w:delText>ê</w:delText>
        </w:r>
        <w:r w:rsidRPr="005C3FD8" w:rsidDel="008C4DB3">
          <w:rPr>
            <w:rFonts w:ascii="&amp;quot" w:hAnsi="&amp;quot"/>
            <w:noProof/>
            <w:color w:val="000000"/>
            <w:sz w:val="26"/>
            <w:szCs w:val="26"/>
            <w:lang w:val="vi-VN"/>
          </w:rPr>
          <w:delText xml:space="preserve">n, </w:delText>
        </w:r>
        <w:r w:rsidRPr="005C3FD8" w:rsidDel="008C4DB3">
          <w:rPr>
            <w:rFonts w:ascii="&amp;quot" w:hAnsi="&amp;quot" w:hint="eastAsia"/>
            <w:noProof/>
            <w:color w:val="000000"/>
            <w:sz w:val="26"/>
            <w:szCs w:val="26"/>
            <w:lang w:val="vi-VN"/>
          </w:rPr>
          <w:delText>…</w:delText>
        </w:r>
      </w:del>
    </w:p>
    <w:p w14:paraId="3BDAA4AF" w14:textId="3AE3F0E6" w:rsidR="00AA5C11" w:rsidRPr="005C3FD8" w:rsidDel="008C4DB3" w:rsidRDefault="00AA5C11" w:rsidP="00960D3D">
      <w:pPr>
        <w:numPr>
          <w:ilvl w:val="0"/>
          <w:numId w:val="30"/>
        </w:numPr>
        <w:tabs>
          <w:tab w:val="clear" w:pos="720"/>
        </w:tabs>
        <w:spacing w:before="120" w:line="360" w:lineRule="auto"/>
        <w:ind w:left="284" w:firstLine="0"/>
        <w:jc w:val="both"/>
        <w:textAlignment w:val="baseline"/>
        <w:rPr>
          <w:del w:id="1387" w:author="QVM0161195" w:date="2021-01-26T17:21:00Z"/>
          <w:rFonts w:ascii="&amp;quot" w:hAnsi="&amp;quot"/>
          <w:noProof/>
          <w:color w:val="000000"/>
          <w:sz w:val="26"/>
          <w:szCs w:val="26"/>
          <w:lang w:val="vi-VN"/>
        </w:rPr>
      </w:pPr>
      <w:del w:id="1388" w:author="QVM0161195" w:date="2021-01-26T17:21:00Z">
        <w:r w:rsidRPr="005C3FD8" w:rsidDel="008C4DB3">
          <w:rPr>
            <w:rFonts w:ascii="&amp;quot" w:hAnsi="&amp;quot"/>
            <w:noProof/>
            <w:color w:val="000000"/>
            <w:sz w:val="26"/>
            <w:szCs w:val="26"/>
            <w:lang w:val="vi-VN"/>
          </w:rPr>
          <w:delText xml:space="preserve">Từ chỉ </w:delText>
        </w:r>
        <w:r w:rsidRPr="005C3FD8" w:rsidDel="008C4DB3">
          <w:rPr>
            <w:rFonts w:ascii="&amp;quot" w:hAnsi="&amp;quot" w:hint="eastAsia"/>
            <w:noProof/>
            <w:color w:val="000000"/>
            <w:sz w:val="26"/>
            <w:szCs w:val="26"/>
            <w:lang w:val="vi-VN"/>
          </w:rPr>
          <w:delText>đ</w:delText>
        </w:r>
        <w:r w:rsidRPr="005C3FD8" w:rsidDel="008C4DB3">
          <w:rPr>
            <w:rFonts w:ascii="&amp;quot" w:hAnsi="&amp;quot"/>
            <w:noProof/>
            <w:color w:val="000000"/>
            <w:sz w:val="26"/>
            <w:szCs w:val="26"/>
            <w:lang w:val="vi-VN"/>
          </w:rPr>
          <w:delText xml:space="preserve">ịnh: ấy, </w:delText>
        </w:r>
        <w:r w:rsidRPr="005C3FD8" w:rsidDel="008C4DB3">
          <w:rPr>
            <w:rFonts w:ascii="&amp;quot" w:hAnsi="&amp;quot" w:hint="eastAsia"/>
            <w:noProof/>
            <w:color w:val="000000"/>
            <w:sz w:val="26"/>
            <w:szCs w:val="26"/>
            <w:lang w:val="vi-VN"/>
          </w:rPr>
          <w:delText>đó</w:delText>
        </w:r>
        <w:r w:rsidRPr="005C3FD8" w:rsidDel="008C4DB3">
          <w:rPr>
            <w:rFonts w:ascii="&amp;quot" w:hAnsi="&amp;quot"/>
            <w:noProof/>
            <w:color w:val="000000"/>
            <w:sz w:val="26"/>
            <w:szCs w:val="26"/>
            <w:lang w:val="vi-VN"/>
          </w:rPr>
          <w:delText xml:space="preserve">, nhỉ, </w:delText>
        </w:r>
        <w:r w:rsidRPr="005C3FD8" w:rsidDel="008C4DB3">
          <w:rPr>
            <w:rFonts w:ascii="&amp;quot" w:hAnsi="&amp;quot" w:hint="eastAsia"/>
            <w:noProof/>
            <w:color w:val="000000"/>
            <w:sz w:val="26"/>
            <w:szCs w:val="26"/>
            <w:lang w:val="vi-VN"/>
          </w:rPr>
          <w:delText>…</w:delText>
        </w:r>
      </w:del>
    </w:p>
    <w:p w14:paraId="4DEC9EA5" w14:textId="13B6B12E" w:rsidR="00AA5C11" w:rsidRPr="005C3FD8" w:rsidDel="008C4DB3" w:rsidRDefault="00AA5C11" w:rsidP="00592E83">
      <w:pPr>
        <w:spacing w:before="120" w:line="360" w:lineRule="auto"/>
        <w:ind w:right="20" w:firstLine="284"/>
        <w:jc w:val="both"/>
        <w:rPr>
          <w:del w:id="1389" w:author="QVM0161195" w:date="2021-01-26T17:21:00Z"/>
          <w:noProof/>
          <w:color w:val="000000"/>
          <w:sz w:val="26"/>
          <w:szCs w:val="26"/>
          <w:shd w:val="clear" w:color="auto" w:fill="FFFFFF"/>
          <w:lang w:val="vi-VN"/>
        </w:rPr>
      </w:pPr>
      <w:del w:id="1390" w:author="QVM0161195" w:date="2021-01-26T17:21:00Z">
        <w:r w:rsidRPr="005C3FD8" w:rsidDel="008C4DB3">
          <w:rPr>
            <w:noProof/>
            <w:color w:val="000000"/>
            <w:sz w:val="26"/>
            <w:szCs w:val="26"/>
            <w:shd w:val="clear" w:color="auto" w:fill="FFFFFF"/>
            <w:lang w:val="vi-VN"/>
          </w:rPr>
          <w:delText>Vì vậy ta cần giảm đi mức độ quan trọng của những từ đó bằng cách sử dụng IDF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5C3FD8" w:rsidDel="008C4DB3" w14:paraId="045CB783" w14:textId="462088F7" w:rsidTr="00D472CE">
        <w:trPr>
          <w:del w:id="1391" w:author="QVM0161195" w:date="2021-01-26T17:21:00Z"/>
        </w:trPr>
        <w:tc>
          <w:tcPr>
            <w:tcW w:w="8188" w:type="dxa"/>
            <w:vAlign w:val="center"/>
          </w:tcPr>
          <w:p w14:paraId="6E48D0B8" w14:textId="14FB29DC" w:rsidR="00B27A94" w:rsidRPr="005C3FD8" w:rsidDel="008C4DB3" w:rsidRDefault="00B27A94" w:rsidP="008B6D13">
            <w:pPr>
              <w:pStyle w:val="cushead2"/>
              <w:numPr>
                <w:ilvl w:val="0"/>
                <w:numId w:val="0"/>
              </w:numPr>
              <w:spacing w:before="120"/>
              <w:jc w:val="center"/>
              <w:rPr>
                <w:del w:id="1392" w:author="QVM0161195" w:date="2021-01-26T17:21:00Z"/>
                <w:noProof/>
                <w:szCs w:val="26"/>
                <w:lang w:val="vi-VN"/>
              </w:rPr>
            </w:pPr>
            <w:del w:id="1393" w:author="QVM0161195" w:date="2021-01-26T17:21:00Z">
              <m:oMathPara>
                <m:oMath>
                  <m:r>
                    <w:rPr>
                      <w:rFonts w:ascii="Cambria Math" w:hAnsi="Cambria Math"/>
                      <w:noProof/>
                      <w:szCs w:val="26"/>
                      <w:lang w:val="vi-VN"/>
                    </w:rPr>
                    <m:t xml:space="preserve">IDF </m:t>
                  </m:r>
                  <m:d>
                    <m:dPr>
                      <m:ctrlPr>
                        <w:rPr>
                          <w:rFonts w:ascii="Cambria Math" w:hAnsi="Cambria Math"/>
                          <w:bCs/>
                          <w:i/>
                          <w:noProof/>
                          <w:szCs w:val="26"/>
                          <w:lang w:val="vi-VN"/>
                        </w:rPr>
                      </m:ctrlPr>
                    </m:dPr>
                    <m:e>
                      <m:r>
                        <w:rPr>
                          <w:rFonts w:ascii="Cambria Math" w:hAnsi="Cambria Math"/>
                          <w:noProof/>
                          <w:szCs w:val="26"/>
                          <w:lang w:val="vi-VN"/>
                        </w:rPr>
                        <m:t>t</m:t>
                      </m:r>
                    </m:e>
                  </m:d>
                  <m:r>
                    <w:rPr>
                      <w:rFonts w:ascii="Cambria Math" w:hAnsi="Cambria Math"/>
                      <w:noProof/>
                      <w:szCs w:val="26"/>
                      <w:lang w:val="vi-VN"/>
                    </w:rPr>
                    <m:t xml:space="preserve">= </m:t>
                  </m:r>
                  <m:func>
                    <m:funcPr>
                      <m:ctrlPr>
                        <w:rPr>
                          <w:rFonts w:ascii="Cambria Math" w:hAnsi="Cambria Math"/>
                          <w:bCs/>
                          <w:i/>
                          <w:noProof/>
                          <w:szCs w:val="26"/>
                          <w:lang w:val="vi-VN"/>
                        </w:rPr>
                      </m:ctrlPr>
                    </m:funcPr>
                    <m:fName>
                      <m:sSub>
                        <m:sSubPr>
                          <m:ctrlPr>
                            <w:rPr>
                              <w:rFonts w:ascii="Cambria Math" w:hAnsi="Cambria Math"/>
                              <w:bCs/>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e</m:t>
                          </m:r>
                        </m:sub>
                      </m:sSub>
                    </m:fName>
                    <m:e>
                      <m:f>
                        <m:fPr>
                          <m:ctrlPr>
                            <w:rPr>
                              <w:rFonts w:ascii="Cambria Math" w:hAnsi="Cambria Math"/>
                              <w:bCs/>
                              <w:i/>
                              <w:noProof/>
                              <w:szCs w:val="26"/>
                              <w:lang w:val="vi-VN"/>
                            </w:rPr>
                          </m:ctrlPr>
                        </m:fPr>
                        <m:num>
                          <m:r>
                            <w:rPr>
                              <w:rFonts w:ascii="Cambria Math" w:hAnsi="Cambria Math"/>
                              <w:noProof/>
                              <w:szCs w:val="26"/>
                              <w:lang w:val="vi-VN"/>
                            </w:rPr>
                            <m:t>Tổng số v</m:t>
                          </m:r>
                          <m:r>
                            <w:rPr>
                              <w:rFonts w:ascii="Cambria Math" w:hAnsi="Cambria Math" w:hint="eastAsia"/>
                              <w:noProof/>
                              <w:szCs w:val="26"/>
                              <w:lang w:val="vi-VN"/>
                            </w:rPr>
                            <m:t>ă</m:t>
                          </m:r>
                          <m:r>
                            <w:rPr>
                              <w:rFonts w:ascii="Cambria Math" w:hAnsi="Cambria Math"/>
                              <w:noProof/>
                              <w:szCs w:val="26"/>
                              <w:lang w:val="vi-VN"/>
                            </w:rPr>
                            <m:t>n bản</m:t>
                          </m:r>
                        </m:num>
                        <m:den>
                          <m:r>
                            <w:rPr>
                              <w:rFonts w:ascii="Cambria Math" w:hAnsi="Cambria Math"/>
                              <w:noProof/>
                              <w:szCs w:val="26"/>
                              <w:lang w:val="vi-VN"/>
                            </w:rPr>
                            <m:t>Số v</m:t>
                          </m:r>
                          <m:r>
                            <w:rPr>
                              <w:rFonts w:ascii="Cambria Math" w:hAnsi="Cambria Math" w:hint="eastAsia"/>
                              <w:noProof/>
                              <w:szCs w:val="26"/>
                              <w:lang w:val="vi-VN"/>
                            </w:rPr>
                            <m:t>ă</m:t>
                          </m:r>
                          <m:r>
                            <w:rPr>
                              <w:rFonts w:ascii="Cambria Math" w:hAnsi="Cambria Math"/>
                              <w:noProof/>
                              <w:szCs w:val="26"/>
                              <w:lang w:val="vi-VN"/>
                            </w:rPr>
                            <m:t>n bản c</m:t>
                          </m:r>
                          <m:r>
                            <w:rPr>
                              <w:rFonts w:ascii="Cambria Math" w:hAnsi="Cambria Math" w:hint="eastAsia"/>
                              <w:noProof/>
                              <w:szCs w:val="26"/>
                              <w:lang w:val="vi-VN"/>
                            </w:rPr>
                            <m:t>ó</m:t>
                          </m:r>
                          <m:r>
                            <w:rPr>
                              <w:rFonts w:ascii="Cambria Math" w:hAnsi="Cambria Math"/>
                              <w:noProof/>
                              <w:szCs w:val="26"/>
                              <w:lang w:val="vi-VN"/>
                            </w:rPr>
                            <m:t xml:space="preserve"> thời  hạn t trong </m:t>
                          </m:r>
                          <m:r>
                            <w:rPr>
                              <w:rFonts w:ascii="Cambria Math" w:hAnsi="Cambria Math" w:hint="eastAsia"/>
                              <w:noProof/>
                              <w:szCs w:val="26"/>
                              <w:lang w:val="vi-VN"/>
                            </w:rPr>
                            <m:t>đó</m:t>
                          </m:r>
                        </m:den>
                      </m:f>
                    </m:e>
                  </m:func>
                </m:oMath>
              </m:oMathPara>
            </w:del>
          </w:p>
        </w:tc>
        <w:tc>
          <w:tcPr>
            <w:tcW w:w="816" w:type="dxa"/>
            <w:vAlign w:val="center"/>
          </w:tcPr>
          <w:p w14:paraId="7A7C0F1D" w14:textId="2D5C39C2" w:rsidR="00B27A94" w:rsidRPr="005C3FD8" w:rsidDel="008C4DB3" w:rsidRDefault="00B27A94" w:rsidP="00D472CE">
            <w:pPr>
              <w:pStyle w:val="Caption"/>
              <w:keepNext/>
              <w:jc w:val="center"/>
              <w:rPr>
                <w:del w:id="1394" w:author="QVM0161195" w:date="2021-01-26T17:21:00Z"/>
                <w:b w:val="0"/>
                <w:sz w:val="26"/>
                <w:szCs w:val="26"/>
                <w:lang w:val="vi-VN"/>
              </w:rPr>
            </w:pPr>
            <w:del w:id="1395"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9</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5024DBE4" w14:textId="10F8C7C4" w:rsidR="00AA5C11" w:rsidRPr="005C3FD8" w:rsidDel="008C4DB3" w:rsidRDefault="00AA5C11" w:rsidP="007C2DEA">
      <w:pPr>
        <w:spacing w:before="120" w:line="360" w:lineRule="auto"/>
        <w:ind w:right="20" w:firstLine="284"/>
        <w:rPr>
          <w:del w:id="1396" w:author="QVM0161195" w:date="2021-01-26T17:21:00Z"/>
          <w:noProof/>
          <w:sz w:val="26"/>
          <w:szCs w:val="26"/>
          <w:lang w:val="vi-VN"/>
        </w:rPr>
      </w:pPr>
      <w:del w:id="1397" w:author="QVM0161195" w:date="2021-01-26T17:21:00Z">
        <w:r w:rsidRPr="005C3FD8" w:rsidDel="008C4DB3">
          <w:rPr>
            <w:noProof/>
            <w:sz w:val="26"/>
            <w:szCs w:val="26"/>
            <w:lang w:val="vi-VN"/>
          </w:rPr>
          <w:delText xml:space="preserve">Trong phương pháp này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được tính theo công thức sau:</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5C3FD8" w:rsidDel="008C4DB3" w14:paraId="3564F4FD" w14:textId="51C28018" w:rsidTr="00D472CE">
        <w:trPr>
          <w:del w:id="1398" w:author="QVM0161195" w:date="2021-01-26T17:21:00Z"/>
        </w:trPr>
        <w:tc>
          <w:tcPr>
            <w:tcW w:w="8188" w:type="dxa"/>
            <w:vAlign w:val="center"/>
          </w:tcPr>
          <w:p w14:paraId="00120EE1" w14:textId="29F39322" w:rsidR="00B27A94" w:rsidRPr="005C3FD8" w:rsidDel="008C4DB3" w:rsidRDefault="006C1BF9" w:rsidP="00D472CE">
            <w:pPr>
              <w:pStyle w:val="cushead2"/>
              <w:numPr>
                <w:ilvl w:val="0"/>
                <w:numId w:val="0"/>
              </w:numPr>
              <w:spacing w:before="120"/>
              <w:jc w:val="center"/>
              <w:rPr>
                <w:del w:id="1399" w:author="QVM0161195" w:date="2021-01-26T17:21:00Z"/>
                <w:noProof/>
                <w:szCs w:val="26"/>
                <w:lang w:val="vi-VN"/>
              </w:rPr>
            </w:pPr>
            <m:oMathPara>
              <m:oMath>
                <m:sSub>
                  <m:sSubPr>
                    <m:ctrlPr>
                      <w:del w:id="1400" w:author="QVM0161195" w:date="2021-01-26T17:21:00Z">
                        <w:rPr>
                          <w:rFonts w:ascii="Cambria Math" w:hAnsi="Cambria Math"/>
                          <w:i/>
                          <w:noProof/>
                          <w:szCs w:val="26"/>
                          <w:lang w:val="vi-VN"/>
                        </w:rPr>
                      </w:del>
                    </m:ctrlPr>
                  </m:sSubPr>
                  <m:e>
                    <w:del w:id="1401" w:author="QVM0161195" w:date="2021-01-26T17:21:00Z">
                      <m:r>
                        <w:rPr>
                          <w:rFonts w:ascii="Cambria Math" w:hAnsi="Cambria Math"/>
                          <w:noProof/>
                          <w:szCs w:val="26"/>
                          <w:lang w:val="vi-VN"/>
                        </w:rPr>
                        <m:t>W</m:t>
                      </m:r>
                    </w:del>
                  </m:e>
                  <m:sub>
                    <w:del w:id="1402" w:author="QVM0161195" w:date="2021-01-26T17:21:00Z">
                      <m:r>
                        <w:rPr>
                          <w:rFonts w:ascii="Cambria Math" w:hAnsi="Cambria Math"/>
                          <w:noProof/>
                          <w:szCs w:val="26"/>
                          <w:lang w:val="vi-VN"/>
                        </w:rPr>
                        <m:t>ij</m:t>
                      </m:r>
                    </w:del>
                  </m:sub>
                </m:sSub>
                <w:del w:id="1403" w:author="QVM0161195" w:date="2021-01-26T17:21:00Z">
                  <m:r>
                    <w:rPr>
                      <w:rFonts w:ascii="Cambria Math" w:hAnsi="Cambria Math"/>
                      <w:noProof/>
                      <w:szCs w:val="26"/>
                      <w:lang w:val="vi-VN"/>
                    </w:rPr>
                    <m:t xml:space="preserve">= </m:t>
                  </m:r>
                </w:del>
                <m:d>
                  <m:dPr>
                    <m:begChr m:val="{"/>
                    <m:endChr m:val=""/>
                    <m:ctrlPr>
                      <w:del w:id="1404" w:author="QVM0161195" w:date="2021-01-26T17:21:00Z">
                        <w:rPr>
                          <w:rFonts w:ascii="Cambria Math" w:hAnsi="Cambria Math"/>
                          <w:i/>
                          <w:noProof/>
                          <w:szCs w:val="26"/>
                          <w:lang w:val="vi-VN"/>
                        </w:rPr>
                      </w:del>
                    </m:ctrlPr>
                  </m:dPr>
                  <m:e>
                    <m:eqArr>
                      <m:eqArrPr>
                        <m:ctrlPr>
                          <w:del w:id="1405" w:author="QVM0161195" w:date="2021-01-26T17:21:00Z">
                            <w:rPr>
                              <w:rFonts w:ascii="Cambria Math" w:hAnsi="Cambria Math"/>
                              <w:i/>
                              <w:noProof/>
                              <w:szCs w:val="26"/>
                              <w:lang w:val="vi-VN"/>
                            </w:rPr>
                          </w:del>
                        </m:ctrlPr>
                      </m:eqArrPr>
                      <m:e>
                        <m:func>
                          <m:funcPr>
                            <m:ctrlPr>
                              <w:del w:id="1406" w:author="QVM0161195" w:date="2021-01-26T17:21:00Z">
                                <w:rPr>
                                  <w:rFonts w:ascii="Cambria Math" w:hAnsi="Cambria Math"/>
                                  <w:i/>
                                  <w:noProof/>
                                  <w:szCs w:val="26"/>
                                  <w:lang w:val="vi-VN"/>
                                </w:rPr>
                              </w:del>
                            </m:ctrlPr>
                          </m:funcPr>
                          <m:fName>
                            <w:del w:id="1407" w:author="QVM0161195" w:date="2021-01-26T17:21:00Z">
                              <m:r>
                                <m:rPr>
                                  <m:sty m:val="p"/>
                                </m:rPr>
                                <w:rPr>
                                  <w:rFonts w:ascii="Cambria Math" w:hAnsi="Cambria Math"/>
                                  <w:noProof/>
                                  <w:szCs w:val="26"/>
                                  <w:lang w:val="vi-VN"/>
                                </w:rPr>
                                <m:t>log</m:t>
                              </m:r>
                            </w:del>
                          </m:fName>
                          <m:e>
                            <w:del w:id="1408" w:author="QVM0161195" w:date="2021-01-26T17:21:00Z">
                              <m:r>
                                <w:rPr>
                                  <w:rFonts w:ascii="Cambria Math" w:hAnsi="Cambria Math"/>
                                  <w:noProof/>
                                  <w:szCs w:val="26"/>
                                  <w:lang w:val="vi-VN"/>
                                </w:rPr>
                                <m:t>(</m:t>
                              </m:r>
                            </w:del>
                            <m:f>
                              <m:fPr>
                                <m:ctrlPr>
                                  <w:del w:id="1409" w:author="QVM0161195" w:date="2021-01-26T17:21:00Z">
                                    <w:rPr>
                                      <w:rFonts w:ascii="Cambria Math" w:hAnsi="Cambria Math"/>
                                      <w:i/>
                                      <w:noProof/>
                                      <w:szCs w:val="26"/>
                                      <w:lang w:val="vi-VN"/>
                                    </w:rPr>
                                  </w:del>
                                </m:ctrlPr>
                              </m:fPr>
                              <m:num>
                                <w:del w:id="1410" w:author="QVM0161195" w:date="2021-01-26T17:21:00Z">
                                  <m:r>
                                    <w:rPr>
                                      <w:rFonts w:ascii="Cambria Math" w:hAnsi="Cambria Math"/>
                                      <w:noProof/>
                                      <w:szCs w:val="26"/>
                                      <w:lang w:val="vi-VN"/>
                                    </w:rPr>
                                    <m:t>N</m:t>
                                  </m:r>
                                </w:del>
                              </m:num>
                              <m:den>
                                <w:del w:id="1411" w:author="QVM0161195" w:date="2021-01-26T17:21:00Z">
                                  <m:r>
                                    <w:rPr>
                                      <w:rFonts w:ascii="Cambria Math" w:hAnsi="Cambria Math"/>
                                      <w:noProof/>
                                      <w:szCs w:val="26"/>
                                      <w:lang w:val="vi-VN"/>
                                    </w:rPr>
                                    <m:t>d</m:t>
                                  </m:r>
                                </w:del>
                                <m:sSub>
                                  <m:sSubPr>
                                    <m:ctrlPr>
                                      <w:del w:id="1412" w:author="QVM0161195" w:date="2021-01-26T17:21:00Z">
                                        <w:rPr>
                                          <w:rFonts w:ascii="Cambria Math" w:hAnsi="Cambria Math"/>
                                          <w:i/>
                                          <w:noProof/>
                                          <w:szCs w:val="26"/>
                                          <w:lang w:val="vi-VN"/>
                                        </w:rPr>
                                      </w:del>
                                    </m:ctrlPr>
                                  </m:sSubPr>
                                  <m:e>
                                    <w:del w:id="1413" w:author="QVM0161195" w:date="2021-01-26T17:21:00Z">
                                      <m:r>
                                        <w:rPr>
                                          <w:rFonts w:ascii="Cambria Math" w:hAnsi="Cambria Math"/>
                                          <w:noProof/>
                                          <w:szCs w:val="26"/>
                                          <w:lang w:val="vi-VN"/>
                                        </w:rPr>
                                        <m:t>f</m:t>
                                      </m:r>
                                    </w:del>
                                  </m:e>
                                  <m:sub>
                                    <w:del w:id="1414" w:author="QVM0161195" w:date="2021-01-26T17:21:00Z">
                                      <m:r>
                                        <w:rPr>
                                          <w:rFonts w:ascii="Cambria Math" w:hAnsi="Cambria Math"/>
                                          <w:noProof/>
                                          <w:szCs w:val="26"/>
                                          <w:lang w:val="vi-VN"/>
                                        </w:rPr>
                                        <m:t>i</m:t>
                                      </m:r>
                                    </w:del>
                                  </m:sub>
                                </m:sSub>
                              </m:den>
                            </m:f>
                            <w:del w:id="1415" w:author="QVM0161195" w:date="2021-01-26T17:21:00Z">
                              <m:r>
                                <w:rPr>
                                  <w:rFonts w:ascii="Cambria Math" w:hAnsi="Cambria Math"/>
                                  <w:noProof/>
                                  <w:szCs w:val="26"/>
                                  <w:lang w:val="vi-VN"/>
                                </w:rPr>
                                <m:t>)</m:t>
                              </m:r>
                            </w:del>
                          </m:e>
                        </m:func>
                        <w:del w:id="1416" w:author="QVM0161195" w:date="2021-01-26T17:21:00Z">
                          <m:r>
                            <w:rPr>
                              <w:rFonts w:ascii="Cambria Math" w:hAnsi="Cambria Math"/>
                              <w:noProof/>
                              <w:szCs w:val="26"/>
                              <w:lang w:val="vi-VN"/>
                            </w:rPr>
                            <m:t xml:space="preserve">    nếu t</m:t>
                          </m:r>
                        </w:del>
                        <m:sSub>
                          <m:sSubPr>
                            <m:ctrlPr>
                              <w:del w:id="1417" w:author="QVM0161195" w:date="2021-01-26T17:21:00Z">
                                <w:rPr>
                                  <w:rFonts w:ascii="Cambria Math" w:hAnsi="Cambria Math"/>
                                  <w:i/>
                                  <w:noProof/>
                                  <w:szCs w:val="26"/>
                                  <w:lang w:val="vi-VN"/>
                                </w:rPr>
                              </w:del>
                            </m:ctrlPr>
                          </m:sSubPr>
                          <m:e>
                            <w:del w:id="1418" w:author="QVM0161195" w:date="2021-01-26T17:21:00Z">
                              <m:r>
                                <w:rPr>
                                  <w:rFonts w:ascii="Cambria Math" w:hAnsi="Cambria Math"/>
                                  <w:noProof/>
                                  <w:szCs w:val="26"/>
                                  <w:lang w:val="vi-VN"/>
                                </w:rPr>
                                <m:t>f</m:t>
                              </m:r>
                            </w:del>
                          </m:e>
                          <m:sub>
                            <w:del w:id="1419" w:author="QVM0161195" w:date="2021-01-26T17:21:00Z">
                              <m:r>
                                <w:rPr>
                                  <w:rFonts w:ascii="Cambria Math" w:hAnsi="Cambria Math"/>
                                  <w:noProof/>
                                  <w:szCs w:val="26"/>
                                  <w:lang w:val="vi-VN"/>
                                </w:rPr>
                                <m:t>i</m:t>
                              </m:r>
                            </w:del>
                          </m:sub>
                        </m:sSub>
                        <w:del w:id="1420" w:author="QVM0161195" w:date="2021-01-26T17:21:00Z">
                          <m:r>
                            <w:rPr>
                              <w:rFonts w:ascii="Cambria Math" w:hAnsi="Cambria Math"/>
                              <w:noProof/>
                              <w:szCs w:val="26"/>
                              <w:lang w:val="vi-VN"/>
                            </w:rPr>
                            <m:t xml:space="preserve"> ≥1</m:t>
                          </m:r>
                        </w:del>
                      </m:e>
                      <m:e>
                        <w:del w:id="1421" w:author="QVM0161195" w:date="2021-01-26T17:21:00Z">
                          <m:r>
                            <w:rPr>
                              <w:rFonts w:ascii="Cambria Math" w:hAnsi="Cambria Math"/>
                              <w:noProof/>
                              <w:szCs w:val="26"/>
                              <w:lang w:val="vi-VN"/>
                            </w:rPr>
                            <m:t>0                  nếu t</m:t>
                          </m:r>
                        </w:del>
                        <m:sSub>
                          <m:sSubPr>
                            <m:ctrlPr>
                              <w:del w:id="1422" w:author="QVM0161195" w:date="2021-01-26T17:21:00Z">
                                <w:rPr>
                                  <w:rFonts w:ascii="Cambria Math" w:hAnsi="Cambria Math"/>
                                  <w:i/>
                                  <w:noProof/>
                                  <w:szCs w:val="26"/>
                                  <w:lang w:val="vi-VN"/>
                                </w:rPr>
                              </w:del>
                            </m:ctrlPr>
                          </m:sSubPr>
                          <m:e>
                            <w:del w:id="1423" w:author="QVM0161195" w:date="2021-01-26T17:21:00Z">
                              <m:r>
                                <w:rPr>
                                  <w:rFonts w:ascii="Cambria Math" w:hAnsi="Cambria Math"/>
                                  <w:noProof/>
                                  <w:szCs w:val="26"/>
                                  <w:lang w:val="vi-VN"/>
                                </w:rPr>
                                <m:t>f</m:t>
                              </m:r>
                            </w:del>
                          </m:e>
                          <m:sub>
                            <w:del w:id="1424" w:author="QVM0161195" w:date="2021-01-26T17:21:00Z">
                              <m:r>
                                <w:rPr>
                                  <w:rFonts w:ascii="Cambria Math" w:hAnsi="Cambria Math"/>
                                  <w:noProof/>
                                  <w:szCs w:val="26"/>
                                  <w:lang w:val="vi-VN"/>
                                </w:rPr>
                                <m:t>i</m:t>
                              </m:r>
                            </w:del>
                          </m:sub>
                        </m:sSub>
                        <w:del w:id="1425" w:author="QVM0161195" w:date="2021-01-26T17:21:00Z">
                          <m:r>
                            <w:rPr>
                              <w:rFonts w:ascii="Cambria Math" w:hAnsi="Cambria Math"/>
                              <w:noProof/>
                              <w:szCs w:val="26"/>
                              <w:lang w:val="vi-VN"/>
                            </w:rPr>
                            <m:t>=0</m:t>
                          </m:r>
                        </w:del>
                      </m:e>
                    </m:eqArr>
                  </m:e>
                </m:d>
              </m:oMath>
            </m:oMathPara>
          </w:p>
        </w:tc>
        <w:tc>
          <w:tcPr>
            <w:tcW w:w="816" w:type="dxa"/>
            <w:vAlign w:val="center"/>
          </w:tcPr>
          <w:p w14:paraId="4FD18EED" w14:textId="39E2ED9D" w:rsidR="00B27A94" w:rsidRPr="005C3FD8" w:rsidDel="008C4DB3" w:rsidRDefault="00B27A94" w:rsidP="00D472CE">
            <w:pPr>
              <w:pStyle w:val="Caption"/>
              <w:keepNext/>
              <w:jc w:val="center"/>
              <w:rPr>
                <w:del w:id="1426" w:author="QVM0161195" w:date="2021-01-26T17:21:00Z"/>
                <w:b w:val="0"/>
                <w:sz w:val="26"/>
                <w:szCs w:val="26"/>
                <w:lang w:val="vi-VN"/>
              </w:rPr>
            </w:pPr>
            <w:del w:id="1427"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10</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00A23412" w14:textId="42B7A7D0" w:rsidR="00AA5C11" w:rsidRPr="005C3FD8" w:rsidDel="008C4DB3" w:rsidRDefault="00AA5C11" w:rsidP="007C2DEA">
      <w:pPr>
        <w:spacing w:before="120" w:line="360" w:lineRule="auto"/>
        <w:ind w:right="20" w:firstLine="284"/>
        <w:jc w:val="both"/>
        <w:rPr>
          <w:del w:id="1428" w:author="QVM0161195" w:date="2021-01-26T17:21:00Z"/>
          <w:noProof/>
          <w:sz w:val="26"/>
          <w:szCs w:val="26"/>
          <w:lang w:val="vi-VN"/>
        </w:rPr>
      </w:pPr>
      <w:del w:id="1429" w:author="QVM0161195" w:date="2021-01-26T17:21:00Z">
        <w:r w:rsidRPr="005C3FD8" w:rsidDel="008C4DB3">
          <w:rPr>
            <w:noProof/>
            <w:sz w:val="26"/>
            <w:szCs w:val="26"/>
            <w:lang w:val="vi-VN"/>
          </w:rPr>
          <w:delText xml:space="preserve">Trong đó N là số lượng văn bản và </w:delTex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5C3FD8" w:rsidDel="008C4DB3">
          <w:rPr>
            <w:noProof/>
            <w:sz w:val="26"/>
            <w:szCs w:val="26"/>
            <w:lang w:val="vi-VN"/>
          </w:rPr>
          <w:delText xml:space="preserve"> là số lượng văn bản mà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xuất hiện. Trong công thức này, trọng số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được tính dựa trên độ quan trọng của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trong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Nếu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xuất hiện trong càng ít văn bản, thì khi nó xuất hiện trong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nào thì trọng số của nó đối với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càng lớn (do tính nghịch đảo của hàm log), tức là hàm lượng thông tin trong nó càng lớn. Nói cách khác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 là điểm quan trọng để phân biệt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với các văn bản khác.</w:delText>
        </w:r>
      </w:del>
    </w:p>
    <w:p w14:paraId="69B43615" w14:textId="76345B19" w:rsidR="00AA5C11" w:rsidRPr="005C3FD8" w:rsidDel="008C4DB3" w:rsidRDefault="00AA5C11" w:rsidP="00925C3B">
      <w:pPr>
        <w:spacing w:before="120" w:line="360" w:lineRule="auto"/>
        <w:ind w:firstLine="284"/>
        <w:jc w:val="both"/>
        <w:rPr>
          <w:del w:id="1430" w:author="QVM0161195" w:date="2021-01-26T17:21:00Z"/>
          <w:noProof/>
          <w:sz w:val="26"/>
          <w:szCs w:val="26"/>
          <w:lang w:val="vi-VN"/>
        </w:rPr>
      </w:pPr>
      <w:del w:id="1431" w:author="QVM0161195" w:date="2021-01-26T17:21:00Z">
        <w:r w:rsidRPr="005C3FD8" w:rsidDel="008C4DB3">
          <w:rPr>
            <w:noProof/>
            <w:sz w:val="26"/>
            <w:szCs w:val="26"/>
            <w:lang w:val="vi-VN"/>
          </w:rPr>
          <w:delTex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delText>
        </w:r>
      </w:del>
    </w:p>
    <w:p w14:paraId="418BAF87" w14:textId="35953FCE" w:rsidR="000D0683" w:rsidRPr="005C3FD8" w:rsidDel="008C4DB3" w:rsidRDefault="00A840C1" w:rsidP="00A840C1">
      <w:pPr>
        <w:pStyle w:val="ListParagraph"/>
        <w:numPr>
          <w:ilvl w:val="0"/>
          <w:numId w:val="29"/>
        </w:numPr>
        <w:spacing w:before="120"/>
        <w:ind w:right="20" w:firstLine="0"/>
        <w:rPr>
          <w:del w:id="1432" w:author="QVM0161195" w:date="2021-01-26T17:21:00Z"/>
          <w:i/>
          <w:noProof/>
          <w:szCs w:val="26"/>
          <w:u w:val="single"/>
          <w:lang w:val="vi-VN"/>
        </w:rPr>
      </w:pPr>
      <w:del w:id="1433" w:author="QVM0161195" w:date="2021-01-26T17:21:00Z">
        <w:r w:rsidRPr="005C3FD8" w:rsidDel="008C4DB3">
          <w:rPr>
            <w:i/>
            <w:noProof/>
            <w:szCs w:val="26"/>
            <w:u w:val="single"/>
            <w:lang w:val="vi-VN"/>
          </w:rPr>
          <w:delText xml:space="preserve"> </w:delText>
        </w:r>
        <w:r w:rsidR="000D0683" w:rsidRPr="005C3FD8" w:rsidDel="008C4DB3">
          <w:rPr>
            <w:i/>
            <w:noProof/>
            <w:szCs w:val="26"/>
            <w:u w:val="single"/>
            <w:lang w:val="vi-VN"/>
          </w:rPr>
          <w:delText>TF – IDF</w:delText>
        </w:r>
      </w:del>
    </w:p>
    <w:p w14:paraId="26D9A290" w14:textId="37806ABF" w:rsidR="0070215C" w:rsidRPr="005C3FD8" w:rsidDel="008C4DB3" w:rsidRDefault="000D0683" w:rsidP="00A02C26">
      <w:pPr>
        <w:spacing w:before="120" w:line="360" w:lineRule="auto"/>
        <w:ind w:right="20" w:firstLine="284"/>
        <w:jc w:val="both"/>
        <w:rPr>
          <w:del w:id="1434" w:author="QVM0161195" w:date="2021-01-26T17:21:00Z"/>
          <w:noProof/>
          <w:sz w:val="26"/>
          <w:szCs w:val="26"/>
          <w:lang w:val="vi-VN"/>
        </w:rPr>
      </w:pPr>
      <w:del w:id="1435" w:author="QVM0161195" w:date="2021-01-26T17:21:00Z">
        <w:r w:rsidRPr="005C3FD8" w:rsidDel="008C4DB3">
          <w:rPr>
            <w:noProof/>
            <w:sz w:val="26"/>
            <w:szCs w:val="26"/>
            <w:lang w:val="vi-VN"/>
          </w:rPr>
          <w:delText xml:space="preserve">TF-IDF (Term Frequency-Inverse Document Frequency) là một kỷ thuật kết hợp của hai phương pháp TF và IDF. Trọng số này sử dụng để đánh giá tầm quan trọng của một từ trong một văn bản. </w:delText>
        </w:r>
      </w:del>
    </w:p>
    <w:p w14:paraId="063E43F6" w14:textId="61B93B79" w:rsidR="000D0683" w:rsidRPr="005C3FD8" w:rsidDel="008C4DB3" w:rsidRDefault="000D0683" w:rsidP="00A02C26">
      <w:pPr>
        <w:spacing w:before="120" w:line="360" w:lineRule="auto"/>
        <w:ind w:right="20" w:firstLine="284"/>
        <w:jc w:val="both"/>
        <w:rPr>
          <w:del w:id="1436" w:author="QVM0161195" w:date="2021-01-26T17:21:00Z"/>
          <w:noProof/>
          <w:sz w:val="26"/>
          <w:szCs w:val="26"/>
          <w:lang w:val="vi-VN"/>
        </w:rPr>
      </w:pPr>
      <w:del w:id="1437" w:author="QVM0161195" w:date="2021-01-26T17:21:00Z">
        <w:r w:rsidRPr="005C3FD8" w:rsidDel="008C4DB3">
          <w:rPr>
            <w:noProof/>
            <w:sz w:val="26"/>
            <w:szCs w:val="26"/>
            <w:lang w:val="vi-VN"/>
          </w:rPr>
          <w:delText xml:space="preserve">Trọng số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được tính bằng tần số xuất hiện của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sidDel="008C4DB3">
          <w:rPr>
            <w:noProof/>
            <w:sz w:val="26"/>
            <w:szCs w:val="26"/>
            <w:lang w:val="vi-VN"/>
          </w:rPr>
          <w:delText xml:space="preserve">trong 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và độ quan trọng của từ khóa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trong tập văn bản.</w:delText>
        </w:r>
      </w:del>
    </w:p>
    <w:p w14:paraId="1DC1D916" w14:textId="44AF3E19" w:rsidR="000D0683" w:rsidRPr="005C3FD8" w:rsidDel="008C4DB3" w:rsidRDefault="000D0683" w:rsidP="005F0140">
      <w:pPr>
        <w:spacing w:before="120" w:line="360" w:lineRule="auto"/>
        <w:ind w:right="20" w:firstLine="284"/>
        <w:jc w:val="both"/>
        <w:rPr>
          <w:del w:id="1438" w:author="QVM0161195" w:date="2021-01-26T17:21:00Z"/>
          <w:noProof/>
          <w:sz w:val="26"/>
          <w:szCs w:val="26"/>
          <w:lang w:val="vi-VN"/>
        </w:rPr>
      </w:pPr>
      <w:del w:id="1439" w:author="QVM0161195" w:date="2021-01-26T17:21:00Z">
        <w:r w:rsidRPr="005C3FD8" w:rsidDel="008C4DB3">
          <w:rPr>
            <w:noProof/>
            <w:sz w:val="26"/>
            <w:szCs w:val="26"/>
            <w:lang w:val="vi-VN"/>
          </w:rPr>
          <w:delText xml:space="preserve">Công thức tính </w:delTex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sidDel="008C4DB3">
          <w:rPr>
            <w:noProof/>
            <w:sz w:val="26"/>
            <w:szCs w:val="26"/>
            <w:lang w:val="vi-VN"/>
          </w:rPr>
          <w:delText xml:space="preserve"> là:</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5C3FD8" w:rsidDel="008C4DB3" w14:paraId="346B0D94" w14:textId="5D08DE7B" w:rsidTr="00D472CE">
        <w:trPr>
          <w:del w:id="1440" w:author="QVM0161195" w:date="2021-01-26T17:21:00Z"/>
        </w:trPr>
        <w:tc>
          <w:tcPr>
            <w:tcW w:w="8188" w:type="dxa"/>
            <w:vAlign w:val="center"/>
          </w:tcPr>
          <w:p w14:paraId="6773BBFC" w14:textId="0652AD03" w:rsidR="0089603D" w:rsidRPr="005C3FD8" w:rsidDel="008C4DB3" w:rsidRDefault="006C1BF9" w:rsidP="00D472CE">
            <w:pPr>
              <w:pStyle w:val="cushead2"/>
              <w:numPr>
                <w:ilvl w:val="0"/>
                <w:numId w:val="0"/>
              </w:numPr>
              <w:spacing w:before="120"/>
              <w:jc w:val="center"/>
              <w:rPr>
                <w:del w:id="1441" w:author="QVM0161195" w:date="2021-01-26T17:21:00Z"/>
                <w:noProof/>
                <w:szCs w:val="26"/>
                <w:lang w:val="vi-VN"/>
              </w:rPr>
            </w:pPr>
            <m:oMathPara>
              <m:oMath>
                <m:sSub>
                  <m:sSubPr>
                    <m:ctrlPr>
                      <w:del w:id="1442" w:author="QVM0161195" w:date="2021-01-26T17:21:00Z">
                        <w:rPr>
                          <w:rFonts w:ascii="Cambria Math" w:hAnsi="Cambria Math"/>
                          <w:i/>
                          <w:noProof/>
                          <w:szCs w:val="26"/>
                          <w:lang w:val="vi-VN"/>
                        </w:rPr>
                      </w:del>
                    </m:ctrlPr>
                  </m:sSubPr>
                  <m:e>
                    <w:del w:id="1443" w:author="QVM0161195" w:date="2021-01-26T17:21:00Z">
                      <m:r>
                        <w:rPr>
                          <w:rFonts w:ascii="Cambria Math" w:hAnsi="Cambria Math"/>
                          <w:noProof/>
                          <w:szCs w:val="26"/>
                          <w:lang w:val="vi-VN"/>
                        </w:rPr>
                        <m:t>W</m:t>
                      </m:r>
                    </w:del>
                  </m:e>
                  <m:sub>
                    <w:del w:id="1444" w:author="QVM0161195" w:date="2021-01-26T17:21:00Z">
                      <m:r>
                        <w:rPr>
                          <w:rFonts w:ascii="Cambria Math" w:hAnsi="Cambria Math"/>
                          <w:noProof/>
                          <w:szCs w:val="26"/>
                          <w:lang w:val="vi-VN"/>
                        </w:rPr>
                        <m:t>ij</m:t>
                      </m:r>
                    </w:del>
                  </m:sub>
                </m:sSub>
                <w:del w:id="1445" w:author="QVM0161195" w:date="2021-01-26T17:21:00Z">
                  <m:r>
                    <w:rPr>
                      <w:rFonts w:ascii="Cambria Math" w:hAnsi="Cambria Math"/>
                      <w:noProof/>
                      <w:szCs w:val="26"/>
                      <w:lang w:val="vi-VN"/>
                    </w:rPr>
                    <m:t xml:space="preserve">= </m:t>
                  </m:r>
                </w:del>
                <m:d>
                  <m:dPr>
                    <m:begChr m:val="{"/>
                    <m:endChr m:val=""/>
                    <m:ctrlPr>
                      <w:del w:id="1446" w:author="QVM0161195" w:date="2021-01-26T17:21:00Z">
                        <w:rPr>
                          <w:rFonts w:ascii="Cambria Math" w:hAnsi="Cambria Math"/>
                          <w:i/>
                          <w:noProof/>
                          <w:szCs w:val="26"/>
                          <w:lang w:val="vi-VN"/>
                        </w:rPr>
                      </w:del>
                    </m:ctrlPr>
                  </m:dPr>
                  <m:e>
                    <m:eqArr>
                      <m:eqArrPr>
                        <m:ctrlPr>
                          <w:del w:id="1447" w:author="QVM0161195" w:date="2021-01-26T17:21:00Z">
                            <w:rPr>
                              <w:rFonts w:ascii="Cambria Math" w:hAnsi="Cambria Math"/>
                              <w:i/>
                              <w:noProof/>
                              <w:szCs w:val="26"/>
                              <w:lang w:val="vi-VN"/>
                            </w:rPr>
                          </w:del>
                        </m:ctrlPr>
                      </m:eqArrPr>
                      <m:e>
                        <w:del w:id="1448" w:author="QVM0161195" w:date="2021-01-26T17:21:00Z">
                          <m:r>
                            <w:rPr>
                              <w:rFonts w:ascii="Cambria Math" w:hAnsi="Cambria Math"/>
                              <w:noProof/>
                              <w:szCs w:val="26"/>
                              <w:lang w:val="vi-VN"/>
                            </w:rPr>
                            <m:t xml:space="preserve">(1+ </m:t>
                          </m:r>
                        </w:del>
                        <m:func>
                          <m:funcPr>
                            <m:ctrlPr>
                              <w:del w:id="1449" w:author="QVM0161195" w:date="2021-01-26T17:21:00Z">
                                <w:rPr>
                                  <w:rFonts w:ascii="Cambria Math" w:hAnsi="Cambria Math"/>
                                  <w:i/>
                                  <w:noProof/>
                                  <w:szCs w:val="26"/>
                                  <w:lang w:val="vi-VN"/>
                                </w:rPr>
                              </w:del>
                            </m:ctrlPr>
                          </m:funcPr>
                          <m:fName>
                            <w:del w:id="1450" w:author="QVM0161195" w:date="2021-01-26T17:21:00Z">
                              <m:r>
                                <m:rPr>
                                  <m:sty m:val="p"/>
                                </m:rPr>
                                <w:rPr>
                                  <w:rFonts w:ascii="Cambria Math" w:hAnsi="Cambria Math"/>
                                  <w:noProof/>
                                  <w:szCs w:val="26"/>
                                  <w:lang w:val="vi-VN"/>
                                </w:rPr>
                                <m:t>log</m:t>
                              </m:r>
                            </w:del>
                          </m:fName>
                          <m:e>
                            <m:sSub>
                              <m:sSubPr>
                                <m:ctrlPr>
                                  <w:del w:id="1451" w:author="QVM0161195" w:date="2021-01-26T17:21:00Z">
                                    <w:rPr>
                                      <w:rFonts w:ascii="Cambria Math" w:hAnsi="Cambria Math"/>
                                      <w:i/>
                                      <w:noProof/>
                                      <w:szCs w:val="26"/>
                                      <w:lang w:val="vi-VN"/>
                                    </w:rPr>
                                  </w:del>
                                </m:ctrlPr>
                              </m:sSubPr>
                              <m:e>
                                <w:del w:id="1452" w:author="QVM0161195" w:date="2021-01-26T17:21:00Z">
                                  <m:r>
                                    <w:rPr>
                                      <w:rFonts w:ascii="Cambria Math" w:hAnsi="Cambria Math"/>
                                      <w:noProof/>
                                      <w:szCs w:val="26"/>
                                      <w:lang w:val="vi-VN"/>
                                    </w:rPr>
                                    <m:t>f</m:t>
                                  </m:r>
                                </w:del>
                              </m:e>
                              <m:sub>
                                <w:del w:id="1453" w:author="QVM0161195" w:date="2021-01-26T17:21:00Z">
                                  <m:r>
                                    <w:rPr>
                                      <w:rFonts w:ascii="Cambria Math" w:hAnsi="Cambria Math"/>
                                      <w:noProof/>
                                      <w:szCs w:val="26"/>
                                      <w:lang w:val="vi-VN"/>
                                    </w:rPr>
                                    <m:t>ij</m:t>
                                  </m:r>
                                </w:del>
                              </m:sub>
                            </m:sSub>
                          </m:e>
                        </m:func>
                        <w:del w:id="1454" w:author="QVM0161195" w:date="2021-01-26T17:21:00Z">
                          <m:r>
                            <w:rPr>
                              <w:rFonts w:ascii="Cambria Math" w:hAnsi="Cambria Math"/>
                              <w:noProof/>
                              <w:szCs w:val="26"/>
                              <w:lang w:val="vi-VN"/>
                            </w:rPr>
                            <m:t>)</m:t>
                          </m:r>
                        </w:del>
                        <m:func>
                          <m:funcPr>
                            <m:ctrlPr>
                              <w:del w:id="1455" w:author="QVM0161195" w:date="2021-01-26T17:21:00Z">
                                <w:rPr>
                                  <w:rFonts w:ascii="Cambria Math" w:hAnsi="Cambria Math"/>
                                  <w:i/>
                                  <w:noProof/>
                                  <w:szCs w:val="26"/>
                                  <w:lang w:val="vi-VN"/>
                                </w:rPr>
                              </w:del>
                            </m:ctrlPr>
                          </m:funcPr>
                          <m:fName>
                            <w:del w:id="1456" w:author="QVM0161195" w:date="2021-01-26T17:21:00Z">
                              <m:r>
                                <m:rPr>
                                  <m:sty m:val="p"/>
                                </m:rPr>
                                <w:rPr>
                                  <w:rFonts w:ascii="Cambria Math" w:hAnsi="Cambria Math"/>
                                  <w:noProof/>
                                  <w:szCs w:val="26"/>
                                  <w:lang w:val="vi-VN"/>
                                </w:rPr>
                                <m:t>log</m:t>
                              </m:r>
                            </w:del>
                          </m:fName>
                          <m:e>
                            <w:del w:id="1457" w:author="QVM0161195" w:date="2021-01-26T17:21:00Z">
                              <m:r>
                                <w:rPr>
                                  <w:rFonts w:ascii="Cambria Math" w:hAnsi="Cambria Math"/>
                                  <w:noProof/>
                                  <w:szCs w:val="26"/>
                                  <w:lang w:val="vi-VN"/>
                                </w:rPr>
                                <m:t>(</m:t>
                              </m:r>
                            </w:del>
                            <m:f>
                              <m:fPr>
                                <m:ctrlPr>
                                  <w:del w:id="1458" w:author="QVM0161195" w:date="2021-01-26T17:21:00Z">
                                    <w:rPr>
                                      <w:rFonts w:ascii="Cambria Math" w:hAnsi="Cambria Math"/>
                                      <w:i/>
                                      <w:noProof/>
                                      <w:szCs w:val="26"/>
                                      <w:lang w:val="vi-VN"/>
                                    </w:rPr>
                                  </w:del>
                                </m:ctrlPr>
                              </m:fPr>
                              <m:num>
                                <w:del w:id="1459" w:author="QVM0161195" w:date="2021-01-26T17:21:00Z">
                                  <m:r>
                                    <w:rPr>
                                      <w:rFonts w:ascii="Cambria Math" w:hAnsi="Cambria Math"/>
                                      <w:noProof/>
                                      <w:szCs w:val="26"/>
                                      <w:lang w:val="vi-VN"/>
                                    </w:rPr>
                                    <m:t>N</m:t>
                                  </m:r>
                                </w:del>
                              </m:num>
                              <m:den>
                                <w:del w:id="1460" w:author="QVM0161195" w:date="2021-01-26T17:21:00Z">
                                  <m:r>
                                    <w:rPr>
                                      <w:rFonts w:ascii="Cambria Math" w:hAnsi="Cambria Math"/>
                                      <w:noProof/>
                                      <w:szCs w:val="26"/>
                                      <w:lang w:val="vi-VN"/>
                                    </w:rPr>
                                    <m:t>d</m:t>
                                  </m:r>
                                </w:del>
                                <m:sSub>
                                  <m:sSubPr>
                                    <m:ctrlPr>
                                      <w:del w:id="1461" w:author="QVM0161195" w:date="2021-01-26T17:21:00Z">
                                        <w:rPr>
                                          <w:rFonts w:ascii="Cambria Math" w:hAnsi="Cambria Math"/>
                                          <w:i/>
                                          <w:noProof/>
                                          <w:szCs w:val="26"/>
                                          <w:lang w:val="vi-VN"/>
                                        </w:rPr>
                                      </w:del>
                                    </m:ctrlPr>
                                  </m:sSubPr>
                                  <m:e>
                                    <w:del w:id="1462" w:author="QVM0161195" w:date="2021-01-26T17:21:00Z">
                                      <m:r>
                                        <w:rPr>
                                          <w:rFonts w:ascii="Cambria Math" w:hAnsi="Cambria Math"/>
                                          <w:noProof/>
                                          <w:szCs w:val="26"/>
                                          <w:lang w:val="vi-VN"/>
                                        </w:rPr>
                                        <m:t>f</m:t>
                                      </m:r>
                                    </w:del>
                                  </m:e>
                                  <m:sub>
                                    <w:del w:id="1463" w:author="QVM0161195" w:date="2021-01-26T17:21:00Z">
                                      <m:r>
                                        <w:rPr>
                                          <w:rFonts w:ascii="Cambria Math" w:hAnsi="Cambria Math"/>
                                          <w:noProof/>
                                          <w:szCs w:val="26"/>
                                          <w:lang w:val="vi-VN"/>
                                        </w:rPr>
                                        <m:t>i</m:t>
                                      </m:r>
                                    </w:del>
                                  </m:sub>
                                </m:sSub>
                              </m:den>
                            </m:f>
                            <w:del w:id="1464" w:author="QVM0161195" w:date="2021-01-26T17:21:00Z">
                              <m:r>
                                <w:rPr>
                                  <w:rFonts w:ascii="Cambria Math" w:hAnsi="Cambria Math"/>
                                  <w:noProof/>
                                  <w:szCs w:val="26"/>
                                  <w:lang w:val="vi-VN"/>
                                </w:rPr>
                                <m:t>)</m:t>
                              </m:r>
                            </w:del>
                          </m:e>
                        </m:func>
                        <w:del w:id="1465" w:author="QVM0161195" w:date="2021-01-26T17:21:00Z">
                          <m:r>
                            <w:rPr>
                              <w:rFonts w:ascii="Cambria Math" w:hAnsi="Cambria Math"/>
                              <w:noProof/>
                              <w:szCs w:val="26"/>
                              <w:lang w:val="vi-VN"/>
                            </w:rPr>
                            <m:t xml:space="preserve">    nếu </m:t>
                          </m:r>
                        </w:del>
                        <m:sSub>
                          <m:sSubPr>
                            <m:ctrlPr>
                              <w:del w:id="1466" w:author="QVM0161195" w:date="2021-01-26T17:21:00Z">
                                <w:rPr>
                                  <w:rFonts w:ascii="Cambria Math" w:hAnsi="Cambria Math"/>
                                  <w:i/>
                                  <w:noProof/>
                                  <w:szCs w:val="26"/>
                                  <w:lang w:val="vi-VN"/>
                                </w:rPr>
                              </w:del>
                            </m:ctrlPr>
                          </m:sSubPr>
                          <m:e>
                            <w:del w:id="1467" w:author="QVM0161195" w:date="2021-01-26T17:21:00Z">
                              <m:r>
                                <w:rPr>
                                  <w:rFonts w:ascii="Cambria Math" w:hAnsi="Cambria Math"/>
                                  <w:noProof/>
                                  <w:szCs w:val="26"/>
                                  <w:lang w:val="vi-VN"/>
                                </w:rPr>
                                <m:t>f</m:t>
                              </m:r>
                            </w:del>
                          </m:e>
                          <m:sub>
                            <w:del w:id="1468" w:author="QVM0161195" w:date="2021-01-26T17:21:00Z">
                              <m:r>
                                <w:rPr>
                                  <w:rFonts w:ascii="Cambria Math" w:hAnsi="Cambria Math"/>
                                  <w:noProof/>
                                  <w:szCs w:val="26"/>
                                  <w:lang w:val="vi-VN"/>
                                </w:rPr>
                                <m:t>ij</m:t>
                              </m:r>
                            </w:del>
                          </m:sub>
                        </m:sSub>
                        <w:del w:id="1469" w:author="QVM0161195" w:date="2021-01-26T17:21:00Z">
                          <m:r>
                            <w:rPr>
                              <w:rFonts w:ascii="Cambria Math" w:hAnsi="Cambria Math"/>
                              <w:noProof/>
                              <w:szCs w:val="26"/>
                              <w:lang w:val="vi-VN"/>
                            </w:rPr>
                            <m:t xml:space="preserve"> ≥1</m:t>
                          </m:r>
                        </w:del>
                      </m:e>
                      <m:e>
                        <w:del w:id="1470" w:author="QVM0161195" w:date="2021-01-26T17:21:00Z">
                          <m:r>
                            <w:rPr>
                              <w:rFonts w:ascii="Cambria Math" w:hAnsi="Cambria Math"/>
                              <w:noProof/>
                              <w:szCs w:val="26"/>
                              <w:lang w:val="vi-VN"/>
                            </w:rPr>
                            <m:t xml:space="preserve">0                                             nếu </m:t>
                          </m:r>
                        </w:del>
                        <m:sSub>
                          <m:sSubPr>
                            <m:ctrlPr>
                              <w:del w:id="1471" w:author="QVM0161195" w:date="2021-01-26T17:21:00Z">
                                <w:rPr>
                                  <w:rFonts w:ascii="Cambria Math" w:hAnsi="Cambria Math"/>
                                  <w:i/>
                                  <w:noProof/>
                                  <w:szCs w:val="26"/>
                                  <w:lang w:val="vi-VN"/>
                                </w:rPr>
                              </w:del>
                            </m:ctrlPr>
                          </m:sSubPr>
                          <m:e>
                            <w:del w:id="1472" w:author="QVM0161195" w:date="2021-01-26T17:21:00Z">
                              <m:r>
                                <w:rPr>
                                  <w:rFonts w:ascii="Cambria Math" w:hAnsi="Cambria Math"/>
                                  <w:noProof/>
                                  <w:szCs w:val="26"/>
                                  <w:lang w:val="vi-VN"/>
                                </w:rPr>
                                <m:t>f</m:t>
                              </m:r>
                            </w:del>
                          </m:e>
                          <m:sub>
                            <w:del w:id="1473" w:author="QVM0161195" w:date="2021-01-26T17:21:00Z">
                              <m:r>
                                <w:rPr>
                                  <w:rFonts w:ascii="Cambria Math" w:hAnsi="Cambria Math"/>
                                  <w:noProof/>
                                  <w:szCs w:val="26"/>
                                  <w:lang w:val="vi-VN"/>
                                </w:rPr>
                                <m:t>ij</m:t>
                              </m:r>
                            </w:del>
                          </m:sub>
                        </m:sSub>
                        <w:del w:id="1474" w:author="QVM0161195" w:date="2021-01-26T17:21:00Z">
                          <m:r>
                            <w:rPr>
                              <w:rFonts w:ascii="Cambria Math" w:hAnsi="Cambria Math"/>
                              <w:noProof/>
                              <w:szCs w:val="26"/>
                              <w:lang w:val="vi-VN"/>
                            </w:rPr>
                            <m:t>=0</m:t>
                          </m:r>
                        </w:del>
                      </m:e>
                    </m:eqArr>
                  </m:e>
                </m:d>
              </m:oMath>
            </m:oMathPara>
          </w:p>
        </w:tc>
        <w:tc>
          <w:tcPr>
            <w:tcW w:w="816" w:type="dxa"/>
            <w:vAlign w:val="center"/>
          </w:tcPr>
          <w:p w14:paraId="5DFFABB4" w14:textId="4E8EF2E3" w:rsidR="0089603D" w:rsidRPr="005C3FD8" w:rsidDel="008C4DB3" w:rsidRDefault="0089603D" w:rsidP="00D472CE">
            <w:pPr>
              <w:pStyle w:val="Caption"/>
              <w:keepNext/>
              <w:jc w:val="center"/>
              <w:rPr>
                <w:del w:id="1475" w:author="QVM0161195" w:date="2021-01-26T17:21:00Z"/>
                <w:b w:val="0"/>
                <w:sz w:val="26"/>
                <w:szCs w:val="26"/>
                <w:lang w:val="vi-VN"/>
              </w:rPr>
            </w:pPr>
            <w:del w:id="1476"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11</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31369102" w14:textId="5737D7C0" w:rsidR="000D0683" w:rsidRPr="005C3FD8" w:rsidDel="008C4DB3" w:rsidRDefault="000D0683" w:rsidP="007C2DEA">
      <w:pPr>
        <w:spacing w:before="120" w:line="360" w:lineRule="auto"/>
        <w:ind w:right="20"/>
        <w:rPr>
          <w:del w:id="1477" w:author="QVM0161195" w:date="2021-01-26T17:21:00Z"/>
          <w:noProof/>
          <w:sz w:val="26"/>
          <w:szCs w:val="26"/>
          <w:lang w:val="vi-VN"/>
        </w:rPr>
      </w:pPr>
      <w:del w:id="1478" w:author="QVM0161195" w:date="2021-01-26T17:21:00Z">
        <w:r w:rsidRPr="005C3FD8" w:rsidDel="008C4DB3">
          <w:rPr>
            <w:noProof/>
            <w:sz w:val="26"/>
            <w:szCs w:val="26"/>
            <w:lang w:val="vi-VN"/>
          </w:rPr>
          <w:delText>Trong đó:</w:delText>
        </w:r>
        <w:r w:rsidRPr="005C3FD8" w:rsidDel="008C4DB3">
          <w:rPr>
            <w:noProof/>
            <w:sz w:val="26"/>
            <w:szCs w:val="26"/>
            <w:lang w:val="vi-VN"/>
          </w:rPr>
          <w:tab/>
        </w:r>
      </w:del>
    </w:p>
    <w:p w14:paraId="1565CAE0" w14:textId="324255C6" w:rsidR="000D0683" w:rsidRPr="005C3FD8" w:rsidDel="008C4DB3" w:rsidRDefault="006C1BF9" w:rsidP="00B93824">
      <w:pPr>
        <w:pStyle w:val="ListParagraph"/>
        <w:numPr>
          <w:ilvl w:val="0"/>
          <w:numId w:val="31"/>
        </w:numPr>
        <w:spacing w:before="120"/>
        <w:ind w:left="284" w:right="20" w:firstLine="0"/>
        <w:rPr>
          <w:del w:id="1479" w:author="QVM0161195" w:date="2021-01-26T17:21:00Z"/>
          <w:noProof/>
          <w:szCs w:val="26"/>
          <w:lang w:val="vi-VN"/>
        </w:rPr>
      </w:pPr>
      <m:oMath>
        <m:sSub>
          <m:sSubPr>
            <m:ctrlPr>
              <w:del w:id="1480" w:author="QVM0161195" w:date="2021-01-26T17:21:00Z">
                <w:rPr>
                  <w:rFonts w:ascii="Cambria Math" w:hAnsi="Cambria Math"/>
                  <w:i/>
                  <w:noProof/>
                  <w:szCs w:val="26"/>
                  <w:lang w:val="vi-VN"/>
                </w:rPr>
              </w:del>
            </m:ctrlPr>
          </m:sSubPr>
          <m:e>
            <w:del w:id="1481" w:author="QVM0161195" w:date="2021-01-26T17:21:00Z">
              <m:r>
                <w:rPr>
                  <w:rFonts w:ascii="Cambria Math" w:hAnsi="Cambria Math"/>
                  <w:noProof/>
                  <w:szCs w:val="26"/>
                  <w:lang w:val="vi-VN"/>
                </w:rPr>
                <m:t>f</m:t>
              </m:r>
            </w:del>
          </m:e>
          <m:sub>
            <w:del w:id="1482" w:author="QVM0161195" w:date="2021-01-26T17:21:00Z">
              <m:r>
                <w:rPr>
                  <w:rFonts w:ascii="Cambria Math" w:hAnsi="Cambria Math"/>
                  <w:noProof/>
                  <w:szCs w:val="26"/>
                  <w:lang w:val="vi-VN"/>
                </w:rPr>
                <m:t>ij</m:t>
              </m:r>
            </w:del>
          </m:sub>
        </m:sSub>
      </m:oMath>
      <w:del w:id="1483" w:author="QVM0161195" w:date="2021-01-26T17:21:00Z">
        <w:r w:rsidR="000D0683" w:rsidRPr="005C3FD8" w:rsidDel="008C4DB3">
          <w:rPr>
            <w:noProof/>
            <w:szCs w:val="26"/>
            <w:lang w:val="vi-VN"/>
          </w:rPr>
          <w:delText xml:space="preserve"> (term frequency): số lần xuất hiện của từ </w:delTex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5C3FD8" w:rsidDel="008C4DB3">
          <w:rPr>
            <w:noProof/>
            <w:szCs w:val="26"/>
            <w:lang w:val="vi-VN"/>
          </w:rPr>
          <w:delText xml:space="preserve"> trong văn bản thứ </w:delTex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5C3FD8" w:rsidDel="008C4DB3">
          <w:rPr>
            <w:noProof/>
            <w:szCs w:val="26"/>
            <w:lang w:val="vi-VN"/>
          </w:rPr>
          <w:delText xml:space="preserve">, </w:delTex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5C3FD8" w:rsidDel="008C4DB3">
          <w:rPr>
            <w:noProof/>
            <w:szCs w:val="26"/>
            <w:lang w:val="vi-VN"/>
          </w:rPr>
          <w:delText xml:space="preserve"> càng cao thì từ đó càng miêu tả tốt nội dung văn bản.</w:delText>
        </w:r>
      </w:del>
    </w:p>
    <w:p w14:paraId="7D24C259" w14:textId="3DB6294F" w:rsidR="000D0683" w:rsidRPr="005C3FD8" w:rsidDel="008C4DB3" w:rsidRDefault="000D0683" w:rsidP="00B93824">
      <w:pPr>
        <w:pStyle w:val="ListParagraph"/>
        <w:numPr>
          <w:ilvl w:val="0"/>
          <w:numId w:val="31"/>
        </w:numPr>
        <w:spacing w:before="120"/>
        <w:ind w:left="284" w:right="20" w:firstLine="0"/>
        <w:rPr>
          <w:del w:id="1484" w:author="QVM0161195" w:date="2021-01-26T17:21:00Z"/>
          <w:noProof/>
          <w:szCs w:val="26"/>
          <w:lang w:val="vi-VN"/>
        </w:rPr>
      </w:pPr>
      <w:del w:id="1485" w:author="QVM0161195" w:date="2021-01-26T17:21:00Z">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5C3FD8" w:rsidDel="008C4DB3">
          <w:rPr>
            <w:noProof/>
            <w:szCs w:val="26"/>
            <w:lang w:val="vi-VN"/>
          </w:rPr>
          <w:delText xml:space="preserve"> (document frequency): số văn bản có chứa từ </w:delTex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5C3FD8" w:rsidDel="008C4DB3">
          <w:rPr>
            <w:noProof/>
            <w:szCs w:val="26"/>
            <w:lang w:val="vi-VN"/>
          </w:rPr>
          <w:delText>.</w:delText>
        </w:r>
      </w:del>
    </w:p>
    <w:p w14:paraId="0640BB69" w14:textId="561F4DC5" w:rsidR="000D0683" w:rsidRPr="005C3FD8" w:rsidDel="008C4DB3" w:rsidRDefault="009D5A01" w:rsidP="009D5A01">
      <w:pPr>
        <w:pStyle w:val="ListParagraph"/>
        <w:numPr>
          <w:ilvl w:val="0"/>
          <w:numId w:val="29"/>
        </w:numPr>
        <w:spacing w:before="120"/>
        <w:ind w:right="20" w:firstLine="0"/>
        <w:rPr>
          <w:del w:id="1486" w:author="QVM0161195" w:date="2021-01-26T17:21:00Z"/>
          <w:i/>
          <w:noProof/>
          <w:szCs w:val="26"/>
          <w:u w:val="single"/>
          <w:lang w:val="vi-VN"/>
        </w:rPr>
      </w:pPr>
      <w:del w:id="1487" w:author="QVM0161195" w:date="2021-01-26T17:21:00Z">
        <w:r w:rsidRPr="005C3FD8" w:rsidDel="008C4DB3">
          <w:rPr>
            <w:i/>
            <w:noProof/>
            <w:szCs w:val="26"/>
            <w:u w:val="single"/>
            <w:lang w:val="vi-VN"/>
          </w:rPr>
          <w:delText xml:space="preserve"> </w:delText>
        </w:r>
        <w:r w:rsidR="000D0683" w:rsidRPr="005C3FD8" w:rsidDel="008C4DB3">
          <w:rPr>
            <w:i/>
            <w:noProof/>
            <w:szCs w:val="26"/>
            <w:u w:val="single"/>
            <w:lang w:val="vi-VN"/>
          </w:rPr>
          <w:delText>Phương pháp Word2vec</w:delText>
        </w:r>
      </w:del>
    </w:p>
    <w:p w14:paraId="7C624DFC" w14:textId="2162E65A" w:rsidR="00881675" w:rsidRPr="005C3FD8" w:rsidDel="008C4DB3" w:rsidRDefault="00881675" w:rsidP="00C16946">
      <w:pPr>
        <w:spacing w:line="360" w:lineRule="auto"/>
        <w:ind w:firstLine="284"/>
        <w:jc w:val="both"/>
        <w:rPr>
          <w:del w:id="1488" w:author="QVM0161195" w:date="2021-01-26T17:21:00Z"/>
          <w:noProof/>
          <w:sz w:val="26"/>
          <w:szCs w:val="26"/>
          <w:lang w:val="vi-VN"/>
        </w:rPr>
      </w:pPr>
      <w:del w:id="1489" w:author="QVM0161195" w:date="2021-01-26T17:21:00Z">
        <w:r w:rsidRPr="005C3FD8" w:rsidDel="008C4DB3">
          <w:rPr>
            <w:noProof/>
            <w:sz w:val="26"/>
            <w:szCs w:val="26"/>
            <w:lang w:val="vi-VN"/>
          </w:rPr>
          <w:delText>Word2vec được giới thiệu vào năm 2013 bởi Tomas Mikolov</w:delText>
        </w:r>
        <w:r w:rsidR="00D81139" w:rsidRPr="005C3FD8" w:rsidDel="008C4DB3">
          <w:rPr>
            <w:noProof/>
            <w:sz w:val="26"/>
            <w:szCs w:val="26"/>
            <w:lang w:val="vi-VN"/>
          </w:rPr>
          <w:delText xml:space="preserve"> [</w:delText>
        </w:r>
        <w:r w:rsidR="0035730B" w:rsidRPr="005C3FD8" w:rsidDel="008C4DB3">
          <w:rPr>
            <w:noProof/>
            <w:sz w:val="26"/>
            <w:szCs w:val="26"/>
            <w:lang w:val="vi-VN"/>
          </w:rPr>
          <w:delText>28</w:delText>
        </w:r>
        <w:r w:rsidR="00D81139" w:rsidRPr="005C3FD8" w:rsidDel="008C4DB3">
          <w:rPr>
            <w:noProof/>
            <w:sz w:val="26"/>
            <w:szCs w:val="26"/>
            <w:lang w:val="vi-VN"/>
          </w:rPr>
          <w:delText>]</w:delText>
        </w:r>
        <w:r w:rsidRPr="005C3FD8" w:rsidDel="008C4DB3">
          <w:rPr>
            <w:noProof/>
            <w:sz w:val="26"/>
            <w:szCs w:val="26"/>
            <w:lang w:val="vi-VN"/>
          </w:rPr>
          <w:delText xml:space="preserve">. Nó là một mạng neural hai lớp xử lý văn bản. Đầu vào của nó là một phần văn bản và đầu ra của nó là một tập các vectơ đặc trưng cho các từ trong kho văn bản đó. </w:delText>
        </w:r>
      </w:del>
    </w:p>
    <w:p w14:paraId="6256A824" w14:textId="2E4DDEA5" w:rsidR="00881675" w:rsidRPr="005C3FD8" w:rsidDel="008C4DB3" w:rsidRDefault="00881675" w:rsidP="00173D07">
      <w:pPr>
        <w:spacing w:line="360" w:lineRule="auto"/>
        <w:ind w:firstLine="284"/>
        <w:jc w:val="both"/>
        <w:rPr>
          <w:del w:id="1490" w:author="QVM0161195" w:date="2021-01-26T17:21:00Z"/>
          <w:noProof/>
          <w:sz w:val="26"/>
          <w:szCs w:val="26"/>
          <w:lang w:val="vi-VN"/>
        </w:rPr>
      </w:pPr>
      <w:del w:id="1491" w:author="QVM0161195" w:date="2021-01-26T17:21:00Z">
        <w:r w:rsidRPr="005C3FD8" w:rsidDel="008C4DB3">
          <w:rPr>
            <w:noProof/>
            <w:sz w:val="26"/>
            <w:szCs w:val="26"/>
            <w:lang w:val="vi-VN"/>
          </w:rPr>
          <w:delTex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delText>
        </w:r>
      </w:del>
    </w:p>
    <w:p w14:paraId="317D66FD" w14:textId="45BCB016" w:rsidR="00881675" w:rsidRPr="005C3FD8" w:rsidDel="008C4DB3" w:rsidRDefault="00881675" w:rsidP="00306070">
      <w:pPr>
        <w:spacing w:line="360" w:lineRule="auto"/>
        <w:ind w:firstLine="284"/>
        <w:jc w:val="both"/>
        <w:rPr>
          <w:del w:id="1492" w:author="QVM0161195" w:date="2021-01-26T17:21:00Z"/>
          <w:noProof/>
          <w:sz w:val="26"/>
          <w:szCs w:val="26"/>
          <w:lang w:val="vi-VN"/>
        </w:rPr>
      </w:pPr>
      <w:del w:id="1493" w:author="QVM0161195" w:date="2021-01-26T17:21:00Z">
        <w:r w:rsidRPr="005C3FD8" w:rsidDel="008C4DB3">
          <w:rPr>
            <w:noProof/>
            <w:sz w:val="26"/>
            <w:szCs w:val="26"/>
            <w:lang w:val="vi-VN"/>
          </w:rPr>
          <w:delTex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delText>
        </w:r>
      </w:del>
    </w:p>
    <w:p w14:paraId="32E4BFB1" w14:textId="3605ADE3" w:rsidR="00881675" w:rsidRPr="005C3FD8" w:rsidDel="008C4DB3" w:rsidRDefault="00881675" w:rsidP="00232F87">
      <w:pPr>
        <w:spacing w:line="360" w:lineRule="auto"/>
        <w:ind w:firstLine="284"/>
        <w:jc w:val="both"/>
        <w:rPr>
          <w:del w:id="1494" w:author="QVM0161195" w:date="2021-01-26T17:21:00Z"/>
          <w:noProof/>
          <w:sz w:val="26"/>
          <w:szCs w:val="26"/>
          <w:lang w:val="vi-VN"/>
        </w:rPr>
      </w:pPr>
      <w:del w:id="1495" w:author="QVM0161195" w:date="2021-01-26T17:21:00Z">
        <w:r w:rsidRPr="005C3FD8" w:rsidDel="008C4DB3">
          <w:rPr>
            <w:noProof/>
            <w:sz w:val="26"/>
            <w:szCs w:val="26"/>
            <w:lang w:val="vi-VN"/>
          </w:rPr>
          <w:delText xml:space="preserve">Word2vec bao gồm 2 mô hình [21]: </w:delText>
        </w:r>
      </w:del>
    </w:p>
    <w:p w14:paraId="0C9AC398" w14:textId="6559E4B8" w:rsidR="00881675" w:rsidRPr="005C3FD8" w:rsidDel="008C4DB3" w:rsidRDefault="00881675" w:rsidP="00232F87">
      <w:pPr>
        <w:pStyle w:val="ListParagraph"/>
        <w:numPr>
          <w:ilvl w:val="0"/>
          <w:numId w:val="34"/>
        </w:numPr>
        <w:ind w:left="284" w:firstLine="0"/>
        <w:rPr>
          <w:del w:id="1496" w:author="QVM0161195" w:date="2021-01-26T17:21:00Z"/>
          <w:noProof/>
          <w:szCs w:val="26"/>
          <w:lang w:val="vi-VN"/>
        </w:rPr>
      </w:pPr>
      <w:del w:id="1497" w:author="QVM0161195" w:date="2021-01-26T17:21:00Z">
        <w:r w:rsidRPr="005C3FD8" w:rsidDel="008C4DB3">
          <w:rPr>
            <w:noProof/>
            <w:szCs w:val="26"/>
            <w:lang w:val="vi-VN"/>
          </w:rPr>
          <w:delText xml:space="preserve">Mô hình túi từ liên lục (CBOW): dự đoán </w:delText>
        </w:r>
        <w:r w:rsidR="005830C7" w:rsidRPr="005C3FD8" w:rsidDel="008C4DB3">
          <w:rPr>
            <w:noProof/>
            <w:szCs w:val="26"/>
            <w:lang w:val="vi-VN"/>
          </w:rPr>
          <w:delText xml:space="preserve">một </w:delText>
        </w:r>
        <w:r w:rsidRPr="005C3FD8" w:rsidDel="008C4DB3">
          <w:rPr>
            <w:noProof/>
            <w:szCs w:val="26"/>
            <w:lang w:val="vi-VN"/>
          </w:rPr>
          <w:delText>từ khi đã có các từ lân cận. CBOW có điểm thuận lợi là training mô hình nhanh hơn so với mô hình skip-gram, thường cho kết quả tốt hơn với frequence words (hay các từ thường xuất hiện trong văn cảnh).</w:delText>
        </w:r>
      </w:del>
    </w:p>
    <w:p w14:paraId="284E4CFA" w14:textId="6DB519F7" w:rsidR="00881675" w:rsidRPr="005C3FD8" w:rsidDel="008C4DB3" w:rsidRDefault="00881675" w:rsidP="00232F87">
      <w:pPr>
        <w:pStyle w:val="ListParagraph"/>
        <w:numPr>
          <w:ilvl w:val="0"/>
          <w:numId w:val="34"/>
        </w:numPr>
        <w:ind w:left="284" w:firstLine="0"/>
        <w:rPr>
          <w:del w:id="1498" w:author="QVM0161195" w:date="2021-01-26T17:21:00Z"/>
          <w:noProof/>
          <w:szCs w:val="26"/>
          <w:lang w:val="vi-VN"/>
        </w:rPr>
      </w:pPr>
      <w:del w:id="1499" w:author="QVM0161195" w:date="2021-01-26T17:21:00Z">
        <w:r w:rsidRPr="005C3FD8" w:rsidDel="008C4DB3">
          <w:rPr>
            <w:noProof/>
            <w:szCs w:val="26"/>
            <w:lang w:val="vi-VN"/>
          </w:rPr>
          <w:delText xml:space="preserve">Mô hình Skip-gram: là một mô hình đối lập hoàn toàn với mô hình CBOW. Mô hình này giúp dự đoán các từ lân cận khi đã có </w:delText>
        </w:r>
        <w:r w:rsidR="007D55A2" w:rsidRPr="005C3FD8" w:rsidDel="008C4DB3">
          <w:rPr>
            <w:noProof/>
            <w:szCs w:val="26"/>
            <w:lang w:val="vi-VN"/>
          </w:rPr>
          <w:delText xml:space="preserve">một </w:delText>
        </w:r>
        <w:r w:rsidRPr="005C3FD8" w:rsidDel="008C4DB3">
          <w:rPr>
            <w:noProof/>
            <w:szCs w:val="26"/>
            <w:lang w:val="vi-VN"/>
          </w:rPr>
          <w:delText>từ. Skip-gram huấn luyện chậm hơn.</w:delText>
        </w:r>
      </w:del>
    </w:p>
    <w:p w14:paraId="5EEBD37B" w14:textId="6581E56F" w:rsidR="00881675" w:rsidRPr="005C3FD8" w:rsidDel="008C4DB3" w:rsidRDefault="00881675" w:rsidP="000C6A65">
      <w:pPr>
        <w:spacing w:before="120" w:line="360" w:lineRule="auto"/>
        <w:rPr>
          <w:del w:id="1500" w:author="QVM0161195" w:date="2021-01-26T17:21:00Z"/>
          <w:noProof/>
          <w:szCs w:val="26"/>
          <w:lang w:val="vi-VN"/>
        </w:rPr>
      </w:pPr>
      <w:del w:id="1501" w:author="QVM0161195" w:date="2021-01-26T17:21:00Z">
        <w:r w:rsidRPr="005C3FD8" w:rsidDel="008C4DB3">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del>
    </w:p>
    <w:p w14:paraId="181D0C86" w14:textId="0FA5373E" w:rsidR="006F77EA" w:rsidRPr="005C3FD8" w:rsidDel="008C4DB3" w:rsidRDefault="00C92150" w:rsidP="007C2DEA">
      <w:pPr>
        <w:spacing w:before="120" w:line="360" w:lineRule="auto"/>
        <w:jc w:val="center"/>
        <w:rPr>
          <w:del w:id="1502" w:author="QVM0161195" w:date="2021-01-26T17:21:00Z"/>
          <w:b/>
          <w:i/>
          <w:noProof/>
          <w:sz w:val="26"/>
          <w:szCs w:val="26"/>
          <w:lang w:val="vi-VN"/>
        </w:rPr>
      </w:pPr>
      <w:bookmarkStart w:id="1503" w:name="_Toc61974086"/>
      <w:del w:id="1504" w:author="QVM0161195" w:date="2021-01-26T17:21:00Z">
        <w:r w:rsidRPr="005C3FD8" w:rsidDel="008C4DB3">
          <w:rPr>
            <w:i/>
            <w:noProof/>
            <w:sz w:val="26"/>
            <w:szCs w:val="26"/>
            <w:lang w:val="vi-VN"/>
          </w:rPr>
          <w:delText>Hình 2–</w:delText>
        </w:r>
        <w:r w:rsidRPr="005C3FD8" w:rsidDel="008C4DB3">
          <w:rPr>
            <w:i/>
            <w:noProof/>
            <w:sz w:val="26"/>
            <w:szCs w:val="26"/>
            <w:lang w:val="vi-VN"/>
          </w:rPr>
          <w:fldChar w:fldCharType="begin"/>
        </w:r>
        <w:r w:rsidRPr="005C3FD8" w:rsidDel="008C4DB3">
          <w:rPr>
            <w:i/>
            <w:noProof/>
            <w:sz w:val="26"/>
            <w:szCs w:val="26"/>
            <w:lang w:val="vi-VN"/>
          </w:rPr>
          <w:delInstrText xml:space="preserve"> SEQ Hình \* ARABIC \s 1 </w:delInstrText>
        </w:r>
        <w:r w:rsidRPr="005C3FD8" w:rsidDel="008C4DB3">
          <w:rPr>
            <w:i/>
            <w:noProof/>
            <w:sz w:val="26"/>
            <w:szCs w:val="26"/>
            <w:lang w:val="vi-VN"/>
          </w:rPr>
          <w:fldChar w:fldCharType="separate"/>
        </w:r>
        <w:r w:rsidR="00F360C9" w:rsidRPr="005C3FD8" w:rsidDel="008C4DB3">
          <w:rPr>
            <w:i/>
            <w:noProof/>
            <w:sz w:val="26"/>
            <w:szCs w:val="26"/>
            <w:lang w:val="vi-VN"/>
          </w:rPr>
          <w:delText>7</w:delText>
        </w:r>
        <w:r w:rsidRPr="005C3FD8" w:rsidDel="008C4DB3">
          <w:rPr>
            <w:i/>
            <w:noProof/>
            <w:sz w:val="26"/>
            <w:szCs w:val="26"/>
            <w:lang w:val="vi-VN"/>
          </w:rPr>
          <w:fldChar w:fldCharType="end"/>
        </w:r>
        <w:r w:rsidRPr="005C3FD8" w:rsidDel="008C4DB3">
          <w:rPr>
            <w:i/>
            <w:noProof/>
            <w:sz w:val="26"/>
            <w:szCs w:val="26"/>
            <w:lang w:val="vi-VN"/>
          </w:rPr>
          <w:delText xml:space="preserve"> Mô hình CBOW và  Skip-gram  trong Word2vec [21].</w:delText>
        </w:r>
        <w:bookmarkEnd w:id="1503"/>
      </w:del>
    </w:p>
    <w:p w14:paraId="2D76274E" w14:textId="4BD79AAC" w:rsidR="000D0683" w:rsidRPr="005C3FD8" w:rsidDel="008C4DB3" w:rsidRDefault="00881675" w:rsidP="00BC6735">
      <w:pPr>
        <w:spacing w:before="120" w:line="360" w:lineRule="auto"/>
        <w:ind w:right="20" w:firstLine="284"/>
        <w:rPr>
          <w:del w:id="1505" w:author="QVM0161195" w:date="2021-01-26T17:21:00Z"/>
          <w:noProof/>
          <w:sz w:val="26"/>
          <w:szCs w:val="26"/>
          <w:lang w:val="vi-VN"/>
        </w:rPr>
      </w:pPr>
      <w:del w:id="1506" w:author="QVM0161195" w:date="2021-01-26T17:21:00Z">
        <w:r w:rsidRPr="005C3FD8" w:rsidDel="008C4DB3">
          <w:rPr>
            <w:noProof/>
            <w:sz w:val="26"/>
            <w:szCs w:val="26"/>
            <w:lang w:val="vi-VN"/>
          </w:rPr>
          <w:delText>Mục đích và tính hữu ích của word2vec là nhóm các vectơ của các từ tương tự lại với nhau trong vectorspace. Nghĩa là, nó phát hiện các điểm tương đồng về mặt toán học</w:delText>
        </w:r>
        <w:r w:rsidR="000C6A65" w:rsidRPr="005C3FD8" w:rsidDel="008C4DB3">
          <w:rPr>
            <w:noProof/>
            <w:sz w:val="26"/>
            <w:szCs w:val="26"/>
            <w:lang w:val="vi-VN"/>
          </w:rPr>
          <w:delText>.</w:delText>
        </w:r>
      </w:del>
    </w:p>
    <w:p w14:paraId="28CE9EC6" w14:textId="302F2631" w:rsidR="00BD7E4D" w:rsidRPr="005C3FD8" w:rsidDel="008C4DB3" w:rsidRDefault="000C6A65" w:rsidP="000C6A65">
      <w:pPr>
        <w:pStyle w:val="ListParagraph"/>
        <w:numPr>
          <w:ilvl w:val="0"/>
          <w:numId w:val="29"/>
        </w:numPr>
        <w:spacing w:before="120"/>
        <w:ind w:right="20" w:firstLine="0"/>
        <w:rPr>
          <w:del w:id="1507" w:author="QVM0161195" w:date="2021-01-26T17:21:00Z"/>
          <w:i/>
          <w:noProof/>
          <w:szCs w:val="26"/>
          <w:u w:val="single"/>
          <w:lang w:val="vi-VN"/>
        </w:rPr>
      </w:pPr>
      <w:del w:id="1508" w:author="QVM0161195" w:date="2021-01-26T17:21:00Z">
        <w:r w:rsidRPr="005C3FD8" w:rsidDel="008C4DB3">
          <w:rPr>
            <w:i/>
            <w:noProof/>
            <w:szCs w:val="26"/>
            <w:u w:val="single"/>
            <w:lang w:val="vi-VN"/>
          </w:rPr>
          <w:delText xml:space="preserve"> </w:delText>
        </w:r>
        <w:r w:rsidR="000D0683" w:rsidRPr="005C3FD8" w:rsidDel="008C4DB3">
          <w:rPr>
            <w:i/>
            <w:noProof/>
            <w:szCs w:val="26"/>
            <w:u w:val="single"/>
            <w:lang w:val="vi-VN"/>
          </w:rPr>
          <w:delText>Phương pháp Sentence2vec</w:delText>
        </w:r>
      </w:del>
    </w:p>
    <w:p w14:paraId="19ADD7B1" w14:textId="1633AF98" w:rsidR="00A95ECE" w:rsidRPr="005C3FD8" w:rsidDel="008C4DB3" w:rsidRDefault="00A95ECE" w:rsidP="00E762C3">
      <w:pPr>
        <w:spacing w:line="360" w:lineRule="auto"/>
        <w:ind w:firstLine="284"/>
        <w:jc w:val="both"/>
        <w:rPr>
          <w:del w:id="1509" w:author="QVM0161195" w:date="2021-01-26T17:21:00Z"/>
          <w:noProof/>
          <w:sz w:val="26"/>
          <w:szCs w:val="26"/>
          <w:lang w:val="vi-VN"/>
        </w:rPr>
      </w:pPr>
      <w:del w:id="1510" w:author="QVM0161195" w:date="2021-01-26T17:21:00Z">
        <w:r w:rsidRPr="005C3FD8" w:rsidDel="008C4DB3">
          <w:rPr>
            <w:noProof/>
            <w:sz w:val="26"/>
            <w:szCs w:val="26"/>
            <w:lang w:val="vi-VN"/>
          </w:rPr>
          <w:delTex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delText>
        </w:r>
      </w:del>
    </w:p>
    <w:p w14:paraId="523FC81B" w14:textId="3C4286BB" w:rsidR="00AA5C11" w:rsidRPr="005C3FD8" w:rsidDel="008C4DB3" w:rsidRDefault="00AA5C11" w:rsidP="002305F9">
      <w:pPr>
        <w:spacing w:before="120" w:line="360" w:lineRule="auto"/>
        <w:ind w:firstLine="284"/>
        <w:rPr>
          <w:del w:id="1511" w:author="QVM0161195" w:date="2021-01-26T17:21:00Z"/>
          <w:noProof/>
          <w:sz w:val="26"/>
          <w:szCs w:val="26"/>
          <w:lang w:val="vi-VN"/>
        </w:rPr>
      </w:pPr>
      <w:del w:id="1512" w:author="QVM0161195" w:date="2021-01-26T17:21:00Z">
        <w:r w:rsidRPr="005C3FD8" w:rsidDel="008C4DB3">
          <w:rPr>
            <w:b/>
            <w:noProof/>
            <w:sz w:val="26"/>
            <w:szCs w:val="26"/>
            <w:lang w:val="vi-VN"/>
          </w:rPr>
          <w:delText>Nhận xét về mô hình không gian vector</w:delText>
        </w:r>
        <w:r w:rsidRPr="005C3FD8" w:rsidDel="008C4DB3">
          <w:rPr>
            <w:noProof/>
            <w:sz w:val="26"/>
            <w:szCs w:val="26"/>
            <w:lang w:val="vi-VN"/>
          </w:rPr>
          <w:delText xml:space="preserve">: </w:delText>
        </w:r>
      </w:del>
    </w:p>
    <w:p w14:paraId="73EC96A3" w14:textId="15AA31C2" w:rsidR="00AA5C11" w:rsidRPr="005C3FD8" w:rsidDel="008C4DB3" w:rsidRDefault="00AA5C11" w:rsidP="002305F9">
      <w:pPr>
        <w:pStyle w:val="ListParagraph"/>
        <w:numPr>
          <w:ilvl w:val="0"/>
          <w:numId w:val="32"/>
        </w:numPr>
        <w:spacing w:before="120"/>
        <w:ind w:left="284" w:firstLine="0"/>
        <w:rPr>
          <w:del w:id="1513" w:author="QVM0161195" w:date="2021-01-26T17:21:00Z"/>
          <w:noProof/>
          <w:szCs w:val="26"/>
          <w:lang w:val="vi-VN"/>
        </w:rPr>
      </w:pPr>
      <w:del w:id="1514" w:author="QVM0161195" w:date="2021-01-26T17:21:00Z">
        <w:r w:rsidRPr="005C3FD8" w:rsidDel="008C4DB3">
          <w:rPr>
            <w:noProof/>
            <w:szCs w:val="26"/>
            <w:lang w:val="vi-VN"/>
          </w:rPr>
          <w:delTex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delText>
        </w:r>
      </w:del>
    </w:p>
    <w:p w14:paraId="565BDB75" w14:textId="0610F4B1" w:rsidR="00AA5C11" w:rsidRPr="005C3FD8" w:rsidDel="008C4DB3" w:rsidRDefault="00AA5C11" w:rsidP="002305F9">
      <w:pPr>
        <w:pStyle w:val="ListParagraph"/>
        <w:numPr>
          <w:ilvl w:val="0"/>
          <w:numId w:val="32"/>
        </w:numPr>
        <w:spacing w:before="120"/>
        <w:ind w:left="284" w:firstLine="0"/>
        <w:rPr>
          <w:del w:id="1515" w:author="QVM0161195" w:date="2021-01-26T17:21:00Z"/>
          <w:noProof/>
          <w:szCs w:val="26"/>
          <w:lang w:val="vi-VN"/>
        </w:rPr>
      </w:pPr>
      <w:del w:id="1516" w:author="QVM0161195" w:date="2021-01-26T17:21:00Z">
        <w:r w:rsidRPr="005C3FD8" w:rsidDel="008C4DB3">
          <w:rPr>
            <w:noProof/>
            <w:szCs w:val="26"/>
            <w:lang w:val="vi-VN"/>
          </w:rPr>
          <w:delTex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delText>
        </w:r>
      </w:del>
    </w:p>
    <w:p w14:paraId="1CFEF53E" w14:textId="1F7EDF84" w:rsidR="00AA5C11" w:rsidRPr="005C3FD8" w:rsidDel="008C4DB3" w:rsidRDefault="00AA5C11" w:rsidP="002305F9">
      <w:pPr>
        <w:pStyle w:val="Heading3"/>
        <w:numPr>
          <w:ilvl w:val="0"/>
          <w:numId w:val="13"/>
        </w:numPr>
        <w:spacing w:before="120" w:after="0" w:line="360" w:lineRule="auto"/>
        <w:ind w:left="567" w:firstLine="284"/>
        <w:rPr>
          <w:del w:id="1517" w:author="QVM0161195" w:date="2021-01-26T17:21:00Z"/>
          <w:rFonts w:ascii="Times New Roman" w:hAnsi="Times New Roman"/>
          <w:b w:val="0"/>
          <w:i/>
          <w:noProof/>
          <w:sz w:val="28"/>
          <w:szCs w:val="28"/>
          <w:lang w:val="vi-VN"/>
        </w:rPr>
      </w:pPr>
      <w:bookmarkStart w:id="1518" w:name="_Toc61985814"/>
      <w:del w:id="1519" w:author="QVM0161195" w:date="2021-01-26T17:21:00Z">
        <w:r w:rsidRPr="005C3FD8" w:rsidDel="008C4DB3">
          <w:rPr>
            <w:rFonts w:ascii="Times New Roman" w:hAnsi="Times New Roman"/>
            <w:b w:val="0"/>
            <w:i/>
            <w:noProof/>
            <w:sz w:val="28"/>
            <w:szCs w:val="28"/>
            <w:lang w:val="vi-VN"/>
          </w:rPr>
          <w:delText>Mô hình đồ thị</w:delText>
        </w:r>
        <w:bookmarkEnd w:id="1518"/>
      </w:del>
    </w:p>
    <w:p w14:paraId="7C1307EA" w14:textId="603BD849" w:rsidR="00AA5C11" w:rsidRPr="005C3FD8" w:rsidDel="008C4DB3" w:rsidRDefault="00AA5C11" w:rsidP="002305F9">
      <w:pPr>
        <w:spacing w:before="120" w:line="360" w:lineRule="auto"/>
        <w:ind w:firstLine="284"/>
        <w:jc w:val="both"/>
        <w:rPr>
          <w:del w:id="1520" w:author="QVM0161195" w:date="2021-01-26T17:21:00Z"/>
          <w:noProof/>
          <w:sz w:val="26"/>
          <w:szCs w:val="26"/>
          <w:lang w:val="vi-VN"/>
        </w:rPr>
      </w:pPr>
      <w:del w:id="1521" w:author="QVM0161195" w:date="2021-01-26T17:21:00Z">
        <w:r w:rsidRPr="005C3FD8" w:rsidDel="008C4DB3">
          <w:rPr>
            <w:noProof/>
            <w:sz w:val="26"/>
            <w:szCs w:val="26"/>
            <w:lang w:val="vi-VN"/>
          </w:rPr>
          <w:delText>Hiện nay, trên thế giới có một số công trình xử lý văn bản sử dụng mô hình đồ thị. Các mô hình đồ thị tương đối đa dạng và mỗi mô hình mang nét đặc trưng riêng. Mỗi đồ thị là một văn bản hoặc bi</w:delText>
        </w:r>
        <w:r w:rsidR="00BC562D" w:rsidRPr="005C3FD8" w:rsidDel="008C4DB3">
          <w:rPr>
            <w:noProof/>
            <w:sz w:val="26"/>
            <w:szCs w:val="26"/>
            <w:lang w:val="vi-VN"/>
          </w:rPr>
          <w:delText>ể</w:delText>
        </w:r>
        <w:r w:rsidRPr="005C3FD8" w:rsidDel="008C4DB3">
          <w:rPr>
            <w:noProof/>
            <w:sz w:val="26"/>
            <w:szCs w:val="26"/>
            <w:lang w:val="vi-VN"/>
          </w:rPr>
          <w:delTex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delText>
        </w:r>
        <w:r w:rsidR="0052486E" w:rsidRPr="005C3FD8" w:rsidDel="008C4DB3">
          <w:rPr>
            <w:noProof/>
            <w:sz w:val="26"/>
            <w:szCs w:val="26"/>
            <w:lang w:val="vi-VN"/>
          </w:rPr>
          <w:delText xml:space="preserve">hai </w:delText>
        </w:r>
        <w:r w:rsidRPr="005C3FD8" w:rsidDel="008C4DB3">
          <w:rPr>
            <w:noProof/>
            <w:sz w:val="26"/>
            <w:szCs w:val="26"/>
            <w:lang w:val="vi-VN"/>
          </w:rPr>
          <w:delText xml:space="preserve">đỉnh, hay tần số xuất hiện chung của 2 đỉnh trong một phạm vi nào đó, hay tên vùng mà đỉnh xuất hiện. </w:delText>
        </w:r>
      </w:del>
    </w:p>
    <w:p w14:paraId="01238549" w14:textId="5739E485" w:rsidR="00AA5C11" w:rsidRPr="005C3FD8" w:rsidDel="008C4DB3" w:rsidRDefault="00AA5C11" w:rsidP="006D796B">
      <w:pPr>
        <w:spacing w:before="120" w:line="360" w:lineRule="auto"/>
        <w:ind w:firstLine="284"/>
        <w:jc w:val="both"/>
        <w:rPr>
          <w:del w:id="1522" w:author="QVM0161195" w:date="2021-01-26T17:21:00Z"/>
          <w:noProof/>
          <w:sz w:val="26"/>
          <w:szCs w:val="26"/>
          <w:lang w:val="vi-VN"/>
        </w:rPr>
      </w:pPr>
      <w:del w:id="1523" w:author="QVM0161195" w:date="2021-01-26T17:21:00Z">
        <w:r w:rsidRPr="005C3FD8" w:rsidDel="008C4DB3">
          <w:rPr>
            <w:noProof/>
            <w:sz w:val="26"/>
            <w:szCs w:val="26"/>
            <w:lang w:val="vi-VN"/>
          </w:rPr>
          <w:delTex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delText>
        </w:r>
      </w:del>
    </w:p>
    <w:p w14:paraId="4ABCFCF0" w14:textId="22C66246" w:rsidR="00AA5C11" w:rsidRPr="005C3FD8" w:rsidDel="008C4DB3" w:rsidRDefault="00AA5C11" w:rsidP="008C6F2C">
      <w:pPr>
        <w:spacing w:before="120" w:line="360" w:lineRule="auto"/>
        <w:ind w:firstLine="284"/>
        <w:jc w:val="both"/>
        <w:rPr>
          <w:del w:id="1524" w:author="QVM0161195" w:date="2021-01-26T17:21:00Z"/>
          <w:noProof/>
          <w:sz w:val="26"/>
          <w:szCs w:val="26"/>
          <w:lang w:val="vi-VN"/>
        </w:rPr>
      </w:pPr>
      <w:del w:id="1525" w:author="QVM0161195" w:date="2021-01-26T17:21:00Z">
        <w:r w:rsidRPr="005C3FD8" w:rsidDel="008C4DB3">
          <w:rPr>
            <w:noProof/>
            <w:sz w:val="26"/>
            <w:szCs w:val="26"/>
            <w:lang w:val="vi-VN"/>
          </w:rPr>
          <w:delTex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delText>
        </w:r>
      </w:del>
    </w:p>
    <w:p w14:paraId="4F405E9A" w14:textId="48A1D7E1" w:rsidR="00AA5C11" w:rsidRPr="005C3FD8" w:rsidDel="008C4DB3" w:rsidRDefault="00AA5C11" w:rsidP="003A0305">
      <w:pPr>
        <w:spacing w:before="120" w:line="360" w:lineRule="auto"/>
        <w:ind w:firstLine="284"/>
        <w:jc w:val="both"/>
        <w:rPr>
          <w:del w:id="1526" w:author="QVM0161195" w:date="2021-01-26T17:21:00Z"/>
          <w:noProof/>
          <w:sz w:val="26"/>
          <w:szCs w:val="26"/>
          <w:lang w:val="vi-VN"/>
        </w:rPr>
      </w:pPr>
      <w:del w:id="1527" w:author="QVM0161195" w:date="2021-01-26T17:21:00Z">
        <w:r w:rsidRPr="005C3FD8" w:rsidDel="008C4DB3">
          <w:rPr>
            <w:noProof/>
            <w:sz w:val="26"/>
            <w:szCs w:val="26"/>
            <w:lang w:val="vi-VN"/>
          </w:rPr>
          <w:delText xml:space="preserve">Các dạng mô hình đồ thị: </w:delText>
        </w:r>
      </w:del>
    </w:p>
    <w:p w14:paraId="737A0FF6" w14:textId="4D61F19D" w:rsidR="00AA5C11" w:rsidRPr="005C3FD8" w:rsidDel="008C4DB3" w:rsidRDefault="00AA5C11" w:rsidP="00DA0655">
      <w:pPr>
        <w:pStyle w:val="ListParagraph"/>
        <w:numPr>
          <w:ilvl w:val="0"/>
          <w:numId w:val="33"/>
        </w:numPr>
        <w:spacing w:before="120"/>
        <w:ind w:left="284" w:firstLine="0"/>
        <w:rPr>
          <w:del w:id="1528" w:author="QVM0161195" w:date="2021-01-26T17:21:00Z"/>
          <w:noProof/>
          <w:szCs w:val="26"/>
          <w:lang w:val="vi-VN"/>
        </w:rPr>
      </w:pPr>
      <w:del w:id="1529" w:author="QVM0161195" w:date="2021-01-26T17:21:00Z">
        <w:r w:rsidRPr="005C3FD8" w:rsidDel="008C4DB3">
          <w:rPr>
            <w:noProof/>
            <w:szCs w:val="26"/>
            <w:lang w:val="vi-VN"/>
          </w:rPr>
          <w:delText>Mô hình đồ thị sử dụng đỉnh là từ trong văn bản: gồm mô hình đồ thị sử dụng mạng ngữ nghĩa và mô hình đồ thị không sử dụng mạng ngữ nghĩa.</w:delText>
        </w:r>
      </w:del>
    </w:p>
    <w:p w14:paraId="2CC33E4A" w14:textId="3FF97F35" w:rsidR="00AA5C11" w:rsidRPr="005C3FD8" w:rsidDel="008C4DB3" w:rsidRDefault="00AA5C11" w:rsidP="00DA0655">
      <w:pPr>
        <w:pStyle w:val="ListParagraph"/>
        <w:numPr>
          <w:ilvl w:val="0"/>
          <w:numId w:val="33"/>
        </w:numPr>
        <w:spacing w:before="120"/>
        <w:ind w:left="284" w:firstLine="0"/>
        <w:rPr>
          <w:del w:id="1530" w:author="QVM0161195" w:date="2021-01-26T17:21:00Z"/>
          <w:noProof/>
          <w:szCs w:val="26"/>
          <w:lang w:val="vi-VN"/>
        </w:rPr>
      </w:pPr>
      <w:del w:id="1531" w:author="QVM0161195" w:date="2021-01-26T17:21:00Z">
        <w:r w:rsidRPr="005C3FD8" w:rsidDel="008C4DB3">
          <w:rPr>
            <w:noProof/>
            <w:szCs w:val="26"/>
            <w:lang w:val="vi-VN"/>
          </w:rPr>
          <w:delText>Mô hình đồ thị sử dụng đỉnh là câu.</w:delText>
        </w:r>
      </w:del>
    </w:p>
    <w:p w14:paraId="59396257" w14:textId="3698BE31" w:rsidR="000D0683" w:rsidRPr="005C3FD8" w:rsidDel="008C4DB3" w:rsidRDefault="00AA5C11" w:rsidP="00DA0655">
      <w:pPr>
        <w:pStyle w:val="ListParagraph"/>
        <w:numPr>
          <w:ilvl w:val="0"/>
          <w:numId w:val="33"/>
        </w:numPr>
        <w:spacing w:before="120"/>
        <w:ind w:left="284" w:firstLine="0"/>
        <w:rPr>
          <w:del w:id="1532" w:author="QVM0161195" w:date="2021-01-26T17:21:00Z"/>
          <w:noProof/>
          <w:szCs w:val="26"/>
          <w:lang w:val="vi-VN"/>
        </w:rPr>
      </w:pPr>
      <w:del w:id="1533" w:author="QVM0161195" w:date="2021-01-26T17:21:00Z">
        <w:r w:rsidRPr="005C3FD8" w:rsidDel="008C4DB3">
          <w:rPr>
            <w:noProof/>
            <w:szCs w:val="26"/>
            <w:lang w:val="vi-VN"/>
          </w:rPr>
          <w:delText>Mô hình đồ thị đỉnh là câu và từ.</w:delText>
        </w:r>
      </w:del>
    </w:p>
    <w:p w14:paraId="098F8062" w14:textId="55E2F584" w:rsidR="00D13303" w:rsidRPr="005C3FD8" w:rsidDel="008C4DB3" w:rsidRDefault="00D13303" w:rsidP="00026CB7">
      <w:pPr>
        <w:pStyle w:val="Heading2"/>
        <w:numPr>
          <w:ilvl w:val="0"/>
          <w:numId w:val="40"/>
        </w:numPr>
        <w:spacing w:before="120" w:after="0" w:line="360" w:lineRule="auto"/>
        <w:ind w:left="0" w:firstLine="284"/>
        <w:rPr>
          <w:del w:id="1534" w:author="QVM0161195" w:date="2021-01-26T17:21:00Z"/>
          <w:rFonts w:ascii="Times New Roman" w:hAnsi="Times New Roman"/>
          <w:i w:val="0"/>
          <w:noProof/>
          <w:lang w:val="vi-VN"/>
        </w:rPr>
      </w:pPr>
      <w:bookmarkStart w:id="1535" w:name="_Toc61985815"/>
      <w:del w:id="1536" w:author="QVM0161195" w:date="2021-01-26T17:21:00Z">
        <w:r w:rsidRPr="005C3FD8" w:rsidDel="008C4DB3">
          <w:rPr>
            <w:rFonts w:ascii="Times New Roman" w:hAnsi="Times New Roman"/>
            <w:i w:val="0"/>
            <w:noProof/>
            <w:lang w:val="vi-VN"/>
          </w:rPr>
          <w:delText>Các phương pháp tính độ tương đồng văn bản</w:delText>
        </w:r>
        <w:bookmarkEnd w:id="1535"/>
      </w:del>
    </w:p>
    <w:p w14:paraId="613CEF4A" w14:textId="435F8B4A" w:rsidR="00AA5C11" w:rsidRPr="005C3FD8" w:rsidDel="008C4DB3" w:rsidRDefault="00AA5C11" w:rsidP="00814837">
      <w:pPr>
        <w:spacing w:before="120" w:line="360" w:lineRule="auto"/>
        <w:ind w:firstLine="284"/>
        <w:jc w:val="both"/>
        <w:rPr>
          <w:del w:id="1537" w:author="QVM0161195" w:date="2021-01-26T17:21:00Z"/>
          <w:noProof/>
          <w:sz w:val="26"/>
          <w:szCs w:val="26"/>
          <w:lang w:val="vi-VN"/>
        </w:rPr>
      </w:pPr>
      <w:del w:id="1538" w:author="QVM0161195" w:date="2021-01-26T17:21:00Z">
        <w:r w:rsidRPr="005C3FD8" w:rsidDel="008C4DB3">
          <w:rPr>
            <w:noProof/>
            <w:sz w:val="26"/>
            <w:szCs w:val="26"/>
            <w:lang w:val="vi-VN"/>
          </w:rPr>
          <w:delTex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delText>
        </w:r>
      </w:del>
    </w:p>
    <w:p w14:paraId="79B4D2DB" w14:textId="16A8F8E0" w:rsidR="00AA5C11" w:rsidRPr="005C3FD8" w:rsidDel="008C4DB3" w:rsidRDefault="00AA5C11" w:rsidP="00497404">
      <w:pPr>
        <w:spacing w:before="120" w:line="360" w:lineRule="auto"/>
        <w:ind w:firstLine="284"/>
        <w:jc w:val="both"/>
        <w:rPr>
          <w:del w:id="1539" w:author="QVM0161195" w:date="2021-01-26T17:21:00Z"/>
          <w:noProof/>
          <w:sz w:val="26"/>
          <w:szCs w:val="26"/>
          <w:lang w:val="vi-VN"/>
        </w:rPr>
      </w:pPr>
      <w:del w:id="1540" w:author="QVM0161195" w:date="2021-01-26T17:21:00Z">
        <w:r w:rsidRPr="005C3FD8" w:rsidDel="008C4DB3">
          <w:rPr>
            <w:noProof/>
            <w:sz w:val="26"/>
            <w:szCs w:val="26"/>
            <w:lang w:val="vi-VN"/>
          </w:rPr>
          <w:delText xml:space="preserve">Phát biểu bài toán tính độ tương đồng như sau: Xét </w:delText>
        </w:r>
        <w:r w:rsidR="00FD6C78" w:rsidRPr="005C3FD8" w:rsidDel="008C4DB3">
          <w:rPr>
            <w:noProof/>
            <w:sz w:val="26"/>
            <w:szCs w:val="26"/>
            <w:lang w:val="vi-VN"/>
          </w:rPr>
          <w:delText xml:space="preserve">hai </w:delText>
        </w:r>
        <w:r w:rsidRPr="005C3FD8" w:rsidDel="008C4DB3">
          <w:rPr>
            <w:noProof/>
            <w:sz w:val="26"/>
            <w:szCs w:val="26"/>
            <w:lang w:val="vi-VN"/>
          </w:rPr>
          <w:delText xml:space="preserve">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C3FD8" w:rsidDel="008C4DB3">
          <w:rPr>
            <w:noProof/>
            <w:sz w:val="26"/>
            <w:szCs w:val="26"/>
            <w:lang w:val="vi-VN"/>
          </w:rPr>
          <w:delText xml:space="preserve"> và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xml:space="preserve">. Mục tiêu là tìm ra một giá trị </w:delTex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5C3FD8" w:rsidDel="008C4DB3">
          <w:rPr>
            <w:noProof/>
            <w:sz w:val="26"/>
            <w:szCs w:val="26"/>
            <w:lang w:val="vi-VN"/>
          </w:rPr>
          <w:delText xml:space="preserve">, </w:delText>
        </w:r>
        <m:oMath>
          <m:r>
            <w:rPr>
              <w:rFonts w:ascii="Cambria Math" w:hAnsi="Cambria Math"/>
              <w:noProof/>
              <w:sz w:val="26"/>
              <w:szCs w:val="26"/>
              <w:lang w:val="vi-VN"/>
            </w:rPr>
            <m:t>S ϵ (0,1)</m:t>
          </m:r>
        </m:oMath>
        <w:r w:rsidRPr="005C3FD8" w:rsidDel="008C4DB3">
          <w:rPr>
            <w:noProof/>
            <w:sz w:val="26"/>
            <w:szCs w:val="26"/>
            <w:lang w:val="vi-VN"/>
          </w:rPr>
          <w:delText xml:space="preserve">, thể hiện độ tương đồng giữa </w:delText>
        </w:r>
        <w:r w:rsidR="0057587A" w:rsidRPr="005C3FD8" w:rsidDel="008C4DB3">
          <w:rPr>
            <w:noProof/>
            <w:sz w:val="26"/>
            <w:szCs w:val="26"/>
            <w:lang w:val="vi-VN"/>
          </w:rPr>
          <w:delText xml:space="preserve">hai </w:delText>
        </w:r>
        <w:r w:rsidRPr="005C3FD8" w:rsidDel="008C4DB3">
          <w:rPr>
            <w:noProof/>
            <w:sz w:val="26"/>
            <w:szCs w:val="26"/>
            <w:lang w:val="vi-VN"/>
          </w:rPr>
          <w:delText xml:space="preserve">văn bản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C3FD8" w:rsidDel="008C4DB3">
          <w:rPr>
            <w:noProof/>
            <w:sz w:val="26"/>
            <w:szCs w:val="26"/>
            <w:lang w:val="vi-VN"/>
          </w:rPr>
          <w:delText xml:space="preserve"> và </w:delTex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sidDel="008C4DB3">
          <w:rPr>
            <w:noProof/>
            <w:sz w:val="26"/>
            <w:szCs w:val="26"/>
            <w:lang w:val="vi-VN"/>
          </w:rPr>
          <w:delTex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delText>
        </w:r>
      </w:del>
    </w:p>
    <w:p w14:paraId="290A07C2" w14:textId="37FDE85A" w:rsidR="00AA5C11" w:rsidRPr="005C3FD8" w:rsidDel="008C4DB3" w:rsidRDefault="00AA5C11" w:rsidP="00497404">
      <w:pPr>
        <w:spacing w:before="120" w:line="360" w:lineRule="auto"/>
        <w:ind w:firstLine="284"/>
        <w:jc w:val="both"/>
        <w:rPr>
          <w:del w:id="1541" w:author="QVM0161195" w:date="2021-01-26T17:21:00Z"/>
          <w:noProof/>
          <w:sz w:val="26"/>
          <w:szCs w:val="26"/>
          <w:lang w:val="vi-VN"/>
        </w:rPr>
      </w:pPr>
      <w:del w:id="1542" w:author="QVM0161195" w:date="2021-01-26T17:21:00Z">
        <w:r w:rsidRPr="005C3FD8" w:rsidDel="008C4DB3">
          <w:rPr>
            <w:noProof/>
            <w:sz w:val="26"/>
            <w:szCs w:val="26"/>
            <w:lang w:val="vi-VN"/>
          </w:rPr>
          <w:delTex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delText>
        </w:r>
      </w:del>
    </w:p>
    <w:p w14:paraId="00D85C0C" w14:textId="604A71BB" w:rsidR="00AA5C11" w:rsidRPr="005C3FD8" w:rsidDel="008C4DB3" w:rsidRDefault="00AA5C11" w:rsidP="00497404">
      <w:pPr>
        <w:spacing w:before="120" w:line="360" w:lineRule="auto"/>
        <w:ind w:firstLine="284"/>
        <w:jc w:val="both"/>
        <w:rPr>
          <w:del w:id="1543" w:author="QVM0161195" w:date="2021-01-26T17:21:00Z"/>
          <w:noProof/>
          <w:sz w:val="26"/>
          <w:szCs w:val="26"/>
          <w:lang w:val="vi-VN"/>
        </w:rPr>
      </w:pPr>
      <w:del w:id="1544" w:author="QVM0161195" w:date="2021-01-26T17:21:00Z">
        <w:r w:rsidRPr="005C3FD8" w:rsidDel="008C4DB3">
          <w:rPr>
            <w:noProof/>
            <w:sz w:val="26"/>
            <w:szCs w:val="26"/>
            <w:lang w:val="vi-VN"/>
          </w:rPr>
          <w:delText>Một số phương pháp tính độ tương đồng câu hiện nay:</w:delText>
        </w:r>
      </w:del>
    </w:p>
    <w:p w14:paraId="074FDF2D" w14:textId="6C7291C4" w:rsidR="00AA5C11" w:rsidRPr="005C3FD8" w:rsidDel="008C4DB3" w:rsidRDefault="00AA5C11" w:rsidP="00977256">
      <w:pPr>
        <w:pStyle w:val="ListParagraph"/>
        <w:numPr>
          <w:ilvl w:val="0"/>
          <w:numId w:val="35"/>
        </w:numPr>
        <w:spacing w:before="120"/>
        <w:ind w:left="284" w:firstLine="0"/>
        <w:rPr>
          <w:del w:id="1545" w:author="QVM0161195" w:date="2021-01-26T17:21:00Z"/>
          <w:noProof/>
          <w:szCs w:val="26"/>
          <w:lang w:val="vi-VN"/>
        </w:rPr>
      </w:pPr>
      <w:del w:id="1546" w:author="QVM0161195" w:date="2021-01-26T17:21:00Z">
        <w:r w:rsidRPr="005C3FD8" w:rsidDel="008C4DB3">
          <w:rPr>
            <w:noProof/>
            <w:szCs w:val="26"/>
            <w:lang w:val="vi-VN"/>
          </w:rPr>
          <w:delText>Tính độ tương đồng dựa trên tập từ chung.</w:delText>
        </w:r>
      </w:del>
    </w:p>
    <w:p w14:paraId="1E317846" w14:textId="41E843DF" w:rsidR="00AA5C11" w:rsidRPr="005C3FD8" w:rsidDel="008C4DB3" w:rsidRDefault="00AA5C11" w:rsidP="00977256">
      <w:pPr>
        <w:pStyle w:val="ListParagraph"/>
        <w:numPr>
          <w:ilvl w:val="0"/>
          <w:numId w:val="35"/>
        </w:numPr>
        <w:spacing w:before="120"/>
        <w:ind w:left="284" w:firstLine="0"/>
        <w:rPr>
          <w:del w:id="1547" w:author="QVM0161195" w:date="2021-01-26T17:21:00Z"/>
          <w:noProof/>
          <w:szCs w:val="26"/>
          <w:lang w:val="vi-VN"/>
        </w:rPr>
      </w:pPr>
      <w:del w:id="1548" w:author="QVM0161195" w:date="2021-01-26T17:21:00Z">
        <w:r w:rsidRPr="005C3FD8" w:rsidDel="008C4DB3">
          <w:rPr>
            <w:noProof/>
            <w:szCs w:val="26"/>
            <w:lang w:val="vi-VN"/>
          </w:rPr>
          <w:delText>Tính độ tương đồng dựa trên vector biểu diễn.</w:delText>
        </w:r>
      </w:del>
    </w:p>
    <w:p w14:paraId="6ADFD9E0" w14:textId="0D2FFFA8" w:rsidR="00AA5C11" w:rsidRPr="005C3FD8" w:rsidDel="008C4DB3" w:rsidRDefault="00AA5C11" w:rsidP="00977256">
      <w:pPr>
        <w:pStyle w:val="ListParagraph"/>
        <w:numPr>
          <w:ilvl w:val="0"/>
          <w:numId w:val="35"/>
        </w:numPr>
        <w:spacing w:before="120"/>
        <w:ind w:left="284" w:firstLine="0"/>
        <w:rPr>
          <w:del w:id="1549" w:author="QVM0161195" w:date="2021-01-26T17:21:00Z"/>
          <w:noProof/>
          <w:szCs w:val="26"/>
          <w:lang w:val="vi-VN"/>
        </w:rPr>
      </w:pPr>
      <w:del w:id="1550" w:author="QVM0161195" w:date="2021-01-26T17:21:00Z">
        <w:r w:rsidRPr="005C3FD8" w:rsidDel="008C4DB3">
          <w:rPr>
            <w:noProof/>
            <w:szCs w:val="26"/>
            <w:lang w:val="vi-VN"/>
          </w:rPr>
          <w:delText>Tính độ tương đồng dựa trên ngữ nghĩa.</w:delText>
        </w:r>
      </w:del>
    </w:p>
    <w:p w14:paraId="28B650AA" w14:textId="2484A7D6" w:rsidR="00AA5C11" w:rsidRPr="005C3FD8" w:rsidDel="008C4DB3" w:rsidRDefault="00AA5C11" w:rsidP="00977256">
      <w:pPr>
        <w:pStyle w:val="ListParagraph"/>
        <w:numPr>
          <w:ilvl w:val="0"/>
          <w:numId w:val="35"/>
        </w:numPr>
        <w:spacing w:before="120"/>
        <w:ind w:left="284" w:firstLine="0"/>
        <w:rPr>
          <w:del w:id="1551" w:author="QVM0161195" w:date="2021-01-26T17:21:00Z"/>
          <w:noProof/>
          <w:szCs w:val="26"/>
          <w:lang w:val="vi-VN"/>
        </w:rPr>
      </w:pPr>
      <w:del w:id="1552" w:author="QVM0161195" w:date="2021-01-26T17:21:00Z">
        <w:r w:rsidRPr="005C3FD8" w:rsidDel="008C4DB3">
          <w:rPr>
            <w:noProof/>
            <w:szCs w:val="26"/>
            <w:lang w:val="vi-VN"/>
          </w:rPr>
          <w:delText>Tính độ tương đồng dựa trên thứ tự từ.</w:delText>
        </w:r>
      </w:del>
    </w:p>
    <w:p w14:paraId="75414360" w14:textId="6DDE88E6" w:rsidR="00AA5C11" w:rsidRPr="005C3FD8" w:rsidDel="008C4DB3" w:rsidRDefault="00AA5C11" w:rsidP="00AC4098">
      <w:pPr>
        <w:spacing w:before="120" w:line="360" w:lineRule="auto"/>
        <w:ind w:firstLine="284"/>
        <w:jc w:val="both"/>
        <w:rPr>
          <w:del w:id="1553" w:author="QVM0161195" w:date="2021-01-26T17:21:00Z"/>
          <w:noProof/>
          <w:sz w:val="26"/>
          <w:szCs w:val="26"/>
          <w:lang w:val="vi-VN"/>
        </w:rPr>
      </w:pPr>
      <w:del w:id="1554" w:author="QVM0161195" w:date="2021-01-26T17:21:00Z">
        <w:r w:rsidRPr="005C3FD8" w:rsidDel="008C4DB3">
          <w:rPr>
            <w:noProof/>
            <w:sz w:val="26"/>
            <w:szCs w:val="26"/>
            <w:lang w:val="vi-VN"/>
          </w:rPr>
          <w:delText>Ở nghiên cứu này tôi sẽ tập trung nghiên cứu một số phương pháp tính độ tương đồng dựa trên vector biểu diễn như: dựa vào khoảng cách Cosine, dựa vào khoảng cách Manhattan, dựa vào khoảng cách Euclide.</w:delText>
        </w:r>
      </w:del>
    </w:p>
    <w:p w14:paraId="63C2ADDD" w14:textId="0DB16189" w:rsidR="00AA5C11" w:rsidRPr="005C3FD8" w:rsidDel="008C4DB3" w:rsidRDefault="00AA5C11" w:rsidP="00FB64B0">
      <w:pPr>
        <w:pStyle w:val="ListParagraph"/>
        <w:numPr>
          <w:ilvl w:val="0"/>
          <w:numId w:val="36"/>
        </w:numPr>
        <w:spacing w:before="120"/>
        <w:ind w:left="567" w:firstLine="284"/>
        <w:outlineLvl w:val="2"/>
        <w:rPr>
          <w:del w:id="1555" w:author="QVM0161195" w:date="2021-01-26T17:21:00Z"/>
          <w:i/>
          <w:noProof/>
          <w:sz w:val="28"/>
          <w:szCs w:val="28"/>
          <w:lang w:val="vi-VN"/>
        </w:rPr>
      </w:pPr>
      <w:bookmarkStart w:id="1556" w:name="_Toc61985816"/>
      <w:del w:id="1557" w:author="QVM0161195" w:date="2021-01-26T17:21:00Z">
        <w:r w:rsidRPr="005C3FD8" w:rsidDel="008C4DB3">
          <w:rPr>
            <w:i/>
            <w:noProof/>
            <w:sz w:val="28"/>
            <w:szCs w:val="28"/>
            <w:lang w:val="vi-VN"/>
          </w:rPr>
          <w:delText>Độ tương đồng Cosine</w:delText>
        </w:r>
        <w:bookmarkEnd w:id="1556"/>
      </w:del>
    </w:p>
    <w:p w14:paraId="3E94D805" w14:textId="2E595E85" w:rsidR="00AA5C11" w:rsidRPr="005C3FD8" w:rsidDel="008C4DB3" w:rsidRDefault="005C6C78" w:rsidP="00A45752">
      <w:pPr>
        <w:spacing w:before="120" w:line="360" w:lineRule="auto"/>
        <w:ind w:firstLine="284"/>
        <w:jc w:val="both"/>
        <w:rPr>
          <w:del w:id="1558" w:author="QVM0161195" w:date="2021-01-26T17:21:00Z"/>
          <w:noProof/>
          <w:sz w:val="26"/>
          <w:szCs w:val="26"/>
          <w:lang w:val="vi-VN"/>
        </w:rPr>
      </w:pPr>
      <w:del w:id="1559" w:author="QVM0161195" w:date="2021-01-26T17:21:00Z">
        <w:r w:rsidRPr="005C3FD8" w:rsidDel="008C4DB3">
          <w:rPr>
            <w:noProof/>
            <w:sz w:val="26"/>
            <w:szCs w:val="26"/>
            <w:lang w:val="vi-VN"/>
          </w:rPr>
          <w:delText>Độ tương đồng cosine</w:delText>
        </w:r>
        <w:r w:rsidR="00AA5C11" w:rsidRPr="005C3FD8" w:rsidDel="008C4DB3">
          <w:rPr>
            <w:noProof/>
            <w:sz w:val="26"/>
            <w:szCs w:val="26"/>
            <w:lang w:val="vi-VN"/>
          </w:rPr>
          <w:delText xml:space="preserve"> các văn bản được biểu diễn theo mô hình không gian vector, mỗi thành phần của vector chỉ đến một từ tương ứng trong danh sách mục từ đã thu được từ quá trình tiền xử lý văn bản đầu. </w:delText>
        </w:r>
      </w:del>
    </w:p>
    <w:p w14:paraId="6F2FFE65" w14:textId="3343DF18" w:rsidR="00AA5C11" w:rsidRPr="005C3FD8" w:rsidDel="008C4DB3" w:rsidRDefault="00AA5C11" w:rsidP="006547B7">
      <w:pPr>
        <w:spacing w:before="120" w:line="360" w:lineRule="auto"/>
        <w:ind w:firstLine="284"/>
        <w:jc w:val="both"/>
        <w:rPr>
          <w:del w:id="1560" w:author="QVM0161195" w:date="2021-01-26T17:21:00Z"/>
          <w:noProof/>
          <w:sz w:val="26"/>
          <w:szCs w:val="26"/>
          <w:lang w:val="vi-VN"/>
        </w:rPr>
      </w:pPr>
      <w:del w:id="1561" w:author="QVM0161195" w:date="2021-01-26T17:21:00Z">
        <w:r w:rsidRPr="005C3FD8" w:rsidDel="008C4DB3">
          <w:rPr>
            <w:noProof/>
            <w:sz w:val="26"/>
            <w:szCs w:val="26"/>
            <w:lang w:val="vi-VN"/>
          </w:rPr>
          <w:delText xml:space="preserve">Không gian vector hay số chiều của vector có kích thước bằng số mục từ trong danh sách mục từ. Giá trị mỗi phần tử của vector là độ quan trọng của mục từ trong câu. </w:delText>
        </w:r>
      </w:del>
    </w:p>
    <w:p w14:paraId="1F3F6CF1" w14:textId="19BED11F" w:rsidR="00AA5C11" w:rsidRPr="005C3FD8" w:rsidDel="008C4DB3" w:rsidRDefault="00AA5C11" w:rsidP="00130842">
      <w:pPr>
        <w:spacing w:before="120" w:line="360" w:lineRule="auto"/>
        <w:ind w:firstLine="284"/>
        <w:jc w:val="both"/>
        <w:rPr>
          <w:del w:id="1562" w:author="QVM0161195" w:date="2021-01-26T17:21:00Z"/>
          <w:noProof/>
          <w:sz w:val="26"/>
          <w:szCs w:val="26"/>
          <w:lang w:val="vi-VN"/>
        </w:rPr>
      </w:pPr>
      <w:del w:id="1563" w:author="QVM0161195" w:date="2021-01-26T17:21:00Z">
        <w:r w:rsidRPr="005C3FD8" w:rsidDel="008C4DB3">
          <w:rPr>
            <w:noProof/>
            <w:sz w:val="26"/>
            <w:szCs w:val="26"/>
            <w:lang w:val="vi-VN"/>
          </w:rPr>
          <w:delText>Độ quan trọng của từ được tính theo một trong các phương pháp đã trình bày ở phần trên</w:delText>
        </w:r>
      </w:del>
    </w:p>
    <w:p w14:paraId="5F4323F4" w14:textId="0B34C35C" w:rsidR="00AA5C11" w:rsidRPr="005C3FD8" w:rsidDel="008C4DB3" w:rsidRDefault="00AA5C11" w:rsidP="00130842">
      <w:pPr>
        <w:spacing w:before="120" w:line="360" w:lineRule="auto"/>
        <w:ind w:firstLine="284"/>
        <w:jc w:val="both"/>
        <w:rPr>
          <w:del w:id="1564" w:author="QVM0161195" w:date="2021-01-26T17:21:00Z"/>
          <w:noProof/>
          <w:sz w:val="26"/>
          <w:szCs w:val="26"/>
          <w:lang w:val="vi-VN"/>
        </w:rPr>
      </w:pPr>
      <w:del w:id="1565" w:author="QVM0161195" w:date="2021-01-26T17:21:00Z">
        <w:r w:rsidRPr="005C3FD8" w:rsidDel="008C4DB3">
          <w:rPr>
            <w:noProof/>
            <w:sz w:val="26"/>
            <w:szCs w:val="26"/>
            <w:lang w:val="vi-VN"/>
          </w:rPr>
          <w:delText xml:space="preserve">Giả sử vector biểu diễn cho hai văn bản lần lượt có dạng: </w:delText>
        </w:r>
      </w:del>
    </w:p>
    <w:p w14:paraId="2DC72FA4" w14:textId="38D9A4C4" w:rsidR="00AA5C11" w:rsidRPr="005C3FD8" w:rsidDel="008C4DB3" w:rsidRDefault="006C1BF9" w:rsidP="00130842">
      <w:pPr>
        <w:spacing w:before="120" w:line="360" w:lineRule="auto"/>
        <w:ind w:firstLine="284"/>
        <w:jc w:val="both"/>
        <w:rPr>
          <w:del w:id="1566" w:author="QVM0161195" w:date="2021-01-26T17:21:00Z"/>
          <w:noProof/>
          <w:sz w:val="26"/>
          <w:szCs w:val="26"/>
          <w:lang w:val="vi-VN"/>
        </w:rPr>
      </w:pPr>
      <m:oMath>
        <m:sSub>
          <m:sSubPr>
            <m:ctrlPr>
              <w:del w:id="1567" w:author="QVM0161195" w:date="2021-01-26T17:21:00Z">
                <w:rPr>
                  <w:rFonts w:ascii="Cambria Math" w:hAnsi="Cambria Math"/>
                  <w:i/>
                  <w:noProof/>
                  <w:sz w:val="26"/>
                  <w:szCs w:val="26"/>
                  <w:lang w:val="vi-VN"/>
                </w:rPr>
              </w:del>
            </m:ctrlPr>
          </m:sSubPr>
          <m:e>
            <w:del w:id="1568" w:author="QVM0161195" w:date="2021-01-26T17:21:00Z">
              <m:r>
                <w:rPr>
                  <w:rFonts w:ascii="Cambria Math" w:hAnsi="Cambria Math"/>
                  <w:noProof/>
                  <w:sz w:val="26"/>
                  <w:szCs w:val="26"/>
                  <w:lang w:val="vi-VN"/>
                </w:rPr>
                <m:t>D</m:t>
              </m:r>
            </w:del>
          </m:e>
          <m:sub>
            <w:del w:id="1569" w:author="QVM0161195" w:date="2021-01-26T17:21:00Z">
              <m:r>
                <w:rPr>
                  <w:rFonts w:ascii="Cambria Math" w:hAnsi="Cambria Math"/>
                  <w:noProof/>
                  <w:sz w:val="26"/>
                  <w:szCs w:val="26"/>
                  <w:lang w:val="vi-VN"/>
                </w:rPr>
                <m:t>i</m:t>
              </m:r>
            </w:del>
          </m:sub>
        </m:sSub>
        <w:del w:id="1570" w:author="QVM0161195" w:date="2021-01-26T17:21:00Z">
          <m:r>
            <w:rPr>
              <w:rFonts w:ascii="Cambria Math" w:hAnsi="Cambria Math"/>
              <w:noProof/>
              <w:sz w:val="26"/>
              <w:szCs w:val="26"/>
              <w:lang w:val="vi-VN"/>
            </w:rPr>
            <m:t xml:space="preserve">= </m:t>
          </m:r>
        </w:del>
        <m:sSubSup>
          <m:sSubSupPr>
            <m:ctrlPr>
              <w:del w:id="1571" w:author="QVM0161195" w:date="2021-01-26T17:21:00Z">
                <w:rPr>
                  <w:rFonts w:ascii="Cambria Math" w:hAnsi="Cambria Math"/>
                  <w:i/>
                  <w:noProof/>
                  <w:sz w:val="26"/>
                  <w:szCs w:val="26"/>
                  <w:lang w:val="vi-VN"/>
                </w:rPr>
              </w:del>
            </m:ctrlPr>
          </m:sSubSupPr>
          <m:e>
            <w:del w:id="1572" w:author="QVM0161195" w:date="2021-01-26T17:21:00Z">
              <m:r>
                <w:rPr>
                  <w:rFonts w:ascii="Cambria Math" w:hAnsi="Cambria Math"/>
                  <w:noProof/>
                  <w:sz w:val="26"/>
                  <w:szCs w:val="26"/>
                  <w:lang w:val="vi-VN"/>
                </w:rPr>
                <m:t>{w</m:t>
              </m:r>
            </w:del>
          </m:e>
          <m:sub>
            <w:del w:id="1573" w:author="QVM0161195" w:date="2021-01-26T17:21:00Z">
              <m:r>
                <w:rPr>
                  <w:rFonts w:ascii="Cambria Math" w:hAnsi="Cambria Math"/>
                  <w:noProof/>
                  <w:sz w:val="26"/>
                  <w:szCs w:val="26"/>
                  <w:lang w:val="vi-VN"/>
                </w:rPr>
                <m:t>1</m:t>
              </m:r>
            </w:del>
          </m:sub>
          <m:sup>
            <w:del w:id="1574" w:author="QVM0161195" w:date="2021-01-26T17:21:00Z">
              <m:r>
                <w:rPr>
                  <w:rFonts w:ascii="Cambria Math" w:hAnsi="Cambria Math"/>
                  <w:noProof/>
                  <w:sz w:val="26"/>
                  <w:szCs w:val="26"/>
                  <w:lang w:val="vi-VN"/>
                </w:rPr>
                <m:t>i</m:t>
              </m:r>
            </w:del>
          </m:sup>
        </m:sSubSup>
        <w:del w:id="1575" w:author="QVM0161195" w:date="2021-01-26T17:21:00Z">
          <m:r>
            <w:rPr>
              <w:rFonts w:ascii="Cambria Math" w:hAnsi="Cambria Math"/>
              <w:noProof/>
              <w:sz w:val="26"/>
              <w:szCs w:val="26"/>
              <w:lang w:val="vi-VN"/>
            </w:rPr>
            <m:t>,</m:t>
          </m:r>
        </w:del>
        <m:sSubSup>
          <m:sSubSupPr>
            <m:ctrlPr>
              <w:del w:id="1576" w:author="QVM0161195" w:date="2021-01-26T17:21:00Z">
                <w:rPr>
                  <w:rFonts w:ascii="Cambria Math" w:hAnsi="Cambria Math"/>
                  <w:i/>
                  <w:noProof/>
                  <w:sz w:val="26"/>
                  <w:szCs w:val="26"/>
                  <w:lang w:val="vi-VN"/>
                </w:rPr>
              </w:del>
            </m:ctrlPr>
          </m:sSubSupPr>
          <m:e>
            <w:del w:id="1577" w:author="QVM0161195" w:date="2021-01-26T17:21:00Z">
              <m:r>
                <w:rPr>
                  <w:rFonts w:ascii="Cambria Math" w:hAnsi="Cambria Math"/>
                  <w:noProof/>
                  <w:sz w:val="26"/>
                  <w:szCs w:val="26"/>
                  <w:lang w:val="vi-VN"/>
                </w:rPr>
                <m:t>w</m:t>
              </m:r>
            </w:del>
          </m:e>
          <m:sub>
            <w:del w:id="1578" w:author="QVM0161195" w:date="2021-01-26T17:21:00Z">
              <m:r>
                <w:rPr>
                  <w:rFonts w:ascii="Cambria Math" w:hAnsi="Cambria Math"/>
                  <w:noProof/>
                  <w:sz w:val="26"/>
                  <w:szCs w:val="26"/>
                  <w:lang w:val="vi-VN"/>
                </w:rPr>
                <m:t>2</m:t>
              </m:r>
            </w:del>
          </m:sub>
          <m:sup>
            <w:del w:id="1579" w:author="QVM0161195" w:date="2021-01-26T17:21:00Z">
              <m:r>
                <w:rPr>
                  <w:rFonts w:ascii="Cambria Math" w:hAnsi="Cambria Math"/>
                  <w:noProof/>
                  <w:sz w:val="26"/>
                  <w:szCs w:val="26"/>
                  <w:lang w:val="vi-VN"/>
                </w:rPr>
                <m:t>i</m:t>
              </m:r>
            </w:del>
          </m:sup>
        </m:sSubSup>
        <w:del w:id="1580" w:author="QVM0161195" w:date="2021-01-26T17:21:00Z">
          <m:r>
            <w:rPr>
              <w:rFonts w:ascii="Cambria Math" w:hAnsi="Cambria Math"/>
              <w:noProof/>
              <w:sz w:val="26"/>
              <w:szCs w:val="26"/>
              <w:lang w:val="vi-VN"/>
            </w:rPr>
            <m:t>,…</m:t>
          </m:r>
        </w:del>
        <m:sSubSup>
          <m:sSubSupPr>
            <m:ctrlPr>
              <w:del w:id="1581" w:author="QVM0161195" w:date="2021-01-26T17:21:00Z">
                <w:rPr>
                  <w:rFonts w:ascii="Cambria Math" w:hAnsi="Cambria Math"/>
                  <w:i/>
                  <w:noProof/>
                  <w:sz w:val="26"/>
                  <w:szCs w:val="26"/>
                  <w:lang w:val="vi-VN"/>
                </w:rPr>
              </w:del>
            </m:ctrlPr>
          </m:sSubSupPr>
          <m:e>
            <w:del w:id="1582" w:author="QVM0161195" w:date="2021-01-26T17:21:00Z">
              <m:r>
                <w:rPr>
                  <w:rFonts w:ascii="Cambria Math" w:hAnsi="Cambria Math"/>
                  <w:noProof/>
                  <w:sz w:val="26"/>
                  <w:szCs w:val="26"/>
                  <w:lang w:val="vi-VN"/>
                </w:rPr>
                <m:t>w</m:t>
              </m:r>
            </w:del>
          </m:e>
          <m:sub>
            <w:del w:id="1583" w:author="QVM0161195" w:date="2021-01-26T17:21:00Z">
              <m:r>
                <w:rPr>
                  <w:rFonts w:ascii="Cambria Math" w:hAnsi="Cambria Math"/>
                  <w:noProof/>
                  <w:sz w:val="26"/>
                  <w:szCs w:val="26"/>
                  <w:lang w:val="vi-VN"/>
                </w:rPr>
                <m:t>t</m:t>
              </m:r>
            </w:del>
          </m:sub>
          <m:sup>
            <w:del w:id="1584" w:author="QVM0161195" w:date="2021-01-26T17:21:00Z">
              <m:r>
                <w:rPr>
                  <w:rFonts w:ascii="Cambria Math" w:hAnsi="Cambria Math"/>
                  <w:noProof/>
                  <w:sz w:val="26"/>
                  <w:szCs w:val="26"/>
                  <w:lang w:val="vi-VN"/>
                </w:rPr>
                <m:t>i</m:t>
              </m:r>
            </w:del>
          </m:sup>
        </m:sSubSup>
        <w:del w:id="1585" w:author="QVM0161195" w:date="2021-01-26T17:21:00Z">
          <m:r>
            <w:rPr>
              <w:rFonts w:ascii="Cambria Math" w:hAnsi="Cambria Math"/>
              <w:noProof/>
              <w:sz w:val="26"/>
              <w:szCs w:val="26"/>
              <w:lang w:val="vi-VN"/>
            </w:rPr>
            <m:t>}</m:t>
          </m:r>
        </w:del>
      </m:oMath>
      <w:del w:id="1586" w:author="QVM0161195" w:date="2021-01-26T17:21:00Z">
        <w:r w:rsidR="00AA5C11" w:rsidRPr="005C3FD8" w:rsidDel="008C4DB3">
          <w:rPr>
            <w:noProof/>
            <w:sz w:val="26"/>
            <w:szCs w:val="26"/>
            <w:lang w:val="vi-VN"/>
          </w:rPr>
          <w:delText xml:space="preserve"> với </w:delTex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5C3FD8" w:rsidDel="008C4DB3">
          <w:rPr>
            <w:noProof/>
            <w:sz w:val="26"/>
            <w:szCs w:val="26"/>
            <w:lang w:val="vi-VN"/>
          </w:rPr>
          <w:delText xml:space="preserve"> là trọng số của từ thứ t trong không gian vector i. </w:delText>
        </w:r>
      </w:del>
    </w:p>
    <w:p w14:paraId="4D7B84EA" w14:textId="6477B429" w:rsidR="00AA5C11" w:rsidRPr="005C3FD8" w:rsidDel="008C4DB3" w:rsidRDefault="006C1BF9" w:rsidP="00130842">
      <w:pPr>
        <w:spacing w:before="120" w:line="360" w:lineRule="auto"/>
        <w:ind w:firstLine="284"/>
        <w:jc w:val="both"/>
        <w:rPr>
          <w:del w:id="1587" w:author="QVM0161195" w:date="2021-01-26T17:21:00Z"/>
          <w:noProof/>
          <w:sz w:val="26"/>
          <w:szCs w:val="26"/>
          <w:lang w:val="vi-VN"/>
        </w:rPr>
      </w:pPr>
      <m:oMath>
        <m:sSub>
          <m:sSubPr>
            <m:ctrlPr>
              <w:del w:id="1588" w:author="QVM0161195" w:date="2021-01-26T17:21:00Z">
                <w:rPr>
                  <w:rFonts w:ascii="Cambria Math" w:hAnsi="Cambria Math"/>
                  <w:i/>
                  <w:noProof/>
                  <w:sz w:val="26"/>
                  <w:szCs w:val="26"/>
                  <w:lang w:val="vi-VN"/>
                </w:rPr>
              </w:del>
            </m:ctrlPr>
          </m:sSubPr>
          <m:e>
            <w:del w:id="1589" w:author="QVM0161195" w:date="2021-01-26T17:21:00Z">
              <m:r>
                <w:rPr>
                  <w:rFonts w:ascii="Cambria Math" w:hAnsi="Cambria Math"/>
                  <w:noProof/>
                  <w:sz w:val="26"/>
                  <w:szCs w:val="26"/>
                  <w:lang w:val="vi-VN"/>
                </w:rPr>
                <m:t>D</m:t>
              </m:r>
            </w:del>
          </m:e>
          <m:sub>
            <w:del w:id="1590" w:author="QVM0161195" w:date="2021-01-26T17:21:00Z">
              <m:r>
                <w:rPr>
                  <w:rFonts w:ascii="Cambria Math" w:hAnsi="Cambria Math"/>
                  <w:noProof/>
                  <w:sz w:val="26"/>
                  <w:szCs w:val="26"/>
                  <w:lang w:val="vi-VN"/>
                </w:rPr>
                <m:t>j</m:t>
              </m:r>
            </w:del>
          </m:sub>
        </m:sSub>
        <w:del w:id="1591" w:author="QVM0161195" w:date="2021-01-26T17:21:00Z">
          <m:r>
            <w:rPr>
              <w:rFonts w:ascii="Cambria Math" w:hAnsi="Cambria Math"/>
              <w:noProof/>
              <w:sz w:val="26"/>
              <w:szCs w:val="26"/>
              <w:lang w:val="vi-VN"/>
            </w:rPr>
            <m:t xml:space="preserve">= </m:t>
          </m:r>
        </w:del>
        <m:sSubSup>
          <m:sSubSupPr>
            <m:ctrlPr>
              <w:del w:id="1592" w:author="QVM0161195" w:date="2021-01-26T17:21:00Z">
                <w:rPr>
                  <w:rFonts w:ascii="Cambria Math" w:hAnsi="Cambria Math"/>
                  <w:i/>
                  <w:noProof/>
                  <w:sz w:val="26"/>
                  <w:szCs w:val="26"/>
                  <w:lang w:val="vi-VN"/>
                </w:rPr>
              </w:del>
            </m:ctrlPr>
          </m:sSubSupPr>
          <m:e>
            <w:del w:id="1593" w:author="QVM0161195" w:date="2021-01-26T17:21:00Z">
              <m:r>
                <w:rPr>
                  <w:rFonts w:ascii="Cambria Math" w:hAnsi="Cambria Math"/>
                  <w:noProof/>
                  <w:sz w:val="26"/>
                  <w:szCs w:val="26"/>
                  <w:lang w:val="vi-VN"/>
                </w:rPr>
                <m:t>{w</m:t>
              </m:r>
            </w:del>
          </m:e>
          <m:sub>
            <w:del w:id="1594" w:author="QVM0161195" w:date="2021-01-26T17:21:00Z">
              <m:r>
                <w:rPr>
                  <w:rFonts w:ascii="Cambria Math" w:hAnsi="Cambria Math"/>
                  <w:noProof/>
                  <w:sz w:val="26"/>
                  <w:szCs w:val="26"/>
                  <w:lang w:val="vi-VN"/>
                </w:rPr>
                <m:t>1</m:t>
              </m:r>
            </w:del>
          </m:sub>
          <m:sup>
            <w:del w:id="1595" w:author="QVM0161195" w:date="2021-01-26T17:21:00Z">
              <m:r>
                <w:rPr>
                  <w:rFonts w:ascii="Cambria Math" w:hAnsi="Cambria Math"/>
                  <w:noProof/>
                  <w:sz w:val="26"/>
                  <w:szCs w:val="26"/>
                  <w:lang w:val="vi-VN"/>
                </w:rPr>
                <m:t>j</m:t>
              </m:r>
            </w:del>
          </m:sup>
        </m:sSubSup>
        <w:del w:id="1596" w:author="QVM0161195" w:date="2021-01-26T17:21:00Z">
          <m:r>
            <w:rPr>
              <w:rFonts w:ascii="Cambria Math" w:hAnsi="Cambria Math"/>
              <w:noProof/>
              <w:sz w:val="26"/>
              <w:szCs w:val="26"/>
              <w:lang w:val="vi-VN"/>
            </w:rPr>
            <m:t>,</m:t>
          </m:r>
        </w:del>
        <m:sSubSup>
          <m:sSubSupPr>
            <m:ctrlPr>
              <w:del w:id="1597" w:author="QVM0161195" w:date="2021-01-26T17:21:00Z">
                <w:rPr>
                  <w:rFonts w:ascii="Cambria Math" w:hAnsi="Cambria Math"/>
                  <w:i/>
                  <w:noProof/>
                  <w:sz w:val="26"/>
                  <w:szCs w:val="26"/>
                  <w:lang w:val="vi-VN"/>
                </w:rPr>
              </w:del>
            </m:ctrlPr>
          </m:sSubSupPr>
          <m:e>
            <w:del w:id="1598" w:author="QVM0161195" w:date="2021-01-26T17:21:00Z">
              <m:r>
                <w:rPr>
                  <w:rFonts w:ascii="Cambria Math" w:hAnsi="Cambria Math"/>
                  <w:noProof/>
                  <w:sz w:val="26"/>
                  <w:szCs w:val="26"/>
                  <w:lang w:val="vi-VN"/>
                </w:rPr>
                <m:t>w</m:t>
              </m:r>
            </w:del>
          </m:e>
          <m:sub>
            <w:del w:id="1599" w:author="QVM0161195" w:date="2021-01-26T17:21:00Z">
              <m:r>
                <w:rPr>
                  <w:rFonts w:ascii="Cambria Math" w:hAnsi="Cambria Math"/>
                  <w:noProof/>
                  <w:sz w:val="26"/>
                  <w:szCs w:val="26"/>
                  <w:lang w:val="vi-VN"/>
                </w:rPr>
                <m:t>2</m:t>
              </m:r>
            </w:del>
          </m:sub>
          <m:sup>
            <w:del w:id="1600" w:author="QVM0161195" w:date="2021-01-26T17:21:00Z">
              <m:r>
                <w:rPr>
                  <w:rFonts w:ascii="Cambria Math" w:hAnsi="Cambria Math"/>
                  <w:noProof/>
                  <w:sz w:val="26"/>
                  <w:szCs w:val="26"/>
                  <w:lang w:val="vi-VN"/>
                </w:rPr>
                <m:t>j</m:t>
              </m:r>
            </w:del>
          </m:sup>
        </m:sSubSup>
        <w:del w:id="1601" w:author="QVM0161195" w:date="2021-01-26T17:21:00Z">
          <m:r>
            <w:rPr>
              <w:rFonts w:ascii="Cambria Math" w:hAnsi="Cambria Math"/>
              <w:noProof/>
              <w:sz w:val="26"/>
              <w:szCs w:val="26"/>
              <w:lang w:val="vi-VN"/>
            </w:rPr>
            <m:t>,…</m:t>
          </m:r>
        </w:del>
        <m:sSubSup>
          <m:sSubSupPr>
            <m:ctrlPr>
              <w:del w:id="1602" w:author="QVM0161195" w:date="2021-01-26T17:21:00Z">
                <w:rPr>
                  <w:rFonts w:ascii="Cambria Math" w:hAnsi="Cambria Math"/>
                  <w:i/>
                  <w:noProof/>
                  <w:sz w:val="26"/>
                  <w:szCs w:val="26"/>
                  <w:lang w:val="vi-VN"/>
                </w:rPr>
              </w:del>
            </m:ctrlPr>
          </m:sSubSupPr>
          <m:e>
            <w:del w:id="1603" w:author="QVM0161195" w:date="2021-01-26T17:21:00Z">
              <m:r>
                <w:rPr>
                  <w:rFonts w:ascii="Cambria Math" w:hAnsi="Cambria Math"/>
                  <w:noProof/>
                  <w:sz w:val="26"/>
                  <w:szCs w:val="26"/>
                  <w:lang w:val="vi-VN"/>
                </w:rPr>
                <m:t>w</m:t>
              </m:r>
            </w:del>
          </m:e>
          <m:sub>
            <w:del w:id="1604" w:author="QVM0161195" w:date="2021-01-26T17:21:00Z">
              <m:r>
                <w:rPr>
                  <w:rFonts w:ascii="Cambria Math" w:hAnsi="Cambria Math"/>
                  <w:noProof/>
                  <w:sz w:val="26"/>
                  <w:szCs w:val="26"/>
                  <w:lang w:val="vi-VN"/>
                </w:rPr>
                <m:t>t</m:t>
              </m:r>
            </w:del>
          </m:sub>
          <m:sup>
            <w:del w:id="1605" w:author="QVM0161195" w:date="2021-01-26T17:21:00Z">
              <m:r>
                <w:rPr>
                  <w:rFonts w:ascii="Cambria Math" w:hAnsi="Cambria Math"/>
                  <w:noProof/>
                  <w:sz w:val="26"/>
                  <w:szCs w:val="26"/>
                  <w:lang w:val="vi-VN"/>
                </w:rPr>
                <m:t>j</m:t>
              </m:r>
            </w:del>
          </m:sup>
        </m:sSubSup>
        <w:del w:id="1606" w:author="QVM0161195" w:date="2021-01-26T17:21:00Z">
          <m:r>
            <w:rPr>
              <w:rFonts w:ascii="Cambria Math" w:hAnsi="Cambria Math"/>
              <w:noProof/>
              <w:sz w:val="26"/>
              <w:szCs w:val="26"/>
              <w:lang w:val="vi-VN"/>
            </w:rPr>
            <m:t>}</m:t>
          </m:r>
        </w:del>
      </m:oMath>
      <w:del w:id="1607" w:author="QVM0161195" w:date="2021-01-26T17:21:00Z">
        <w:r w:rsidR="00AA5C11" w:rsidRPr="005C3FD8" w:rsidDel="008C4DB3">
          <w:rPr>
            <w:noProof/>
            <w:sz w:val="26"/>
            <w:szCs w:val="26"/>
            <w:lang w:val="vi-VN"/>
          </w:rPr>
          <w:delText xml:space="preserve"> với </w:delTex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5C3FD8" w:rsidDel="008C4DB3">
          <w:rPr>
            <w:noProof/>
            <w:sz w:val="26"/>
            <w:szCs w:val="26"/>
            <w:lang w:val="vi-VN"/>
          </w:rPr>
          <w:delText xml:space="preserve"> là trọng số của từ thứ t trong không gian vector j.</w:delText>
        </w:r>
      </w:del>
    </w:p>
    <w:p w14:paraId="16A6D2C9" w14:textId="7CF035A3" w:rsidR="00AA5C11" w:rsidRPr="005C3FD8" w:rsidDel="008C4DB3" w:rsidRDefault="00AA5C11" w:rsidP="00130842">
      <w:pPr>
        <w:spacing w:before="120" w:line="360" w:lineRule="auto"/>
        <w:ind w:firstLine="284"/>
        <w:jc w:val="both"/>
        <w:rPr>
          <w:del w:id="1608" w:author="QVM0161195" w:date="2021-01-26T17:21:00Z"/>
          <w:noProof/>
          <w:sz w:val="26"/>
          <w:szCs w:val="26"/>
          <w:lang w:val="vi-VN"/>
        </w:rPr>
      </w:pPr>
      <w:del w:id="1609" w:author="QVM0161195" w:date="2021-01-26T17:21:00Z">
        <w:r w:rsidRPr="005C3FD8" w:rsidDel="008C4DB3">
          <w:rPr>
            <w:noProof/>
            <w:sz w:val="26"/>
            <w:szCs w:val="26"/>
            <w:lang w:val="vi-VN"/>
          </w:rPr>
          <w:delText xml:space="preserve">Độ đo tương đồng được tính là Cosine của góc giữa hai vector biểu diễn cho hai văn bản Di và Dj. Độ tương tự của chúng được tính theo công thức :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5C3FD8" w:rsidDel="008C4DB3" w14:paraId="7A108BEA" w14:textId="5D599DBB" w:rsidTr="00D472CE">
        <w:trPr>
          <w:del w:id="1610" w:author="QVM0161195" w:date="2021-01-26T17:21:00Z"/>
        </w:trPr>
        <w:tc>
          <w:tcPr>
            <w:tcW w:w="8188" w:type="dxa"/>
            <w:vAlign w:val="center"/>
          </w:tcPr>
          <w:p w14:paraId="506D59EE" w14:textId="5427EFEF" w:rsidR="00460DA2" w:rsidRPr="005C3FD8" w:rsidDel="008C4DB3" w:rsidRDefault="00460DA2" w:rsidP="00D472CE">
            <w:pPr>
              <w:pStyle w:val="cushead2"/>
              <w:numPr>
                <w:ilvl w:val="0"/>
                <w:numId w:val="0"/>
              </w:numPr>
              <w:spacing w:before="120"/>
              <w:jc w:val="center"/>
              <w:rPr>
                <w:del w:id="1611" w:author="QVM0161195" w:date="2021-01-26T17:21:00Z"/>
                <w:noProof/>
                <w:szCs w:val="26"/>
                <w:lang w:val="vi-VN"/>
              </w:rPr>
            </w:pPr>
            <w:del w:id="1612" w:author="QVM0161195" w:date="2021-01-26T17:21:00Z">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del>
          </w:p>
        </w:tc>
        <w:tc>
          <w:tcPr>
            <w:tcW w:w="816" w:type="dxa"/>
            <w:vAlign w:val="center"/>
          </w:tcPr>
          <w:p w14:paraId="0E1FEE95" w14:textId="2AE63A5C" w:rsidR="00460DA2" w:rsidRPr="005C3FD8" w:rsidDel="008C4DB3" w:rsidRDefault="00460DA2" w:rsidP="00D472CE">
            <w:pPr>
              <w:pStyle w:val="Caption"/>
              <w:keepNext/>
              <w:jc w:val="center"/>
              <w:rPr>
                <w:del w:id="1613" w:author="QVM0161195" w:date="2021-01-26T17:21:00Z"/>
                <w:b w:val="0"/>
                <w:sz w:val="26"/>
                <w:szCs w:val="26"/>
                <w:lang w:val="vi-VN"/>
              </w:rPr>
            </w:pPr>
            <w:del w:id="1614"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12</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77FE21DA" w14:textId="3D28BE3E" w:rsidR="00AA5C11" w:rsidRPr="005C3FD8" w:rsidDel="008C4DB3" w:rsidRDefault="00AA5C11" w:rsidP="007C2DEA">
      <w:pPr>
        <w:spacing w:before="120" w:line="360" w:lineRule="auto"/>
        <w:ind w:firstLine="360"/>
        <w:jc w:val="both"/>
        <w:rPr>
          <w:del w:id="1615" w:author="QVM0161195" w:date="2021-01-26T17:21:00Z"/>
          <w:noProof/>
          <w:sz w:val="26"/>
          <w:szCs w:val="26"/>
          <w:lang w:val="vi-VN"/>
        </w:rPr>
      </w:pPr>
      <w:del w:id="1616" w:author="QVM0161195" w:date="2021-01-26T17:21:00Z">
        <w:r w:rsidRPr="005C3FD8" w:rsidDel="008C4DB3">
          <w:rPr>
            <w:noProof/>
            <w:sz w:val="26"/>
            <w:szCs w:val="26"/>
            <w:lang w:val="vi-VN"/>
          </w:rPr>
          <w:delTex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delText>
        </w:r>
      </w:del>
    </w:p>
    <w:p w14:paraId="6B65AD31" w14:textId="45377B4A" w:rsidR="00AA5C11" w:rsidRPr="005C3FD8" w:rsidDel="008C4DB3" w:rsidRDefault="00A73C94" w:rsidP="00EA4FC7">
      <w:pPr>
        <w:pStyle w:val="ListParagraph"/>
        <w:numPr>
          <w:ilvl w:val="0"/>
          <w:numId w:val="36"/>
        </w:numPr>
        <w:spacing w:before="120"/>
        <w:ind w:left="567" w:firstLine="284"/>
        <w:outlineLvl w:val="2"/>
        <w:rPr>
          <w:del w:id="1617" w:author="QVM0161195" w:date="2021-01-26T17:21:00Z"/>
          <w:i/>
          <w:noProof/>
          <w:sz w:val="28"/>
          <w:szCs w:val="28"/>
          <w:lang w:val="vi-VN"/>
        </w:rPr>
      </w:pPr>
      <w:del w:id="1618" w:author="QVM0161195" w:date="2021-01-26T17:21:00Z">
        <w:r w:rsidRPr="005C3FD8" w:rsidDel="008C4DB3">
          <w:rPr>
            <w:i/>
            <w:noProof/>
            <w:sz w:val="28"/>
            <w:szCs w:val="28"/>
            <w:lang w:val="vi-VN"/>
          </w:rPr>
          <w:delText xml:space="preserve"> </w:delText>
        </w:r>
        <w:bookmarkStart w:id="1619" w:name="_Toc61985817"/>
        <w:r w:rsidR="00AA5C11" w:rsidRPr="005C3FD8" w:rsidDel="008C4DB3">
          <w:rPr>
            <w:i/>
            <w:noProof/>
            <w:sz w:val="28"/>
            <w:szCs w:val="28"/>
            <w:lang w:val="vi-VN"/>
          </w:rPr>
          <w:delText>Độ tương đồng Manhattan</w:delText>
        </w:r>
        <w:bookmarkEnd w:id="1619"/>
      </w:del>
    </w:p>
    <w:p w14:paraId="36B21A87" w14:textId="3213D130" w:rsidR="00AA5C11" w:rsidRPr="005C3FD8" w:rsidDel="008C4DB3" w:rsidRDefault="000C40D4" w:rsidP="00EA4FC7">
      <w:pPr>
        <w:spacing w:before="120" w:line="360" w:lineRule="auto"/>
        <w:ind w:firstLine="284"/>
        <w:jc w:val="both"/>
        <w:rPr>
          <w:del w:id="1620" w:author="QVM0161195" w:date="2021-01-26T17:21:00Z"/>
          <w:noProof/>
          <w:sz w:val="26"/>
          <w:szCs w:val="26"/>
          <w:lang w:val="vi-VN"/>
        </w:rPr>
      </w:pPr>
      <w:del w:id="1621" w:author="QVM0161195" w:date="2021-01-26T17:21:00Z">
        <w:r w:rsidRPr="005C3FD8" w:rsidDel="008C4DB3">
          <w:rPr>
            <w:noProof/>
            <w:sz w:val="26"/>
            <w:szCs w:val="26"/>
            <w:lang w:val="vi-VN"/>
          </w:rPr>
          <w:delText>Độ tương đồng</w:delText>
        </w:r>
        <w:r w:rsidR="00AA5C11" w:rsidRPr="005C3FD8" w:rsidDel="008C4DB3">
          <w:rPr>
            <w:noProof/>
            <w:sz w:val="26"/>
            <w:szCs w:val="26"/>
            <w:lang w:val="vi-VN"/>
          </w:rPr>
          <w:delText xml:space="preserve"> Manhattan là phương pháp tính độ tương đồng giữa các vector đặc trưng biểu diễn cho hai văn bản . </w:delText>
        </w:r>
      </w:del>
    </w:p>
    <w:p w14:paraId="69B06BE8" w14:textId="5E982259" w:rsidR="00AA5C11" w:rsidRPr="005C3FD8" w:rsidDel="008C4DB3" w:rsidRDefault="00AA5C11" w:rsidP="00EA4FC7">
      <w:pPr>
        <w:spacing w:before="120" w:line="360" w:lineRule="auto"/>
        <w:ind w:firstLine="284"/>
        <w:jc w:val="both"/>
        <w:rPr>
          <w:del w:id="1622" w:author="QVM0161195" w:date="2021-01-26T17:21:00Z"/>
          <w:noProof/>
          <w:sz w:val="26"/>
          <w:szCs w:val="26"/>
          <w:lang w:val="vi-VN"/>
        </w:rPr>
      </w:pPr>
      <w:del w:id="1623" w:author="QVM0161195" w:date="2021-01-26T17:21:00Z">
        <w:r w:rsidRPr="005C3FD8" w:rsidDel="008C4DB3">
          <w:rPr>
            <w:noProof/>
            <w:sz w:val="26"/>
            <w:szCs w:val="26"/>
            <w:lang w:val="vi-VN"/>
          </w:rPr>
          <w:delText xml:space="preserve">Cho hai vector </w:delTex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5C3FD8" w:rsidDel="008C4DB3">
          <w:rPr>
            <w:noProof/>
            <w:sz w:val="26"/>
            <w:szCs w:val="26"/>
            <w:lang w:val="vi-VN"/>
          </w:rPr>
          <w:delText xml:space="preserve">  và </w:delTex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5C3FD8" w:rsidDel="008C4DB3">
          <w:rPr>
            <w:noProof/>
            <w:sz w:val="26"/>
            <w:szCs w:val="26"/>
            <w:lang w:val="vi-VN"/>
          </w:rPr>
          <w:delText>, khoảng cách Manhattan được định nghĩa như sau:</w:delText>
        </w:r>
      </w:del>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5C3FD8" w:rsidDel="008C4DB3" w14:paraId="76ED8885" w14:textId="7E678F87" w:rsidTr="007C2DEA">
        <w:trPr>
          <w:trHeight w:val="1354"/>
          <w:del w:id="1624" w:author="QVM0161195" w:date="2021-01-26T17:21:00Z"/>
        </w:trPr>
        <w:tc>
          <w:tcPr>
            <w:tcW w:w="8245" w:type="dxa"/>
            <w:vAlign w:val="center"/>
          </w:tcPr>
          <w:p w14:paraId="143673BE" w14:textId="695F3087" w:rsidR="00460DA2" w:rsidRPr="005C3FD8" w:rsidDel="008C4DB3" w:rsidRDefault="006C1BF9" w:rsidP="00D472CE">
            <w:pPr>
              <w:pStyle w:val="cushead2"/>
              <w:numPr>
                <w:ilvl w:val="0"/>
                <w:numId w:val="0"/>
              </w:numPr>
              <w:spacing w:before="120"/>
              <w:jc w:val="center"/>
              <w:rPr>
                <w:del w:id="1625" w:author="QVM0161195" w:date="2021-01-26T17:21:00Z"/>
                <w:noProof/>
                <w:szCs w:val="26"/>
                <w:lang w:val="vi-VN"/>
              </w:rPr>
            </w:pPr>
            <m:oMathPara>
              <m:oMath>
                <m:sSub>
                  <m:sSubPr>
                    <m:ctrlPr>
                      <w:del w:id="1626" w:author="QVM0161195" w:date="2021-01-26T17:21:00Z">
                        <w:rPr>
                          <w:rFonts w:ascii="Cambria Math" w:hAnsi="Cambria Math"/>
                          <w:i/>
                          <w:noProof/>
                          <w:szCs w:val="26"/>
                          <w:lang w:val="vi-VN"/>
                        </w:rPr>
                      </w:del>
                    </m:ctrlPr>
                  </m:sSubPr>
                  <m:e>
                    <w:del w:id="1627" w:author="QVM0161195" w:date="2021-01-26T17:21:00Z">
                      <m:r>
                        <w:rPr>
                          <w:rFonts w:ascii="Cambria Math" w:hAnsi="Cambria Math"/>
                          <w:noProof/>
                          <w:szCs w:val="26"/>
                          <w:lang w:val="vi-VN"/>
                        </w:rPr>
                        <m:t>man_dist</m:t>
                      </m:r>
                    </w:del>
                  </m:e>
                  <m:sub>
                    <w:del w:id="1628" w:author="QVM0161195" w:date="2021-01-26T17:21:00Z">
                      <m:r>
                        <w:rPr>
                          <w:rFonts w:ascii="Cambria Math" w:hAnsi="Cambria Math"/>
                          <w:noProof/>
                          <w:szCs w:val="26"/>
                          <w:lang w:val="vi-VN"/>
                        </w:rPr>
                        <m:t>(</m:t>
                      </m:r>
                    </w:del>
                    <m:acc>
                      <m:accPr>
                        <m:chr m:val="⃗"/>
                        <m:ctrlPr>
                          <w:del w:id="1629" w:author="QVM0161195" w:date="2021-01-26T17:21:00Z">
                            <w:rPr>
                              <w:rFonts w:ascii="Cambria Math" w:hAnsi="Cambria Math"/>
                              <w:i/>
                              <w:noProof/>
                              <w:szCs w:val="26"/>
                              <w:lang w:val="vi-VN"/>
                            </w:rPr>
                          </w:del>
                        </m:ctrlPr>
                      </m:accPr>
                      <m:e>
                        <m:sSub>
                          <m:sSubPr>
                            <m:ctrlPr>
                              <w:del w:id="1630" w:author="QVM0161195" w:date="2021-01-26T17:21:00Z">
                                <w:rPr>
                                  <w:rFonts w:ascii="Cambria Math" w:hAnsi="Cambria Math"/>
                                  <w:i/>
                                  <w:noProof/>
                                  <w:szCs w:val="26"/>
                                  <w:lang w:val="vi-VN"/>
                                </w:rPr>
                              </w:del>
                            </m:ctrlPr>
                          </m:sSubPr>
                          <m:e>
                            <w:del w:id="1631" w:author="QVM0161195" w:date="2021-01-26T17:21:00Z">
                              <m:r>
                                <w:rPr>
                                  <w:rFonts w:ascii="Cambria Math" w:hAnsi="Cambria Math"/>
                                  <w:noProof/>
                                  <w:szCs w:val="26"/>
                                  <w:lang w:val="vi-VN"/>
                                </w:rPr>
                                <m:t>v</m:t>
                              </m:r>
                            </w:del>
                          </m:e>
                          <m:sub>
                            <w:del w:id="1632" w:author="QVM0161195" w:date="2021-01-26T17:21:00Z">
                              <m:r>
                                <w:rPr>
                                  <w:rFonts w:ascii="Cambria Math" w:hAnsi="Cambria Math"/>
                                  <w:noProof/>
                                  <w:szCs w:val="26"/>
                                  <w:lang w:val="vi-VN"/>
                                </w:rPr>
                                <m:t>a</m:t>
                              </m:r>
                            </w:del>
                          </m:sub>
                        </m:sSub>
                      </m:e>
                    </m:acc>
                    <w:del w:id="1633" w:author="QVM0161195" w:date="2021-01-26T17:21:00Z">
                      <m:r>
                        <w:rPr>
                          <w:rFonts w:ascii="Cambria Math" w:hAnsi="Cambria Math"/>
                          <w:noProof/>
                          <w:szCs w:val="26"/>
                          <w:lang w:val="vi-VN"/>
                        </w:rPr>
                        <m:t>,</m:t>
                      </m:r>
                    </w:del>
                    <m:acc>
                      <m:accPr>
                        <m:chr m:val="⃗"/>
                        <m:ctrlPr>
                          <w:del w:id="1634" w:author="QVM0161195" w:date="2021-01-26T17:21:00Z">
                            <w:rPr>
                              <w:rFonts w:ascii="Cambria Math" w:hAnsi="Cambria Math"/>
                              <w:i/>
                              <w:noProof/>
                              <w:szCs w:val="26"/>
                              <w:lang w:val="vi-VN"/>
                            </w:rPr>
                          </w:del>
                        </m:ctrlPr>
                      </m:accPr>
                      <m:e>
                        <m:sSub>
                          <m:sSubPr>
                            <m:ctrlPr>
                              <w:del w:id="1635" w:author="QVM0161195" w:date="2021-01-26T17:21:00Z">
                                <w:rPr>
                                  <w:rFonts w:ascii="Cambria Math" w:hAnsi="Cambria Math"/>
                                  <w:i/>
                                  <w:noProof/>
                                  <w:szCs w:val="26"/>
                                  <w:lang w:val="vi-VN"/>
                                </w:rPr>
                              </w:del>
                            </m:ctrlPr>
                          </m:sSubPr>
                          <m:e>
                            <w:del w:id="1636" w:author="QVM0161195" w:date="2021-01-26T17:21:00Z">
                              <m:r>
                                <w:rPr>
                                  <w:rFonts w:ascii="Cambria Math" w:hAnsi="Cambria Math"/>
                                  <w:noProof/>
                                  <w:szCs w:val="26"/>
                                  <w:lang w:val="vi-VN"/>
                                </w:rPr>
                                <m:t>v</m:t>
                              </m:r>
                            </w:del>
                          </m:e>
                          <m:sub>
                            <w:del w:id="1637" w:author="QVM0161195" w:date="2021-01-26T17:21:00Z">
                              <m:r>
                                <w:rPr>
                                  <w:rFonts w:ascii="Cambria Math" w:hAnsi="Cambria Math"/>
                                  <w:noProof/>
                                  <w:szCs w:val="26"/>
                                  <w:lang w:val="vi-VN"/>
                                </w:rPr>
                                <m:t>b</m:t>
                              </m:r>
                            </w:del>
                          </m:sub>
                        </m:sSub>
                      </m:e>
                    </m:acc>
                    <w:del w:id="1638" w:author="QVM0161195" w:date="2021-01-26T17:21:00Z">
                      <m:r>
                        <w:rPr>
                          <w:rFonts w:ascii="Cambria Math" w:hAnsi="Cambria Math"/>
                          <w:noProof/>
                          <w:szCs w:val="26"/>
                          <w:lang w:val="vi-VN"/>
                        </w:rPr>
                        <m:t>)</m:t>
                      </m:r>
                    </w:del>
                  </m:sub>
                </m:sSub>
                <w:del w:id="1639" w:author="QVM0161195" w:date="2021-01-26T17:21:00Z">
                  <m:r>
                    <w:rPr>
                      <w:rFonts w:ascii="Cambria Math" w:hAnsi="Cambria Math"/>
                      <w:noProof/>
                      <w:szCs w:val="26"/>
                      <w:lang w:val="vi-VN"/>
                    </w:rPr>
                    <m:t xml:space="preserve"> = </m:t>
                  </m:r>
                </w:del>
                <m:nary>
                  <m:naryPr>
                    <m:chr m:val="∑"/>
                    <m:limLoc m:val="undOvr"/>
                    <m:ctrlPr>
                      <w:del w:id="1640" w:author="QVM0161195" w:date="2021-01-26T17:21:00Z">
                        <w:rPr>
                          <w:rFonts w:ascii="Cambria Math" w:hAnsi="Cambria Math"/>
                          <w:i/>
                          <w:noProof/>
                          <w:szCs w:val="26"/>
                          <w:lang w:val="vi-VN"/>
                        </w:rPr>
                      </w:del>
                    </m:ctrlPr>
                  </m:naryPr>
                  <m:sub>
                    <w:del w:id="1641" w:author="QVM0161195" w:date="2021-01-26T17:21:00Z">
                      <m:r>
                        <w:rPr>
                          <w:rFonts w:ascii="Cambria Math" w:hAnsi="Cambria Math"/>
                          <w:noProof/>
                          <w:szCs w:val="26"/>
                          <w:lang w:val="vi-VN"/>
                        </w:rPr>
                        <m:t>i=1</m:t>
                      </m:r>
                    </w:del>
                  </m:sub>
                  <m:sup>
                    <w:del w:id="1642" w:author="QVM0161195" w:date="2021-01-26T17:21:00Z">
                      <m:r>
                        <w:rPr>
                          <w:rFonts w:ascii="Cambria Math" w:hAnsi="Cambria Math"/>
                          <w:noProof/>
                          <w:szCs w:val="26"/>
                          <w:lang w:val="vi-VN"/>
                        </w:rPr>
                        <m:t>n</m:t>
                      </m:r>
                    </w:del>
                  </m:sup>
                  <m:e>
                    <m:d>
                      <m:dPr>
                        <m:begChr m:val="|"/>
                        <m:endChr m:val="|"/>
                        <m:ctrlPr>
                          <w:del w:id="1643" w:author="QVM0161195" w:date="2021-01-26T17:21:00Z">
                            <w:rPr>
                              <w:rFonts w:ascii="Cambria Math" w:hAnsi="Cambria Math"/>
                              <w:i/>
                              <w:noProof/>
                              <w:szCs w:val="26"/>
                              <w:lang w:val="vi-VN"/>
                            </w:rPr>
                          </w:del>
                        </m:ctrlPr>
                      </m:dPr>
                      <m:e>
                        <m:sSub>
                          <m:sSubPr>
                            <m:ctrlPr>
                              <w:del w:id="1644" w:author="QVM0161195" w:date="2021-01-26T17:21:00Z">
                                <w:rPr>
                                  <w:rFonts w:ascii="Cambria Math" w:hAnsi="Cambria Math"/>
                                  <w:i/>
                                  <w:noProof/>
                                  <w:szCs w:val="26"/>
                                  <w:lang w:val="vi-VN"/>
                                </w:rPr>
                              </w:del>
                            </m:ctrlPr>
                          </m:sSubPr>
                          <m:e>
                            <w:del w:id="1645" w:author="QVM0161195" w:date="2021-01-26T17:21:00Z">
                              <m:r>
                                <w:rPr>
                                  <w:rFonts w:ascii="Cambria Math" w:hAnsi="Cambria Math"/>
                                  <w:noProof/>
                                  <w:szCs w:val="26"/>
                                  <w:lang w:val="vi-VN"/>
                                </w:rPr>
                                <m:t>w</m:t>
                              </m:r>
                            </w:del>
                          </m:e>
                          <m:sub>
                            <w:del w:id="1646" w:author="QVM0161195" w:date="2021-01-26T17:21:00Z">
                              <m:r>
                                <w:rPr>
                                  <w:rFonts w:ascii="Cambria Math" w:hAnsi="Cambria Math"/>
                                  <w:noProof/>
                                  <w:szCs w:val="26"/>
                                  <w:lang w:val="vi-VN"/>
                                </w:rPr>
                                <m:t xml:space="preserve">ai </m:t>
                              </m:r>
                            </w:del>
                          </m:sub>
                        </m:sSub>
                        <w:del w:id="1647" w:author="QVM0161195" w:date="2021-01-26T17:21:00Z">
                          <m:r>
                            <w:rPr>
                              <w:rFonts w:ascii="Cambria Math" w:hAnsi="Cambria Math"/>
                              <w:noProof/>
                              <w:szCs w:val="26"/>
                              <w:lang w:val="vi-VN"/>
                            </w:rPr>
                            <m:t>-</m:t>
                          </m:r>
                        </w:del>
                        <m:sSub>
                          <m:sSubPr>
                            <m:ctrlPr>
                              <w:del w:id="1648" w:author="QVM0161195" w:date="2021-01-26T17:21:00Z">
                                <w:rPr>
                                  <w:rFonts w:ascii="Cambria Math" w:hAnsi="Cambria Math"/>
                                  <w:i/>
                                  <w:noProof/>
                                  <w:szCs w:val="26"/>
                                  <w:lang w:val="vi-VN"/>
                                </w:rPr>
                              </w:del>
                            </m:ctrlPr>
                          </m:sSubPr>
                          <m:e>
                            <w:del w:id="1649" w:author="QVM0161195" w:date="2021-01-26T17:21:00Z">
                              <m:r>
                                <w:rPr>
                                  <w:rFonts w:ascii="Cambria Math" w:hAnsi="Cambria Math"/>
                                  <w:noProof/>
                                  <w:szCs w:val="26"/>
                                  <w:lang w:val="vi-VN"/>
                                </w:rPr>
                                <m:t>w</m:t>
                              </m:r>
                            </w:del>
                          </m:e>
                          <m:sub>
                            <w:del w:id="1650" w:author="QVM0161195" w:date="2021-01-26T17:21:00Z">
                              <m:r>
                                <w:rPr>
                                  <w:rFonts w:ascii="Cambria Math" w:hAnsi="Cambria Math"/>
                                  <w:noProof/>
                                  <w:szCs w:val="26"/>
                                  <w:lang w:val="vi-VN"/>
                                </w:rPr>
                                <m:t>ai</m:t>
                              </m:r>
                            </w:del>
                          </m:sub>
                        </m:sSub>
                      </m:e>
                    </m:d>
                  </m:e>
                </m:nary>
                <w:del w:id="1651" w:author="QVM0161195" w:date="2021-01-26T17:21:00Z">
                  <m:r>
                    <w:rPr>
                      <w:rFonts w:ascii="Cambria Math" w:hAnsi="Cambria Math"/>
                      <w:noProof/>
                      <w:szCs w:val="26"/>
                      <w:lang w:val="vi-VN"/>
                    </w:rPr>
                    <m:t xml:space="preserve">  </m:t>
                  </m:r>
                </w:del>
              </m:oMath>
            </m:oMathPara>
          </w:p>
        </w:tc>
        <w:tc>
          <w:tcPr>
            <w:tcW w:w="822" w:type="dxa"/>
            <w:vAlign w:val="center"/>
          </w:tcPr>
          <w:p w14:paraId="08030543" w14:textId="3EBD475D" w:rsidR="00460DA2" w:rsidRPr="005C3FD8" w:rsidDel="008C4DB3" w:rsidRDefault="00460DA2" w:rsidP="00D472CE">
            <w:pPr>
              <w:pStyle w:val="Caption"/>
              <w:keepNext/>
              <w:jc w:val="center"/>
              <w:rPr>
                <w:del w:id="1652" w:author="QVM0161195" w:date="2021-01-26T17:21:00Z"/>
                <w:b w:val="0"/>
                <w:sz w:val="26"/>
                <w:szCs w:val="26"/>
                <w:lang w:val="vi-VN"/>
              </w:rPr>
            </w:pPr>
            <w:del w:id="1653"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13</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1E9C65AF" w14:textId="468E3DEF" w:rsidR="00AA5C11" w:rsidRPr="005C3FD8" w:rsidDel="008C4DB3" w:rsidRDefault="00AA5C11" w:rsidP="007C2DEA">
      <w:pPr>
        <w:spacing w:before="120" w:line="360" w:lineRule="auto"/>
        <w:ind w:firstLine="360"/>
        <w:jc w:val="both"/>
        <w:rPr>
          <w:del w:id="1654" w:author="QVM0161195" w:date="2021-01-26T17:21:00Z"/>
          <w:noProof/>
          <w:sz w:val="26"/>
          <w:szCs w:val="26"/>
          <w:lang w:val="vi-VN"/>
        </w:rPr>
      </w:pPr>
      <w:del w:id="1655" w:author="QVM0161195" w:date="2021-01-26T17:21:00Z">
        <w:r w:rsidRPr="005C3FD8" w:rsidDel="008C4DB3">
          <w:rPr>
            <w:noProof/>
            <w:sz w:val="26"/>
            <w:szCs w:val="26"/>
            <w:lang w:val="vi-VN"/>
          </w:rPr>
          <w:delText>Mức độ tương đồng giữa hai vector được xác định bằng công thức:</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rsidDel="008C4DB3" w14:paraId="6253A882" w14:textId="2D75BAFA" w:rsidTr="007C2DEA">
        <w:trPr>
          <w:trHeight w:val="1139"/>
          <w:del w:id="1656" w:author="QVM0161195" w:date="2021-01-26T17:21:00Z"/>
        </w:trPr>
        <w:tc>
          <w:tcPr>
            <w:tcW w:w="8268" w:type="dxa"/>
            <w:vAlign w:val="center"/>
          </w:tcPr>
          <w:p w14:paraId="10646C2B" w14:textId="793CF494" w:rsidR="00460DA2" w:rsidRPr="005C3FD8" w:rsidDel="008C4DB3" w:rsidRDefault="00460DA2" w:rsidP="00D472CE">
            <w:pPr>
              <w:pStyle w:val="cushead2"/>
              <w:numPr>
                <w:ilvl w:val="0"/>
                <w:numId w:val="0"/>
              </w:numPr>
              <w:spacing w:before="120"/>
              <w:jc w:val="center"/>
              <w:rPr>
                <w:del w:id="1657" w:author="QVM0161195" w:date="2021-01-26T17:21:00Z"/>
                <w:noProof/>
                <w:szCs w:val="26"/>
                <w:lang w:val="vi-VN"/>
              </w:rPr>
            </w:pPr>
            <w:del w:id="1658" w:author="QVM0161195" w:date="2021-01-26T17:21:00Z">
              <m:oMathPara>
                <m:oMath>
                  <m:r>
                    <w:rPr>
                      <w:rFonts w:ascii="Cambria Math" w:hAnsi="Cambria Math"/>
                      <w:noProof/>
                      <w:szCs w:val="26"/>
                      <w:lang w:val="vi-VN"/>
                    </w:rPr>
                    <m:t xml:space="preserve">man_sim=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del>
          </w:p>
        </w:tc>
        <w:tc>
          <w:tcPr>
            <w:tcW w:w="824" w:type="dxa"/>
            <w:vAlign w:val="center"/>
          </w:tcPr>
          <w:p w14:paraId="779676AC" w14:textId="416727FC" w:rsidR="00460DA2" w:rsidRPr="005C3FD8" w:rsidDel="008C4DB3" w:rsidRDefault="00460DA2" w:rsidP="00D472CE">
            <w:pPr>
              <w:pStyle w:val="Caption"/>
              <w:keepNext/>
              <w:jc w:val="center"/>
              <w:rPr>
                <w:del w:id="1659" w:author="QVM0161195" w:date="2021-01-26T17:21:00Z"/>
                <w:b w:val="0"/>
                <w:sz w:val="26"/>
                <w:szCs w:val="26"/>
                <w:lang w:val="vi-VN"/>
              </w:rPr>
            </w:pPr>
            <w:del w:id="1660"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14</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1AC87E5F" w14:textId="51E0EF2D" w:rsidR="00AA5C11" w:rsidRPr="005C3FD8" w:rsidDel="008C4DB3" w:rsidRDefault="00AA5C11" w:rsidP="00EA4FC7">
      <w:pPr>
        <w:pStyle w:val="ListParagraph"/>
        <w:numPr>
          <w:ilvl w:val="0"/>
          <w:numId w:val="36"/>
        </w:numPr>
        <w:spacing w:before="120"/>
        <w:ind w:left="567" w:firstLine="284"/>
        <w:outlineLvl w:val="2"/>
        <w:rPr>
          <w:del w:id="1661" w:author="QVM0161195" w:date="2021-01-26T17:21:00Z"/>
          <w:i/>
          <w:noProof/>
          <w:sz w:val="28"/>
          <w:szCs w:val="28"/>
          <w:lang w:val="vi-VN"/>
        </w:rPr>
      </w:pPr>
      <w:bookmarkStart w:id="1662" w:name="_Toc61971431"/>
      <w:bookmarkStart w:id="1663" w:name="_Toc61971584"/>
      <w:bookmarkStart w:id="1664" w:name="_Toc61973828"/>
      <w:bookmarkStart w:id="1665" w:name="_Toc61971432"/>
      <w:bookmarkStart w:id="1666" w:name="_Toc61971585"/>
      <w:bookmarkStart w:id="1667" w:name="_Toc61973829"/>
      <w:bookmarkStart w:id="1668" w:name="_Toc61985818"/>
      <w:bookmarkEnd w:id="1662"/>
      <w:bookmarkEnd w:id="1663"/>
      <w:bookmarkEnd w:id="1664"/>
      <w:bookmarkEnd w:id="1665"/>
      <w:bookmarkEnd w:id="1666"/>
      <w:bookmarkEnd w:id="1667"/>
      <w:del w:id="1669" w:author="QVM0161195" w:date="2021-01-26T17:21:00Z">
        <w:r w:rsidRPr="005C3FD8" w:rsidDel="008C4DB3">
          <w:rPr>
            <w:i/>
            <w:noProof/>
            <w:sz w:val="28"/>
            <w:szCs w:val="28"/>
            <w:lang w:val="vi-VN"/>
          </w:rPr>
          <w:delText>Độ tương đồng Euclide</w:delText>
        </w:r>
        <w:bookmarkEnd w:id="1668"/>
      </w:del>
    </w:p>
    <w:p w14:paraId="18A4B5FD" w14:textId="29586468" w:rsidR="00AA5C11" w:rsidRPr="005C3FD8" w:rsidDel="008C4DB3" w:rsidRDefault="00CE7BCC" w:rsidP="00EA4FC7">
      <w:pPr>
        <w:spacing w:before="120" w:line="360" w:lineRule="auto"/>
        <w:ind w:firstLine="284"/>
        <w:jc w:val="both"/>
        <w:rPr>
          <w:del w:id="1670" w:author="QVM0161195" w:date="2021-01-26T17:21:00Z"/>
          <w:noProof/>
          <w:sz w:val="28"/>
          <w:szCs w:val="28"/>
          <w:lang w:val="vi-VN"/>
        </w:rPr>
      </w:pPr>
      <w:del w:id="1671" w:author="QVM0161195" w:date="2021-01-26T17:21:00Z">
        <w:r w:rsidRPr="005C3FD8" w:rsidDel="008C4DB3">
          <w:rPr>
            <w:noProof/>
            <w:sz w:val="28"/>
            <w:szCs w:val="28"/>
            <w:lang w:val="vi-VN"/>
          </w:rPr>
          <w:delText>Độ tương đồng</w:delText>
        </w:r>
        <w:r w:rsidR="00AA5C11" w:rsidRPr="005C3FD8" w:rsidDel="008C4DB3">
          <w:rPr>
            <w:noProof/>
            <w:sz w:val="28"/>
            <w:szCs w:val="28"/>
            <w:lang w:val="vi-VN"/>
          </w:rPr>
          <w:delText xml:space="preserve"> Euclide cũng là một phương pháp khá phổ biến để xác định mức độ tương đồng giữa các vector đặc trưng của hai văn bản. Cho hai vector a và b, khoảng cách Euclide được định nghĩa như sau:</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rsidDel="008C4DB3" w14:paraId="6AC435D9" w14:textId="11515096" w:rsidTr="00D472CE">
        <w:trPr>
          <w:trHeight w:val="1139"/>
          <w:del w:id="1672" w:author="QVM0161195" w:date="2021-01-26T17:21:00Z"/>
        </w:trPr>
        <w:tc>
          <w:tcPr>
            <w:tcW w:w="8268" w:type="dxa"/>
            <w:vAlign w:val="center"/>
          </w:tcPr>
          <w:p w14:paraId="05E2DBE3" w14:textId="58ACA33A" w:rsidR="00460DA2" w:rsidRPr="005C3FD8" w:rsidDel="008C4DB3" w:rsidRDefault="006C1BF9" w:rsidP="00D472CE">
            <w:pPr>
              <w:pStyle w:val="cushead2"/>
              <w:numPr>
                <w:ilvl w:val="0"/>
                <w:numId w:val="0"/>
              </w:numPr>
              <w:spacing w:before="120"/>
              <w:jc w:val="center"/>
              <w:rPr>
                <w:del w:id="1673" w:author="QVM0161195" w:date="2021-01-26T17:21:00Z"/>
                <w:noProof/>
                <w:szCs w:val="26"/>
                <w:lang w:val="vi-VN"/>
              </w:rPr>
            </w:pPr>
            <m:oMathPara>
              <m:oMath>
                <m:sSub>
                  <m:sSubPr>
                    <m:ctrlPr>
                      <w:del w:id="1674" w:author="QVM0161195" w:date="2021-01-26T17:21:00Z">
                        <w:rPr>
                          <w:rFonts w:ascii="Cambria Math" w:hAnsi="Cambria Math"/>
                          <w:i/>
                          <w:noProof/>
                          <w:szCs w:val="26"/>
                          <w:lang w:val="vi-VN"/>
                        </w:rPr>
                      </w:del>
                    </m:ctrlPr>
                  </m:sSubPr>
                  <m:e>
                    <w:del w:id="1675" w:author="QVM0161195" w:date="2021-01-26T17:21:00Z">
                      <m:r>
                        <w:rPr>
                          <w:rFonts w:ascii="Cambria Math" w:hAnsi="Cambria Math"/>
                          <w:noProof/>
                          <w:szCs w:val="26"/>
                          <w:lang w:val="vi-VN"/>
                        </w:rPr>
                        <m:t>e_dist</m:t>
                      </m:r>
                    </w:del>
                  </m:e>
                  <m:sub>
                    <w:del w:id="1676" w:author="QVM0161195" w:date="2021-01-26T17:21:00Z">
                      <m:r>
                        <w:rPr>
                          <w:rFonts w:ascii="Cambria Math" w:hAnsi="Cambria Math"/>
                          <w:noProof/>
                          <w:szCs w:val="26"/>
                          <w:lang w:val="vi-VN"/>
                        </w:rPr>
                        <m:t>(</m:t>
                      </m:r>
                    </w:del>
                    <m:acc>
                      <m:accPr>
                        <m:chr m:val="⃗"/>
                        <m:ctrlPr>
                          <w:del w:id="1677" w:author="QVM0161195" w:date="2021-01-26T17:21:00Z">
                            <w:rPr>
                              <w:rFonts w:ascii="Cambria Math" w:hAnsi="Cambria Math"/>
                              <w:i/>
                              <w:noProof/>
                              <w:szCs w:val="26"/>
                              <w:lang w:val="vi-VN"/>
                            </w:rPr>
                          </w:del>
                        </m:ctrlPr>
                      </m:accPr>
                      <m:e>
                        <m:sSub>
                          <m:sSubPr>
                            <m:ctrlPr>
                              <w:del w:id="1678" w:author="QVM0161195" w:date="2021-01-26T17:21:00Z">
                                <w:rPr>
                                  <w:rFonts w:ascii="Cambria Math" w:hAnsi="Cambria Math"/>
                                  <w:i/>
                                  <w:noProof/>
                                  <w:szCs w:val="26"/>
                                  <w:lang w:val="vi-VN"/>
                                </w:rPr>
                              </w:del>
                            </m:ctrlPr>
                          </m:sSubPr>
                          <m:e>
                            <w:del w:id="1679" w:author="QVM0161195" w:date="2021-01-26T17:21:00Z">
                              <m:r>
                                <w:rPr>
                                  <w:rFonts w:ascii="Cambria Math" w:hAnsi="Cambria Math"/>
                                  <w:noProof/>
                                  <w:szCs w:val="26"/>
                                  <w:lang w:val="vi-VN"/>
                                </w:rPr>
                                <m:t>v</m:t>
                              </m:r>
                            </w:del>
                          </m:e>
                          <m:sub>
                            <w:del w:id="1680" w:author="QVM0161195" w:date="2021-01-26T17:21:00Z">
                              <m:r>
                                <w:rPr>
                                  <w:rFonts w:ascii="Cambria Math" w:hAnsi="Cambria Math"/>
                                  <w:noProof/>
                                  <w:szCs w:val="26"/>
                                  <w:lang w:val="vi-VN"/>
                                </w:rPr>
                                <m:t>a</m:t>
                              </m:r>
                            </w:del>
                          </m:sub>
                        </m:sSub>
                      </m:e>
                    </m:acc>
                    <w:del w:id="1681" w:author="QVM0161195" w:date="2021-01-26T17:21:00Z">
                      <m:r>
                        <w:rPr>
                          <w:rFonts w:ascii="Cambria Math" w:hAnsi="Cambria Math"/>
                          <w:noProof/>
                          <w:szCs w:val="26"/>
                          <w:lang w:val="vi-VN"/>
                        </w:rPr>
                        <m:t>,</m:t>
                      </m:r>
                    </w:del>
                    <m:acc>
                      <m:accPr>
                        <m:chr m:val="⃗"/>
                        <m:ctrlPr>
                          <w:del w:id="1682" w:author="QVM0161195" w:date="2021-01-26T17:21:00Z">
                            <w:rPr>
                              <w:rFonts w:ascii="Cambria Math" w:hAnsi="Cambria Math"/>
                              <w:i/>
                              <w:noProof/>
                              <w:szCs w:val="26"/>
                              <w:lang w:val="vi-VN"/>
                            </w:rPr>
                          </w:del>
                        </m:ctrlPr>
                      </m:accPr>
                      <m:e>
                        <m:sSub>
                          <m:sSubPr>
                            <m:ctrlPr>
                              <w:del w:id="1683" w:author="QVM0161195" w:date="2021-01-26T17:21:00Z">
                                <w:rPr>
                                  <w:rFonts w:ascii="Cambria Math" w:hAnsi="Cambria Math"/>
                                  <w:i/>
                                  <w:noProof/>
                                  <w:szCs w:val="26"/>
                                  <w:lang w:val="vi-VN"/>
                                </w:rPr>
                              </w:del>
                            </m:ctrlPr>
                          </m:sSubPr>
                          <m:e>
                            <w:del w:id="1684" w:author="QVM0161195" w:date="2021-01-26T17:21:00Z">
                              <m:r>
                                <w:rPr>
                                  <w:rFonts w:ascii="Cambria Math" w:hAnsi="Cambria Math"/>
                                  <w:noProof/>
                                  <w:szCs w:val="26"/>
                                  <w:lang w:val="vi-VN"/>
                                </w:rPr>
                                <m:t>v</m:t>
                              </m:r>
                            </w:del>
                          </m:e>
                          <m:sub>
                            <w:del w:id="1685" w:author="QVM0161195" w:date="2021-01-26T17:21:00Z">
                              <m:r>
                                <w:rPr>
                                  <w:rFonts w:ascii="Cambria Math" w:hAnsi="Cambria Math"/>
                                  <w:noProof/>
                                  <w:szCs w:val="26"/>
                                  <w:lang w:val="vi-VN"/>
                                </w:rPr>
                                <m:t>b</m:t>
                              </m:r>
                            </w:del>
                          </m:sub>
                        </m:sSub>
                      </m:e>
                    </m:acc>
                    <w:del w:id="1686" w:author="QVM0161195" w:date="2021-01-26T17:21:00Z">
                      <m:r>
                        <w:rPr>
                          <w:rFonts w:ascii="Cambria Math" w:hAnsi="Cambria Math"/>
                          <w:noProof/>
                          <w:szCs w:val="26"/>
                          <w:lang w:val="vi-VN"/>
                        </w:rPr>
                        <m:t>)</m:t>
                      </m:r>
                    </w:del>
                  </m:sub>
                </m:sSub>
                <w:del w:id="1687" w:author="QVM0161195" w:date="2021-01-26T17:21:00Z">
                  <m:r>
                    <w:rPr>
                      <w:rFonts w:ascii="Cambria Math" w:hAnsi="Cambria Math"/>
                      <w:noProof/>
                      <w:szCs w:val="26"/>
                      <w:lang w:val="vi-VN"/>
                    </w:rPr>
                    <m:t xml:space="preserve"> = </m:t>
                  </m:r>
                </w:del>
                <m:rad>
                  <m:radPr>
                    <m:degHide m:val="1"/>
                    <m:ctrlPr>
                      <w:del w:id="1688" w:author="QVM0161195" w:date="2021-01-26T17:21:00Z">
                        <w:rPr>
                          <w:rFonts w:ascii="Cambria Math" w:hAnsi="Cambria Math"/>
                          <w:i/>
                          <w:noProof/>
                          <w:szCs w:val="26"/>
                          <w:lang w:val="vi-VN"/>
                        </w:rPr>
                      </w:del>
                    </m:ctrlPr>
                  </m:radPr>
                  <m:deg/>
                  <m:e>
                    <m:nary>
                      <m:naryPr>
                        <m:chr m:val="∑"/>
                        <m:limLoc m:val="undOvr"/>
                        <m:ctrlPr>
                          <w:del w:id="1689" w:author="QVM0161195" w:date="2021-01-26T17:21:00Z">
                            <w:rPr>
                              <w:rFonts w:ascii="Cambria Math" w:hAnsi="Cambria Math"/>
                              <w:i/>
                              <w:noProof/>
                              <w:szCs w:val="26"/>
                              <w:lang w:val="vi-VN"/>
                            </w:rPr>
                          </w:del>
                        </m:ctrlPr>
                      </m:naryPr>
                      <m:sub>
                        <w:del w:id="1690" w:author="QVM0161195" w:date="2021-01-26T17:21:00Z">
                          <m:r>
                            <w:rPr>
                              <w:rFonts w:ascii="Cambria Math" w:hAnsi="Cambria Math"/>
                              <w:noProof/>
                              <w:szCs w:val="26"/>
                              <w:lang w:val="vi-VN"/>
                            </w:rPr>
                            <m:t>i=1</m:t>
                          </m:r>
                        </w:del>
                      </m:sub>
                      <m:sup>
                        <w:del w:id="1691" w:author="QVM0161195" w:date="2021-01-26T17:21:00Z">
                          <m:r>
                            <w:rPr>
                              <w:rFonts w:ascii="Cambria Math" w:hAnsi="Cambria Math"/>
                              <w:noProof/>
                              <w:szCs w:val="26"/>
                              <w:lang w:val="vi-VN"/>
                            </w:rPr>
                            <m:t>n</m:t>
                          </m:r>
                        </w:del>
                      </m:sup>
                      <m:e>
                        <m:sSup>
                          <m:sSupPr>
                            <m:ctrlPr>
                              <w:del w:id="1692" w:author="QVM0161195" w:date="2021-01-26T17:21:00Z">
                                <w:rPr>
                                  <w:rFonts w:ascii="Cambria Math" w:hAnsi="Cambria Math"/>
                                  <w:i/>
                                  <w:noProof/>
                                  <w:szCs w:val="26"/>
                                  <w:lang w:val="vi-VN"/>
                                </w:rPr>
                              </w:del>
                            </m:ctrlPr>
                          </m:sSupPr>
                          <m:e>
                            <m:sSub>
                              <m:sSubPr>
                                <m:ctrlPr>
                                  <w:del w:id="1693" w:author="QVM0161195" w:date="2021-01-26T17:21:00Z">
                                    <w:rPr>
                                      <w:rFonts w:ascii="Cambria Math" w:hAnsi="Cambria Math"/>
                                      <w:i/>
                                      <w:noProof/>
                                      <w:szCs w:val="26"/>
                                      <w:lang w:val="vi-VN"/>
                                    </w:rPr>
                                  </w:del>
                                </m:ctrlPr>
                              </m:sSubPr>
                              <m:e>
                                <w:del w:id="1694" w:author="QVM0161195" w:date="2021-01-26T17:21:00Z">
                                  <m:r>
                                    <w:rPr>
                                      <w:rFonts w:ascii="Cambria Math" w:hAnsi="Cambria Math"/>
                                      <w:noProof/>
                                      <w:szCs w:val="26"/>
                                      <w:lang w:val="vi-VN"/>
                                    </w:rPr>
                                    <m:t>(w</m:t>
                                  </m:r>
                                </w:del>
                              </m:e>
                              <m:sub>
                                <w:del w:id="1695" w:author="QVM0161195" w:date="2021-01-26T17:21:00Z">
                                  <m:r>
                                    <w:rPr>
                                      <w:rFonts w:ascii="Cambria Math" w:hAnsi="Cambria Math"/>
                                      <w:noProof/>
                                      <w:szCs w:val="26"/>
                                      <w:lang w:val="vi-VN"/>
                                    </w:rPr>
                                    <m:t xml:space="preserve">ai </m:t>
                                  </m:r>
                                </w:del>
                              </m:sub>
                            </m:sSub>
                            <w:del w:id="1696" w:author="QVM0161195" w:date="2021-01-26T17:21:00Z">
                              <m:r>
                                <w:rPr>
                                  <w:rFonts w:ascii="Cambria Math" w:hAnsi="Cambria Math"/>
                                  <w:noProof/>
                                  <w:szCs w:val="26"/>
                                  <w:lang w:val="vi-VN"/>
                                </w:rPr>
                                <m:t>-</m:t>
                              </m:r>
                            </w:del>
                            <m:sSub>
                              <m:sSubPr>
                                <m:ctrlPr>
                                  <w:del w:id="1697" w:author="QVM0161195" w:date="2021-01-26T17:21:00Z">
                                    <w:rPr>
                                      <w:rFonts w:ascii="Cambria Math" w:hAnsi="Cambria Math"/>
                                      <w:i/>
                                      <w:noProof/>
                                      <w:szCs w:val="26"/>
                                      <w:lang w:val="vi-VN"/>
                                    </w:rPr>
                                  </w:del>
                                </m:ctrlPr>
                              </m:sSubPr>
                              <m:e>
                                <w:del w:id="1698" w:author="QVM0161195" w:date="2021-01-26T17:21:00Z">
                                  <m:r>
                                    <w:rPr>
                                      <w:rFonts w:ascii="Cambria Math" w:hAnsi="Cambria Math"/>
                                      <w:noProof/>
                                      <w:szCs w:val="26"/>
                                      <w:lang w:val="vi-VN"/>
                                    </w:rPr>
                                    <m:t>w</m:t>
                                  </m:r>
                                </w:del>
                              </m:e>
                              <m:sub>
                                <w:del w:id="1699" w:author="QVM0161195" w:date="2021-01-26T17:21:00Z">
                                  <m:r>
                                    <w:rPr>
                                      <w:rFonts w:ascii="Cambria Math" w:hAnsi="Cambria Math"/>
                                      <w:noProof/>
                                      <w:szCs w:val="26"/>
                                      <w:lang w:val="vi-VN"/>
                                    </w:rPr>
                                    <m:t>ai</m:t>
                                  </m:r>
                                </w:del>
                              </m:sub>
                            </m:sSub>
                            <w:del w:id="1700" w:author="QVM0161195" w:date="2021-01-26T17:21:00Z">
                              <m:r>
                                <w:rPr>
                                  <w:rFonts w:ascii="Cambria Math" w:hAnsi="Cambria Math"/>
                                  <w:noProof/>
                                  <w:szCs w:val="26"/>
                                  <w:lang w:val="vi-VN"/>
                                </w:rPr>
                                <m:t>)</m:t>
                              </m:r>
                            </w:del>
                          </m:e>
                          <m:sup>
                            <w:del w:id="1701" w:author="QVM0161195" w:date="2021-01-26T17:21:00Z">
                              <m:r>
                                <w:rPr>
                                  <w:rFonts w:ascii="Cambria Math" w:hAnsi="Cambria Math"/>
                                  <w:noProof/>
                                  <w:szCs w:val="26"/>
                                  <w:lang w:val="vi-VN"/>
                                </w:rPr>
                                <m:t>2</m:t>
                              </m:r>
                            </w:del>
                          </m:sup>
                        </m:sSup>
                      </m:e>
                    </m:nary>
                  </m:e>
                </m:rad>
                <w:del w:id="1702" w:author="QVM0161195" w:date="2021-01-26T17:21:00Z">
                  <m:r>
                    <w:rPr>
                      <w:rFonts w:ascii="Cambria Math" w:hAnsi="Cambria Math"/>
                      <w:noProof/>
                      <w:szCs w:val="26"/>
                      <w:lang w:val="vi-VN"/>
                    </w:rPr>
                    <m:t xml:space="preserve">  </m:t>
                  </m:r>
                </w:del>
              </m:oMath>
            </m:oMathPara>
          </w:p>
        </w:tc>
        <w:tc>
          <w:tcPr>
            <w:tcW w:w="824" w:type="dxa"/>
            <w:vAlign w:val="center"/>
          </w:tcPr>
          <w:p w14:paraId="6B1A4B36" w14:textId="08B48B51" w:rsidR="00460DA2" w:rsidRPr="005C3FD8" w:rsidDel="008C4DB3" w:rsidRDefault="00460DA2" w:rsidP="00D472CE">
            <w:pPr>
              <w:pStyle w:val="Caption"/>
              <w:keepNext/>
              <w:jc w:val="center"/>
              <w:rPr>
                <w:del w:id="1703" w:author="QVM0161195" w:date="2021-01-26T17:21:00Z"/>
                <w:b w:val="0"/>
                <w:sz w:val="26"/>
                <w:szCs w:val="26"/>
                <w:lang w:val="vi-VN"/>
              </w:rPr>
            </w:pPr>
            <w:del w:id="1704"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15</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02463986" w14:textId="7FEE2C01" w:rsidR="00AA5C11" w:rsidRPr="005C3FD8" w:rsidDel="008C4DB3" w:rsidRDefault="00AA5C11" w:rsidP="007C2DEA">
      <w:pPr>
        <w:spacing w:before="120" w:line="360" w:lineRule="auto"/>
        <w:ind w:firstLine="360"/>
        <w:jc w:val="both"/>
        <w:rPr>
          <w:del w:id="1705" w:author="QVM0161195" w:date="2021-01-26T17:21:00Z"/>
          <w:noProof/>
          <w:sz w:val="28"/>
          <w:szCs w:val="28"/>
          <w:lang w:val="vi-VN"/>
        </w:rPr>
      </w:pPr>
      <w:del w:id="1706" w:author="QVM0161195" w:date="2021-01-26T17:21:00Z">
        <w:r w:rsidRPr="005C3FD8" w:rsidDel="008C4DB3">
          <w:rPr>
            <w:noProof/>
            <w:sz w:val="28"/>
            <w:szCs w:val="28"/>
            <w:lang w:val="vi-VN"/>
          </w:rPr>
          <w:delText>Mức độ tương đồng giữa hai vector được xác định bằng công thức:</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rsidDel="008C4DB3" w14:paraId="6A6E3CD2" w14:textId="70CBA12E" w:rsidTr="00D472CE">
        <w:trPr>
          <w:trHeight w:val="1139"/>
          <w:del w:id="1707" w:author="QVM0161195" w:date="2021-01-26T17:21:00Z"/>
        </w:trPr>
        <w:tc>
          <w:tcPr>
            <w:tcW w:w="8268" w:type="dxa"/>
            <w:vAlign w:val="center"/>
          </w:tcPr>
          <w:p w14:paraId="5CF8D2FD" w14:textId="352AABCA" w:rsidR="00460DA2" w:rsidRPr="005C3FD8" w:rsidDel="008C4DB3" w:rsidRDefault="00460DA2" w:rsidP="00D472CE">
            <w:pPr>
              <w:pStyle w:val="cushead2"/>
              <w:numPr>
                <w:ilvl w:val="0"/>
                <w:numId w:val="0"/>
              </w:numPr>
              <w:spacing w:before="120"/>
              <w:jc w:val="center"/>
              <w:rPr>
                <w:del w:id="1708" w:author="QVM0161195" w:date="2021-01-26T17:21:00Z"/>
                <w:noProof/>
                <w:szCs w:val="26"/>
                <w:lang w:val="vi-VN"/>
              </w:rPr>
            </w:pPr>
            <w:del w:id="1709" w:author="QVM0161195" w:date="2021-01-26T17:21:00Z">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del>
          </w:p>
        </w:tc>
        <w:tc>
          <w:tcPr>
            <w:tcW w:w="824" w:type="dxa"/>
            <w:vAlign w:val="center"/>
          </w:tcPr>
          <w:p w14:paraId="50C32BA5" w14:textId="15F84715" w:rsidR="00460DA2" w:rsidRPr="005C3FD8" w:rsidDel="008C4DB3" w:rsidRDefault="00460DA2" w:rsidP="00D472CE">
            <w:pPr>
              <w:pStyle w:val="Caption"/>
              <w:keepNext/>
              <w:jc w:val="center"/>
              <w:rPr>
                <w:del w:id="1710" w:author="QVM0161195" w:date="2021-01-26T17:21:00Z"/>
                <w:b w:val="0"/>
                <w:sz w:val="26"/>
                <w:szCs w:val="26"/>
                <w:lang w:val="vi-VN"/>
              </w:rPr>
            </w:pPr>
            <w:del w:id="1711"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16</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7A25C43E" w14:textId="684B3369" w:rsidR="005A075B" w:rsidRPr="005C3FD8" w:rsidDel="008C4DB3" w:rsidRDefault="00D13303" w:rsidP="008E4983">
      <w:pPr>
        <w:pStyle w:val="Heading2"/>
        <w:numPr>
          <w:ilvl w:val="0"/>
          <w:numId w:val="40"/>
        </w:numPr>
        <w:spacing w:before="120" w:after="0" w:line="360" w:lineRule="auto"/>
        <w:ind w:left="0" w:firstLine="284"/>
        <w:rPr>
          <w:del w:id="1712" w:author="QVM0161195" w:date="2021-01-26T17:21:00Z"/>
          <w:rFonts w:ascii="Times New Roman" w:hAnsi="Times New Roman"/>
          <w:i w:val="0"/>
          <w:noProof/>
          <w:lang w:val="vi-VN"/>
        </w:rPr>
      </w:pPr>
      <w:bookmarkStart w:id="1713" w:name="_Toc61971434"/>
      <w:bookmarkStart w:id="1714" w:name="_Toc61971587"/>
      <w:bookmarkStart w:id="1715" w:name="_Toc61973831"/>
      <w:bookmarkStart w:id="1716" w:name="_Toc61971435"/>
      <w:bookmarkStart w:id="1717" w:name="_Toc61971588"/>
      <w:bookmarkStart w:id="1718" w:name="_Toc61973832"/>
      <w:bookmarkStart w:id="1719" w:name="_Toc61985819"/>
      <w:bookmarkEnd w:id="1713"/>
      <w:bookmarkEnd w:id="1714"/>
      <w:bookmarkEnd w:id="1715"/>
      <w:bookmarkEnd w:id="1716"/>
      <w:bookmarkEnd w:id="1717"/>
      <w:bookmarkEnd w:id="1718"/>
      <w:del w:id="1720" w:author="QVM0161195" w:date="2021-01-26T17:21:00Z">
        <w:r w:rsidRPr="005C3FD8" w:rsidDel="008C4DB3">
          <w:rPr>
            <w:rFonts w:ascii="Times New Roman" w:hAnsi="Times New Roman"/>
            <w:i w:val="0"/>
            <w:noProof/>
            <w:lang w:val="vi-VN"/>
          </w:rPr>
          <w:delText>Các phương pháp tiền xử lý văn bản</w:delText>
        </w:r>
        <w:bookmarkEnd w:id="1719"/>
      </w:del>
    </w:p>
    <w:p w14:paraId="15E68685" w14:textId="318A903B" w:rsidR="00AA5C11" w:rsidRPr="005C3FD8" w:rsidDel="008C4DB3" w:rsidRDefault="00AA5C11" w:rsidP="007246DF">
      <w:pPr>
        <w:autoSpaceDE w:val="0"/>
        <w:autoSpaceDN w:val="0"/>
        <w:spacing w:before="120" w:line="360" w:lineRule="auto"/>
        <w:ind w:firstLine="284"/>
        <w:jc w:val="both"/>
        <w:rPr>
          <w:del w:id="1721" w:author="QVM0161195" w:date="2021-01-26T17:21:00Z"/>
          <w:noProof/>
          <w:sz w:val="26"/>
          <w:szCs w:val="26"/>
          <w:lang w:val="vi-VN"/>
        </w:rPr>
      </w:pPr>
      <w:del w:id="1722" w:author="QVM0161195" w:date="2021-01-26T17:21:00Z">
        <w:r w:rsidRPr="005C3FD8" w:rsidDel="008C4DB3">
          <w:rPr>
            <w:noProof/>
            <w:sz w:val="26"/>
            <w:szCs w:val="26"/>
            <w:lang w:val="vi-VN"/>
          </w:rPr>
          <w:delTex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delText>
        </w:r>
      </w:del>
    </w:p>
    <w:p w14:paraId="47C369DE" w14:textId="47E47F72" w:rsidR="00AA5C11" w:rsidRPr="005C3FD8" w:rsidDel="008C4DB3" w:rsidRDefault="00AA5C11" w:rsidP="007246DF">
      <w:pPr>
        <w:pStyle w:val="ListParagraph"/>
        <w:numPr>
          <w:ilvl w:val="0"/>
          <w:numId w:val="37"/>
        </w:numPr>
        <w:autoSpaceDE w:val="0"/>
        <w:autoSpaceDN w:val="0"/>
        <w:spacing w:before="120"/>
        <w:ind w:left="567" w:firstLine="284"/>
        <w:outlineLvl w:val="2"/>
        <w:rPr>
          <w:del w:id="1723" w:author="QVM0161195" w:date="2021-01-26T17:21:00Z"/>
          <w:i/>
          <w:noProof/>
          <w:sz w:val="28"/>
          <w:szCs w:val="28"/>
          <w:lang w:val="vi-VN"/>
        </w:rPr>
      </w:pPr>
      <w:bookmarkStart w:id="1724" w:name="_Toc61985820"/>
      <w:del w:id="1725" w:author="QVM0161195" w:date="2021-01-26T17:21:00Z">
        <w:r w:rsidRPr="005C3FD8" w:rsidDel="008C4DB3">
          <w:rPr>
            <w:i/>
            <w:noProof/>
            <w:sz w:val="28"/>
            <w:szCs w:val="28"/>
            <w:lang w:val="vi-VN"/>
          </w:rPr>
          <w:delText>Tách từ</w:delText>
        </w:r>
        <w:bookmarkEnd w:id="1724"/>
      </w:del>
    </w:p>
    <w:p w14:paraId="2EC1436A" w14:textId="1726C8F5" w:rsidR="00AA5C11" w:rsidRPr="005C3FD8" w:rsidDel="008C4DB3" w:rsidRDefault="00AA5C11" w:rsidP="00FA245F">
      <w:pPr>
        <w:spacing w:before="120" w:line="360" w:lineRule="auto"/>
        <w:ind w:firstLine="284"/>
        <w:jc w:val="both"/>
        <w:rPr>
          <w:del w:id="1726" w:author="QVM0161195" w:date="2021-01-26T17:21:00Z"/>
          <w:noProof/>
          <w:sz w:val="26"/>
          <w:szCs w:val="26"/>
          <w:lang w:val="vi-VN"/>
        </w:rPr>
      </w:pPr>
      <w:del w:id="1727" w:author="QVM0161195" w:date="2021-01-26T17:21:00Z">
        <w:r w:rsidRPr="005C3FD8" w:rsidDel="008C4DB3">
          <w:rPr>
            <w:noProof/>
            <w:sz w:val="26"/>
            <w:szCs w:val="26"/>
            <w:lang w:val="vi-VN"/>
          </w:rPr>
          <w:delTex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delText>
        </w:r>
      </w:del>
    </w:p>
    <w:p w14:paraId="47440436" w14:textId="289E766D" w:rsidR="00AA5C11" w:rsidRPr="005C3FD8" w:rsidDel="008C4DB3" w:rsidRDefault="00AA5C11" w:rsidP="00FA245F">
      <w:pPr>
        <w:spacing w:before="120" w:line="360" w:lineRule="auto"/>
        <w:ind w:firstLine="284"/>
        <w:jc w:val="both"/>
        <w:rPr>
          <w:del w:id="1728" w:author="QVM0161195" w:date="2021-01-26T17:21:00Z"/>
          <w:noProof/>
          <w:sz w:val="26"/>
          <w:szCs w:val="26"/>
          <w:lang w:val="vi-VN"/>
        </w:rPr>
      </w:pPr>
      <w:del w:id="1729" w:author="QVM0161195" w:date="2021-01-26T17:21:00Z">
        <w:r w:rsidRPr="005C3FD8" w:rsidDel="008C4DB3">
          <w:rPr>
            <w:noProof/>
            <w:sz w:val="26"/>
            <w:szCs w:val="26"/>
            <w:lang w:val="vi-VN"/>
          </w:rPr>
          <w:delTex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delText>
        </w:r>
        <w:r w:rsidR="0003019C" w:rsidRPr="005C3FD8" w:rsidDel="008C4DB3">
          <w:rPr>
            <w:noProof/>
            <w:sz w:val="26"/>
            <w:szCs w:val="26"/>
            <w:lang w:val="vi-VN"/>
          </w:rPr>
          <w:delText xml:space="preserve"> [22]</w:delText>
        </w:r>
        <w:r w:rsidRPr="005C3FD8" w:rsidDel="008C4DB3">
          <w:rPr>
            <w:noProof/>
            <w:sz w:val="26"/>
            <w:szCs w:val="26"/>
            <w:lang w:val="vi-VN"/>
          </w:rPr>
          <w:delText>.</w:delText>
        </w:r>
      </w:del>
    </w:p>
    <w:p w14:paraId="17626921" w14:textId="31453CD5" w:rsidR="00AA5C11" w:rsidRPr="005C3FD8" w:rsidDel="008C4DB3" w:rsidRDefault="00AA5C11" w:rsidP="00504167">
      <w:pPr>
        <w:spacing w:before="120" w:line="360" w:lineRule="auto"/>
        <w:ind w:firstLine="284"/>
        <w:jc w:val="both"/>
        <w:rPr>
          <w:del w:id="1730" w:author="QVM0161195" w:date="2021-01-26T17:21:00Z"/>
          <w:noProof/>
          <w:sz w:val="26"/>
          <w:szCs w:val="26"/>
          <w:lang w:val="vi-VN"/>
        </w:rPr>
      </w:pPr>
      <w:del w:id="1731" w:author="QVM0161195" w:date="2021-01-26T17:21:00Z">
        <w:r w:rsidRPr="005C3FD8" w:rsidDel="008C4DB3">
          <w:rPr>
            <w:noProof/>
            <w:sz w:val="26"/>
            <w:szCs w:val="26"/>
            <w:lang w:val="vi-VN"/>
          </w:rPr>
          <w:delTex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delText>
        </w:r>
        <w:r w:rsidR="00B90389" w:rsidRPr="005C3FD8" w:rsidDel="008C4DB3">
          <w:rPr>
            <w:noProof/>
            <w:sz w:val="26"/>
            <w:szCs w:val="26"/>
            <w:lang w:val="vi-VN"/>
          </w:rPr>
          <w:delText>i</w:delText>
        </w:r>
        <w:r w:rsidRPr="005C3FD8" w:rsidDel="008C4DB3">
          <w:rPr>
            <w:noProof/>
            <w:sz w:val="26"/>
            <w:szCs w:val="26"/>
            <w:lang w:val="vi-VN"/>
          </w:rPr>
          <w:delText xml:space="preserve">nh </w:delText>
        </w:r>
        <w:commentRangeStart w:id="1732"/>
        <w:r w:rsidRPr="005C3FD8" w:rsidDel="008C4DB3">
          <w:rPr>
            <w:noProof/>
            <w:sz w:val="26"/>
            <w:szCs w:val="26"/>
            <w:lang w:val="vi-VN"/>
          </w:rPr>
          <w:delText xml:space="preserve">Điền (2001). </w:delText>
        </w:r>
        <w:commentRangeEnd w:id="1732"/>
        <w:r w:rsidR="00054A42" w:rsidRPr="005C3FD8" w:rsidDel="008C4DB3">
          <w:rPr>
            <w:rStyle w:val="CommentReference"/>
          </w:rPr>
          <w:commentReference w:id="1732"/>
        </w:r>
        <w:r w:rsidRPr="005C3FD8" w:rsidDel="008C4DB3">
          <w:rPr>
            <w:noProof/>
            <w:sz w:val="26"/>
            <w:szCs w:val="26"/>
            <w:lang w:val="vi-VN"/>
          </w:rPr>
          <w:delText>Công cụ tách từ JvnTextPro do nhóm tác giả Nguyễn Cẩm Tú, Khoa Công nghệ - Trường Đại học Quốc gia Hà</w:delText>
        </w:r>
        <w:commentRangeStart w:id="1733"/>
        <w:r w:rsidRPr="005C3FD8" w:rsidDel="008C4DB3">
          <w:rPr>
            <w:noProof/>
            <w:sz w:val="26"/>
            <w:szCs w:val="26"/>
            <w:lang w:val="vi-VN"/>
          </w:rPr>
          <w:delText xml:space="preserve"> Nội</w:delText>
        </w:r>
        <w:commentRangeEnd w:id="1733"/>
        <w:r w:rsidR="00901A06" w:rsidRPr="005C3FD8" w:rsidDel="008C4DB3">
          <w:rPr>
            <w:rStyle w:val="CommentReference"/>
          </w:rPr>
          <w:commentReference w:id="1733"/>
        </w:r>
        <w:r w:rsidRPr="005C3FD8" w:rsidDel="008C4DB3">
          <w:rPr>
            <w:noProof/>
            <w:sz w:val="26"/>
            <w:szCs w:val="26"/>
            <w:lang w:val="vi-VN"/>
          </w:rPr>
          <w:delText xml:space="preserve">. Bộ công cụ tách từ vnTokenizer của tác giả Lê Hồng </w:delText>
        </w:r>
        <w:commentRangeStart w:id="1734"/>
        <w:r w:rsidRPr="005C3FD8" w:rsidDel="008C4DB3">
          <w:rPr>
            <w:noProof/>
            <w:sz w:val="26"/>
            <w:szCs w:val="26"/>
            <w:lang w:val="vi-VN"/>
          </w:rPr>
          <w:delText>Phương</w:delText>
        </w:r>
        <w:commentRangeEnd w:id="1734"/>
        <w:r w:rsidR="00856AA5" w:rsidRPr="005C3FD8" w:rsidDel="008C4DB3">
          <w:rPr>
            <w:rStyle w:val="CommentReference"/>
          </w:rPr>
          <w:commentReference w:id="1734"/>
        </w:r>
        <w:r w:rsidRPr="005C3FD8" w:rsidDel="008C4DB3">
          <w:rPr>
            <w:noProof/>
            <w:sz w:val="26"/>
            <w:szCs w:val="26"/>
            <w:lang w:val="vi-VN"/>
          </w:rPr>
          <w:delText xml:space="preserve">. Nhiều hướng tiếp cập trong bài toán tách từ được đưa ra, trong nhiên cứu của Đỗ Thị Thanh </w:delText>
        </w:r>
        <w:commentRangeStart w:id="1735"/>
        <w:r w:rsidRPr="005C3FD8" w:rsidDel="008C4DB3">
          <w:rPr>
            <w:noProof/>
            <w:sz w:val="26"/>
            <w:szCs w:val="26"/>
            <w:lang w:val="vi-VN"/>
          </w:rPr>
          <w:delText>Nga</w:delText>
        </w:r>
        <w:commentRangeEnd w:id="1735"/>
        <w:r w:rsidR="003C0970" w:rsidRPr="005C3FD8" w:rsidDel="008C4DB3">
          <w:rPr>
            <w:rStyle w:val="CommentReference"/>
          </w:rPr>
          <w:commentReference w:id="1735"/>
        </w:r>
        <w:r w:rsidRPr="005C3FD8" w:rsidDel="008C4DB3">
          <w:rPr>
            <w:noProof/>
            <w:sz w:val="26"/>
            <w:szCs w:val="26"/>
            <w:lang w:val="vi-VN"/>
          </w:rPr>
          <w:delText>, “Tính toán độ tương tự ngữ nghĩa văn bản dựa vào độ tương tự giữa từ với từ”  tác giả đã chỉ ra sơ đồ bài toán tách từ gồm hai hướng đó là dựa trên từ và dựa trên kí tự.</w:delText>
        </w:r>
      </w:del>
    </w:p>
    <w:p w14:paraId="3567E4D7" w14:textId="5C124BF4" w:rsidR="00AA5C11" w:rsidRPr="005C3FD8" w:rsidDel="008C4DB3" w:rsidRDefault="00AA5C11" w:rsidP="00504167">
      <w:pPr>
        <w:spacing w:before="120" w:line="360" w:lineRule="auto"/>
        <w:ind w:firstLine="284"/>
        <w:jc w:val="both"/>
        <w:rPr>
          <w:del w:id="1736" w:author="QVM0161195" w:date="2021-01-26T17:21:00Z"/>
          <w:noProof/>
          <w:sz w:val="26"/>
          <w:szCs w:val="26"/>
          <w:lang w:val="vi-VN"/>
        </w:rPr>
      </w:pPr>
      <w:del w:id="1737" w:author="QVM0161195" w:date="2021-01-26T17:21:00Z">
        <w:r w:rsidRPr="005C3FD8" w:rsidDel="008C4DB3">
          <w:rPr>
            <w:b/>
            <w:noProof/>
            <w:sz w:val="26"/>
            <w:szCs w:val="26"/>
            <w:lang w:val="vi-VN"/>
          </w:rPr>
          <w:delText>Các hướng tiếp cận dựa trên “từ”:</w:delText>
        </w:r>
        <w:r w:rsidRPr="005C3FD8" w:rsidDel="008C4DB3">
          <w:rPr>
            <w:noProof/>
            <w:sz w:val="26"/>
            <w:szCs w:val="26"/>
            <w:lang w:val="vi-VN"/>
          </w:rPr>
          <w:delText xml:space="preserve"> </w:delText>
        </w:r>
        <w:r w:rsidR="00504167" w:rsidRPr="005C3FD8" w:rsidDel="008C4DB3">
          <w:rPr>
            <w:noProof/>
            <w:sz w:val="26"/>
            <w:szCs w:val="26"/>
            <w:lang w:val="vi-VN"/>
          </w:rPr>
          <w:delText>ở hướng này</w:delText>
        </w:r>
        <w:r w:rsidRPr="005C3FD8" w:rsidDel="008C4DB3">
          <w:rPr>
            <w:noProof/>
            <w:sz w:val="26"/>
            <w:szCs w:val="26"/>
            <w:lang w:val="vi-VN"/>
          </w:rPr>
          <w:delText xml:space="preserve"> mục tiêu tách được các từ hoàn chỉnh trong câu.</w:delText>
        </w:r>
      </w:del>
    </w:p>
    <w:p w14:paraId="6DC2DB61" w14:textId="501B39AD" w:rsidR="00AA5C11" w:rsidRPr="005C3FD8" w:rsidDel="008C4DB3" w:rsidRDefault="00AA5C11" w:rsidP="0079536A">
      <w:pPr>
        <w:pStyle w:val="ListParagraph"/>
        <w:numPr>
          <w:ilvl w:val="0"/>
          <w:numId w:val="38"/>
        </w:numPr>
        <w:spacing w:before="120"/>
        <w:ind w:left="284" w:firstLine="0"/>
        <w:rPr>
          <w:del w:id="1738" w:author="QVM0161195" w:date="2021-01-26T17:21:00Z"/>
          <w:noProof/>
          <w:szCs w:val="26"/>
          <w:lang w:val="vi-VN"/>
        </w:rPr>
      </w:pPr>
      <w:del w:id="1739" w:author="QVM0161195" w:date="2021-01-26T17:21:00Z">
        <w:r w:rsidRPr="005C3FD8" w:rsidDel="008C4DB3">
          <w:rPr>
            <w:b/>
            <w:noProof/>
            <w:szCs w:val="26"/>
            <w:lang w:val="vi-VN"/>
          </w:rPr>
          <w:delText>Hướng tiếp cận dựa trên thống kê:</w:delText>
        </w:r>
        <w:r w:rsidRPr="005C3FD8" w:rsidDel="008C4DB3">
          <w:rPr>
            <w:noProof/>
            <w:szCs w:val="26"/>
            <w:lang w:val="vi-VN"/>
          </w:rPr>
          <w:delTex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delText>
        </w:r>
      </w:del>
    </w:p>
    <w:p w14:paraId="6766F8D2" w14:textId="64FBFE26" w:rsidR="00AA5C11" w:rsidRPr="005C3FD8" w:rsidDel="008C4DB3" w:rsidRDefault="00AA5C11" w:rsidP="0079536A">
      <w:pPr>
        <w:pStyle w:val="ListParagraph"/>
        <w:numPr>
          <w:ilvl w:val="0"/>
          <w:numId w:val="38"/>
        </w:numPr>
        <w:spacing w:before="120"/>
        <w:ind w:left="284" w:firstLine="0"/>
        <w:rPr>
          <w:del w:id="1740" w:author="QVM0161195" w:date="2021-01-26T17:21:00Z"/>
          <w:noProof/>
          <w:szCs w:val="26"/>
          <w:lang w:val="vi-VN"/>
        </w:rPr>
      </w:pPr>
      <w:del w:id="1741" w:author="QVM0161195" w:date="2021-01-26T17:21:00Z">
        <w:r w:rsidRPr="005C3FD8" w:rsidDel="008C4DB3">
          <w:rPr>
            <w:b/>
            <w:noProof/>
            <w:szCs w:val="26"/>
            <w:lang w:val="vi-VN"/>
          </w:rPr>
          <w:delText>Hướng tiếp cận dựa trên từ điển:</w:delText>
        </w:r>
        <w:r w:rsidRPr="005C3FD8" w:rsidDel="008C4DB3">
          <w:rPr>
            <w:noProof/>
            <w:szCs w:val="26"/>
            <w:lang w:val="vi-VN"/>
          </w:rPr>
          <w:delTex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delText>
        </w:r>
      </w:del>
    </w:p>
    <w:p w14:paraId="74646F5F" w14:textId="0B1DA68A" w:rsidR="00AA5C11" w:rsidRPr="005C3FD8" w:rsidDel="008C4DB3" w:rsidRDefault="00AA5C11" w:rsidP="0079536A">
      <w:pPr>
        <w:pStyle w:val="ListParagraph"/>
        <w:numPr>
          <w:ilvl w:val="0"/>
          <w:numId w:val="38"/>
        </w:numPr>
        <w:spacing w:before="120"/>
        <w:ind w:left="284" w:firstLine="0"/>
        <w:rPr>
          <w:del w:id="1742" w:author="QVM0161195" w:date="2021-01-26T17:21:00Z"/>
          <w:noProof/>
          <w:szCs w:val="26"/>
          <w:lang w:val="vi-VN"/>
        </w:rPr>
      </w:pPr>
      <w:del w:id="1743" w:author="QVM0161195" w:date="2021-01-26T17:21:00Z">
        <w:r w:rsidRPr="005C3FD8" w:rsidDel="008C4DB3">
          <w:rPr>
            <w:b/>
            <w:noProof/>
            <w:szCs w:val="26"/>
            <w:lang w:val="vi-VN"/>
          </w:rPr>
          <w:delText>Hướng tiếp cận theo Hybrid:</w:delText>
        </w:r>
        <w:r w:rsidRPr="005C3FD8" w:rsidDel="008C4DB3">
          <w:rPr>
            <w:noProof/>
            <w:szCs w:val="26"/>
            <w:lang w:val="vi-VN"/>
          </w:rPr>
          <w:delTex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delText>
        </w:r>
      </w:del>
    </w:p>
    <w:p w14:paraId="4C117C9B" w14:textId="49665B92" w:rsidR="00AA5C11" w:rsidRPr="005C3FD8" w:rsidDel="008C4DB3" w:rsidRDefault="00AA5C11" w:rsidP="00B46DF0">
      <w:pPr>
        <w:spacing w:before="120" w:line="360" w:lineRule="auto"/>
        <w:ind w:firstLine="284"/>
        <w:jc w:val="both"/>
        <w:rPr>
          <w:del w:id="1744" w:author="QVM0161195" w:date="2021-01-26T17:21:00Z"/>
          <w:noProof/>
          <w:sz w:val="26"/>
          <w:szCs w:val="26"/>
          <w:lang w:val="vi-VN"/>
        </w:rPr>
      </w:pPr>
      <w:del w:id="1745" w:author="QVM0161195" w:date="2021-01-26T17:21:00Z">
        <w:r w:rsidRPr="005C3FD8" w:rsidDel="008C4DB3">
          <w:rPr>
            <w:b/>
            <w:noProof/>
            <w:sz w:val="26"/>
            <w:szCs w:val="26"/>
            <w:lang w:val="vi-VN"/>
          </w:rPr>
          <w:delText>Các hướng tiếp cận dựa trên ký tự:</w:delText>
        </w:r>
        <w:r w:rsidRPr="005C3FD8" w:rsidDel="008C4DB3">
          <w:rPr>
            <w:noProof/>
            <w:sz w:val="26"/>
            <w:szCs w:val="26"/>
            <w:lang w:val="vi-VN"/>
          </w:rPr>
          <w:delText xml:space="preserve"> </w:delText>
        </w:r>
      </w:del>
    </w:p>
    <w:p w14:paraId="55E63221" w14:textId="34D23B79" w:rsidR="00AA5C11" w:rsidRPr="005C3FD8" w:rsidDel="008C4DB3" w:rsidRDefault="00AA5C11" w:rsidP="00B46DF0">
      <w:pPr>
        <w:pStyle w:val="ListParagraph"/>
        <w:numPr>
          <w:ilvl w:val="0"/>
          <w:numId w:val="59"/>
        </w:numPr>
        <w:spacing w:before="120"/>
        <w:ind w:left="284" w:firstLine="0"/>
        <w:rPr>
          <w:del w:id="1746" w:author="QVM0161195" w:date="2021-01-26T17:21:00Z"/>
          <w:noProof/>
          <w:szCs w:val="26"/>
          <w:lang w:val="vi-VN"/>
        </w:rPr>
      </w:pPr>
      <w:del w:id="1747" w:author="QVM0161195" w:date="2021-01-26T17:21:00Z">
        <w:r w:rsidRPr="005C3FD8" w:rsidDel="008C4DB3">
          <w:rPr>
            <w:noProof/>
            <w:szCs w:val="26"/>
            <w:lang w:val="vi-VN"/>
          </w:rPr>
          <w:delText xml:space="preserve">Các hướng tiếp cận dựa trên ký tự (dựa trên “tiếng” trong tiếng Việt) có thể chia làm 2 nhóm nhỏ: uni-gram và n-gram. </w:delText>
        </w:r>
      </w:del>
    </w:p>
    <w:p w14:paraId="7B1E046F" w14:textId="4E22A08B" w:rsidR="00AA5C11" w:rsidRPr="005C3FD8" w:rsidDel="008C4DB3" w:rsidRDefault="00AA5C11" w:rsidP="00C11406">
      <w:pPr>
        <w:pStyle w:val="ListParagraph"/>
        <w:numPr>
          <w:ilvl w:val="0"/>
          <w:numId w:val="59"/>
        </w:numPr>
        <w:spacing w:before="120"/>
        <w:ind w:left="284" w:firstLine="0"/>
        <w:rPr>
          <w:del w:id="1748" w:author="QVM0161195" w:date="2021-01-26T17:21:00Z"/>
          <w:noProof/>
          <w:szCs w:val="26"/>
          <w:lang w:val="vi-VN"/>
        </w:rPr>
      </w:pPr>
      <w:del w:id="1749" w:author="QVM0161195" w:date="2021-01-26T17:21:00Z">
        <w:r w:rsidRPr="005C3FD8" w:rsidDel="008C4DB3">
          <w:rPr>
            <w:noProof/>
            <w:szCs w:val="26"/>
            <w:lang w:val="vi-VN"/>
          </w:rPr>
          <w:delTex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w:delText>
        </w:r>
        <w:r w:rsidR="00C7600F" w:rsidRPr="005C3FD8" w:rsidDel="008C4DB3">
          <w:rPr>
            <w:noProof/>
            <w:szCs w:val="26"/>
            <w:lang w:val="vi-VN"/>
          </w:rPr>
          <w:delText xml:space="preserve">một </w:delText>
        </w:r>
        <w:r w:rsidRPr="005C3FD8" w:rsidDel="008C4DB3">
          <w:rPr>
            <w:noProof/>
            <w:szCs w:val="26"/>
            <w:lang w:val="vi-VN"/>
          </w:rPr>
          <w:delText>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delText>
        </w:r>
      </w:del>
    </w:p>
    <w:p w14:paraId="499D1E78" w14:textId="47F919A2" w:rsidR="00AA5C11" w:rsidRPr="005C3FD8" w:rsidDel="008C4DB3" w:rsidRDefault="00AA5C11" w:rsidP="00C11406">
      <w:pPr>
        <w:spacing w:before="120" w:line="360" w:lineRule="auto"/>
        <w:ind w:firstLine="284"/>
        <w:jc w:val="both"/>
        <w:rPr>
          <w:del w:id="1750" w:author="QVM0161195" w:date="2021-01-26T17:21:00Z"/>
          <w:noProof/>
          <w:sz w:val="26"/>
          <w:szCs w:val="26"/>
          <w:lang w:val="vi-VN"/>
        </w:rPr>
      </w:pPr>
      <w:del w:id="1751" w:author="QVM0161195" w:date="2021-01-26T17:21:00Z">
        <w:r w:rsidRPr="005C3FD8" w:rsidDel="008C4DB3">
          <w:rPr>
            <w:noProof/>
            <w:sz w:val="26"/>
            <w:szCs w:val="26"/>
            <w:lang w:val="vi-VN"/>
          </w:rPr>
          <w:delText>Một số phương pháp tách từ tiếng Việt hiện nay: Phương pháp Maximum Matching: Forward/Backward, Phương pháp Transformation-based Learning (TBL), Mô hình tách từ bằng WFST và mạng Neural</w:delText>
        </w:r>
      </w:del>
    </w:p>
    <w:p w14:paraId="2BA6BD15" w14:textId="0B62197E" w:rsidR="00AA5C11" w:rsidRPr="005C3FD8" w:rsidDel="008C4DB3" w:rsidRDefault="00AA5C11" w:rsidP="006A770E">
      <w:pPr>
        <w:spacing w:before="120" w:line="360" w:lineRule="auto"/>
        <w:jc w:val="center"/>
        <w:rPr>
          <w:del w:id="1752" w:author="QVM0161195" w:date="2021-01-26T17:21:00Z"/>
          <w:noProof/>
          <w:sz w:val="26"/>
          <w:szCs w:val="26"/>
          <w:lang w:val="vi-VN"/>
        </w:rPr>
      </w:pPr>
      <w:del w:id="1753" w:author="QVM0161195" w:date="2021-01-26T17:21:00Z">
        <w:r w:rsidRPr="005C3FD8" w:rsidDel="008C4DB3">
          <w:rPr>
            <w:noProof/>
            <w:sz w:val="26"/>
            <w:szCs w:val="26"/>
          </w:rPr>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del>
    </w:p>
    <w:p w14:paraId="0CEBFABB" w14:textId="107A7234" w:rsidR="001611AB" w:rsidRPr="005C3FD8" w:rsidDel="008C4DB3" w:rsidRDefault="001611AB" w:rsidP="006A770E">
      <w:pPr>
        <w:spacing w:before="120" w:line="360" w:lineRule="auto"/>
        <w:jc w:val="center"/>
        <w:rPr>
          <w:del w:id="1754" w:author="QVM0161195" w:date="2021-01-26T17:21:00Z"/>
          <w:noProof/>
          <w:sz w:val="26"/>
          <w:szCs w:val="26"/>
          <w:lang w:val="vi-VN"/>
        </w:rPr>
      </w:pPr>
      <w:bookmarkStart w:id="1755" w:name="_Toc61974087"/>
      <w:del w:id="1756" w:author="QVM0161195" w:date="2021-01-26T17:21:00Z">
        <w:r w:rsidRPr="005C3FD8" w:rsidDel="008C4DB3">
          <w:rPr>
            <w:i/>
            <w:noProof/>
            <w:sz w:val="26"/>
            <w:szCs w:val="26"/>
            <w:lang w:val="vi-VN"/>
          </w:rPr>
          <w:delText>Hình 2–</w:delText>
        </w:r>
        <w:r w:rsidRPr="005C3FD8" w:rsidDel="008C4DB3">
          <w:rPr>
            <w:i/>
            <w:noProof/>
            <w:sz w:val="26"/>
            <w:szCs w:val="26"/>
            <w:lang w:val="vi-VN"/>
          </w:rPr>
          <w:fldChar w:fldCharType="begin"/>
        </w:r>
        <w:r w:rsidRPr="005C3FD8" w:rsidDel="008C4DB3">
          <w:rPr>
            <w:i/>
            <w:noProof/>
            <w:sz w:val="26"/>
            <w:szCs w:val="26"/>
            <w:lang w:val="vi-VN"/>
          </w:rPr>
          <w:delInstrText xml:space="preserve"> SEQ Hình \* ARABIC \s 1 </w:delInstrText>
        </w:r>
        <w:r w:rsidRPr="005C3FD8" w:rsidDel="008C4DB3">
          <w:rPr>
            <w:i/>
            <w:noProof/>
            <w:sz w:val="26"/>
            <w:szCs w:val="26"/>
            <w:lang w:val="vi-VN"/>
          </w:rPr>
          <w:fldChar w:fldCharType="separate"/>
        </w:r>
        <w:r w:rsidR="00F360C9" w:rsidRPr="005C3FD8" w:rsidDel="008C4DB3">
          <w:rPr>
            <w:i/>
            <w:noProof/>
            <w:sz w:val="26"/>
            <w:szCs w:val="26"/>
            <w:lang w:val="vi-VN"/>
          </w:rPr>
          <w:delText>8</w:delText>
        </w:r>
        <w:r w:rsidRPr="005C3FD8" w:rsidDel="008C4DB3">
          <w:rPr>
            <w:i/>
            <w:noProof/>
            <w:sz w:val="26"/>
            <w:szCs w:val="26"/>
            <w:lang w:val="vi-VN"/>
          </w:rPr>
          <w:fldChar w:fldCharType="end"/>
        </w:r>
        <w:r w:rsidRPr="005C3FD8" w:rsidDel="008C4DB3">
          <w:rPr>
            <w:i/>
            <w:noProof/>
            <w:sz w:val="26"/>
            <w:szCs w:val="26"/>
            <w:lang w:val="vi-VN"/>
          </w:rPr>
          <w:delText xml:space="preserve"> Các phương pháp tiếp cận trong tách từ [22].</w:delText>
        </w:r>
        <w:bookmarkEnd w:id="1755"/>
      </w:del>
    </w:p>
    <w:p w14:paraId="30FCC39F" w14:textId="47A84667" w:rsidR="00AA5C11" w:rsidRPr="005C3FD8" w:rsidDel="008C4DB3" w:rsidRDefault="00AA5C11" w:rsidP="008622E9">
      <w:pPr>
        <w:pStyle w:val="ListParagraph"/>
        <w:numPr>
          <w:ilvl w:val="0"/>
          <w:numId w:val="37"/>
        </w:numPr>
        <w:autoSpaceDE w:val="0"/>
        <w:autoSpaceDN w:val="0"/>
        <w:spacing w:before="120"/>
        <w:ind w:left="567" w:firstLine="284"/>
        <w:outlineLvl w:val="2"/>
        <w:rPr>
          <w:del w:id="1757" w:author="QVM0161195" w:date="2021-01-26T17:21:00Z"/>
          <w:i/>
          <w:noProof/>
          <w:sz w:val="28"/>
          <w:szCs w:val="28"/>
          <w:lang w:val="vi-VN"/>
        </w:rPr>
      </w:pPr>
      <w:bookmarkStart w:id="1758" w:name="_Toc61973835"/>
      <w:bookmarkStart w:id="1759" w:name="_Toc61985821"/>
      <w:bookmarkEnd w:id="1758"/>
      <w:del w:id="1760" w:author="QVM0161195" w:date="2021-01-26T17:21:00Z">
        <w:r w:rsidRPr="005C3FD8" w:rsidDel="008C4DB3">
          <w:rPr>
            <w:i/>
            <w:noProof/>
            <w:sz w:val="28"/>
            <w:szCs w:val="28"/>
            <w:lang w:val="vi-VN"/>
          </w:rPr>
          <w:delText xml:space="preserve">Loại bỏ </w:delText>
        </w:r>
        <w:r w:rsidR="00AD126C" w:rsidRPr="005C3FD8" w:rsidDel="008C4DB3">
          <w:rPr>
            <w:i/>
            <w:noProof/>
            <w:sz w:val="28"/>
            <w:szCs w:val="28"/>
            <w:lang w:val="vi-VN"/>
          </w:rPr>
          <w:delText>hư từ</w:delText>
        </w:r>
        <w:bookmarkEnd w:id="1759"/>
      </w:del>
    </w:p>
    <w:p w14:paraId="6BE9813A" w14:textId="5B2DA7F1" w:rsidR="00AA5C11" w:rsidRPr="005C3FD8" w:rsidDel="008C4DB3" w:rsidRDefault="00AA5C11" w:rsidP="008622E9">
      <w:pPr>
        <w:spacing w:before="120" w:line="360" w:lineRule="auto"/>
        <w:ind w:firstLine="284"/>
        <w:jc w:val="both"/>
        <w:rPr>
          <w:del w:id="1761" w:author="QVM0161195" w:date="2021-01-26T17:21:00Z"/>
          <w:noProof/>
          <w:sz w:val="26"/>
          <w:szCs w:val="26"/>
          <w:lang w:val="vi-VN"/>
        </w:rPr>
      </w:pPr>
      <w:del w:id="1762" w:author="QVM0161195" w:date="2021-01-26T17:21:00Z">
        <w:r w:rsidRPr="005C3FD8" w:rsidDel="008C4DB3">
          <w:rPr>
            <w:noProof/>
            <w:sz w:val="26"/>
            <w:szCs w:val="26"/>
            <w:lang w:val="vi-VN"/>
          </w:rPr>
          <w:delText>Từ dừng là những từ xuất hiện nhiều trong ngôn ngữ tự nhiên, tuy nhiên lại không mang nhiều ý nghĩa. Ở tiếng Việt từ dừng là những từ như: “như vậy”, “sau đó”, “một số”, “chỉ”, “của” .v.v</w:delText>
        </w:r>
        <w:r w:rsidR="0000382A" w:rsidRPr="005C3FD8" w:rsidDel="008C4DB3">
          <w:rPr>
            <w:noProof/>
            <w:sz w:val="26"/>
            <w:szCs w:val="26"/>
            <w:lang w:val="vi-VN"/>
          </w:rPr>
          <w:delText>….</w:delText>
        </w:r>
        <w:r w:rsidRPr="005C3FD8" w:rsidDel="008C4DB3">
          <w:rPr>
            <w:noProof/>
            <w:sz w:val="26"/>
            <w:szCs w:val="26"/>
            <w:lang w:val="vi-VN"/>
          </w:rPr>
          <w:delText xml:space="preserve"> </w:delText>
        </w:r>
      </w:del>
    </w:p>
    <w:p w14:paraId="780F7F6F" w14:textId="798D1AE8" w:rsidR="00AA5C11" w:rsidRPr="005C3FD8" w:rsidDel="008C4DB3" w:rsidRDefault="00AA5C11" w:rsidP="008622E9">
      <w:pPr>
        <w:spacing w:before="120" w:line="360" w:lineRule="auto"/>
        <w:ind w:firstLine="284"/>
        <w:jc w:val="both"/>
        <w:rPr>
          <w:del w:id="1763" w:author="QVM0161195" w:date="2021-01-26T17:21:00Z"/>
          <w:noProof/>
          <w:sz w:val="26"/>
          <w:szCs w:val="26"/>
          <w:lang w:val="vi-VN"/>
        </w:rPr>
      </w:pPr>
      <w:del w:id="1764" w:author="QVM0161195" w:date="2021-01-26T17:21:00Z">
        <w:r w:rsidRPr="005C3FD8" w:rsidDel="008C4DB3">
          <w:rPr>
            <w:noProof/>
            <w:sz w:val="26"/>
            <w:szCs w:val="26"/>
            <w:lang w:val="vi-VN"/>
          </w:rPr>
          <w:delText xml:space="preserve">Có rất nhiều cách để loại bỏ từ dừng  nhưng có </w:delText>
        </w:r>
        <w:r w:rsidR="00BC6FF0" w:rsidRPr="005C3FD8" w:rsidDel="008C4DB3">
          <w:rPr>
            <w:noProof/>
            <w:sz w:val="26"/>
            <w:szCs w:val="26"/>
            <w:lang w:val="vi-VN"/>
          </w:rPr>
          <w:delText xml:space="preserve">hai </w:delText>
        </w:r>
        <w:r w:rsidRPr="005C3FD8" w:rsidDel="008C4DB3">
          <w:rPr>
            <w:noProof/>
            <w:sz w:val="26"/>
            <w:szCs w:val="26"/>
            <w:lang w:val="vi-VN"/>
          </w:rPr>
          <w:delText xml:space="preserve">cách chính là: dùng từ điển và dựa theo tần suất xuất hiện của từ. </w:delText>
        </w:r>
      </w:del>
    </w:p>
    <w:p w14:paraId="0598BEC9" w14:textId="23249E50" w:rsidR="00AA5C11" w:rsidRPr="005C3FD8" w:rsidDel="008C4DB3" w:rsidRDefault="00AA5C11" w:rsidP="008622E9">
      <w:pPr>
        <w:spacing w:before="120" w:line="360" w:lineRule="auto"/>
        <w:ind w:firstLine="284"/>
        <w:jc w:val="both"/>
        <w:rPr>
          <w:del w:id="1765" w:author="QVM0161195" w:date="2021-01-26T17:21:00Z"/>
          <w:i/>
          <w:noProof/>
          <w:sz w:val="28"/>
          <w:szCs w:val="28"/>
          <w:lang w:val="vi-VN"/>
        </w:rPr>
      </w:pPr>
      <w:del w:id="1766" w:author="QVM0161195" w:date="2021-01-26T17:21:00Z">
        <w:r w:rsidRPr="005C3FD8" w:rsidDel="008C4DB3">
          <w:rPr>
            <w:noProof/>
            <w:sz w:val="26"/>
            <w:szCs w:val="26"/>
            <w:lang w:val="vi-VN"/>
          </w:rPr>
          <w:delTex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delText>
        </w:r>
      </w:del>
    </w:p>
    <w:p w14:paraId="4FDBE96E" w14:textId="23AD2F1F" w:rsidR="006A770E" w:rsidRPr="005C3FD8" w:rsidDel="008C4DB3" w:rsidRDefault="006A770E">
      <w:pPr>
        <w:rPr>
          <w:del w:id="1767" w:author="QVM0161195" w:date="2021-01-26T17:21:00Z"/>
          <w:b/>
          <w:bCs/>
          <w:noProof/>
          <w:kern w:val="32"/>
          <w:sz w:val="36"/>
          <w:szCs w:val="32"/>
          <w:lang w:val="vi-VN"/>
        </w:rPr>
      </w:pPr>
      <w:del w:id="1768" w:author="QVM0161195" w:date="2021-01-26T17:21:00Z">
        <w:r w:rsidRPr="005C3FD8" w:rsidDel="008C4DB3">
          <w:rPr>
            <w:noProof/>
            <w:sz w:val="36"/>
            <w:lang w:val="vi-VN"/>
          </w:rPr>
          <w:br w:type="page"/>
        </w:r>
      </w:del>
    </w:p>
    <w:p w14:paraId="4296F495" w14:textId="1E81EF92" w:rsidR="005669C9" w:rsidRPr="005C3FD8" w:rsidDel="008C4DB3" w:rsidRDefault="00D151DE" w:rsidP="00971C1E">
      <w:pPr>
        <w:pStyle w:val="Heading1"/>
        <w:spacing w:before="120" w:after="0" w:line="360" w:lineRule="auto"/>
        <w:jc w:val="center"/>
        <w:rPr>
          <w:del w:id="1769" w:author="QVM0161195" w:date="2021-01-26T17:21:00Z"/>
          <w:rFonts w:ascii="Times New Roman" w:hAnsi="Times New Roman"/>
          <w:b w:val="0"/>
          <w:noProof/>
          <w:sz w:val="36"/>
          <w:lang w:val="vi-VN"/>
        </w:rPr>
      </w:pPr>
      <w:bookmarkStart w:id="1770" w:name="_Toc61985822"/>
      <w:del w:id="1771" w:author="QVM0161195" w:date="2021-01-26T17:21:00Z">
        <w:r w:rsidRPr="005C3FD8" w:rsidDel="008C4DB3">
          <w:rPr>
            <w:rFonts w:ascii="Times New Roman" w:hAnsi="Times New Roman"/>
            <w:noProof/>
            <w:sz w:val="36"/>
            <w:lang w:val="vi-VN"/>
          </w:rPr>
          <w:delText xml:space="preserve">CHƯƠNG 3: </w:delText>
        </w:r>
        <w:r w:rsidR="00A22DCC" w:rsidRPr="005C3FD8" w:rsidDel="008C4DB3">
          <w:rPr>
            <w:rFonts w:ascii="Times New Roman" w:hAnsi="Times New Roman"/>
            <w:noProof/>
            <w:sz w:val="36"/>
            <w:lang w:val="vi-VN"/>
          </w:rPr>
          <w:delText>PHƯƠNG PHÁP THỰC HIỆN</w:delText>
        </w:r>
        <w:bookmarkEnd w:id="1770"/>
      </w:del>
    </w:p>
    <w:p w14:paraId="3431C6E1" w14:textId="4F64537B" w:rsidR="0067715D" w:rsidRPr="005C3FD8" w:rsidDel="008C4DB3" w:rsidRDefault="009A5436" w:rsidP="00971C1E">
      <w:pPr>
        <w:pStyle w:val="Heading2"/>
        <w:numPr>
          <w:ilvl w:val="0"/>
          <w:numId w:val="41"/>
        </w:numPr>
        <w:spacing w:before="120" w:after="0" w:line="360" w:lineRule="auto"/>
        <w:ind w:left="0" w:firstLine="284"/>
        <w:rPr>
          <w:del w:id="1772" w:author="QVM0161195" w:date="2021-01-26T17:21:00Z"/>
          <w:rFonts w:ascii="Times New Roman" w:hAnsi="Times New Roman"/>
          <w:i w:val="0"/>
          <w:noProof/>
          <w:lang w:val="vi-VN"/>
        </w:rPr>
      </w:pPr>
      <w:bookmarkStart w:id="1773" w:name="_Toc61985823"/>
      <w:del w:id="1774" w:author="QVM0161195" w:date="2021-01-26T17:21:00Z">
        <w:r w:rsidRPr="005C3FD8" w:rsidDel="008C4DB3">
          <w:rPr>
            <w:rFonts w:ascii="Times New Roman" w:hAnsi="Times New Roman"/>
            <w:i w:val="0"/>
            <w:noProof/>
            <w:lang w:val="vi-VN"/>
          </w:rPr>
          <w:delText>Tổng quan phương pháp thực hiện</w:delText>
        </w:r>
        <w:bookmarkEnd w:id="1773"/>
      </w:del>
    </w:p>
    <w:p w14:paraId="74A77BE7" w14:textId="0FAC7EB4" w:rsidR="002A7388" w:rsidRPr="005C3FD8" w:rsidDel="008C4DB3" w:rsidRDefault="002A7388" w:rsidP="009E482B">
      <w:pPr>
        <w:spacing w:before="120" w:line="360" w:lineRule="auto"/>
        <w:ind w:firstLine="284"/>
        <w:jc w:val="both"/>
        <w:rPr>
          <w:del w:id="1775" w:author="QVM0161195" w:date="2021-01-26T17:21:00Z"/>
          <w:noProof/>
          <w:sz w:val="26"/>
          <w:szCs w:val="26"/>
          <w:lang w:val="vi-VN"/>
        </w:rPr>
      </w:pPr>
      <w:del w:id="1776" w:author="QVM0161195" w:date="2021-01-26T17:21:00Z">
        <w:r w:rsidRPr="005C3FD8" w:rsidDel="008C4DB3">
          <w:rPr>
            <w:noProof/>
            <w:sz w:val="26"/>
            <w:szCs w:val="26"/>
            <w:lang w:val="vi-VN"/>
          </w:rPr>
          <w:delTex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delText>
        </w:r>
        <w:r w:rsidR="00971C24" w:rsidRPr="005C3FD8" w:rsidDel="008C4DB3">
          <w:rPr>
            <w:noProof/>
            <w:sz w:val="26"/>
            <w:szCs w:val="26"/>
            <w:lang w:val="vi-VN"/>
          </w:rPr>
          <w:delText>.</w:delText>
        </w:r>
        <w:r w:rsidRPr="005C3FD8" w:rsidDel="008C4DB3">
          <w:rPr>
            <w:noProof/>
            <w:sz w:val="26"/>
            <w:szCs w:val="26"/>
            <w:lang w:val="vi-VN"/>
          </w:rPr>
          <w:delText>… Hay như trong ứng dụng chatbot, bài toán phân loại văn bản được sử dụng để phát hiện mục đích của người dùng.</w:delText>
        </w:r>
      </w:del>
    </w:p>
    <w:p w14:paraId="584948C6" w14:textId="7190CA24" w:rsidR="004213B8" w:rsidRPr="005C3FD8" w:rsidDel="008C4DB3" w:rsidRDefault="004213B8" w:rsidP="009E482B">
      <w:pPr>
        <w:spacing w:before="120" w:line="360" w:lineRule="auto"/>
        <w:ind w:firstLine="284"/>
        <w:jc w:val="both"/>
        <w:rPr>
          <w:del w:id="1777" w:author="QVM0161195" w:date="2021-01-26T17:21:00Z"/>
          <w:noProof/>
          <w:sz w:val="26"/>
          <w:szCs w:val="26"/>
          <w:lang w:val="vi-VN"/>
        </w:rPr>
      </w:pPr>
      <w:del w:id="1778" w:author="QVM0161195" w:date="2021-01-26T17:21:00Z">
        <w:r w:rsidRPr="005C3FD8" w:rsidDel="008C4DB3">
          <w:rPr>
            <w:noProof/>
            <w:sz w:val="26"/>
            <w:szCs w:val="26"/>
            <w:lang w:val="vi-VN"/>
          </w:rPr>
          <w:delTex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delText>
        </w:r>
        <w:r w:rsidR="00E90F40" w:rsidRPr="005C3FD8" w:rsidDel="008C4DB3">
          <w:rPr>
            <w:noProof/>
            <w:sz w:val="26"/>
            <w:szCs w:val="26"/>
            <w:lang w:val="vi-VN"/>
          </w:rPr>
          <w:delText>báo điện tử, diễn đàn…) sẽ tạo n</w:delText>
        </w:r>
        <w:r w:rsidRPr="005C3FD8" w:rsidDel="008C4DB3">
          <w:rPr>
            <w:noProof/>
            <w:sz w:val="26"/>
            <w:szCs w:val="26"/>
            <w:lang w:val="vi-VN"/>
          </w:rPr>
          <w:delText>ên bộ công cụ điều tra thăm dò cực kỳ giá trị.</w:delText>
        </w:r>
      </w:del>
    </w:p>
    <w:p w14:paraId="0E79B783" w14:textId="195EF849" w:rsidR="00055DFB" w:rsidRPr="005C3FD8" w:rsidDel="008C4DB3" w:rsidRDefault="004213B8" w:rsidP="009E482B">
      <w:pPr>
        <w:spacing w:before="120" w:line="360" w:lineRule="auto"/>
        <w:ind w:firstLine="284"/>
        <w:jc w:val="both"/>
        <w:rPr>
          <w:del w:id="1779" w:author="QVM0161195" w:date="2021-01-26T17:21:00Z"/>
          <w:noProof/>
          <w:sz w:val="26"/>
          <w:szCs w:val="26"/>
          <w:lang w:val="vi-VN"/>
        </w:rPr>
      </w:pPr>
      <w:del w:id="1780" w:author="QVM0161195" w:date="2021-01-26T17:21:00Z">
        <w:r w:rsidRPr="005C3FD8" w:rsidDel="008C4DB3">
          <w:rPr>
            <w:noProof/>
            <w:sz w:val="26"/>
            <w:szCs w:val="26"/>
            <w:lang w:val="vi-VN"/>
          </w:rPr>
          <w:delText>Có thể hiểu phân loại cảm xúc</w:delText>
        </w:r>
        <w:r w:rsidR="00055DFB" w:rsidRPr="005C3FD8" w:rsidDel="008C4DB3">
          <w:rPr>
            <w:noProof/>
            <w:sz w:val="26"/>
            <w:szCs w:val="26"/>
            <w:lang w:val="vi-VN"/>
          </w:rPr>
          <w:delText xml:space="preserve"> là quá trình</w:delText>
        </w:r>
        <w:r w:rsidRPr="005C3FD8" w:rsidDel="008C4DB3">
          <w:rPr>
            <w:noProof/>
            <w:sz w:val="26"/>
            <w:szCs w:val="26"/>
            <w:lang w:val="vi-VN"/>
          </w:rPr>
          <w:delText xml:space="preserve"> dự đoán và </w:delText>
        </w:r>
        <w:r w:rsidR="00055DFB" w:rsidRPr="005C3FD8" w:rsidDel="008C4DB3">
          <w:rPr>
            <w:noProof/>
            <w:sz w:val="26"/>
            <w:szCs w:val="26"/>
            <w:lang w:val="vi-VN"/>
          </w:rPr>
          <w:delText xml:space="preserve"> gán văn bản vào một hoặc nhiều </w:delText>
        </w:r>
        <w:r w:rsidRPr="005C3FD8" w:rsidDel="008C4DB3">
          <w:rPr>
            <w:noProof/>
            <w:sz w:val="26"/>
            <w:szCs w:val="26"/>
            <w:lang w:val="vi-VN"/>
          </w:rPr>
          <w:delText xml:space="preserve">cảm xúc trước đó, ở mức độ đơn giản sẽ là ở </w:delText>
        </w:r>
        <w:r w:rsidR="00F36400" w:rsidRPr="005C3FD8" w:rsidDel="008C4DB3">
          <w:rPr>
            <w:noProof/>
            <w:sz w:val="26"/>
            <w:szCs w:val="26"/>
            <w:lang w:val="vi-VN"/>
          </w:rPr>
          <w:delText xml:space="preserve">hai </w:delText>
        </w:r>
        <w:r w:rsidRPr="005C3FD8" w:rsidDel="008C4DB3">
          <w:rPr>
            <w:noProof/>
            <w:sz w:val="26"/>
            <w:szCs w:val="26"/>
            <w:lang w:val="vi-VN"/>
          </w:rPr>
          <w:delText>cảm xúc tích cực (positive) và tiêu cực (negative)</w:delText>
        </w:r>
        <w:r w:rsidR="00055DFB" w:rsidRPr="005C3FD8" w:rsidDel="008C4DB3">
          <w:rPr>
            <w:noProof/>
            <w:sz w:val="26"/>
            <w:szCs w:val="26"/>
            <w:lang w:val="vi-VN"/>
          </w:rPr>
          <w:delText xml:space="preserve">. Phân loại </w:delText>
        </w:r>
        <w:r w:rsidR="00F70B13" w:rsidRPr="005C3FD8" w:rsidDel="008C4DB3">
          <w:rPr>
            <w:noProof/>
            <w:sz w:val="26"/>
            <w:szCs w:val="26"/>
            <w:lang w:val="vi-VN"/>
          </w:rPr>
          <w:delText>cảm xúc</w:delText>
        </w:r>
        <w:r w:rsidR="00055DFB" w:rsidRPr="005C3FD8" w:rsidDel="008C4DB3">
          <w:rPr>
            <w:noProof/>
            <w:sz w:val="26"/>
            <w:szCs w:val="26"/>
            <w:lang w:val="vi-VN"/>
          </w:rPr>
          <w:delText xml:space="preserve"> tự động là một lĩnh vực nghiên cứu được quan tâm trong nhiều năm qua </w:delText>
        </w:r>
        <w:r w:rsidR="00335975" w:rsidRPr="005C3FD8" w:rsidDel="008C4DB3">
          <w:rPr>
            <w:noProof/>
            <w:sz w:val="26"/>
            <w:szCs w:val="26"/>
            <w:lang w:val="vi-VN"/>
          </w:rPr>
          <w:delText xml:space="preserve">do khả năng ứng dụng rộng </w:delText>
        </w:r>
        <w:r w:rsidR="00055DFB" w:rsidRPr="005C3FD8" w:rsidDel="008C4DB3">
          <w:rPr>
            <w:noProof/>
            <w:sz w:val="26"/>
            <w:szCs w:val="26"/>
            <w:lang w:val="vi-VN"/>
          </w:rPr>
          <w:delText>rãi</w:delText>
        </w:r>
        <w:r w:rsidR="00107BE2" w:rsidRPr="005C3FD8" w:rsidDel="008C4DB3">
          <w:rPr>
            <w:noProof/>
            <w:sz w:val="26"/>
            <w:szCs w:val="26"/>
            <w:lang w:val="vi-VN"/>
          </w:rPr>
          <w:delText xml:space="preserve"> và hiệu quả sử dụng</w:delText>
        </w:r>
        <w:r w:rsidR="00055DFB" w:rsidRPr="005C3FD8" w:rsidDel="008C4DB3">
          <w:rPr>
            <w:noProof/>
            <w:sz w:val="26"/>
            <w:szCs w:val="26"/>
            <w:lang w:val="vi-VN"/>
          </w:rPr>
          <w:delText xml:space="preserve">. </w:delText>
        </w:r>
        <w:r w:rsidR="00F70B13" w:rsidRPr="005C3FD8" w:rsidDel="008C4DB3">
          <w:rPr>
            <w:noProof/>
            <w:sz w:val="26"/>
            <w:szCs w:val="26"/>
            <w:lang w:val="vi-VN"/>
          </w:rPr>
          <w:delText>Những phương pháp phổ biến được sử dụng để thực hiện việc phân loại</w:delText>
        </w:r>
        <w:r w:rsidR="00055DFB" w:rsidRPr="005C3FD8" w:rsidDel="008C4DB3">
          <w:rPr>
            <w:noProof/>
            <w:sz w:val="26"/>
            <w:szCs w:val="26"/>
            <w:lang w:val="vi-VN"/>
          </w:rPr>
          <w:delText xml:space="preserve"> như</w:delText>
        </w:r>
        <w:r w:rsidR="00F70B13" w:rsidRPr="005C3FD8" w:rsidDel="008C4DB3">
          <w:rPr>
            <w:noProof/>
            <w:sz w:val="26"/>
            <w:szCs w:val="26"/>
            <w:lang w:val="vi-VN"/>
          </w:rPr>
          <w:delText xml:space="preserve"> là: </w:delText>
        </w:r>
        <w:r w:rsidR="00055DFB" w:rsidRPr="005C3FD8" w:rsidDel="008C4DB3">
          <w:rPr>
            <w:noProof/>
            <w:sz w:val="26"/>
            <w:szCs w:val="26"/>
            <w:lang w:val="vi-VN"/>
          </w:rPr>
          <w:delText xml:space="preserve"> Naïve </w:delText>
        </w:r>
        <w:r w:rsidR="00335975" w:rsidRPr="005C3FD8" w:rsidDel="008C4DB3">
          <w:rPr>
            <w:noProof/>
            <w:sz w:val="26"/>
            <w:szCs w:val="26"/>
            <w:lang w:val="vi-VN"/>
          </w:rPr>
          <w:delText>Bayes, k-láng giềng gần nhất (K</w:delText>
        </w:r>
        <w:r w:rsidR="00055DFB" w:rsidRPr="005C3FD8" w:rsidDel="008C4DB3">
          <w:rPr>
            <w:noProof/>
            <w:sz w:val="26"/>
            <w:szCs w:val="26"/>
            <w:lang w:val="vi-VN"/>
          </w:rPr>
          <w:delText>NN), mạn</w:delText>
        </w:r>
        <w:r w:rsidR="00F70B13" w:rsidRPr="005C3FD8" w:rsidDel="008C4DB3">
          <w:rPr>
            <w:noProof/>
            <w:sz w:val="26"/>
            <w:szCs w:val="26"/>
            <w:lang w:val="vi-VN"/>
          </w:rPr>
          <w:delText>g nơron, máy vectơ hỗ trợ (SVM), c</w:delText>
        </w:r>
        <w:r w:rsidR="00055DFB" w:rsidRPr="005C3FD8" w:rsidDel="008C4DB3">
          <w:rPr>
            <w:noProof/>
            <w:sz w:val="26"/>
            <w:szCs w:val="26"/>
            <w:lang w:val="vi-VN"/>
          </w:rPr>
          <w:delText xml:space="preserve">ác phương pháp này đều sử dụng mô hình không gian vectơ khi biểu diễn văn bản. </w:delText>
        </w:r>
      </w:del>
    </w:p>
    <w:p w14:paraId="6E81DF6C" w14:textId="13590A88" w:rsidR="00055DFB" w:rsidRPr="005C3FD8" w:rsidDel="008C4DB3" w:rsidRDefault="00055DFB" w:rsidP="009E482B">
      <w:pPr>
        <w:spacing w:before="120" w:line="360" w:lineRule="auto"/>
        <w:ind w:firstLine="284"/>
        <w:jc w:val="both"/>
        <w:rPr>
          <w:del w:id="1781" w:author="QVM0161195" w:date="2021-01-26T17:21:00Z"/>
          <w:noProof/>
          <w:sz w:val="26"/>
          <w:szCs w:val="26"/>
          <w:lang w:val="vi-VN"/>
        </w:rPr>
      </w:pPr>
      <w:del w:id="1782" w:author="QVM0161195" w:date="2021-01-26T17:21:00Z">
        <w:r w:rsidRPr="005C3FD8" w:rsidDel="008C4DB3">
          <w:rPr>
            <w:noProof/>
            <w:sz w:val="26"/>
            <w:szCs w:val="26"/>
            <w:lang w:val="vi-VN"/>
          </w:rPr>
          <w:delText xml:space="preserve">Mô hình không gian vectơ là phương pháp biểu diễn văn bản phổ biến. Trong đó, mỗi từ trong văn bản có thể trở thành đặc trưng (hay chiều của vectơ biểu diễn văn bản). </w:delText>
        </w:r>
        <w:r w:rsidR="00107BE2" w:rsidRPr="005C3FD8" w:rsidDel="008C4DB3">
          <w:rPr>
            <w:noProof/>
            <w:sz w:val="26"/>
            <w:szCs w:val="26"/>
            <w:lang w:val="vi-VN"/>
          </w:rPr>
          <w:delText xml:space="preserve"> Đây là mô hình biểu diễn văn bản rất phổ biến và được sử dụng rộng rãi.</w:delText>
        </w:r>
      </w:del>
    </w:p>
    <w:p w14:paraId="07653357" w14:textId="725D3852" w:rsidR="00107BE2" w:rsidRPr="005C3FD8" w:rsidDel="008C4DB3" w:rsidRDefault="00C4660D" w:rsidP="009E482B">
      <w:pPr>
        <w:spacing w:before="120" w:line="360" w:lineRule="auto"/>
        <w:ind w:firstLine="284"/>
        <w:jc w:val="both"/>
        <w:rPr>
          <w:del w:id="1783" w:author="QVM0161195" w:date="2021-01-26T17:21:00Z"/>
          <w:noProof/>
          <w:sz w:val="26"/>
          <w:szCs w:val="26"/>
          <w:lang w:val="vi-VN"/>
        </w:rPr>
      </w:pPr>
      <w:del w:id="1784" w:author="QVM0161195" w:date="2021-01-26T17:21:00Z">
        <w:r w:rsidRPr="005C3FD8" w:rsidDel="008C4DB3">
          <w:rPr>
            <w:noProof/>
            <w:sz w:val="26"/>
            <w:szCs w:val="26"/>
            <w:lang w:val="vi-VN"/>
          </w:rPr>
          <w:delText>Bên cạnh đó</w:delText>
        </w:r>
        <w:r w:rsidR="002E21C1" w:rsidRPr="005C3FD8" w:rsidDel="008C4DB3">
          <w:rPr>
            <w:noProof/>
            <w:sz w:val="26"/>
            <w:szCs w:val="26"/>
            <w:lang w:val="vi-VN"/>
          </w:rPr>
          <w:delText>,</w:delText>
        </w:r>
        <w:r w:rsidRPr="005C3FD8" w:rsidDel="008C4DB3">
          <w:rPr>
            <w:noProof/>
            <w:sz w:val="26"/>
            <w:szCs w:val="26"/>
            <w:lang w:val="vi-VN"/>
          </w:rPr>
          <w:delText xml:space="preserve"> trong quá trình công tác tại Trường Đại học Công Nghệ </w:delText>
        </w:r>
        <w:r w:rsidR="00567DB2" w:rsidRPr="005C3FD8" w:rsidDel="008C4DB3">
          <w:rPr>
            <w:noProof/>
            <w:sz w:val="26"/>
            <w:szCs w:val="26"/>
            <w:lang w:val="vi-VN"/>
          </w:rPr>
          <w:delText>TP</w:delText>
        </w:r>
        <w:r w:rsidRPr="005C3FD8" w:rsidDel="008C4DB3">
          <w:rPr>
            <w:noProof/>
            <w:sz w:val="26"/>
            <w:szCs w:val="26"/>
            <w:lang w:val="vi-VN"/>
          </w:rPr>
          <w:delText>.</w:delText>
        </w:r>
        <w:r w:rsidR="00567DB2" w:rsidRPr="005C3FD8" w:rsidDel="008C4DB3">
          <w:rPr>
            <w:noProof/>
            <w:sz w:val="26"/>
            <w:szCs w:val="26"/>
            <w:lang w:val="vi-VN"/>
          </w:rPr>
          <w:delText xml:space="preserve"> </w:delText>
        </w:r>
        <w:r w:rsidRPr="005C3FD8" w:rsidDel="008C4DB3">
          <w:rPr>
            <w:noProof/>
            <w:sz w:val="26"/>
            <w:szCs w:val="26"/>
            <w:lang w:val="vi-VN"/>
          </w:rPr>
          <w:delText>H</w:delText>
        </w:r>
        <w:r w:rsidR="00567DB2" w:rsidRPr="005C3FD8" w:rsidDel="008C4DB3">
          <w:rPr>
            <w:noProof/>
            <w:sz w:val="26"/>
            <w:szCs w:val="26"/>
            <w:lang w:val="vi-VN"/>
          </w:rPr>
          <w:delText xml:space="preserve">ồ </w:delText>
        </w:r>
        <w:r w:rsidRPr="005C3FD8" w:rsidDel="008C4DB3">
          <w:rPr>
            <w:noProof/>
            <w:sz w:val="26"/>
            <w:szCs w:val="26"/>
            <w:lang w:val="vi-VN"/>
          </w:rPr>
          <w:delText>C</w:delText>
        </w:r>
        <w:r w:rsidR="00567DB2" w:rsidRPr="005C3FD8" w:rsidDel="008C4DB3">
          <w:rPr>
            <w:noProof/>
            <w:sz w:val="26"/>
            <w:szCs w:val="26"/>
            <w:lang w:val="vi-VN"/>
          </w:rPr>
          <w:delText xml:space="preserve">hí </w:delText>
        </w:r>
        <w:r w:rsidRPr="005C3FD8" w:rsidDel="008C4DB3">
          <w:rPr>
            <w:noProof/>
            <w:sz w:val="26"/>
            <w:szCs w:val="26"/>
            <w:lang w:val="vi-VN"/>
          </w:rPr>
          <w:delText>M</w:delText>
        </w:r>
        <w:r w:rsidR="00567DB2" w:rsidRPr="005C3FD8" w:rsidDel="008C4DB3">
          <w:rPr>
            <w:noProof/>
            <w:sz w:val="26"/>
            <w:szCs w:val="26"/>
            <w:lang w:val="vi-VN"/>
          </w:rPr>
          <w:delText>inh</w:delText>
        </w:r>
        <w:r w:rsidR="001C246C" w:rsidRPr="005C3FD8" w:rsidDel="008C4DB3">
          <w:rPr>
            <w:noProof/>
            <w:sz w:val="26"/>
            <w:szCs w:val="26"/>
            <w:lang w:val="vi-VN"/>
          </w:rPr>
          <w:delText>,</w:delText>
        </w:r>
        <w:r w:rsidRPr="005C3FD8" w:rsidDel="008C4DB3">
          <w:rPr>
            <w:noProof/>
            <w:sz w:val="26"/>
            <w:szCs w:val="26"/>
            <w:lang w:val="vi-VN"/>
          </w:rPr>
          <w:delText xml:space="preserve"> </w:delText>
        </w:r>
        <w:r w:rsidR="00567DB2" w:rsidRPr="005C3FD8" w:rsidDel="008C4DB3">
          <w:rPr>
            <w:noProof/>
            <w:sz w:val="26"/>
            <w:szCs w:val="26"/>
            <w:lang w:val="vi-VN"/>
          </w:rPr>
          <w:delText xml:space="preserve">tác giả </w:delText>
        </w:r>
        <w:r w:rsidRPr="005C3FD8" w:rsidDel="008C4DB3">
          <w:rPr>
            <w:noProof/>
            <w:sz w:val="26"/>
            <w:szCs w:val="26"/>
            <w:lang w:val="vi-VN"/>
          </w:rPr>
          <w:delText xml:space="preserve">nhận thấy việc </w:delText>
        </w:r>
        <w:r w:rsidR="002E21C1" w:rsidRPr="005C3FD8" w:rsidDel="008C4DB3">
          <w:rPr>
            <w:noProof/>
            <w:sz w:val="26"/>
            <w:szCs w:val="26"/>
            <w:lang w:val="vi-VN"/>
          </w:rPr>
          <w:delText>đánh giá</w:delText>
        </w:r>
        <w:r w:rsidRPr="005C3FD8" w:rsidDel="008C4DB3">
          <w:rPr>
            <w:noProof/>
            <w:sz w:val="26"/>
            <w:szCs w:val="26"/>
            <w:lang w:val="vi-VN"/>
          </w:rPr>
          <w:delText xml:space="preserve"> ý kiến khảo sát sinh viên về chất lượng giảng dạy của giảng viên ở mỗi học kỳ</w:delText>
        </w:r>
        <w:r w:rsidR="002E21C1" w:rsidRPr="005C3FD8" w:rsidDel="008C4DB3">
          <w:rPr>
            <w:noProof/>
            <w:sz w:val="26"/>
            <w:szCs w:val="26"/>
            <w:lang w:val="vi-VN"/>
          </w:rPr>
          <w:delText xml:space="preserve"> vẫn còn đang được thực hiện thủ công bởi con người tốn nhiều thời gian và chi phí. Việc đánh giá ý kiến này</w:delText>
        </w:r>
        <w:r w:rsidRPr="005C3FD8" w:rsidDel="008C4DB3">
          <w:rPr>
            <w:noProof/>
            <w:sz w:val="26"/>
            <w:szCs w:val="26"/>
            <w:lang w:val="vi-VN"/>
          </w:rPr>
          <w:delText xml:space="preserve"> là một vấn đề thực tiễn và có thể áp dụng mô hình phân loại cảm xúc tự động cho những ý kiến đánh giá của sinh viên.</w:delText>
        </w:r>
      </w:del>
    </w:p>
    <w:p w14:paraId="506F42E2" w14:textId="167BA684" w:rsidR="003F2633" w:rsidRPr="005C3FD8" w:rsidDel="008C4DB3" w:rsidRDefault="00625B3D" w:rsidP="003F2633">
      <w:pPr>
        <w:spacing w:before="120" w:line="360" w:lineRule="auto"/>
        <w:ind w:firstLine="284"/>
        <w:jc w:val="both"/>
        <w:rPr>
          <w:del w:id="1785" w:author="QVM0161195" w:date="2021-01-26T17:21:00Z"/>
          <w:noProof/>
          <w:sz w:val="26"/>
          <w:szCs w:val="26"/>
          <w:lang w:val="vi-VN"/>
        </w:rPr>
      </w:pPr>
      <w:del w:id="1786" w:author="QVM0161195" w:date="2021-01-26T17:21:00Z">
        <w:r w:rsidRPr="005C3FD8" w:rsidDel="008C4DB3">
          <w:rPr>
            <w:noProof/>
            <w:sz w:val="26"/>
            <w:szCs w:val="26"/>
            <w:lang w:val="vi-VN"/>
          </w:rPr>
          <w:delText xml:space="preserve">Vì vậy, </w:delText>
        </w:r>
        <w:r w:rsidR="005F2051" w:rsidRPr="005C3FD8" w:rsidDel="008C4DB3">
          <w:rPr>
            <w:noProof/>
            <w:sz w:val="26"/>
            <w:szCs w:val="26"/>
            <w:lang w:val="vi-VN"/>
          </w:rPr>
          <w:delText xml:space="preserve">luận văn này nghiên cứu và </w:delText>
        </w:r>
        <w:r w:rsidR="00055DFB" w:rsidRPr="005C3FD8" w:rsidDel="008C4DB3">
          <w:rPr>
            <w:noProof/>
            <w:sz w:val="26"/>
            <w:szCs w:val="26"/>
            <w:lang w:val="vi-VN"/>
          </w:rPr>
          <w:delText xml:space="preserve">trình bày một </w:delText>
        </w:r>
        <w:r w:rsidR="005F2051" w:rsidRPr="005C3FD8" w:rsidDel="008C4DB3">
          <w:rPr>
            <w:noProof/>
            <w:sz w:val="26"/>
            <w:szCs w:val="26"/>
            <w:lang w:val="vi-VN"/>
          </w:rPr>
          <w:delText>giải pháp để xây dựng mô hình phân loại ý kiến đánh giá tự động trong môi trường giáo dục</w:delText>
        </w:r>
        <w:r w:rsidR="00170814" w:rsidRPr="005C3FD8" w:rsidDel="008C4DB3">
          <w:rPr>
            <w:noProof/>
            <w:sz w:val="26"/>
            <w:szCs w:val="26"/>
            <w:lang w:val="vi-VN"/>
          </w:rPr>
          <w:delText>, cụ thể là trong môi trường của Trường Đại học Công nghệ TP. Hồ Chí Minh</w:delText>
        </w:r>
        <w:r w:rsidR="00055DFB" w:rsidRPr="005C3FD8" w:rsidDel="008C4DB3">
          <w:rPr>
            <w:noProof/>
            <w:sz w:val="26"/>
            <w:szCs w:val="26"/>
            <w:lang w:val="vi-VN"/>
          </w:rPr>
          <w:delText>.</w:delText>
        </w:r>
        <w:r w:rsidR="005F2051" w:rsidRPr="005C3FD8" w:rsidDel="008C4DB3">
          <w:rPr>
            <w:noProof/>
            <w:sz w:val="26"/>
            <w:szCs w:val="26"/>
            <w:lang w:val="vi-VN"/>
          </w:rPr>
          <w:delText xml:space="preserve"> Luận văn cũng sẽ nghiên cứu và so sánh độ hiệu quả giữa các phương pháp phân loại khá</w:delText>
        </w:r>
        <w:r w:rsidR="0070735F" w:rsidRPr="005C3FD8" w:rsidDel="008C4DB3">
          <w:rPr>
            <w:noProof/>
            <w:sz w:val="26"/>
            <w:szCs w:val="26"/>
            <w:lang w:val="vi-VN"/>
          </w:rPr>
          <w:delText>c nhau trên cùng mộ</w:delText>
        </w:r>
        <w:r w:rsidR="00945ADC" w:rsidRPr="005C3FD8" w:rsidDel="008C4DB3">
          <w:rPr>
            <w:noProof/>
            <w:sz w:val="26"/>
            <w:szCs w:val="26"/>
            <w:lang w:val="vi-VN"/>
          </w:rPr>
          <w:delText>t</w:delText>
        </w:r>
        <w:r w:rsidR="0070735F" w:rsidRPr="005C3FD8" w:rsidDel="008C4DB3">
          <w:rPr>
            <w:noProof/>
            <w:sz w:val="26"/>
            <w:szCs w:val="26"/>
            <w:lang w:val="vi-VN"/>
          </w:rPr>
          <w:delText xml:space="preserve"> tập dữ liệu để có thể làm nguồn tài liệu tham khảo cho </w:delText>
        </w:r>
        <w:r w:rsidR="00945ADC" w:rsidRPr="005C3FD8" w:rsidDel="008C4DB3">
          <w:rPr>
            <w:noProof/>
            <w:sz w:val="26"/>
            <w:szCs w:val="26"/>
            <w:lang w:val="vi-VN"/>
          </w:rPr>
          <w:delText>những nghiên cứu có tập dữ liệu tương tự.</w:delText>
        </w:r>
      </w:del>
    </w:p>
    <w:p w14:paraId="5765AD5E" w14:textId="254D1456" w:rsidR="00690C27" w:rsidRPr="005C3FD8" w:rsidDel="008C4DB3" w:rsidRDefault="00357240" w:rsidP="003F2633">
      <w:pPr>
        <w:spacing w:before="120" w:line="360" w:lineRule="auto"/>
        <w:ind w:firstLine="284"/>
        <w:jc w:val="both"/>
        <w:rPr>
          <w:del w:id="1787" w:author="QVM0161195" w:date="2021-01-26T17:21:00Z"/>
          <w:noProof/>
          <w:sz w:val="26"/>
          <w:szCs w:val="26"/>
          <w:lang w:val="vi-VN"/>
        </w:rPr>
      </w:pPr>
      <w:del w:id="1788" w:author="QVM0161195" w:date="2021-01-26T17:21:00Z">
        <w:r w:rsidRPr="005C3FD8" w:rsidDel="008C4DB3">
          <w:rPr>
            <w:noProof/>
            <w:sz w:val="26"/>
            <w:szCs w:val="26"/>
            <w:lang w:val="vi-VN"/>
          </w:rPr>
          <w:delText>Quy trình thực hiện phân lớp dữ liệu</w:delText>
        </w:r>
        <w:r w:rsidR="00415567" w:rsidRPr="005C3FD8" w:rsidDel="008C4DB3">
          <w:rPr>
            <w:noProof/>
            <w:sz w:val="26"/>
            <w:szCs w:val="26"/>
            <w:lang w:val="vi-VN"/>
          </w:rPr>
          <w:delText xml:space="preserve"> ý kiến</w:delText>
        </w:r>
        <w:r w:rsidRPr="005C3FD8" w:rsidDel="008C4DB3">
          <w:rPr>
            <w:noProof/>
            <w:sz w:val="26"/>
            <w:szCs w:val="26"/>
            <w:lang w:val="vi-VN"/>
          </w:rPr>
          <w:delText xml:space="preserve"> đánh giá:</w:delText>
        </w:r>
      </w:del>
    </w:p>
    <w:p w14:paraId="72B8E41C" w14:textId="603C7145" w:rsidR="00357240" w:rsidRPr="005C3FD8" w:rsidDel="008C4DB3" w:rsidRDefault="00357240" w:rsidP="00415567">
      <w:pPr>
        <w:spacing w:before="120" w:line="360" w:lineRule="auto"/>
        <w:jc w:val="center"/>
        <w:rPr>
          <w:del w:id="1789" w:author="QVM0161195" w:date="2021-01-26T17:21:00Z"/>
          <w:noProof/>
          <w:sz w:val="26"/>
          <w:szCs w:val="26"/>
          <w:lang w:val="vi-VN"/>
        </w:rPr>
      </w:pPr>
      <w:del w:id="1790" w:author="QVM0161195" w:date="2021-01-26T17:21:00Z">
        <w:r w:rsidRPr="005C3FD8" w:rsidDel="008C4DB3">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del>
    </w:p>
    <w:p w14:paraId="3A13F4C4" w14:textId="0998F128" w:rsidR="00B32F18" w:rsidRPr="005C3FD8" w:rsidDel="008C4DB3" w:rsidRDefault="00D620A3" w:rsidP="00C23F7B">
      <w:pPr>
        <w:pStyle w:val="Caption"/>
        <w:jc w:val="center"/>
        <w:rPr>
          <w:del w:id="1791" w:author="QVM0161195" w:date="2021-01-26T17:21:00Z"/>
          <w:noProof/>
          <w:sz w:val="26"/>
          <w:szCs w:val="26"/>
          <w:lang w:val="vi-VN"/>
        </w:rPr>
      </w:pPr>
      <w:bookmarkStart w:id="1792" w:name="_Toc61973871"/>
      <w:del w:id="1793" w:author="QVM0161195" w:date="2021-01-26T17:21:00Z">
        <w:r w:rsidRPr="005C3FD8" w:rsidDel="008C4DB3">
          <w:rPr>
            <w:b w:val="0"/>
            <w:i/>
            <w:color w:val="auto"/>
            <w:sz w:val="26"/>
            <w:szCs w:val="26"/>
            <w:lang w:val="vi-VN"/>
          </w:rPr>
          <w:delText>Hình 3-</w:delText>
        </w:r>
        <w:r w:rsidRPr="005C3FD8" w:rsidDel="008C4DB3">
          <w:rPr>
            <w:b w:val="0"/>
            <w:i/>
            <w:color w:val="auto"/>
            <w:sz w:val="26"/>
            <w:szCs w:val="26"/>
            <w:lang w:val="vi-VN"/>
          </w:rPr>
          <w:fldChar w:fldCharType="begin"/>
        </w:r>
        <w:r w:rsidRPr="005C3FD8" w:rsidDel="008C4DB3">
          <w:rPr>
            <w:b w:val="0"/>
            <w:i/>
            <w:color w:val="auto"/>
            <w:sz w:val="26"/>
            <w:szCs w:val="26"/>
            <w:lang w:val="vi-VN"/>
          </w:rPr>
          <w:delInstrText xml:space="preserve"> SEQ Hình_3- \* ARABIC </w:delInstrText>
        </w:r>
        <w:r w:rsidRPr="005C3FD8" w:rsidDel="008C4DB3">
          <w:rPr>
            <w:b w:val="0"/>
            <w:i/>
            <w:color w:val="auto"/>
            <w:sz w:val="26"/>
            <w:szCs w:val="26"/>
            <w:lang w:val="vi-VN"/>
          </w:rPr>
          <w:fldChar w:fldCharType="separate"/>
        </w:r>
        <w:r w:rsidR="00F360C9" w:rsidRPr="005C3FD8" w:rsidDel="008C4DB3">
          <w:rPr>
            <w:b w:val="0"/>
            <w:i/>
            <w:noProof/>
            <w:color w:val="auto"/>
            <w:sz w:val="26"/>
            <w:szCs w:val="26"/>
            <w:lang w:val="vi-VN"/>
          </w:rPr>
          <w:delText>1</w:delText>
        </w:r>
        <w:r w:rsidRPr="005C3FD8" w:rsidDel="008C4DB3">
          <w:rPr>
            <w:b w:val="0"/>
            <w:i/>
            <w:color w:val="auto"/>
            <w:sz w:val="26"/>
            <w:szCs w:val="26"/>
            <w:lang w:val="vi-VN"/>
          </w:rPr>
          <w:fldChar w:fldCharType="end"/>
        </w:r>
        <w:r w:rsidRPr="005C3FD8" w:rsidDel="008C4DB3">
          <w:rPr>
            <w:b w:val="0"/>
            <w:i/>
            <w:color w:val="auto"/>
            <w:sz w:val="26"/>
            <w:szCs w:val="26"/>
            <w:lang w:val="vi-VN"/>
          </w:rPr>
          <w:delText xml:space="preserve"> Quy trình</w:delText>
        </w:r>
        <w:r w:rsidR="00C23F7B" w:rsidRPr="005C3FD8" w:rsidDel="008C4DB3">
          <w:rPr>
            <w:b w:val="0"/>
            <w:i/>
            <w:color w:val="auto"/>
            <w:sz w:val="26"/>
            <w:szCs w:val="26"/>
            <w:lang w:val="vi-VN"/>
          </w:rPr>
          <w:delText xml:space="preserve"> thực hiện phân lớp dữ liệu</w:delText>
        </w:r>
        <w:r w:rsidR="00415567" w:rsidRPr="005C3FD8" w:rsidDel="008C4DB3">
          <w:rPr>
            <w:b w:val="0"/>
            <w:i/>
            <w:color w:val="auto"/>
            <w:sz w:val="26"/>
            <w:szCs w:val="26"/>
            <w:lang w:val="vi-VN"/>
          </w:rPr>
          <w:delText xml:space="preserve"> ý kiến</w:delText>
        </w:r>
        <w:r w:rsidR="00C23F7B" w:rsidRPr="005C3FD8" w:rsidDel="008C4DB3">
          <w:rPr>
            <w:b w:val="0"/>
            <w:i/>
            <w:color w:val="auto"/>
            <w:sz w:val="26"/>
            <w:szCs w:val="26"/>
            <w:lang w:val="vi-VN"/>
          </w:rPr>
          <w:delText xml:space="preserve"> đánh giá.</w:delText>
        </w:r>
        <w:bookmarkEnd w:id="1792"/>
      </w:del>
    </w:p>
    <w:p w14:paraId="2AA1E0F1" w14:textId="1C1FBE1E" w:rsidR="00B33025" w:rsidRPr="005C3FD8" w:rsidDel="008C4DB3" w:rsidRDefault="0051491E" w:rsidP="008F25DE">
      <w:pPr>
        <w:spacing w:before="120" w:line="360" w:lineRule="auto"/>
        <w:ind w:firstLine="284"/>
        <w:jc w:val="both"/>
        <w:rPr>
          <w:del w:id="1794" w:author="QVM0161195" w:date="2021-01-26T17:21:00Z"/>
          <w:noProof/>
          <w:sz w:val="26"/>
          <w:szCs w:val="26"/>
          <w:lang w:val="vi-VN"/>
        </w:rPr>
      </w:pPr>
      <w:del w:id="1795" w:author="QVM0161195" w:date="2021-01-26T17:21:00Z">
        <w:r w:rsidRPr="005C3FD8" w:rsidDel="008C4DB3">
          <w:rPr>
            <w:noProof/>
            <w:sz w:val="26"/>
            <w:szCs w:val="26"/>
            <w:lang w:val="vi-VN"/>
          </w:rPr>
          <w:delText xml:space="preserve">Dữ liệu </w:delText>
        </w:r>
        <w:r w:rsidR="00F411CA" w:rsidRPr="005C3FD8" w:rsidDel="008C4DB3">
          <w:rPr>
            <w:noProof/>
            <w:sz w:val="26"/>
            <w:szCs w:val="26"/>
            <w:lang w:val="vi-VN"/>
          </w:rPr>
          <w:delText>được</w:delText>
        </w:r>
        <w:r w:rsidRPr="005C3FD8" w:rsidDel="008C4DB3">
          <w:rPr>
            <w:noProof/>
            <w:sz w:val="26"/>
            <w:szCs w:val="26"/>
            <w:lang w:val="vi-VN"/>
          </w:rPr>
          <w:delText xml:space="preserve"> sử dụng trong luận văn này được lấy từ nguồn dữ liệu </w:delText>
        </w:r>
        <w:r w:rsidR="00225313" w:rsidRPr="005C3FD8" w:rsidDel="008C4DB3">
          <w:rPr>
            <w:noProof/>
            <w:sz w:val="26"/>
            <w:szCs w:val="26"/>
            <w:lang w:val="vi-VN"/>
          </w:rPr>
          <w:delText>khảo sát ý kiến sinh viên về chất lượng giảng dạy của giảng viên trong học kì I năm học 2016-2017 của Trường Đại học Công Nghệ Tp.</w:delText>
        </w:r>
        <w:r w:rsidR="00053208" w:rsidRPr="005C3FD8" w:rsidDel="008C4DB3">
          <w:rPr>
            <w:noProof/>
            <w:sz w:val="26"/>
            <w:szCs w:val="26"/>
            <w:lang w:val="vi-VN"/>
          </w:rPr>
          <w:delText xml:space="preserve"> </w:delText>
        </w:r>
        <w:r w:rsidR="00225313" w:rsidRPr="005C3FD8" w:rsidDel="008C4DB3">
          <w:rPr>
            <w:noProof/>
            <w:sz w:val="26"/>
            <w:szCs w:val="26"/>
            <w:lang w:val="vi-VN"/>
          </w:rPr>
          <w:delText>H</w:delText>
        </w:r>
        <w:r w:rsidR="00053208" w:rsidRPr="005C3FD8" w:rsidDel="008C4DB3">
          <w:rPr>
            <w:noProof/>
            <w:sz w:val="26"/>
            <w:szCs w:val="26"/>
            <w:lang w:val="vi-VN"/>
          </w:rPr>
          <w:delText xml:space="preserve">ồ </w:delText>
        </w:r>
        <w:r w:rsidR="00225313" w:rsidRPr="005C3FD8" w:rsidDel="008C4DB3">
          <w:rPr>
            <w:noProof/>
            <w:sz w:val="26"/>
            <w:szCs w:val="26"/>
            <w:lang w:val="vi-VN"/>
          </w:rPr>
          <w:delText>C</w:delText>
        </w:r>
        <w:r w:rsidR="00053208" w:rsidRPr="005C3FD8" w:rsidDel="008C4DB3">
          <w:rPr>
            <w:noProof/>
            <w:sz w:val="26"/>
            <w:szCs w:val="26"/>
            <w:lang w:val="vi-VN"/>
          </w:rPr>
          <w:delText xml:space="preserve">hí </w:delText>
        </w:r>
        <w:r w:rsidR="00225313" w:rsidRPr="005C3FD8" w:rsidDel="008C4DB3">
          <w:rPr>
            <w:noProof/>
            <w:sz w:val="26"/>
            <w:szCs w:val="26"/>
            <w:lang w:val="vi-VN"/>
          </w:rPr>
          <w:delText>M</w:delText>
        </w:r>
        <w:r w:rsidR="00053208" w:rsidRPr="005C3FD8" w:rsidDel="008C4DB3">
          <w:rPr>
            <w:noProof/>
            <w:sz w:val="26"/>
            <w:szCs w:val="26"/>
            <w:lang w:val="vi-VN"/>
          </w:rPr>
          <w:delText>inh</w:delText>
        </w:r>
        <w:r w:rsidR="00225313" w:rsidRPr="005C3FD8" w:rsidDel="008C4DB3">
          <w:rPr>
            <w:noProof/>
            <w:sz w:val="26"/>
            <w:szCs w:val="26"/>
            <w:lang w:val="vi-VN"/>
          </w:rPr>
          <w:delText xml:space="preserve">. </w:delText>
        </w:r>
      </w:del>
    </w:p>
    <w:p w14:paraId="1F3F39F2" w14:textId="3E923386" w:rsidR="00225313" w:rsidRPr="005C3FD8" w:rsidDel="008C4DB3" w:rsidRDefault="00225313" w:rsidP="008F25DE">
      <w:pPr>
        <w:spacing w:before="120" w:line="360" w:lineRule="auto"/>
        <w:ind w:firstLine="284"/>
        <w:jc w:val="both"/>
        <w:rPr>
          <w:del w:id="1796" w:author="QVM0161195" w:date="2021-01-26T17:21:00Z"/>
          <w:noProof/>
          <w:sz w:val="26"/>
          <w:szCs w:val="26"/>
          <w:lang w:val="vi-VN"/>
        </w:rPr>
      </w:pPr>
      <w:del w:id="1797" w:author="QVM0161195" w:date="2021-01-26T17:21:00Z">
        <w:r w:rsidRPr="005C3FD8" w:rsidDel="008C4DB3">
          <w:rPr>
            <w:noProof/>
            <w:sz w:val="26"/>
            <w:szCs w:val="26"/>
            <w:lang w:val="vi-VN"/>
          </w:rPr>
          <w:delText>Dữ liệu</w:delText>
        </w:r>
        <w:r w:rsidR="00B33025" w:rsidRPr="005C3FD8" w:rsidDel="008C4DB3">
          <w:rPr>
            <w:noProof/>
            <w:sz w:val="26"/>
            <w:szCs w:val="26"/>
            <w:lang w:val="vi-VN"/>
          </w:rPr>
          <w:delText xml:space="preserve"> này được thu thập thông qua cổng thông tin trực tuyến của nhà trường và</w:delText>
        </w:r>
        <w:r w:rsidRPr="005C3FD8" w:rsidDel="008C4DB3">
          <w:rPr>
            <w:noProof/>
            <w:sz w:val="26"/>
            <w:szCs w:val="26"/>
            <w:lang w:val="vi-VN"/>
          </w:rPr>
          <w:delText xml:space="preserve"> được trích xuất toàn bộ và chưa qua bất kỳ bộ xử lý nào.</w:delText>
        </w:r>
      </w:del>
    </w:p>
    <w:p w14:paraId="579EBBD3" w14:textId="17FD6906" w:rsidR="00225313" w:rsidRPr="005C3FD8" w:rsidDel="008C4DB3" w:rsidRDefault="00225313" w:rsidP="008F25DE">
      <w:pPr>
        <w:spacing w:before="120" w:line="360" w:lineRule="auto"/>
        <w:ind w:firstLine="284"/>
        <w:jc w:val="both"/>
        <w:rPr>
          <w:del w:id="1798" w:author="QVM0161195" w:date="2021-01-26T17:21:00Z"/>
          <w:noProof/>
          <w:sz w:val="26"/>
          <w:szCs w:val="26"/>
          <w:lang w:val="vi-VN"/>
        </w:rPr>
      </w:pPr>
      <w:del w:id="1799" w:author="QVM0161195" w:date="2021-01-26T17:21:00Z">
        <w:r w:rsidRPr="005C3FD8" w:rsidDel="008C4DB3">
          <w:rPr>
            <w:noProof/>
            <w:sz w:val="26"/>
            <w:szCs w:val="26"/>
            <w:lang w:val="vi-VN"/>
          </w:rPr>
          <w:delText xml:space="preserve">Do nguồn dữ liệu này chưa được xử lý nên tập dữ liệu tồn tại những hạn chế nhất định như: chứa nhiều câu quá ngắn, </w:delText>
        </w:r>
        <w:r w:rsidR="00D72BC7" w:rsidRPr="005C3FD8" w:rsidDel="008C4DB3">
          <w:rPr>
            <w:noProof/>
            <w:sz w:val="26"/>
            <w:szCs w:val="26"/>
            <w:lang w:val="vi-VN"/>
          </w:rPr>
          <w:delTex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delText>
        </w:r>
      </w:del>
    </w:p>
    <w:p w14:paraId="7F986F5B" w14:textId="7ED0EAD9" w:rsidR="00D72BC7" w:rsidRPr="005C3FD8" w:rsidDel="008C4DB3" w:rsidRDefault="00D72BC7" w:rsidP="009E5B52">
      <w:pPr>
        <w:pStyle w:val="ListParagraph"/>
        <w:numPr>
          <w:ilvl w:val="0"/>
          <w:numId w:val="42"/>
        </w:numPr>
        <w:spacing w:before="120"/>
        <w:ind w:left="284" w:firstLine="0"/>
        <w:rPr>
          <w:del w:id="1800" w:author="QVM0161195" w:date="2021-01-26T17:21:00Z"/>
          <w:noProof/>
          <w:szCs w:val="26"/>
          <w:lang w:val="vi-VN"/>
        </w:rPr>
      </w:pPr>
      <w:del w:id="1801" w:author="QVM0161195" w:date="2021-01-26T17:21:00Z">
        <w:r w:rsidRPr="005C3FD8" w:rsidDel="008C4DB3">
          <w:rPr>
            <w:noProof/>
            <w:szCs w:val="26"/>
            <w:lang w:val="vi-VN"/>
          </w:rPr>
          <w:delText>Dữ liệu quá ngắn (những ý kiến dưới 5 từ).</w:delText>
        </w:r>
      </w:del>
    </w:p>
    <w:p w14:paraId="15F4F0DE" w14:textId="20A39B81" w:rsidR="00D72BC7" w:rsidRPr="005C3FD8" w:rsidDel="008C4DB3" w:rsidRDefault="00D72BC7" w:rsidP="009E5B52">
      <w:pPr>
        <w:pStyle w:val="ListParagraph"/>
        <w:numPr>
          <w:ilvl w:val="0"/>
          <w:numId w:val="42"/>
        </w:numPr>
        <w:spacing w:before="120"/>
        <w:ind w:left="284" w:firstLine="0"/>
        <w:rPr>
          <w:del w:id="1802" w:author="QVM0161195" w:date="2021-01-26T17:21:00Z"/>
          <w:noProof/>
          <w:szCs w:val="26"/>
          <w:lang w:val="vi-VN"/>
        </w:rPr>
      </w:pPr>
      <w:del w:id="1803" w:author="QVM0161195" w:date="2021-01-26T17:21:00Z">
        <w:r w:rsidRPr="005C3FD8" w:rsidDel="008C4DB3">
          <w:rPr>
            <w:noProof/>
            <w:szCs w:val="26"/>
            <w:lang w:val="vi-VN"/>
          </w:rPr>
          <w:delText>Dữ liệu sai chính tả trên 30% câu.</w:delText>
        </w:r>
      </w:del>
    </w:p>
    <w:p w14:paraId="70C94365" w14:textId="60E0FF2D" w:rsidR="00D72BC7" w:rsidRPr="005C3FD8" w:rsidDel="008C4DB3" w:rsidRDefault="00D72BC7" w:rsidP="009E5B52">
      <w:pPr>
        <w:pStyle w:val="ListParagraph"/>
        <w:numPr>
          <w:ilvl w:val="0"/>
          <w:numId w:val="42"/>
        </w:numPr>
        <w:spacing w:before="120"/>
        <w:ind w:left="284" w:firstLine="0"/>
        <w:rPr>
          <w:del w:id="1804" w:author="QVM0161195" w:date="2021-01-26T17:21:00Z"/>
          <w:noProof/>
          <w:szCs w:val="26"/>
          <w:lang w:val="vi-VN"/>
        </w:rPr>
      </w:pPr>
      <w:del w:id="1805" w:author="QVM0161195" w:date="2021-01-26T17:21:00Z">
        <w:r w:rsidRPr="005C3FD8" w:rsidDel="008C4DB3">
          <w:rPr>
            <w:noProof/>
            <w:szCs w:val="26"/>
            <w:lang w:val="vi-VN"/>
          </w:rPr>
          <w:delText>Dữ liệu sử dụng các ngôn ngữ khác ngoài Tiếng Anh</w:delText>
        </w:r>
        <w:r w:rsidR="009E5B52" w:rsidRPr="005C3FD8" w:rsidDel="008C4DB3">
          <w:rPr>
            <w:noProof/>
            <w:szCs w:val="26"/>
            <w:lang w:val="vi-VN"/>
          </w:rPr>
          <w:delText>.</w:delText>
        </w:r>
      </w:del>
    </w:p>
    <w:p w14:paraId="742B7638" w14:textId="5B6AFC73" w:rsidR="003B72B8" w:rsidRPr="005C3FD8" w:rsidDel="008C4DB3" w:rsidRDefault="003B72B8" w:rsidP="009E5B52">
      <w:pPr>
        <w:pStyle w:val="ListParagraph"/>
        <w:numPr>
          <w:ilvl w:val="0"/>
          <w:numId w:val="42"/>
        </w:numPr>
        <w:spacing w:before="120"/>
        <w:ind w:left="284" w:firstLine="0"/>
        <w:rPr>
          <w:del w:id="1806" w:author="QVM0161195" w:date="2021-01-26T17:21:00Z"/>
          <w:noProof/>
          <w:szCs w:val="26"/>
          <w:lang w:val="vi-VN"/>
        </w:rPr>
      </w:pPr>
      <w:del w:id="1807" w:author="QVM0161195" w:date="2021-01-26T17:21:00Z">
        <w:r w:rsidRPr="005C3FD8" w:rsidDel="008C4DB3">
          <w:rPr>
            <w:noProof/>
            <w:szCs w:val="26"/>
            <w:lang w:val="vi-VN"/>
          </w:rPr>
          <w:delText>Dữ liệu trung tính (neutral)</w:delText>
        </w:r>
        <w:r w:rsidR="009E5B52" w:rsidRPr="005C3FD8" w:rsidDel="008C4DB3">
          <w:rPr>
            <w:noProof/>
            <w:szCs w:val="26"/>
            <w:lang w:val="vi-VN"/>
          </w:rPr>
          <w:delText>.</w:delText>
        </w:r>
      </w:del>
    </w:p>
    <w:p w14:paraId="42633E5A" w14:textId="40821D45" w:rsidR="00D72BC7" w:rsidRPr="005C3FD8" w:rsidDel="008C4DB3" w:rsidRDefault="00D72BC7" w:rsidP="00DB20D7">
      <w:pPr>
        <w:spacing w:before="120" w:line="360" w:lineRule="auto"/>
        <w:ind w:firstLine="284"/>
        <w:jc w:val="both"/>
        <w:rPr>
          <w:del w:id="1808" w:author="QVM0161195" w:date="2021-01-26T17:21:00Z"/>
          <w:noProof/>
          <w:sz w:val="26"/>
          <w:szCs w:val="26"/>
          <w:lang w:val="vi-VN"/>
        </w:rPr>
      </w:pPr>
      <w:del w:id="1809" w:author="QVM0161195" w:date="2021-01-26T17:21:00Z">
        <w:r w:rsidRPr="005C3FD8" w:rsidDel="008C4DB3">
          <w:rPr>
            <w:noProof/>
            <w:sz w:val="26"/>
            <w:szCs w:val="26"/>
            <w:lang w:val="vi-VN"/>
          </w:rPr>
          <w:delText>Sau những bước xử lý chọn lọc dữ l</w:delText>
        </w:r>
        <w:r w:rsidR="00854D99" w:rsidRPr="005C3FD8" w:rsidDel="008C4DB3">
          <w:rPr>
            <w:noProof/>
            <w:sz w:val="26"/>
            <w:szCs w:val="26"/>
            <w:lang w:val="vi-VN"/>
          </w:rPr>
          <w:delText>iệu</w:delText>
        </w:r>
        <w:r w:rsidR="000E0ADF" w:rsidRPr="005C3FD8" w:rsidDel="008C4DB3">
          <w:rPr>
            <w:noProof/>
            <w:sz w:val="26"/>
            <w:szCs w:val="26"/>
            <w:lang w:val="vi-VN"/>
          </w:rPr>
          <w:delText xml:space="preserve"> </w:delText>
        </w:r>
        <w:r w:rsidR="00855175" w:rsidRPr="005C3FD8" w:rsidDel="008C4DB3">
          <w:rPr>
            <w:noProof/>
            <w:sz w:val="26"/>
            <w:szCs w:val="26"/>
            <w:lang w:val="vi-VN"/>
          </w:rPr>
          <w:delText>tác giả</w:delText>
        </w:r>
        <w:r w:rsidR="000E0ADF" w:rsidRPr="005C3FD8" w:rsidDel="008C4DB3">
          <w:rPr>
            <w:noProof/>
            <w:sz w:val="26"/>
            <w:szCs w:val="26"/>
            <w:lang w:val="vi-VN"/>
          </w:rPr>
          <w:delText xml:space="preserve"> đã chọn ra được 1</w:delText>
        </w:r>
        <w:r w:rsidR="00F03924" w:rsidRPr="005C3FD8" w:rsidDel="008C4DB3">
          <w:rPr>
            <w:noProof/>
            <w:sz w:val="26"/>
            <w:szCs w:val="26"/>
            <w:lang w:val="vi-VN"/>
          </w:rPr>
          <w:delText>.</w:delText>
        </w:r>
        <w:r w:rsidR="003462B7" w:rsidRPr="005C3FD8" w:rsidDel="008C4DB3">
          <w:rPr>
            <w:noProof/>
            <w:sz w:val="26"/>
            <w:szCs w:val="26"/>
            <w:lang w:val="vi-VN"/>
          </w:rPr>
          <w:delText>0</w:delText>
        </w:r>
        <w:r w:rsidRPr="005C3FD8" w:rsidDel="008C4DB3">
          <w:rPr>
            <w:noProof/>
            <w:sz w:val="26"/>
            <w:szCs w:val="26"/>
            <w:lang w:val="vi-VN"/>
          </w:rPr>
          <w:delText xml:space="preserve">00 </w:delText>
        </w:r>
        <w:r w:rsidR="00F03924" w:rsidRPr="005C3FD8" w:rsidDel="008C4DB3">
          <w:rPr>
            <w:noProof/>
            <w:sz w:val="26"/>
            <w:szCs w:val="26"/>
            <w:lang w:val="vi-VN"/>
          </w:rPr>
          <w:delText xml:space="preserve">câu </w:delText>
        </w:r>
        <w:r w:rsidRPr="005C3FD8" w:rsidDel="008C4DB3">
          <w:rPr>
            <w:noProof/>
            <w:sz w:val="26"/>
            <w:szCs w:val="26"/>
            <w:lang w:val="vi-VN"/>
          </w:rPr>
          <w:delText>dữ liệu ý kiến đánh giá để sử dụng trong luận văn này.</w:delText>
        </w:r>
        <w:r w:rsidR="00854D99" w:rsidRPr="005C3FD8" w:rsidDel="008C4DB3">
          <w:rPr>
            <w:noProof/>
            <w:sz w:val="26"/>
            <w:szCs w:val="26"/>
            <w:lang w:val="vi-VN"/>
          </w:rPr>
          <w:delText xml:space="preserve"> Toàn bộ dữ liệu này sau đó </w:delText>
        </w:r>
        <w:r w:rsidR="003B72B8" w:rsidRPr="005C3FD8" w:rsidDel="008C4DB3">
          <w:rPr>
            <w:noProof/>
            <w:sz w:val="26"/>
            <w:szCs w:val="26"/>
            <w:lang w:val="vi-VN"/>
          </w:rPr>
          <w:delText>sẽ</w:delText>
        </w:r>
        <w:r w:rsidR="00854D99" w:rsidRPr="005C3FD8" w:rsidDel="008C4DB3">
          <w:rPr>
            <w:noProof/>
            <w:sz w:val="26"/>
            <w:szCs w:val="26"/>
            <w:lang w:val="vi-VN"/>
          </w:rPr>
          <w:delText xml:space="preserve"> được gán nhãn </w:delText>
        </w:r>
        <w:r w:rsidR="003B72B8" w:rsidRPr="005C3FD8" w:rsidDel="008C4DB3">
          <w:rPr>
            <w:noProof/>
            <w:sz w:val="26"/>
            <w:szCs w:val="26"/>
            <w:lang w:val="vi-VN"/>
          </w:rPr>
          <w:delText xml:space="preserve">thủ công </w:delText>
        </w:r>
        <w:r w:rsidR="008B59CF" w:rsidRPr="005C3FD8" w:rsidDel="008C4DB3">
          <w:rPr>
            <w:noProof/>
            <w:sz w:val="26"/>
            <w:szCs w:val="26"/>
            <w:lang w:val="vi-VN"/>
          </w:rPr>
          <w:delText>thành hai</w:delText>
        </w:r>
        <w:r w:rsidR="003B72B8" w:rsidRPr="005C3FD8" w:rsidDel="008C4DB3">
          <w:rPr>
            <w:noProof/>
            <w:sz w:val="26"/>
            <w:szCs w:val="26"/>
            <w:lang w:val="vi-VN"/>
          </w:rPr>
          <w:delText xml:space="preserve"> nhãn tích cực (positive) và tiêu cực (negative)</w:delText>
        </w:r>
        <w:r w:rsidR="009B179B" w:rsidRPr="005C3FD8" w:rsidDel="008C4DB3">
          <w:rPr>
            <w:noProof/>
            <w:sz w:val="26"/>
            <w:szCs w:val="26"/>
            <w:lang w:val="vi-VN"/>
          </w:rPr>
          <w:delText xml:space="preserve"> dựa vào đánh giá nội dung của ý kiến</w:delText>
        </w:r>
        <w:r w:rsidR="003B72B8" w:rsidRPr="005C3FD8" w:rsidDel="008C4DB3">
          <w:rPr>
            <w:noProof/>
            <w:sz w:val="26"/>
            <w:szCs w:val="26"/>
            <w:lang w:val="vi-VN"/>
          </w:rPr>
          <w:delText>.</w:delText>
        </w:r>
      </w:del>
    </w:p>
    <w:p w14:paraId="745BCDD8" w14:textId="3BB291F0" w:rsidR="00A01974" w:rsidRPr="005C3FD8" w:rsidDel="008C4DB3" w:rsidRDefault="00D970AD" w:rsidP="008F25DE">
      <w:pPr>
        <w:pStyle w:val="Heading2"/>
        <w:numPr>
          <w:ilvl w:val="0"/>
          <w:numId w:val="41"/>
        </w:numPr>
        <w:spacing w:before="120" w:line="360" w:lineRule="auto"/>
        <w:ind w:left="0" w:firstLine="284"/>
        <w:rPr>
          <w:del w:id="1810" w:author="QVM0161195" w:date="2021-01-26T17:21:00Z"/>
          <w:rFonts w:ascii="Times New Roman" w:hAnsi="Times New Roman"/>
          <w:i w:val="0"/>
          <w:noProof/>
          <w:lang w:val="vi-VN"/>
        </w:rPr>
      </w:pPr>
      <w:bookmarkStart w:id="1811" w:name="_Toc61985824"/>
      <w:del w:id="1812" w:author="QVM0161195" w:date="2021-01-26T17:21:00Z">
        <w:r w:rsidRPr="005C3FD8" w:rsidDel="008C4DB3">
          <w:rPr>
            <w:rFonts w:ascii="Times New Roman" w:hAnsi="Times New Roman"/>
            <w:i w:val="0"/>
            <w:noProof/>
            <w:lang w:val="vi-VN"/>
          </w:rPr>
          <w:delText>Quy trình thực hiện</w:delText>
        </w:r>
        <w:bookmarkEnd w:id="1811"/>
      </w:del>
    </w:p>
    <w:p w14:paraId="00F4DECB" w14:textId="1CDA322F" w:rsidR="00D970AD" w:rsidRPr="005C3FD8" w:rsidDel="008C4DB3" w:rsidRDefault="00D970AD" w:rsidP="008F25DE">
      <w:pPr>
        <w:pStyle w:val="ListParagraph"/>
        <w:numPr>
          <w:ilvl w:val="0"/>
          <w:numId w:val="43"/>
        </w:numPr>
        <w:spacing w:before="120"/>
        <w:ind w:left="567" w:firstLine="284"/>
        <w:outlineLvl w:val="2"/>
        <w:rPr>
          <w:del w:id="1813" w:author="QVM0161195" w:date="2021-01-26T17:21:00Z"/>
          <w:i/>
          <w:noProof/>
          <w:sz w:val="28"/>
          <w:szCs w:val="28"/>
          <w:lang w:val="vi-VN"/>
        </w:rPr>
      </w:pPr>
      <w:bookmarkStart w:id="1814" w:name="_Toc61985825"/>
      <w:del w:id="1815" w:author="QVM0161195" w:date="2021-01-26T17:21:00Z">
        <w:r w:rsidRPr="005C3FD8" w:rsidDel="008C4DB3">
          <w:rPr>
            <w:i/>
            <w:noProof/>
            <w:sz w:val="28"/>
            <w:szCs w:val="28"/>
            <w:lang w:val="vi-VN"/>
          </w:rPr>
          <w:delText>Tiền xử lý văn bản</w:delText>
        </w:r>
        <w:bookmarkEnd w:id="1814"/>
      </w:del>
    </w:p>
    <w:p w14:paraId="4D13C705" w14:textId="2BF75437" w:rsidR="00C926A3" w:rsidRPr="005C3FD8" w:rsidDel="008C4DB3" w:rsidRDefault="00F7105C" w:rsidP="004D1DFC">
      <w:pPr>
        <w:spacing w:before="120" w:line="360" w:lineRule="auto"/>
        <w:ind w:firstLine="284"/>
        <w:jc w:val="both"/>
        <w:rPr>
          <w:del w:id="1816" w:author="QVM0161195" w:date="2021-01-26T17:21:00Z"/>
          <w:noProof/>
          <w:sz w:val="26"/>
          <w:szCs w:val="26"/>
          <w:lang w:val="vi-VN"/>
        </w:rPr>
      </w:pPr>
      <w:del w:id="1817" w:author="QVM0161195" w:date="2021-01-26T17:21:00Z">
        <w:r w:rsidRPr="005C3FD8" w:rsidDel="008C4DB3">
          <w:rPr>
            <w:noProof/>
            <w:sz w:val="26"/>
            <w:szCs w:val="26"/>
            <w:lang w:val="vi-VN"/>
          </w:rPr>
          <w:delText>Tiền xử lý văn bản được xem là một bước không thể thiếu trong việc xây dựng một bộ phân lớp nhằm cải thiện độ chính xác phân lớp</w:delText>
        </w:r>
        <w:r w:rsidR="00D862A0" w:rsidRPr="005C3FD8" w:rsidDel="008C4DB3">
          <w:rPr>
            <w:noProof/>
            <w:sz w:val="26"/>
            <w:szCs w:val="26"/>
            <w:lang w:val="vi-VN"/>
          </w:rPr>
          <w:delText>.</w:delText>
        </w:r>
        <w:r w:rsidR="00951346" w:rsidRPr="005C3FD8" w:rsidDel="008C4DB3">
          <w:rPr>
            <w:noProof/>
            <w:sz w:val="26"/>
            <w:szCs w:val="26"/>
            <w:lang w:val="vi-VN"/>
          </w:rPr>
          <w:delText xml:space="preserve"> Vì </w:delText>
        </w:r>
        <w:r w:rsidR="00464E23" w:rsidRPr="005C3FD8" w:rsidDel="008C4DB3">
          <w:rPr>
            <w:noProof/>
            <w:sz w:val="26"/>
            <w:szCs w:val="26"/>
            <w:lang w:val="vi-VN"/>
          </w:rPr>
          <w:delText>văn bản vốn được thu thậ</w:delText>
        </w:r>
        <w:r w:rsidR="00951346" w:rsidRPr="005C3FD8" w:rsidDel="008C4DB3">
          <w:rPr>
            <w:noProof/>
            <w:sz w:val="26"/>
            <w:szCs w:val="26"/>
            <w:lang w:val="vi-VN"/>
          </w:rPr>
          <w:delTex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delText>
        </w:r>
      </w:del>
    </w:p>
    <w:p w14:paraId="0AC6EA48" w14:textId="5910AB87" w:rsidR="007119D2" w:rsidRPr="005C3FD8" w:rsidDel="008C4DB3" w:rsidRDefault="003F7C69" w:rsidP="004D1DFC">
      <w:pPr>
        <w:spacing w:before="120" w:line="360" w:lineRule="auto"/>
        <w:ind w:firstLine="284"/>
        <w:jc w:val="both"/>
        <w:rPr>
          <w:del w:id="1818" w:author="QVM0161195" w:date="2021-01-26T17:21:00Z"/>
          <w:noProof/>
          <w:sz w:val="26"/>
          <w:szCs w:val="26"/>
          <w:lang w:val="vi-VN"/>
        </w:rPr>
      </w:pPr>
      <w:del w:id="1819" w:author="QVM0161195" w:date="2021-01-26T17:21:00Z">
        <w:r w:rsidRPr="005C3FD8" w:rsidDel="008C4DB3">
          <w:rPr>
            <w:noProof/>
            <w:sz w:val="26"/>
            <w:szCs w:val="26"/>
            <w:lang w:val="vi-VN"/>
          </w:rPr>
          <w:delText>Về cơ bản tiền xử lý văn bản sẽ bao gồm các bước:</w:delText>
        </w:r>
      </w:del>
    </w:p>
    <w:p w14:paraId="0C167479" w14:textId="1A6211F2" w:rsidR="003F7C69" w:rsidRPr="005C3FD8" w:rsidDel="008C4DB3" w:rsidRDefault="003F7C69" w:rsidP="00406225">
      <w:pPr>
        <w:pStyle w:val="ListParagraph"/>
        <w:numPr>
          <w:ilvl w:val="0"/>
          <w:numId w:val="44"/>
        </w:numPr>
        <w:spacing w:before="120"/>
        <w:ind w:left="284" w:firstLine="0"/>
        <w:rPr>
          <w:del w:id="1820" w:author="QVM0161195" w:date="2021-01-26T17:21:00Z"/>
          <w:noProof/>
          <w:szCs w:val="26"/>
          <w:lang w:val="vi-VN"/>
        </w:rPr>
      </w:pPr>
      <w:del w:id="1821" w:author="QVM0161195" w:date="2021-01-26T17:21:00Z">
        <w:r w:rsidRPr="005C3FD8" w:rsidDel="008C4DB3">
          <w:rPr>
            <w:noProof/>
            <w:szCs w:val="26"/>
            <w:lang w:val="vi-VN"/>
          </w:rPr>
          <w:delText>Làm sạch văn bản</w:delText>
        </w:r>
        <w:r w:rsidR="008F25DE" w:rsidRPr="005C3FD8" w:rsidDel="008C4DB3">
          <w:rPr>
            <w:noProof/>
            <w:szCs w:val="26"/>
            <w:lang w:val="vi-VN"/>
          </w:rPr>
          <w:delText>.</w:delText>
        </w:r>
      </w:del>
    </w:p>
    <w:p w14:paraId="547EEECB" w14:textId="07CBF6E8" w:rsidR="003F7C69" w:rsidRPr="005C3FD8" w:rsidDel="008C4DB3" w:rsidRDefault="003F7C69" w:rsidP="00406225">
      <w:pPr>
        <w:pStyle w:val="ListParagraph"/>
        <w:numPr>
          <w:ilvl w:val="0"/>
          <w:numId w:val="44"/>
        </w:numPr>
        <w:spacing w:before="120"/>
        <w:ind w:left="284" w:firstLine="0"/>
        <w:rPr>
          <w:del w:id="1822" w:author="QVM0161195" w:date="2021-01-26T17:21:00Z"/>
          <w:noProof/>
          <w:szCs w:val="26"/>
          <w:lang w:val="vi-VN"/>
        </w:rPr>
      </w:pPr>
      <w:del w:id="1823" w:author="QVM0161195" w:date="2021-01-26T17:21:00Z">
        <w:r w:rsidRPr="005C3FD8" w:rsidDel="008C4DB3">
          <w:rPr>
            <w:noProof/>
            <w:szCs w:val="26"/>
            <w:lang w:val="vi-VN"/>
          </w:rPr>
          <w:delText>Tách từ</w:delText>
        </w:r>
        <w:r w:rsidR="008F25DE" w:rsidRPr="005C3FD8" w:rsidDel="008C4DB3">
          <w:rPr>
            <w:noProof/>
            <w:szCs w:val="26"/>
            <w:lang w:val="vi-VN"/>
          </w:rPr>
          <w:delText>.</w:delText>
        </w:r>
      </w:del>
    </w:p>
    <w:p w14:paraId="249BBB5D" w14:textId="04F958BA" w:rsidR="003F7C69" w:rsidRPr="005C3FD8" w:rsidDel="008C4DB3" w:rsidRDefault="003F7C69" w:rsidP="00406225">
      <w:pPr>
        <w:pStyle w:val="ListParagraph"/>
        <w:numPr>
          <w:ilvl w:val="0"/>
          <w:numId w:val="44"/>
        </w:numPr>
        <w:spacing w:before="120"/>
        <w:ind w:left="284" w:firstLine="0"/>
        <w:rPr>
          <w:del w:id="1824" w:author="QVM0161195" w:date="2021-01-26T17:21:00Z"/>
          <w:noProof/>
          <w:szCs w:val="26"/>
          <w:lang w:val="vi-VN"/>
        </w:rPr>
      </w:pPr>
      <w:del w:id="1825" w:author="QVM0161195" w:date="2021-01-26T17:21:00Z">
        <w:r w:rsidRPr="005C3FD8" w:rsidDel="008C4DB3">
          <w:rPr>
            <w:noProof/>
            <w:szCs w:val="26"/>
            <w:lang w:val="vi-VN"/>
          </w:rPr>
          <w:delText>Chuẩn hóa từ</w:delText>
        </w:r>
        <w:r w:rsidR="008F25DE" w:rsidRPr="005C3FD8" w:rsidDel="008C4DB3">
          <w:rPr>
            <w:noProof/>
            <w:szCs w:val="26"/>
            <w:lang w:val="vi-VN"/>
          </w:rPr>
          <w:delText>.</w:delText>
        </w:r>
      </w:del>
    </w:p>
    <w:p w14:paraId="056F9B8E" w14:textId="45BEEEFB" w:rsidR="003F7C69" w:rsidRPr="005C3FD8" w:rsidDel="008C4DB3" w:rsidRDefault="003F7C69" w:rsidP="00406225">
      <w:pPr>
        <w:pStyle w:val="ListParagraph"/>
        <w:numPr>
          <w:ilvl w:val="0"/>
          <w:numId w:val="44"/>
        </w:numPr>
        <w:spacing w:before="120"/>
        <w:ind w:left="284" w:firstLine="0"/>
        <w:rPr>
          <w:del w:id="1826" w:author="QVM0161195" w:date="2021-01-26T17:21:00Z"/>
          <w:noProof/>
          <w:szCs w:val="26"/>
          <w:lang w:val="vi-VN"/>
        </w:rPr>
      </w:pPr>
      <w:del w:id="1827" w:author="QVM0161195" w:date="2021-01-26T17:21:00Z">
        <w:r w:rsidRPr="005C3FD8" w:rsidDel="008C4DB3">
          <w:rPr>
            <w:noProof/>
            <w:szCs w:val="26"/>
            <w:lang w:val="vi-VN"/>
          </w:rPr>
          <w:delText>Loại bỏ stopwords</w:delText>
        </w:r>
        <w:r w:rsidR="008F25DE" w:rsidRPr="005C3FD8" w:rsidDel="008C4DB3">
          <w:rPr>
            <w:noProof/>
            <w:szCs w:val="26"/>
            <w:lang w:val="vi-VN"/>
          </w:rPr>
          <w:delText>.</w:delText>
        </w:r>
      </w:del>
    </w:p>
    <w:p w14:paraId="25AF55FA" w14:textId="46082F67" w:rsidR="003F7C69" w:rsidRPr="005C3FD8" w:rsidDel="008C4DB3" w:rsidRDefault="003F7C69" w:rsidP="00406225">
      <w:pPr>
        <w:pStyle w:val="ListParagraph"/>
        <w:numPr>
          <w:ilvl w:val="0"/>
          <w:numId w:val="44"/>
        </w:numPr>
        <w:spacing w:before="120"/>
        <w:ind w:left="284" w:firstLine="0"/>
        <w:rPr>
          <w:del w:id="1828" w:author="QVM0161195" w:date="2021-01-26T17:21:00Z"/>
          <w:noProof/>
          <w:szCs w:val="26"/>
          <w:lang w:val="vi-VN"/>
        </w:rPr>
      </w:pPr>
      <w:del w:id="1829" w:author="QVM0161195" w:date="2021-01-26T17:21:00Z">
        <w:r w:rsidRPr="005C3FD8" w:rsidDel="008C4DB3">
          <w:rPr>
            <w:noProof/>
            <w:szCs w:val="26"/>
            <w:lang w:val="vi-VN"/>
          </w:rPr>
          <w:delText>Tạo vector cho từ</w:delText>
        </w:r>
        <w:r w:rsidR="008F25DE" w:rsidRPr="005C3FD8" w:rsidDel="008C4DB3">
          <w:rPr>
            <w:noProof/>
            <w:szCs w:val="26"/>
            <w:lang w:val="vi-VN"/>
          </w:rPr>
          <w:delText>.</w:delText>
        </w:r>
      </w:del>
    </w:p>
    <w:p w14:paraId="528224EC" w14:textId="45CC235B" w:rsidR="003F7C69" w:rsidRPr="005C3FD8" w:rsidDel="008C4DB3" w:rsidRDefault="003F7C69" w:rsidP="004D1DFC">
      <w:pPr>
        <w:spacing w:before="120" w:line="360" w:lineRule="auto"/>
        <w:ind w:firstLine="284"/>
        <w:jc w:val="both"/>
        <w:rPr>
          <w:del w:id="1830" w:author="QVM0161195" w:date="2021-01-26T17:21:00Z"/>
          <w:noProof/>
          <w:sz w:val="26"/>
          <w:szCs w:val="26"/>
          <w:lang w:val="vi-VN"/>
        </w:rPr>
      </w:pPr>
      <w:del w:id="1831" w:author="QVM0161195" w:date="2021-01-26T17:21:00Z">
        <w:r w:rsidRPr="005C3FD8" w:rsidDel="008C4DB3">
          <w:rPr>
            <w:noProof/>
            <w:sz w:val="26"/>
            <w:szCs w:val="26"/>
            <w:lang w:val="vi-VN"/>
          </w:rPr>
          <w:delText>Tùy thuộc vào tính chất tập dữ liệu mà các bước trên có thể bị l</w:delText>
        </w:r>
        <w:r w:rsidR="00BD543A" w:rsidRPr="005C3FD8" w:rsidDel="008C4DB3">
          <w:rPr>
            <w:noProof/>
            <w:sz w:val="26"/>
            <w:szCs w:val="26"/>
            <w:lang w:val="vi-VN"/>
          </w:rPr>
          <w:delText>oại</w:delText>
        </w:r>
        <w:r w:rsidRPr="005C3FD8" w:rsidDel="008C4DB3">
          <w:rPr>
            <w:noProof/>
            <w:sz w:val="26"/>
            <w:szCs w:val="26"/>
            <w:lang w:val="vi-VN"/>
          </w:rPr>
          <w:delText xml:space="preserve"> bỏ để rút ngắn thời gian xử lý.</w:delText>
        </w:r>
      </w:del>
    </w:p>
    <w:p w14:paraId="5321F96E" w14:textId="08FA4D49" w:rsidR="008C53F4" w:rsidRPr="005C3FD8" w:rsidDel="008C4DB3" w:rsidRDefault="008C53F4" w:rsidP="00666240">
      <w:pPr>
        <w:spacing w:before="120" w:line="360" w:lineRule="auto"/>
        <w:ind w:firstLine="284"/>
        <w:jc w:val="both"/>
        <w:rPr>
          <w:del w:id="1832" w:author="QVM0161195" w:date="2021-01-26T17:21:00Z"/>
          <w:noProof/>
          <w:sz w:val="26"/>
          <w:szCs w:val="26"/>
          <w:lang w:val="vi-VN"/>
        </w:rPr>
      </w:pPr>
      <w:del w:id="1833" w:author="QVM0161195" w:date="2021-01-26T17:21:00Z">
        <w:r w:rsidRPr="005C3FD8" w:rsidDel="008C4DB3">
          <w:rPr>
            <w:b/>
            <w:noProof/>
            <w:sz w:val="26"/>
            <w:szCs w:val="26"/>
            <w:lang w:val="vi-VN"/>
          </w:rPr>
          <w:delText xml:space="preserve">Làm sạch văn bản: </w:delText>
        </w:r>
        <w:r w:rsidRPr="005C3FD8" w:rsidDel="008C4DB3">
          <w:rPr>
            <w:noProof/>
            <w:sz w:val="26"/>
            <w:szCs w:val="26"/>
            <w:lang w:val="vi-VN"/>
          </w:rPr>
          <w:delText xml:space="preserve">mục đích bước này là loại bỏ </w:delText>
        </w:r>
        <w:r w:rsidR="00BF2D2D" w:rsidRPr="005C3FD8" w:rsidDel="008C4DB3">
          <w:rPr>
            <w:noProof/>
            <w:sz w:val="26"/>
            <w:szCs w:val="26"/>
            <w:lang w:val="vi-VN"/>
          </w:rPr>
          <w:delText>nhiễu</w:delText>
        </w:r>
        <w:r w:rsidRPr="005C3FD8" w:rsidDel="008C4DB3">
          <w:rPr>
            <w:noProof/>
            <w:sz w:val="26"/>
            <w:szCs w:val="26"/>
            <w:lang w:val="vi-VN"/>
          </w:rPr>
          <w:delText xml:space="preserve"> trong dữ liệu. Đa phần dữ liệu </w:delText>
        </w:r>
        <w:r w:rsidR="001E3B36" w:rsidRPr="005C3FD8" w:rsidDel="008C4DB3">
          <w:rPr>
            <w:noProof/>
            <w:sz w:val="26"/>
            <w:szCs w:val="26"/>
            <w:lang w:val="vi-VN"/>
          </w:rPr>
          <w:delText xml:space="preserve">nhiễu </w:delText>
        </w:r>
        <w:r w:rsidRPr="005C3FD8" w:rsidDel="008C4DB3">
          <w:rPr>
            <w:noProof/>
            <w:sz w:val="26"/>
            <w:szCs w:val="26"/>
            <w:lang w:val="vi-VN"/>
          </w:rPr>
          <w:delText>là dữ liệu chứa các thẻ HTML</w:delText>
        </w:r>
        <w:r w:rsidR="004E0743" w:rsidRPr="005C3FD8" w:rsidDel="008C4DB3">
          <w:rPr>
            <w:noProof/>
            <w:sz w:val="26"/>
            <w:szCs w:val="26"/>
            <w:lang w:val="vi-VN"/>
          </w:rPr>
          <w:delText xml:space="preserve"> và </w:delText>
        </w:r>
        <w:r w:rsidRPr="005C3FD8" w:rsidDel="008C4DB3">
          <w:rPr>
            <w:noProof/>
            <w:sz w:val="26"/>
            <w:szCs w:val="26"/>
            <w:lang w:val="vi-VN"/>
          </w:rPr>
          <w:delText>JavaScript. Ví dụ câu “Lập trình &lt;b&gt;NLP&lt;/b&gt;” sau khi làm sạch sẽ thu được câu “Lập trình NLP”.</w:delText>
        </w:r>
      </w:del>
    </w:p>
    <w:p w14:paraId="596AD3F1" w14:textId="329562ED" w:rsidR="008C53F4" w:rsidRPr="005C3FD8" w:rsidDel="008C4DB3" w:rsidRDefault="008C53F4" w:rsidP="00666240">
      <w:pPr>
        <w:spacing w:before="120" w:line="360" w:lineRule="auto"/>
        <w:ind w:firstLine="284"/>
        <w:jc w:val="both"/>
        <w:rPr>
          <w:del w:id="1834" w:author="QVM0161195" w:date="2021-01-26T17:21:00Z"/>
          <w:noProof/>
          <w:sz w:val="26"/>
          <w:szCs w:val="26"/>
          <w:lang w:val="vi-VN"/>
        </w:rPr>
      </w:pPr>
      <w:del w:id="1835" w:author="QVM0161195" w:date="2021-01-26T17:21:00Z">
        <w:r w:rsidRPr="005C3FD8" w:rsidDel="008C4DB3">
          <w:rPr>
            <w:b/>
            <w:noProof/>
            <w:sz w:val="26"/>
            <w:szCs w:val="26"/>
            <w:lang w:val="vi-VN"/>
          </w:rPr>
          <w:delText xml:space="preserve">Tách từ: </w:delText>
        </w:r>
        <w:r w:rsidRPr="005C3FD8" w:rsidDel="008C4DB3">
          <w:rPr>
            <w:noProof/>
            <w:sz w:val="26"/>
            <w:szCs w:val="26"/>
            <w:lang w:val="vi-VN"/>
          </w:rPr>
          <w:delText>trong Tiếng Việt dấu cách (space) chỉ mang ý nghĩa phân cách âm tiết với nhau, vì vậy để xử lý trong Tiếng Việt công đo</w:delText>
        </w:r>
        <w:r w:rsidR="00903F6B" w:rsidRPr="005C3FD8" w:rsidDel="008C4DB3">
          <w:rPr>
            <w:noProof/>
            <w:sz w:val="26"/>
            <w:szCs w:val="26"/>
            <w:lang w:val="vi-VN"/>
          </w:rPr>
          <w:delText>ạ</w:delText>
        </w:r>
        <w:r w:rsidRPr="005C3FD8" w:rsidDel="008C4DB3">
          <w:rPr>
            <w:noProof/>
            <w:sz w:val="26"/>
            <w:szCs w:val="26"/>
            <w:lang w:val="vi-VN"/>
          </w:rPr>
          <w:delText xml:space="preserve">n tách từ (word segmentation) là một trong những bài toán quan trọng. Ví dụ </w:delText>
        </w:r>
        <w:r w:rsidR="003C0C2B" w:rsidRPr="005C3FD8" w:rsidDel="008C4DB3">
          <w:rPr>
            <w:noProof/>
            <w:sz w:val="26"/>
            <w:szCs w:val="26"/>
            <w:lang w:val="vi-VN"/>
          </w:rPr>
          <w:delText>trong câu “Giảng viên dạy tốt” nếu tách thành 4 từ độc lập thì từ “Giảng” và “viên” sẽ mang ý nghĩa riêng biệt nhau so với khi chúng đứng cùng nhau trong từ “Giảng viên”.</w:delText>
        </w:r>
      </w:del>
    </w:p>
    <w:p w14:paraId="72519C5D" w14:textId="6EC4C24A" w:rsidR="003C0C2B" w:rsidRPr="005C3FD8" w:rsidDel="008C4DB3" w:rsidRDefault="003C0C2B" w:rsidP="00666240">
      <w:pPr>
        <w:spacing w:before="120" w:line="360" w:lineRule="auto"/>
        <w:ind w:firstLine="284"/>
        <w:jc w:val="both"/>
        <w:rPr>
          <w:del w:id="1836" w:author="QVM0161195" w:date="2021-01-26T17:21:00Z"/>
          <w:noProof/>
          <w:sz w:val="26"/>
          <w:szCs w:val="26"/>
          <w:lang w:val="vi-VN"/>
        </w:rPr>
      </w:pPr>
      <w:del w:id="1837" w:author="QVM0161195" w:date="2021-01-26T17:21:00Z">
        <w:r w:rsidRPr="005C3FD8" w:rsidDel="008C4DB3">
          <w:rPr>
            <w:b/>
            <w:noProof/>
            <w:sz w:val="26"/>
            <w:szCs w:val="26"/>
            <w:lang w:val="vi-VN"/>
          </w:rPr>
          <w:delText xml:space="preserve">Chuẩn hóa từ: </w:delText>
        </w:r>
        <w:r w:rsidRPr="005C3FD8" w:rsidDel="008C4DB3">
          <w:rPr>
            <w:noProof/>
            <w:sz w:val="26"/>
            <w:szCs w:val="26"/>
            <w:lang w:val="vi-VN"/>
          </w:rPr>
          <w:delText>mục đích đưa các văn bản không đồng nhất về cùng một dạng. Ví dụ ta sẽ chuẩn hóa các từ viết tắt như “k”, “ko”, “k0” về đúng chuẩn là “không”.</w:delText>
        </w:r>
      </w:del>
    </w:p>
    <w:p w14:paraId="3FE8977E" w14:textId="6D586261" w:rsidR="003C0C2B" w:rsidRPr="005C3FD8" w:rsidDel="008C4DB3" w:rsidRDefault="003C0C2B" w:rsidP="00666240">
      <w:pPr>
        <w:spacing w:before="120" w:line="360" w:lineRule="auto"/>
        <w:ind w:firstLine="284"/>
        <w:jc w:val="both"/>
        <w:rPr>
          <w:del w:id="1838" w:author="QVM0161195" w:date="2021-01-26T17:21:00Z"/>
          <w:noProof/>
          <w:sz w:val="26"/>
          <w:szCs w:val="26"/>
          <w:lang w:val="vi-VN"/>
        </w:rPr>
      </w:pPr>
      <w:del w:id="1839" w:author="QVM0161195" w:date="2021-01-26T17:21:00Z">
        <w:r w:rsidRPr="005C3FD8" w:rsidDel="008C4DB3">
          <w:rPr>
            <w:b/>
            <w:noProof/>
            <w:sz w:val="26"/>
            <w:szCs w:val="26"/>
            <w:lang w:val="vi-VN"/>
          </w:rPr>
          <w:delText xml:space="preserve">Loại bỏ </w:delText>
        </w:r>
        <w:r w:rsidR="002329DA" w:rsidRPr="005C3FD8" w:rsidDel="008C4DB3">
          <w:rPr>
            <w:b/>
            <w:noProof/>
            <w:sz w:val="26"/>
            <w:szCs w:val="26"/>
            <w:lang w:val="vi-VN"/>
          </w:rPr>
          <w:delText>hư từ (stopwords)</w:delText>
        </w:r>
        <w:r w:rsidRPr="005C3FD8" w:rsidDel="008C4DB3">
          <w:rPr>
            <w:b/>
            <w:noProof/>
            <w:sz w:val="26"/>
            <w:szCs w:val="26"/>
            <w:lang w:val="vi-VN"/>
          </w:rPr>
          <w:delText>:</w:delText>
        </w:r>
        <w:r w:rsidRPr="005C3FD8" w:rsidDel="008C4DB3">
          <w:rPr>
            <w:noProof/>
            <w:sz w:val="26"/>
            <w:szCs w:val="26"/>
            <w:lang w:val="vi-VN"/>
          </w:rPr>
          <w:delText xml:space="preserve"> là loại bỏ những từ xuất hiện nhiều trong ngôn ngữ tự nhiên, tuy nhiên lại không mang nhiều ý nghĩa. </w:delText>
        </w:r>
        <w:r w:rsidR="002F4684" w:rsidRPr="005C3FD8" w:rsidDel="008C4DB3">
          <w:rPr>
            <w:noProof/>
            <w:sz w:val="26"/>
            <w:szCs w:val="26"/>
            <w:lang w:val="vi-VN"/>
          </w:rPr>
          <w:delText xml:space="preserve">Trong </w:delText>
        </w:r>
        <w:r w:rsidRPr="005C3FD8" w:rsidDel="008C4DB3">
          <w:rPr>
            <w:noProof/>
            <w:sz w:val="26"/>
            <w:szCs w:val="26"/>
            <w:lang w:val="vi-VN"/>
          </w:rPr>
          <w:delText>Tiếng Việt</w:delText>
        </w:r>
        <w:r w:rsidR="002F4684" w:rsidRPr="005C3FD8" w:rsidDel="008C4DB3">
          <w:rPr>
            <w:noProof/>
            <w:sz w:val="26"/>
            <w:szCs w:val="26"/>
            <w:lang w:val="vi-VN"/>
          </w:rPr>
          <w:delText>,</w:delText>
        </w:r>
        <w:r w:rsidRPr="005C3FD8" w:rsidDel="008C4DB3">
          <w:rPr>
            <w:noProof/>
            <w:sz w:val="26"/>
            <w:szCs w:val="26"/>
            <w:lang w:val="vi-VN"/>
          </w:rPr>
          <w:delText xml:space="preserve"> </w:delText>
        </w:r>
        <w:r w:rsidR="002F4684" w:rsidRPr="005C3FD8" w:rsidDel="008C4DB3">
          <w:rPr>
            <w:noProof/>
            <w:sz w:val="26"/>
            <w:szCs w:val="26"/>
            <w:lang w:val="vi-VN"/>
          </w:rPr>
          <w:delText xml:space="preserve">hư từ </w:delText>
        </w:r>
        <w:r w:rsidRPr="005C3FD8" w:rsidDel="008C4DB3">
          <w:rPr>
            <w:noProof/>
            <w:sz w:val="26"/>
            <w:szCs w:val="26"/>
            <w:lang w:val="vi-VN"/>
          </w:rPr>
          <w:delText>là những từ như: để, là, này, kia,.v.v.</w:delText>
        </w:r>
      </w:del>
    </w:p>
    <w:p w14:paraId="5908926A" w14:textId="02EEFF90" w:rsidR="00163C49" w:rsidRPr="005C3FD8" w:rsidDel="008C4DB3" w:rsidRDefault="003C0C2B" w:rsidP="004D1DFC">
      <w:pPr>
        <w:spacing w:before="120" w:line="360" w:lineRule="auto"/>
        <w:ind w:firstLine="284"/>
        <w:jc w:val="both"/>
        <w:rPr>
          <w:del w:id="1840" w:author="QVM0161195" w:date="2021-01-26T17:21:00Z"/>
          <w:noProof/>
          <w:sz w:val="26"/>
          <w:szCs w:val="26"/>
          <w:lang w:val="vi-VN"/>
        </w:rPr>
      </w:pPr>
      <w:del w:id="1841" w:author="QVM0161195" w:date="2021-01-26T17:21:00Z">
        <w:r w:rsidRPr="005C3FD8" w:rsidDel="008C4DB3">
          <w:rPr>
            <w:noProof/>
            <w:sz w:val="26"/>
            <w:szCs w:val="26"/>
            <w:lang w:val="vi-VN"/>
          </w:rPr>
          <w:delText>Trong luận văn</w:delText>
        </w:r>
        <w:r w:rsidR="00F9510E" w:rsidRPr="005C3FD8" w:rsidDel="008C4DB3">
          <w:rPr>
            <w:noProof/>
            <w:sz w:val="26"/>
            <w:szCs w:val="26"/>
            <w:lang w:val="vi-VN"/>
          </w:rPr>
          <w:delText xml:space="preserve"> này</w:delText>
        </w:r>
        <w:r w:rsidRPr="005C3FD8" w:rsidDel="008C4DB3">
          <w:rPr>
            <w:noProof/>
            <w:sz w:val="26"/>
            <w:szCs w:val="26"/>
            <w:lang w:val="vi-VN"/>
          </w:rPr>
          <w:delText xml:space="preserve"> tôi</w:delText>
        </w:r>
        <w:r w:rsidR="00F9510E" w:rsidRPr="005C3FD8" w:rsidDel="008C4DB3">
          <w:rPr>
            <w:noProof/>
            <w:sz w:val="26"/>
            <w:szCs w:val="26"/>
            <w:lang w:val="vi-VN"/>
          </w:rPr>
          <w:delText xml:space="preserve"> đã</w:delText>
        </w:r>
        <w:r w:rsidRPr="005C3FD8" w:rsidDel="008C4DB3">
          <w:rPr>
            <w:noProof/>
            <w:sz w:val="26"/>
            <w:szCs w:val="26"/>
            <w:lang w:val="vi-VN"/>
          </w:rPr>
          <w:delText xml:space="preserve"> sử dụng bộ thư viện  </w:delText>
        </w:r>
        <w:r w:rsidR="00E73797" w:rsidRPr="005C3FD8" w:rsidDel="008C4DB3">
          <w:rPr>
            <w:noProof/>
            <w:sz w:val="26"/>
            <w:szCs w:val="26"/>
            <w:lang w:val="vi-VN"/>
          </w:rPr>
          <w:delText>pyvi</w:delText>
        </w:r>
        <w:r w:rsidR="00DF744E" w:rsidRPr="005C3FD8" w:rsidDel="008C4DB3">
          <w:rPr>
            <w:noProof/>
            <w:sz w:val="26"/>
            <w:szCs w:val="26"/>
            <w:lang w:val="vi-VN"/>
          </w:rPr>
          <w:delText xml:space="preserve"> </w:delText>
        </w:r>
        <w:r w:rsidRPr="005C3FD8" w:rsidDel="008C4DB3">
          <w:rPr>
            <w:noProof/>
            <w:sz w:val="26"/>
            <w:szCs w:val="26"/>
            <w:lang w:val="vi-VN"/>
          </w:rPr>
          <w:delText>được xây dựng và phát triển bởi tác giả Trần Trung Việt, đây là bộ thư viện mã nguồn mở trong python</w:delText>
        </w:r>
        <w:r w:rsidR="00F9510E" w:rsidRPr="005C3FD8" w:rsidDel="008C4DB3">
          <w:rPr>
            <w:noProof/>
            <w:sz w:val="26"/>
            <w:szCs w:val="26"/>
            <w:lang w:val="vi-VN"/>
          </w:rPr>
          <w:delText>. Bộ thư viện này được sử dụng rất rộng rãi và có độ hiệu quả cao trong việc tiền xử lý văn bản.</w:delText>
        </w:r>
        <w:r w:rsidR="00215A32" w:rsidRPr="005C3FD8" w:rsidDel="008C4DB3">
          <w:rPr>
            <w:noProof/>
            <w:sz w:val="26"/>
            <w:szCs w:val="26"/>
            <w:lang w:val="vi-VN"/>
          </w:rPr>
          <w:delText xml:space="preserve"> </w:delText>
        </w:r>
      </w:del>
    </w:p>
    <w:p w14:paraId="38E5DDF3" w14:textId="08F86C13" w:rsidR="008C53F4" w:rsidRPr="005C3FD8" w:rsidDel="008C4DB3" w:rsidRDefault="00215A32" w:rsidP="004D1DFC">
      <w:pPr>
        <w:spacing w:before="120" w:line="360" w:lineRule="auto"/>
        <w:ind w:firstLine="284"/>
        <w:jc w:val="both"/>
        <w:rPr>
          <w:del w:id="1842" w:author="QVM0161195" w:date="2021-01-26T17:21:00Z"/>
          <w:noProof/>
          <w:sz w:val="26"/>
          <w:szCs w:val="26"/>
          <w:lang w:val="vi-VN"/>
        </w:rPr>
      </w:pPr>
      <w:del w:id="1843" w:author="QVM0161195" w:date="2021-01-26T17:21:00Z">
        <w:r w:rsidRPr="005C3FD8" w:rsidDel="008C4DB3">
          <w:rPr>
            <w:noProof/>
            <w:sz w:val="26"/>
            <w:szCs w:val="26"/>
            <w:lang w:val="vi-VN"/>
          </w:rPr>
          <w:delText>Sau khi thực hiện đầy đủ quy trình tiền xử lý tôi chia dữ liệu theo tỷ lệ 90:10 để sử dụng là</w:delText>
        </w:r>
        <w:r w:rsidR="00A42A10" w:rsidRPr="005C3FD8" w:rsidDel="008C4DB3">
          <w:rPr>
            <w:noProof/>
            <w:sz w:val="26"/>
            <w:szCs w:val="26"/>
            <w:lang w:val="vi-VN"/>
          </w:rPr>
          <w:delText>m</w:delText>
        </w:r>
        <w:r w:rsidRPr="005C3FD8" w:rsidDel="008C4DB3">
          <w:rPr>
            <w:noProof/>
            <w:sz w:val="26"/>
            <w:szCs w:val="26"/>
            <w:lang w:val="vi-VN"/>
          </w:rPr>
          <w:delText xml:space="preserve"> dữ liệu train</w:delText>
        </w:r>
        <w:r w:rsidR="003D49B5" w:rsidRPr="005C3FD8" w:rsidDel="008C4DB3">
          <w:rPr>
            <w:noProof/>
            <w:sz w:val="26"/>
            <w:szCs w:val="26"/>
            <w:lang w:val="vi-VN"/>
          </w:rPr>
          <w:delText>ing</w:delText>
        </w:r>
        <w:r w:rsidRPr="005C3FD8" w:rsidDel="008C4DB3">
          <w:rPr>
            <w:noProof/>
            <w:sz w:val="26"/>
            <w:szCs w:val="26"/>
            <w:lang w:val="vi-VN"/>
          </w:rPr>
          <w:delText xml:space="preserve"> và </w:delText>
        </w:r>
        <w:r w:rsidR="008C5898" w:rsidRPr="005C3FD8" w:rsidDel="008C4DB3">
          <w:rPr>
            <w:noProof/>
            <w:sz w:val="26"/>
            <w:szCs w:val="26"/>
            <w:lang w:val="vi-VN"/>
          </w:rPr>
          <w:delText>test</w:delText>
        </w:r>
        <w:r w:rsidRPr="005C3FD8" w:rsidDel="008C4DB3">
          <w:rPr>
            <w:noProof/>
            <w:sz w:val="26"/>
            <w:szCs w:val="26"/>
            <w:lang w:val="vi-VN"/>
          </w:rPr>
          <w:delText>.</w:delText>
        </w:r>
      </w:del>
    </w:p>
    <w:p w14:paraId="65808D44" w14:textId="3E97EFFC" w:rsidR="00D970AD" w:rsidRPr="005C3FD8" w:rsidDel="008C4DB3" w:rsidRDefault="0008070B" w:rsidP="00666240">
      <w:pPr>
        <w:pStyle w:val="ListParagraph"/>
        <w:numPr>
          <w:ilvl w:val="0"/>
          <w:numId w:val="43"/>
        </w:numPr>
        <w:spacing w:before="120"/>
        <w:ind w:left="567" w:firstLine="284"/>
        <w:outlineLvl w:val="2"/>
        <w:rPr>
          <w:del w:id="1844" w:author="QVM0161195" w:date="2021-01-26T17:21:00Z"/>
          <w:i/>
          <w:noProof/>
          <w:sz w:val="28"/>
          <w:szCs w:val="28"/>
          <w:lang w:val="vi-VN"/>
        </w:rPr>
      </w:pPr>
      <w:bookmarkStart w:id="1845" w:name="_Toc61985826"/>
      <w:del w:id="1846" w:author="QVM0161195" w:date="2021-01-26T17:21:00Z">
        <w:r w:rsidRPr="005C3FD8" w:rsidDel="008C4DB3">
          <w:rPr>
            <w:i/>
            <w:noProof/>
            <w:sz w:val="28"/>
            <w:szCs w:val="28"/>
            <w:lang w:val="vi-VN"/>
          </w:rPr>
          <w:delText>Biể</w:delText>
        </w:r>
        <w:r w:rsidR="00AD65C7" w:rsidRPr="005C3FD8" w:rsidDel="008C4DB3">
          <w:rPr>
            <w:i/>
            <w:noProof/>
            <w:sz w:val="28"/>
            <w:szCs w:val="28"/>
            <w:lang w:val="vi-VN"/>
          </w:rPr>
          <w:delText xml:space="preserve">u diễn </w:delText>
        </w:r>
        <w:r w:rsidR="00E634B2" w:rsidRPr="005C3FD8" w:rsidDel="008C4DB3">
          <w:rPr>
            <w:i/>
            <w:noProof/>
            <w:sz w:val="28"/>
            <w:szCs w:val="28"/>
            <w:lang w:val="vi-VN"/>
          </w:rPr>
          <w:delText>văn bản</w:delText>
        </w:r>
        <w:bookmarkEnd w:id="1845"/>
      </w:del>
    </w:p>
    <w:p w14:paraId="0FB84951" w14:textId="16E10E55" w:rsidR="004D1DFC" w:rsidRPr="005C3FD8" w:rsidDel="008C4DB3" w:rsidRDefault="002A29F7" w:rsidP="00E61B93">
      <w:pPr>
        <w:spacing w:before="120" w:line="360" w:lineRule="auto"/>
        <w:ind w:firstLine="284"/>
        <w:jc w:val="both"/>
        <w:rPr>
          <w:del w:id="1847" w:author="QVM0161195" w:date="2021-01-26T17:21:00Z"/>
          <w:noProof/>
          <w:sz w:val="26"/>
          <w:szCs w:val="26"/>
          <w:lang w:val="vi-VN"/>
        </w:rPr>
      </w:pPr>
      <w:del w:id="1848" w:author="QVM0161195" w:date="2021-01-26T17:21:00Z">
        <w:r w:rsidRPr="005C3FD8" w:rsidDel="008C4DB3">
          <w:rPr>
            <w:noProof/>
            <w:sz w:val="26"/>
            <w:szCs w:val="26"/>
            <w:lang w:val="vi-VN"/>
          </w:rPr>
          <w:delText>S</w:delText>
        </w:r>
        <w:r w:rsidR="00163C49" w:rsidRPr="005C3FD8" w:rsidDel="008C4DB3">
          <w:rPr>
            <w:noProof/>
            <w:sz w:val="26"/>
            <w:szCs w:val="26"/>
            <w:lang w:val="vi-VN"/>
          </w:rPr>
          <w:delText xml:space="preserve">au khi tiền </w:delText>
        </w:r>
        <w:r w:rsidR="00517237" w:rsidRPr="005C3FD8" w:rsidDel="008C4DB3">
          <w:rPr>
            <w:noProof/>
            <w:sz w:val="26"/>
            <w:szCs w:val="26"/>
            <w:lang w:val="vi-VN"/>
          </w:rPr>
          <w:delText xml:space="preserve">xử lý văn bản </w:delText>
        </w:r>
        <w:r w:rsidR="009D7B13" w:rsidRPr="005C3FD8" w:rsidDel="008C4DB3">
          <w:rPr>
            <w:noProof/>
            <w:sz w:val="26"/>
            <w:szCs w:val="26"/>
            <w:lang w:val="vi-VN"/>
          </w:rPr>
          <w:delText>luận văn</w:delText>
        </w:r>
        <w:r w:rsidR="00517237" w:rsidRPr="005C3FD8" w:rsidDel="008C4DB3">
          <w:rPr>
            <w:noProof/>
            <w:sz w:val="26"/>
            <w:szCs w:val="26"/>
            <w:lang w:val="vi-VN"/>
          </w:rPr>
          <w:delText xml:space="preserve"> sẽ biểu diễn văn bản </w:delText>
        </w:r>
        <w:r w:rsidR="00B65C32" w:rsidRPr="005C3FD8" w:rsidDel="008C4DB3">
          <w:rPr>
            <w:noProof/>
            <w:sz w:val="26"/>
            <w:szCs w:val="26"/>
            <w:lang w:val="vi-VN"/>
          </w:rPr>
          <w:delText>trong</w:delText>
        </w:r>
        <w:r w:rsidR="00021557" w:rsidRPr="005C3FD8" w:rsidDel="008C4DB3">
          <w:rPr>
            <w:noProof/>
            <w:sz w:val="26"/>
            <w:szCs w:val="26"/>
            <w:lang w:val="vi-VN"/>
          </w:rPr>
          <w:delText xml:space="preserve"> mô hình không gian vector</w:delText>
        </w:r>
        <w:r w:rsidR="008B129A" w:rsidRPr="005C3FD8" w:rsidDel="008C4DB3">
          <w:rPr>
            <w:noProof/>
            <w:sz w:val="26"/>
            <w:szCs w:val="26"/>
            <w:lang w:val="vi-VN"/>
          </w:rPr>
          <w:delText xml:space="preserve"> trước khi đưa vào bộ phân lớp</w:delText>
        </w:r>
        <w:r w:rsidR="006672D1" w:rsidRPr="005C3FD8" w:rsidDel="008C4DB3">
          <w:rPr>
            <w:noProof/>
            <w:sz w:val="26"/>
            <w:szCs w:val="26"/>
            <w:lang w:val="vi-VN"/>
          </w:rPr>
          <w:delText xml:space="preserve"> và chạy thực nghiệm</w:delText>
        </w:r>
        <w:r w:rsidR="00021557" w:rsidRPr="005C3FD8" w:rsidDel="008C4DB3">
          <w:rPr>
            <w:noProof/>
            <w:sz w:val="26"/>
            <w:szCs w:val="26"/>
            <w:lang w:val="vi-VN"/>
          </w:rPr>
          <w:delText xml:space="preserve">. </w:delText>
        </w:r>
        <w:r w:rsidR="009D7B13" w:rsidRPr="005C3FD8" w:rsidDel="008C4DB3">
          <w:rPr>
            <w:noProof/>
            <w:sz w:val="26"/>
            <w:szCs w:val="26"/>
            <w:lang w:val="vi-VN"/>
          </w:rPr>
          <w:delText>Luận văn</w:delText>
        </w:r>
        <w:r w:rsidR="00021557" w:rsidRPr="005C3FD8" w:rsidDel="008C4DB3">
          <w:rPr>
            <w:noProof/>
            <w:sz w:val="26"/>
            <w:szCs w:val="26"/>
            <w:lang w:val="vi-VN"/>
          </w:rPr>
          <w:delText xml:space="preserve"> sử dụng hai mô hình phổ biến là Word2vec cho việc tạo Pretrained word embedding và Sentence2vec cho việc biểu diễn các dữ liệu ý kiến đánh giá của sinh viên.</w:delText>
        </w:r>
      </w:del>
    </w:p>
    <w:p w14:paraId="2BE15336" w14:textId="4C49A87A" w:rsidR="008B129A" w:rsidRPr="005C3FD8" w:rsidDel="008C4DB3" w:rsidRDefault="008B129A" w:rsidP="008B129A">
      <w:pPr>
        <w:pStyle w:val="ListParagraph"/>
        <w:numPr>
          <w:ilvl w:val="0"/>
          <w:numId w:val="60"/>
        </w:numPr>
        <w:spacing w:before="120"/>
        <w:ind w:left="709" w:firstLine="0"/>
        <w:rPr>
          <w:del w:id="1849" w:author="QVM0161195" w:date="2021-01-26T17:21:00Z"/>
          <w:i/>
          <w:noProof/>
          <w:szCs w:val="26"/>
          <w:u w:val="single"/>
          <w:lang w:val="vi-VN"/>
        </w:rPr>
      </w:pPr>
      <w:del w:id="1850" w:author="QVM0161195" w:date="2021-01-26T17:21:00Z">
        <w:r w:rsidRPr="005C3FD8" w:rsidDel="008C4DB3">
          <w:rPr>
            <w:i/>
            <w:noProof/>
            <w:szCs w:val="26"/>
            <w:u w:val="single"/>
            <w:lang w:val="vi-VN"/>
          </w:rPr>
          <w:delText xml:space="preserve"> Xây dựng model pretraind word embedding</w:delText>
        </w:r>
      </w:del>
    </w:p>
    <w:p w14:paraId="7E420D97" w14:textId="0C2FD6F9" w:rsidR="008B129A" w:rsidRPr="005C3FD8" w:rsidDel="008C4DB3" w:rsidRDefault="00B20093" w:rsidP="00054E33">
      <w:pPr>
        <w:spacing w:before="120" w:line="360" w:lineRule="auto"/>
        <w:ind w:firstLine="284"/>
        <w:jc w:val="both"/>
        <w:rPr>
          <w:del w:id="1851" w:author="QVM0161195" w:date="2021-01-26T17:21:00Z"/>
          <w:noProof/>
          <w:sz w:val="26"/>
          <w:szCs w:val="26"/>
          <w:lang w:val="vi-VN"/>
        </w:rPr>
      </w:pPr>
      <w:del w:id="1852" w:author="QVM0161195" w:date="2021-01-26T17:21:00Z">
        <w:r w:rsidRPr="005C3FD8" w:rsidDel="008C4DB3">
          <w:rPr>
            <w:noProof/>
            <w:sz w:val="26"/>
            <w:szCs w:val="26"/>
            <w:lang w:val="vi-VN"/>
          </w:rPr>
          <w:delText>Để</w:delText>
        </w:r>
        <w:r w:rsidR="008B129A" w:rsidRPr="005C3FD8" w:rsidDel="008C4DB3">
          <w:rPr>
            <w:noProof/>
            <w:sz w:val="26"/>
            <w:szCs w:val="26"/>
            <w:lang w:val="vi-VN"/>
          </w:rPr>
          <w:delText xml:space="preserve"> tiến hành tạo một model pretrained word embedding</w:delText>
        </w:r>
        <w:r w:rsidRPr="005C3FD8" w:rsidDel="008C4DB3">
          <w:rPr>
            <w:noProof/>
            <w:sz w:val="26"/>
            <w:szCs w:val="26"/>
            <w:lang w:val="vi-VN"/>
          </w:rPr>
          <w:delText xml:space="preserve"> luận văn sẽ sử dụng</w:delText>
        </w:r>
        <w:r w:rsidR="008B129A" w:rsidRPr="005C3FD8" w:rsidDel="008C4DB3">
          <w:rPr>
            <w:noProof/>
            <w:sz w:val="26"/>
            <w:szCs w:val="26"/>
            <w:lang w:val="vi-VN"/>
          </w:rPr>
          <w:delText xml:space="preserve"> thư viện gensim</w:delText>
        </w:r>
        <w:r w:rsidRPr="005C3FD8" w:rsidDel="008C4DB3">
          <w:rPr>
            <w:noProof/>
            <w:sz w:val="26"/>
            <w:szCs w:val="26"/>
            <w:lang w:val="vi-VN"/>
          </w:rPr>
          <w:delText xml:space="preserve"> trong Python</w:delText>
        </w:r>
        <w:r w:rsidR="008B129A" w:rsidRPr="005C3FD8" w:rsidDel="008C4DB3">
          <w:rPr>
            <w:noProof/>
            <w:sz w:val="26"/>
            <w:szCs w:val="26"/>
            <w:lang w:val="vi-VN"/>
          </w:rPr>
          <w:delText>. Model sẽ bi</w:delText>
        </w:r>
        <w:r w:rsidR="00E83EBE" w:rsidRPr="005C3FD8" w:rsidDel="008C4DB3">
          <w:rPr>
            <w:noProof/>
            <w:sz w:val="26"/>
            <w:szCs w:val="26"/>
            <w:lang w:val="vi-VN"/>
          </w:rPr>
          <w:delText>ể</w:delText>
        </w:r>
        <w:r w:rsidR="008B129A" w:rsidRPr="005C3FD8" w:rsidDel="008C4DB3">
          <w:rPr>
            <w:noProof/>
            <w:sz w:val="26"/>
            <w:szCs w:val="26"/>
            <w:lang w:val="vi-VN"/>
          </w:rPr>
          <w:delText>u diễn</w:delText>
        </w:r>
        <w:r w:rsidR="00B36E33" w:rsidRPr="005C3FD8" w:rsidDel="008C4DB3">
          <w:rPr>
            <w:noProof/>
            <w:sz w:val="26"/>
            <w:szCs w:val="26"/>
            <w:lang w:val="vi-VN"/>
          </w:rPr>
          <w:delText xml:space="preserve"> các văn bản ở dạng</w:delText>
        </w:r>
        <w:r w:rsidR="008B129A" w:rsidRPr="005C3FD8" w:rsidDel="008C4DB3">
          <w:rPr>
            <w:noProof/>
            <w:sz w:val="26"/>
            <w:szCs w:val="26"/>
            <w:lang w:val="vi-VN"/>
          </w:rPr>
          <w:delText xml:space="preserve"> Word2vec trong không gian vector. Nguồn dữ liệu này sử dụng cho việc tạo model được lấy từ bài tổng hợp “A Large-scale Vietnamese News Text Classification Corpus”</w:delText>
        </w:r>
        <w:r w:rsidR="008B129A" w:rsidRPr="005C3FD8" w:rsidDel="008C4DB3">
          <w:rPr>
            <w:b/>
            <w:noProof/>
            <w:sz w:val="26"/>
            <w:szCs w:val="26"/>
            <w:lang w:val="vi-VN"/>
          </w:rPr>
          <w:delText xml:space="preserve"> </w:delText>
        </w:r>
        <w:r w:rsidR="00602908" w:rsidRPr="005C3FD8" w:rsidDel="008C4DB3">
          <w:rPr>
            <w:noProof/>
            <w:sz w:val="26"/>
            <w:szCs w:val="26"/>
            <w:lang w:val="vi-VN"/>
          </w:rPr>
          <w:delText>[</w:delText>
        </w:r>
        <w:r w:rsidR="006C62D5" w:rsidRPr="005C3FD8" w:rsidDel="008C4DB3">
          <w:rPr>
            <w:noProof/>
            <w:sz w:val="26"/>
            <w:szCs w:val="26"/>
            <w:lang w:val="vi-VN"/>
          </w:rPr>
          <w:delText>29</w:delText>
        </w:r>
        <w:r w:rsidR="00602908" w:rsidRPr="005C3FD8" w:rsidDel="008C4DB3">
          <w:rPr>
            <w:noProof/>
            <w:sz w:val="26"/>
            <w:szCs w:val="26"/>
            <w:lang w:val="vi-VN"/>
          </w:rPr>
          <w:delText>]</w:delText>
        </w:r>
        <w:r w:rsidR="008B129A" w:rsidRPr="005C3FD8" w:rsidDel="008C4DB3">
          <w:rPr>
            <w:noProof/>
            <w:sz w:val="26"/>
            <w:szCs w:val="26"/>
            <w:lang w:val="vi-VN"/>
          </w:rPr>
          <w:delText>. Chi tiết</w:delText>
        </w:r>
        <w:r w:rsidR="00AE03D1" w:rsidRPr="005C3FD8" w:rsidDel="008C4DB3">
          <w:rPr>
            <w:noProof/>
            <w:sz w:val="26"/>
            <w:szCs w:val="26"/>
            <w:lang w:val="vi-VN"/>
          </w:rPr>
          <w:delText xml:space="preserve"> thành phần</w:delText>
        </w:r>
        <w:r w:rsidR="008B129A" w:rsidRPr="005C3FD8" w:rsidDel="008C4DB3">
          <w:rPr>
            <w:noProof/>
            <w:sz w:val="26"/>
            <w:szCs w:val="26"/>
            <w:lang w:val="vi-VN"/>
          </w:rPr>
          <w:delText xml:space="preserve"> dữ liệu sử dụng được</w:delText>
        </w:r>
        <w:r w:rsidR="00AE03D1" w:rsidRPr="005C3FD8" w:rsidDel="008C4DB3">
          <w:rPr>
            <w:noProof/>
            <w:sz w:val="26"/>
            <w:szCs w:val="26"/>
            <w:lang w:val="vi-VN"/>
          </w:rPr>
          <w:delText xml:space="preserve"> trình bày qua hình ảnh bên dưới.</w:delText>
        </w:r>
      </w:del>
    </w:p>
    <w:tbl>
      <w:tblPr>
        <w:tblStyle w:val="TableGrid"/>
        <w:tblW w:w="5420" w:type="dxa"/>
        <w:tblInd w:w="1368" w:type="dxa"/>
        <w:tblLook w:val="04A0" w:firstRow="1" w:lastRow="0" w:firstColumn="1" w:lastColumn="0" w:noHBand="0" w:noVBand="1"/>
      </w:tblPr>
      <w:tblGrid>
        <w:gridCol w:w="2880"/>
        <w:gridCol w:w="1580"/>
        <w:gridCol w:w="960"/>
      </w:tblGrid>
      <w:tr w:rsidR="00604507" w:rsidRPr="005C3FD8" w:rsidDel="008C4DB3" w14:paraId="1D332E8C" w14:textId="6ED0276F" w:rsidTr="00604507">
        <w:trPr>
          <w:trHeight w:val="300"/>
          <w:del w:id="1853" w:author="QVM0161195" w:date="2021-01-26T17:21:00Z"/>
        </w:trPr>
        <w:tc>
          <w:tcPr>
            <w:tcW w:w="2880" w:type="dxa"/>
            <w:noWrap/>
            <w:hideMark/>
          </w:tcPr>
          <w:p w14:paraId="3962C043" w14:textId="78BED870" w:rsidR="00AD126C" w:rsidRPr="005C3FD8" w:rsidDel="008C4DB3" w:rsidRDefault="00AD126C" w:rsidP="00604507">
            <w:pPr>
              <w:rPr>
                <w:del w:id="1854" w:author="QVM0161195" w:date="2021-01-26T17:21:00Z"/>
                <w:b/>
                <w:color w:val="000000"/>
                <w:sz w:val="26"/>
                <w:szCs w:val="26"/>
                <w:lang w:val="vi-VN"/>
              </w:rPr>
            </w:pPr>
            <w:del w:id="1855" w:author="QVM0161195" w:date="2021-01-26T17:21:00Z">
              <w:r w:rsidRPr="005C3FD8" w:rsidDel="008C4DB3">
                <w:rPr>
                  <w:b/>
                  <w:color w:val="000000"/>
                  <w:sz w:val="26"/>
                  <w:szCs w:val="26"/>
                  <w:lang w:val="vi-VN"/>
                </w:rPr>
                <w:delText>Topic</w:delText>
              </w:r>
            </w:del>
          </w:p>
        </w:tc>
        <w:tc>
          <w:tcPr>
            <w:tcW w:w="1580" w:type="dxa"/>
            <w:noWrap/>
            <w:hideMark/>
          </w:tcPr>
          <w:p w14:paraId="1C76914D" w14:textId="39655A94" w:rsidR="00AD126C" w:rsidRPr="005C3FD8" w:rsidDel="008C4DB3" w:rsidRDefault="00AD126C" w:rsidP="00604507">
            <w:pPr>
              <w:rPr>
                <w:del w:id="1856" w:author="QVM0161195" w:date="2021-01-26T17:21:00Z"/>
                <w:b/>
                <w:color w:val="000000"/>
                <w:sz w:val="26"/>
                <w:szCs w:val="26"/>
                <w:lang w:val="vi-VN"/>
              </w:rPr>
            </w:pPr>
            <w:del w:id="1857" w:author="QVM0161195" w:date="2021-01-26T17:21:00Z">
              <w:r w:rsidRPr="005C3FD8" w:rsidDel="008C4DB3">
                <w:rPr>
                  <w:b/>
                  <w:color w:val="000000"/>
                  <w:sz w:val="26"/>
                  <w:szCs w:val="26"/>
                  <w:lang w:val="vi-VN"/>
                </w:rPr>
                <w:delText>Topic ID</w:delText>
              </w:r>
            </w:del>
          </w:p>
        </w:tc>
        <w:tc>
          <w:tcPr>
            <w:tcW w:w="960" w:type="dxa"/>
            <w:noWrap/>
            <w:hideMark/>
          </w:tcPr>
          <w:p w14:paraId="0BB0EAFA" w14:textId="34745AE7" w:rsidR="00AD126C" w:rsidRPr="005C3FD8" w:rsidDel="008C4DB3" w:rsidRDefault="00AD126C" w:rsidP="00604507">
            <w:pPr>
              <w:rPr>
                <w:del w:id="1858" w:author="QVM0161195" w:date="2021-01-26T17:21:00Z"/>
                <w:b/>
                <w:color w:val="000000"/>
                <w:sz w:val="26"/>
                <w:szCs w:val="26"/>
                <w:lang w:val="vi-VN"/>
              </w:rPr>
            </w:pPr>
            <w:del w:id="1859" w:author="QVM0161195" w:date="2021-01-26T17:21:00Z">
              <w:r w:rsidRPr="005C3FD8" w:rsidDel="008C4DB3">
                <w:rPr>
                  <w:b/>
                  <w:color w:val="000000"/>
                  <w:sz w:val="26"/>
                  <w:szCs w:val="26"/>
                  <w:lang w:val="vi-VN"/>
                </w:rPr>
                <w:delText>#files</w:delText>
              </w:r>
            </w:del>
          </w:p>
        </w:tc>
      </w:tr>
      <w:tr w:rsidR="00AD126C" w:rsidRPr="005C3FD8" w:rsidDel="008C4DB3" w14:paraId="244749D1" w14:textId="103D5229" w:rsidTr="00604507">
        <w:trPr>
          <w:trHeight w:val="300"/>
          <w:del w:id="1860" w:author="QVM0161195" w:date="2021-01-26T17:21:00Z"/>
        </w:trPr>
        <w:tc>
          <w:tcPr>
            <w:tcW w:w="2880" w:type="dxa"/>
            <w:noWrap/>
            <w:hideMark/>
          </w:tcPr>
          <w:p w14:paraId="4F8D6D67" w14:textId="1F78A4D5" w:rsidR="00AD126C" w:rsidRPr="005C3FD8" w:rsidDel="008C4DB3" w:rsidRDefault="00AD126C">
            <w:pPr>
              <w:rPr>
                <w:del w:id="1861" w:author="QVM0161195" w:date="2021-01-26T17:21:00Z"/>
                <w:color w:val="000000"/>
                <w:sz w:val="26"/>
                <w:szCs w:val="26"/>
                <w:lang w:val="vi-VN"/>
              </w:rPr>
            </w:pPr>
            <w:del w:id="1862" w:author="QVM0161195" w:date="2021-01-26T17:21:00Z">
              <w:r w:rsidRPr="005C3FD8" w:rsidDel="008C4DB3">
                <w:rPr>
                  <w:color w:val="000000"/>
                  <w:sz w:val="26"/>
                  <w:szCs w:val="26"/>
                  <w:lang w:val="vi-VN"/>
                </w:rPr>
                <w:delText>Âm nhạc</w:delText>
              </w:r>
            </w:del>
          </w:p>
        </w:tc>
        <w:tc>
          <w:tcPr>
            <w:tcW w:w="1580" w:type="dxa"/>
            <w:noWrap/>
            <w:hideMark/>
          </w:tcPr>
          <w:p w14:paraId="7FAAD943" w14:textId="3C5BF077" w:rsidR="00AD126C" w:rsidRPr="005C3FD8" w:rsidDel="008C4DB3" w:rsidRDefault="00AD126C">
            <w:pPr>
              <w:rPr>
                <w:del w:id="1863" w:author="QVM0161195" w:date="2021-01-26T17:21:00Z"/>
                <w:color w:val="000000"/>
                <w:sz w:val="26"/>
                <w:szCs w:val="26"/>
                <w:lang w:val="vi-VN"/>
              </w:rPr>
            </w:pPr>
            <w:del w:id="1864" w:author="QVM0161195" w:date="2021-01-26T17:21:00Z">
              <w:r w:rsidRPr="005C3FD8" w:rsidDel="008C4DB3">
                <w:rPr>
                  <w:color w:val="000000"/>
                  <w:sz w:val="26"/>
                  <w:szCs w:val="26"/>
                  <w:lang w:val="vi-VN"/>
                </w:rPr>
                <w:delText>AN</w:delText>
              </w:r>
            </w:del>
          </w:p>
        </w:tc>
        <w:tc>
          <w:tcPr>
            <w:tcW w:w="960" w:type="dxa"/>
            <w:noWrap/>
            <w:hideMark/>
          </w:tcPr>
          <w:p w14:paraId="585DDF2B" w14:textId="55B15CAE" w:rsidR="00AD126C" w:rsidRPr="005C3FD8" w:rsidDel="008C4DB3" w:rsidRDefault="00AD126C">
            <w:pPr>
              <w:jc w:val="right"/>
              <w:rPr>
                <w:del w:id="1865" w:author="QVM0161195" w:date="2021-01-26T17:21:00Z"/>
                <w:color w:val="000000"/>
                <w:sz w:val="26"/>
                <w:szCs w:val="26"/>
                <w:lang w:val="vi-VN"/>
              </w:rPr>
            </w:pPr>
            <w:del w:id="1866" w:author="QVM0161195" w:date="2021-01-26T17:21:00Z">
              <w:r w:rsidRPr="005C3FD8" w:rsidDel="008C4DB3">
                <w:rPr>
                  <w:color w:val="000000"/>
                  <w:sz w:val="26"/>
                  <w:szCs w:val="26"/>
                  <w:lang w:val="vi-VN"/>
                </w:rPr>
                <w:delText>900</w:delText>
              </w:r>
            </w:del>
          </w:p>
        </w:tc>
      </w:tr>
      <w:tr w:rsidR="00AD126C" w:rsidRPr="005C3FD8" w:rsidDel="008C4DB3" w14:paraId="6DE8AE27" w14:textId="3F51598C" w:rsidTr="00604507">
        <w:trPr>
          <w:trHeight w:val="300"/>
          <w:del w:id="1867" w:author="QVM0161195" w:date="2021-01-26T17:21:00Z"/>
        </w:trPr>
        <w:tc>
          <w:tcPr>
            <w:tcW w:w="2880" w:type="dxa"/>
            <w:noWrap/>
            <w:hideMark/>
          </w:tcPr>
          <w:p w14:paraId="5DE79E8E" w14:textId="71230323" w:rsidR="00AD126C" w:rsidRPr="005C3FD8" w:rsidDel="008C4DB3" w:rsidRDefault="00AD126C">
            <w:pPr>
              <w:rPr>
                <w:del w:id="1868" w:author="QVM0161195" w:date="2021-01-26T17:21:00Z"/>
                <w:color w:val="000000"/>
                <w:sz w:val="26"/>
                <w:szCs w:val="26"/>
                <w:lang w:val="vi-VN"/>
              </w:rPr>
            </w:pPr>
            <w:del w:id="1869" w:author="QVM0161195" w:date="2021-01-26T17:21:00Z">
              <w:r w:rsidRPr="005C3FD8" w:rsidDel="008C4DB3">
                <w:rPr>
                  <w:color w:val="000000"/>
                  <w:sz w:val="26"/>
                  <w:szCs w:val="26"/>
                  <w:lang w:val="vi-VN"/>
                </w:rPr>
                <w:delText>Ẩm thực</w:delText>
              </w:r>
            </w:del>
          </w:p>
        </w:tc>
        <w:tc>
          <w:tcPr>
            <w:tcW w:w="1580" w:type="dxa"/>
            <w:noWrap/>
            <w:hideMark/>
          </w:tcPr>
          <w:p w14:paraId="19BAA04E" w14:textId="0F90D75E" w:rsidR="00AD126C" w:rsidRPr="005C3FD8" w:rsidDel="008C4DB3" w:rsidRDefault="00AD126C">
            <w:pPr>
              <w:rPr>
                <w:del w:id="1870" w:author="QVM0161195" w:date="2021-01-26T17:21:00Z"/>
                <w:color w:val="000000"/>
                <w:sz w:val="26"/>
                <w:szCs w:val="26"/>
                <w:lang w:val="vi-VN"/>
              </w:rPr>
            </w:pPr>
            <w:del w:id="1871" w:author="QVM0161195" w:date="2021-01-26T17:21:00Z">
              <w:r w:rsidRPr="005C3FD8" w:rsidDel="008C4DB3">
                <w:rPr>
                  <w:color w:val="000000"/>
                  <w:sz w:val="26"/>
                  <w:szCs w:val="26"/>
                  <w:lang w:val="vi-VN"/>
                </w:rPr>
                <w:delText>AT</w:delText>
              </w:r>
            </w:del>
          </w:p>
        </w:tc>
        <w:tc>
          <w:tcPr>
            <w:tcW w:w="960" w:type="dxa"/>
            <w:noWrap/>
            <w:hideMark/>
          </w:tcPr>
          <w:p w14:paraId="27A48756" w14:textId="7E773C4D" w:rsidR="00AD126C" w:rsidRPr="005C3FD8" w:rsidDel="008C4DB3" w:rsidRDefault="00AD126C">
            <w:pPr>
              <w:jc w:val="right"/>
              <w:rPr>
                <w:del w:id="1872" w:author="QVM0161195" w:date="2021-01-26T17:21:00Z"/>
                <w:color w:val="000000"/>
                <w:sz w:val="26"/>
                <w:szCs w:val="26"/>
                <w:lang w:val="vi-VN"/>
              </w:rPr>
            </w:pPr>
            <w:del w:id="1873" w:author="QVM0161195" w:date="2021-01-26T17:21:00Z">
              <w:r w:rsidRPr="005C3FD8" w:rsidDel="008C4DB3">
                <w:rPr>
                  <w:color w:val="000000"/>
                  <w:sz w:val="26"/>
                  <w:szCs w:val="26"/>
                  <w:lang w:val="vi-VN"/>
                </w:rPr>
                <w:delText>265</w:delText>
              </w:r>
            </w:del>
          </w:p>
        </w:tc>
      </w:tr>
      <w:tr w:rsidR="00AD126C" w:rsidRPr="005C3FD8" w:rsidDel="008C4DB3" w14:paraId="139D052C" w14:textId="227587A4" w:rsidTr="00604507">
        <w:trPr>
          <w:trHeight w:val="300"/>
          <w:del w:id="1874" w:author="QVM0161195" w:date="2021-01-26T17:21:00Z"/>
        </w:trPr>
        <w:tc>
          <w:tcPr>
            <w:tcW w:w="2880" w:type="dxa"/>
            <w:noWrap/>
            <w:hideMark/>
          </w:tcPr>
          <w:p w14:paraId="126E0C0D" w14:textId="28440C4A" w:rsidR="00AD126C" w:rsidRPr="005C3FD8" w:rsidDel="008C4DB3" w:rsidRDefault="00AD126C">
            <w:pPr>
              <w:rPr>
                <w:del w:id="1875" w:author="QVM0161195" w:date="2021-01-26T17:21:00Z"/>
                <w:color w:val="000000"/>
                <w:sz w:val="26"/>
                <w:szCs w:val="26"/>
                <w:lang w:val="vi-VN"/>
              </w:rPr>
            </w:pPr>
            <w:del w:id="1876" w:author="QVM0161195" w:date="2021-01-26T17:21:00Z">
              <w:r w:rsidRPr="005C3FD8" w:rsidDel="008C4DB3">
                <w:rPr>
                  <w:color w:val="000000"/>
                  <w:sz w:val="26"/>
                  <w:szCs w:val="26"/>
                  <w:lang w:val="vi-VN"/>
                </w:rPr>
                <w:delText>Bất động sản</w:delText>
              </w:r>
            </w:del>
          </w:p>
        </w:tc>
        <w:tc>
          <w:tcPr>
            <w:tcW w:w="1580" w:type="dxa"/>
            <w:noWrap/>
            <w:hideMark/>
          </w:tcPr>
          <w:p w14:paraId="22D10832" w14:textId="49CDA00A" w:rsidR="00AD126C" w:rsidRPr="005C3FD8" w:rsidDel="008C4DB3" w:rsidRDefault="00AD126C">
            <w:pPr>
              <w:rPr>
                <w:del w:id="1877" w:author="QVM0161195" w:date="2021-01-26T17:21:00Z"/>
                <w:color w:val="000000"/>
                <w:sz w:val="26"/>
                <w:szCs w:val="26"/>
                <w:lang w:val="vi-VN"/>
              </w:rPr>
            </w:pPr>
            <w:del w:id="1878" w:author="QVM0161195" w:date="2021-01-26T17:21:00Z">
              <w:r w:rsidRPr="005C3FD8" w:rsidDel="008C4DB3">
                <w:rPr>
                  <w:color w:val="000000"/>
                  <w:sz w:val="26"/>
                  <w:szCs w:val="26"/>
                  <w:lang w:val="vi-VN"/>
                </w:rPr>
                <w:delText>BDS</w:delText>
              </w:r>
            </w:del>
          </w:p>
        </w:tc>
        <w:tc>
          <w:tcPr>
            <w:tcW w:w="960" w:type="dxa"/>
            <w:noWrap/>
            <w:hideMark/>
          </w:tcPr>
          <w:p w14:paraId="483425DA" w14:textId="34CFC997" w:rsidR="00AD126C" w:rsidRPr="005C3FD8" w:rsidDel="008C4DB3" w:rsidRDefault="00AD126C">
            <w:pPr>
              <w:jc w:val="right"/>
              <w:rPr>
                <w:del w:id="1879" w:author="QVM0161195" w:date="2021-01-26T17:21:00Z"/>
                <w:color w:val="000000"/>
                <w:sz w:val="26"/>
                <w:szCs w:val="26"/>
                <w:lang w:val="vi-VN"/>
              </w:rPr>
            </w:pPr>
            <w:del w:id="1880" w:author="QVM0161195" w:date="2021-01-26T17:21:00Z">
              <w:r w:rsidRPr="005C3FD8" w:rsidDel="008C4DB3">
                <w:rPr>
                  <w:color w:val="000000"/>
                  <w:sz w:val="26"/>
                  <w:szCs w:val="26"/>
                  <w:lang w:val="vi-VN"/>
                </w:rPr>
                <w:delText>246</w:delText>
              </w:r>
            </w:del>
          </w:p>
        </w:tc>
      </w:tr>
      <w:tr w:rsidR="00AD126C" w:rsidRPr="005C3FD8" w:rsidDel="008C4DB3" w14:paraId="2300BB96" w14:textId="027808FD" w:rsidTr="00604507">
        <w:trPr>
          <w:trHeight w:val="300"/>
          <w:del w:id="1881" w:author="QVM0161195" w:date="2021-01-26T17:21:00Z"/>
        </w:trPr>
        <w:tc>
          <w:tcPr>
            <w:tcW w:w="2880" w:type="dxa"/>
            <w:noWrap/>
            <w:hideMark/>
          </w:tcPr>
          <w:p w14:paraId="09DC2ED2" w14:textId="0C52120C" w:rsidR="00AD126C" w:rsidRPr="005C3FD8" w:rsidDel="008C4DB3" w:rsidRDefault="00AD126C">
            <w:pPr>
              <w:rPr>
                <w:del w:id="1882" w:author="QVM0161195" w:date="2021-01-26T17:21:00Z"/>
                <w:color w:val="000000"/>
                <w:sz w:val="26"/>
                <w:szCs w:val="26"/>
                <w:lang w:val="vi-VN"/>
              </w:rPr>
            </w:pPr>
            <w:del w:id="1883" w:author="QVM0161195" w:date="2021-01-26T17:21:00Z">
              <w:r w:rsidRPr="005C3FD8" w:rsidDel="008C4DB3">
                <w:rPr>
                  <w:color w:val="000000"/>
                  <w:sz w:val="26"/>
                  <w:szCs w:val="26"/>
                  <w:lang w:val="vi-VN"/>
                </w:rPr>
                <w:delText>Bóng đá</w:delText>
              </w:r>
            </w:del>
          </w:p>
        </w:tc>
        <w:tc>
          <w:tcPr>
            <w:tcW w:w="1580" w:type="dxa"/>
            <w:noWrap/>
            <w:hideMark/>
          </w:tcPr>
          <w:p w14:paraId="5EFCECDA" w14:textId="467B5A22" w:rsidR="00AD126C" w:rsidRPr="005C3FD8" w:rsidDel="008C4DB3" w:rsidRDefault="00AD126C">
            <w:pPr>
              <w:rPr>
                <w:del w:id="1884" w:author="QVM0161195" w:date="2021-01-26T17:21:00Z"/>
                <w:color w:val="000000"/>
                <w:sz w:val="26"/>
                <w:szCs w:val="26"/>
                <w:lang w:val="vi-VN"/>
              </w:rPr>
            </w:pPr>
            <w:del w:id="1885" w:author="QVM0161195" w:date="2021-01-26T17:21:00Z">
              <w:r w:rsidRPr="005C3FD8" w:rsidDel="008C4DB3">
                <w:rPr>
                  <w:color w:val="000000"/>
                  <w:sz w:val="26"/>
                  <w:szCs w:val="26"/>
                  <w:lang w:val="vi-VN"/>
                </w:rPr>
                <w:delText>BD</w:delText>
              </w:r>
            </w:del>
          </w:p>
        </w:tc>
        <w:tc>
          <w:tcPr>
            <w:tcW w:w="960" w:type="dxa"/>
            <w:noWrap/>
            <w:hideMark/>
          </w:tcPr>
          <w:p w14:paraId="28175ABD" w14:textId="470769F0" w:rsidR="00AD126C" w:rsidRPr="005C3FD8" w:rsidDel="008C4DB3" w:rsidRDefault="00AD126C">
            <w:pPr>
              <w:jc w:val="right"/>
              <w:rPr>
                <w:del w:id="1886" w:author="QVM0161195" w:date="2021-01-26T17:21:00Z"/>
                <w:color w:val="000000"/>
                <w:sz w:val="26"/>
                <w:szCs w:val="26"/>
                <w:lang w:val="vi-VN"/>
              </w:rPr>
            </w:pPr>
            <w:del w:id="1887" w:author="QVM0161195" w:date="2021-01-26T17:21:00Z">
              <w:r w:rsidRPr="005C3FD8" w:rsidDel="008C4DB3">
                <w:rPr>
                  <w:color w:val="000000"/>
                  <w:sz w:val="26"/>
                  <w:szCs w:val="26"/>
                  <w:lang w:val="vi-VN"/>
                </w:rPr>
                <w:delText>1</w:delText>
              </w:r>
              <w:r w:rsidR="00A25588" w:rsidRPr="005C3FD8" w:rsidDel="008C4DB3">
                <w:rPr>
                  <w:color w:val="000000"/>
                  <w:sz w:val="26"/>
                  <w:szCs w:val="26"/>
                  <w:lang w:val="vi-VN"/>
                </w:rPr>
                <w:delText>,</w:delText>
              </w:r>
              <w:r w:rsidRPr="005C3FD8" w:rsidDel="008C4DB3">
                <w:rPr>
                  <w:color w:val="000000"/>
                  <w:sz w:val="26"/>
                  <w:szCs w:val="26"/>
                  <w:lang w:val="vi-VN"/>
                </w:rPr>
                <w:delText>857</w:delText>
              </w:r>
            </w:del>
          </w:p>
        </w:tc>
      </w:tr>
      <w:tr w:rsidR="00AD126C" w:rsidRPr="005C3FD8" w:rsidDel="008C4DB3" w14:paraId="0CCA4B1F" w14:textId="44DA1AB3" w:rsidTr="00604507">
        <w:trPr>
          <w:trHeight w:val="300"/>
          <w:del w:id="1888" w:author="QVM0161195" w:date="2021-01-26T17:21:00Z"/>
        </w:trPr>
        <w:tc>
          <w:tcPr>
            <w:tcW w:w="2880" w:type="dxa"/>
            <w:noWrap/>
            <w:hideMark/>
          </w:tcPr>
          <w:p w14:paraId="6E29226F" w14:textId="047789B7" w:rsidR="00AD126C" w:rsidRPr="005C3FD8" w:rsidDel="008C4DB3" w:rsidRDefault="00AD126C">
            <w:pPr>
              <w:rPr>
                <w:del w:id="1889" w:author="QVM0161195" w:date="2021-01-26T17:21:00Z"/>
                <w:color w:val="000000"/>
                <w:sz w:val="26"/>
                <w:szCs w:val="26"/>
                <w:lang w:val="vi-VN"/>
              </w:rPr>
            </w:pPr>
            <w:del w:id="1890" w:author="QVM0161195" w:date="2021-01-26T17:21:00Z">
              <w:r w:rsidRPr="005C3FD8" w:rsidDel="008C4DB3">
                <w:rPr>
                  <w:color w:val="000000"/>
                  <w:sz w:val="26"/>
                  <w:szCs w:val="26"/>
                  <w:lang w:val="vi-VN"/>
                </w:rPr>
                <w:delText>Chứng khoáng</w:delText>
              </w:r>
            </w:del>
          </w:p>
        </w:tc>
        <w:tc>
          <w:tcPr>
            <w:tcW w:w="1580" w:type="dxa"/>
            <w:noWrap/>
            <w:hideMark/>
          </w:tcPr>
          <w:p w14:paraId="3B1AFE53" w14:textId="65084C10" w:rsidR="00AD126C" w:rsidRPr="005C3FD8" w:rsidDel="008C4DB3" w:rsidRDefault="00AD126C">
            <w:pPr>
              <w:rPr>
                <w:del w:id="1891" w:author="QVM0161195" w:date="2021-01-26T17:21:00Z"/>
                <w:color w:val="000000"/>
                <w:sz w:val="26"/>
                <w:szCs w:val="26"/>
                <w:lang w:val="vi-VN"/>
              </w:rPr>
            </w:pPr>
            <w:del w:id="1892" w:author="QVM0161195" w:date="2021-01-26T17:21:00Z">
              <w:r w:rsidRPr="005C3FD8" w:rsidDel="008C4DB3">
                <w:rPr>
                  <w:color w:val="000000"/>
                  <w:sz w:val="26"/>
                  <w:szCs w:val="26"/>
                  <w:lang w:val="vi-VN"/>
                </w:rPr>
                <w:delText>CK</w:delText>
              </w:r>
            </w:del>
          </w:p>
        </w:tc>
        <w:tc>
          <w:tcPr>
            <w:tcW w:w="960" w:type="dxa"/>
            <w:noWrap/>
            <w:hideMark/>
          </w:tcPr>
          <w:p w14:paraId="159B95B0" w14:textId="5F1BB420" w:rsidR="00AD126C" w:rsidRPr="005C3FD8" w:rsidDel="008C4DB3" w:rsidRDefault="00AD126C">
            <w:pPr>
              <w:jc w:val="right"/>
              <w:rPr>
                <w:del w:id="1893" w:author="QVM0161195" w:date="2021-01-26T17:21:00Z"/>
                <w:color w:val="000000"/>
                <w:sz w:val="26"/>
                <w:szCs w:val="26"/>
                <w:lang w:val="vi-VN"/>
              </w:rPr>
            </w:pPr>
            <w:del w:id="1894" w:author="QVM0161195" w:date="2021-01-26T17:21:00Z">
              <w:r w:rsidRPr="005C3FD8" w:rsidDel="008C4DB3">
                <w:rPr>
                  <w:color w:val="000000"/>
                  <w:sz w:val="26"/>
                  <w:szCs w:val="26"/>
                  <w:lang w:val="vi-VN"/>
                </w:rPr>
                <w:delText>382</w:delText>
              </w:r>
            </w:del>
          </w:p>
        </w:tc>
      </w:tr>
      <w:tr w:rsidR="00AD126C" w:rsidRPr="005C3FD8" w:rsidDel="008C4DB3" w14:paraId="771EA80A" w14:textId="09F4E0DB" w:rsidTr="00604507">
        <w:trPr>
          <w:trHeight w:val="300"/>
          <w:del w:id="1895" w:author="QVM0161195" w:date="2021-01-26T17:21:00Z"/>
        </w:trPr>
        <w:tc>
          <w:tcPr>
            <w:tcW w:w="2880" w:type="dxa"/>
            <w:noWrap/>
            <w:hideMark/>
          </w:tcPr>
          <w:p w14:paraId="47B090FE" w14:textId="540EF929" w:rsidR="00AD126C" w:rsidRPr="005C3FD8" w:rsidDel="008C4DB3" w:rsidRDefault="00AD126C">
            <w:pPr>
              <w:rPr>
                <w:del w:id="1896" w:author="QVM0161195" w:date="2021-01-26T17:21:00Z"/>
                <w:color w:val="000000"/>
                <w:sz w:val="26"/>
                <w:szCs w:val="26"/>
                <w:lang w:val="vi-VN"/>
              </w:rPr>
            </w:pPr>
            <w:del w:id="1897" w:author="QVM0161195" w:date="2021-01-26T17:21:00Z">
              <w:r w:rsidRPr="005C3FD8" w:rsidDel="008C4DB3">
                <w:rPr>
                  <w:color w:val="000000"/>
                  <w:sz w:val="26"/>
                  <w:szCs w:val="26"/>
                  <w:lang w:val="vi-VN"/>
                </w:rPr>
                <w:delText>Cúm gà</w:delText>
              </w:r>
            </w:del>
          </w:p>
        </w:tc>
        <w:tc>
          <w:tcPr>
            <w:tcW w:w="1580" w:type="dxa"/>
            <w:noWrap/>
            <w:hideMark/>
          </w:tcPr>
          <w:p w14:paraId="5BB74AF8" w14:textId="17094898" w:rsidR="00AD126C" w:rsidRPr="005C3FD8" w:rsidDel="008C4DB3" w:rsidRDefault="00AD126C">
            <w:pPr>
              <w:rPr>
                <w:del w:id="1898" w:author="QVM0161195" w:date="2021-01-26T17:21:00Z"/>
                <w:color w:val="000000"/>
                <w:sz w:val="26"/>
                <w:szCs w:val="26"/>
                <w:lang w:val="vi-VN"/>
              </w:rPr>
            </w:pPr>
            <w:del w:id="1899" w:author="QVM0161195" w:date="2021-01-26T17:21:00Z">
              <w:r w:rsidRPr="005C3FD8" w:rsidDel="008C4DB3">
                <w:rPr>
                  <w:color w:val="000000"/>
                  <w:sz w:val="26"/>
                  <w:szCs w:val="26"/>
                  <w:lang w:val="vi-VN"/>
                </w:rPr>
                <w:delText>CG</w:delText>
              </w:r>
            </w:del>
          </w:p>
        </w:tc>
        <w:tc>
          <w:tcPr>
            <w:tcW w:w="960" w:type="dxa"/>
            <w:noWrap/>
            <w:hideMark/>
          </w:tcPr>
          <w:p w14:paraId="21C3FF1C" w14:textId="63929898" w:rsidR="00AD126C" w:rsidRPr="005C3FD8" w:rsidDel="008C4DB3" w:rsidRDefault="00AD126C">
            <w:pPr>
              <w:jc w:val="right"/>
              <w:rPr>
                <w:del w:id="1900" w:author="QVM0161195" w:date="2021-01-26T17:21:00Z"/>
                <w:color w:val="000000"/>
                <w:sz w:val="26"/>
                <w:szCs w:val="26"/>
                <w:lang w:val="vi-VN"/>
              </w:rPr>
            </w:pPr>
            <w:del w:id="1901" w:author="QVM0161195" w:date="2021-01-26T17:21:00Z">
              <w:r w:rsidRPr="005C3FD8" w:rsidDel="008C4DB3">
                <w:rPr>
                  <w:color w:val="000000"/>
                  <w:sz w:val="26"/>
                  <w:szCs w:val="26"/>
                  <w:lang w:val="vi-VN"/>
                </w:rPr>
                <w:delText>510</w:delText>
              </w:r>
            </w:del>
          </w:p>
        </w:tc>
      </w:tr>
      <w:tr w:rsidR="00AD126C" w:rsidRPr="005C3FD8" w:rsidDel="008C4DB3" w14:paraId="68867197" w14:textId="26DFDCA4" w:rsidTr="00604507">
        <w:trPr>
          <w:trHeight w:val="300"/>
          <w:del w:id="1902" w:author="QVM0161195" w:date="2021-01-26T17:21:00Z"/>
        </w:trPr>
        <w:tc>
          <w:tcPr>
            <w:tcW w:w="2880" w:type="dxa"/>
            <w:noWrap/>
            <w:hideMark/>
          </w:tcPr>
          <w:p w14:paraId="6E2183C9" w14:textId="751F1147" w:rsidR="00AD126C" w:rsidRPr="005C3FD8" w:rsidDel="008C4DB3" w:rsidRDefault="00AD126C">
            <w:pPr>
              <w:rPr>
                <w:del w:id="1903" w:author="QVM0161195" w:date="2021-01-26T17:21:00Z"/>
                <w:color w:val="000000"/>
                <w:sz w:val="26"/>
                <w:szCs w:val="26"/>
                <w:lang w:val="vi-VN"/>
              </w:rPr>
            </w:pPr>
            <w:del w:id="1904" w:author="QVM0161195" w:date="2021-01-26T17:21:00Z">
              <w:r w:rsidRPr="005C3FD8" w:rsidDel="008C4DB3">
                <w:rPr>
                  <w:color w:val="000000"/>
                  <w:sz w:val="26"/>
                  <w:szCs w:val="26"/>
                  <w:lang w:val="vi-VN"/>
                </w:rPr>
                <w:delText>Cuộc sống đó đây</w:delText>
              </w:r>
            </w:del>
          </w:p>
        </w:tc>
        <w:tc>
          <w:tcPr>
            <w:tcW w:w="1580" w:type="dxa"/>
            <w:noWrap/>
            <w:hideMark/>
          </w:tcPr>
          <w:p w14:paraId="16C9B57A" w14:textId="07460B53" w:rsidR="00AD126C" w:rsidRPr="005C3FD8" w:rsidDel="008C4DB3" w:rsidRDefault="00AD126C">
            <w:pPr>
              <w:rPr>
                <w:del w:id="1905" w:author="QVM0161195" w:date="2021-01-26T17:21:00Z"/>
                <w:color w:val="000000"/>
                <w:sz w:val="26"/>
                <w:szCs w:val="26"/>
                <w:lang w:val="vi-VN"/>
              </w:rPr>
            </w:pPr>
            <w:del w:id="1906" w:author="QVM0161195" w:date="2021-01-26T17:21:00Z">
              <w:r w:rsidRPr="005C3FD8" w:rsidDel="008C4DB3">
                <w:rPr>
                  <w:color w:val="000000"/>
                  <w:sz w:val="26"/>
                  <w:szCs w:val="26"/>
                  <w:lang w:val="vi-VN"/>
                </w:rPr>
                <w:delText>CSDD</w:delText>
              </w:r>
            </w:del>
          </w:p>
        </w:tc>
        <w:tc>
          <w:tcPr>
            <w:tcW w:w="960" w:type="dxa"/>
            <w:noWrap/>
            <w:hideMark/>
          </w:tcPr>
          <w:p w14:paraId="5343BBBF" w14:textId="4E517AC6" w:rsidR="00AD126C" w:rsidRPr="005C3FD8" w:rsidDel="008C4DB3" w:rsidRDefault="00AD126C">
            <w:pPr>
              <w:jc w:val="right"/>
              <w:rPr>
                <w:del w:id="1907" w:author="QVM0161195" w:date="2021-01-26T17:21:00Z"/>
                <w:color w:val="000000"/>
                <w:sz w:val="26"/>
                <w:szCs w:val="26"/>
                <w:lang w:val="vi-VN"/>
              </w:rPr>
            </w:pPr>
            <w:del w:id="1908" w:author="QVM0161195" w:date="2021-01-26T17:21:00Z">
              <w:r w:rsidRPr="005C3FD8" w:rsidDel="008C4DB3">
                <w:rPr>
                  <w:color w:val="000000"/>
                  <w:sz w:val="26"/>
                  <w:szCs w:val="26"/>
                  <w:lang w:val="vi-VN"/>
                </w:rPr>
                <w:delText>729</w:delText>
              </w:r>
            </w:del>
          </w:p>
        </w:tc>
      </w:tr>
      <w:tr w:rsidR="00AD126C" w:rsidRPr="005C3FD8" w:rsidDel="008C4DB3" w14:paraId="5AC7E52C" w14:textId="1FA9E3C6" w:rsidTr="00604507">
        <w:trPr>
          <w:trHeight w:val="300"/>
          <w:del w:id="1909" w:author="QVM0161195" w:date="2021-01-26T17:21:00Z"/>
        </w:trPr>
        <w:tc>
          <w:tcPr>
            <w:tcW w:w="2880" w:type="dxa"/>
            <w:noWrap/>
            <w:hideMark/>
          </w:tcPr>
          <w:p w14:paraId="08C09A95" w14:textId="72BD4A71" w:rsidR="00AD126C" w:rsidRPr="005C3FD8" w:rsidDel="008C4DB3" w:rsidRDefault="00AD126C">
            <w:pPr>
              <w:rPr>
                <w:del w:id="1910" w:author="QVM0161195" w:date="2021-01-26T17:21:00Z"/>
                <w:color w:val="000000"/>
                <w:sz w:val="26"/>
                <w:szCs w:val="26"/>
                <w:lang w:val="vi-VN"/>
              </w:rPr>
            </w:pPr>
            <w:del w:id="1911" w:author="QVM0161195" w:date="2021-01-26T17:21:00Z">
              <w:r w:rsidRPr="005C3FD8" w:rsidDel="008C4DB3">
                <w:rPr>
                  <w:color w:val="000000"/>
                  <w:sz w:val="26"/>
                  <w:szCs w:val="26"/>
                  <w:lang w:val="vi-VN"/>
                </w:rPr>
                <w:delText>Du học</w:delText>
              </w:r>
            </w:del>
          </w:p>
        </w:tc>
        <w:tc>
          <w:tcPr>
            <w:tcW w:w="1580" w:type="dxa"/>
            <w:noWrap/>
            <w:hideMark/>
          </w:tcPr>
          <w:p w14:paraId="5FF6E8BF" w14:textId="6EDA6896" w:rsidR="00AD126C" w:rsidRPr="005C3FD8" w:rsidDel="008C4DB3" w:rsidRDefault="00AD126C">
            <w:pPr>
              <w:rPr>
                <w:del w:id="1912" w:author="QVM0161195" w:date="2021-01-26T17:21:00Z"/>
                <w:color w:val="000000"/>
                <w:sz w:val="26"/>
                <w:szCs w:val="26"/>
                <w:lang w:val="vi-VN"/>
              </w:rPr>
            </w:pPr>
            <w:del w:id="1913" w:author="QVM0161195" w:date="2021-01-26T17:21:00Z">
              <w:r w:rsidRPr="005C3FD8" w:rsidDel="008C4DB3">
                <w:rPr>
                  <w:color w:val="000000"/>
                  <w:sz w:val="26"/>
                  <w:szCs w:val="26"/>
                  <w:lang w:val="vi-VN"/>
                </w:rPr>
                <w:delText>DH</w:delText>
              </w:r>
            </w:del>
          </w:p>
        </w:tc>
        <w:tc>
          <w:tcPr>
            <w:tcW w:w="960" w:type="dxa"/>
            <w:noWrap/>
            <w:hideMark/>
          </w:tcPr>
          <w:p w14:paraId="1E4BBE15" w14:textId="1AE35E6B" w:rsidR="00AD126C" w:rsidRPr="005C3FD8" w:rsidDel="008C4DB3" w:rsidRDefault="00AD126C">
            <w:pPr>
              <w:jc w:val="right"/>
              <w:rPr>
                <w:del w:id="1914" w:author="QVM0161195" w:date="2021-01-26T17:21:00Z"/>
                <w:color w:val="000000"/>
                <w:sz w:val="26"/>
                <w:szCs w:val="26"/>
                <w:lang w:val="vi-VN"/>
              </w:rPr>
            </w:pPr>
            <w:del w:id="1915" w:author="QVM0161195" w:date="2021-01-26T17:21:00Z">
              <w:r w:rsidRPr="005C3FD8" w:rsidDel="008C4DB3">
                <w:rPr>
                  <w:color w:val="000000"/>
                  <w:sz w:val="26"/>
                  <w:szCs w:val="26"/>
                  <w:lang w:val="vi-VN"/>
                </w:rPr>
                <w:delText>682</w:delText>
              </w:r>
            </w:del>
          </w:p>
        </w:tc>
      </w:tr>
      <w:tr w:rsidR="00AD126C" w:rsidRPr="005C3FD8" w:rsidDel="008C4DB3" w14:paraId="3A0975A1" w14:textId="62AF5B72" w:rsidTr="00604507">
        <w:trPr>
          <w:trHeight w:val="300"/>
          <w:del w:id="1916" w:author="QVM0161195" w:date="2021-01-26T17:21:00Z"/>
        </w:trPr>
        <w:tc>
          <w:tcPr>
            <w:tcW w:w="2880" w:type="dxa"/>
            <w:noWrap/>
            <w:hideMark/>
          </w:tcPr>
          <w:p w14:paraId="41AFB601" w14:textId="6AF3D5AC" w:rsidR="00AD126C" w:rsidRPr="005C3FD8" w:rsidDel="008C4DB3" w:rsidRDefault="00AD126C">
            <w:pPr>
              <w:rPr>
                <w:del w:id="1917" w:author="QVM0161195" w:date="2021-01-26T17:21:00Z"/>
                <w:color w:val="000000"/>
                <w:sz w:val="26"/>
                <w:szCs w:val="26"/>
                <w:lang w:val="vi-VN"/>
              </w:rPr>
            </w:pPr>
            <w:del w:id="1918" w:author="QVM0161195" w:date="2021-01-26T17:21:00Z">
              <w:r w:rsidRPr="005C3FD8" w:rsidDel="008C4DB3">
                <w:rPr>
                  <w:color w:val="000000"/>
                  <w:sz w:val="26"/>
                  <w:szCs w:val="26"/>
                  <w:lang w:val="vi-VN"/>
                </w:rPr>
                <w:delText>Du lịch</w:delText>
              </w:r>
            </w:del>
          </w:p>
        </w:tc>
        <w:tc>
          <w:tcPr>
            <w:tcW w:w="1580" w:type="dxa"/>
            <w:noWrap/>
            <w:hideMark/>
          </w:tcPr>
          <w:p w14:paraId="0CE62938" w14:textId="21A7E472" w:rsidR="00AD126C" w:rsidRPr="005C3FD8" w:rsidDel="008C4DB3" w:rsidRDefault="00AD126C">
            <w:pPr>
              <w:rPr>
                <w:del w:id="1919" w:author="QVM0161195" w:date="2021-01-26T17:21:00Z"/>
                <w:color w:val="000000"/>
                <w:sz w:val="26"/>
                <w:szCs w:val="26"/>
                <w:lang w:val="vi-VN"/>
              </w:rPr>
            </w:pPr>
            <w:del w:id="1920" w:author="QVM0161195" w:date="2021-01-26T17:21:00Z">
              <w:r w:rsidRPr="005C3FD8" w:rsidDel="008C4DB3">
                <w:rPr>
                  <w:color w:val="000000"/>
                  <w:sz w:val="26"/>
                  <w:szCs w:val="26"/>
                  <w:lang w:val="vi-VN"/>
                </w:rPr>
                <w:delText>DL</w:delText>
              </w:r>
            </w:del>
          </w:p>
        </w:tc>
        <w:tc>
          <w:tcPr>
            <w:tcW w:w="960" w:type="dxa"/>
            <w:noWrap/>
            <w:hideMark/>
          </w:tcPr>
          <w:p w14:paraId="74C80F8C" w14:textId="60601FC3" w:rsidR="00AD126C" w:rsidRPr="005C3FD8" w:rsidDel="008C4DB3" w:rsidRDefault="00AD126C">
            <w:pPr>
              <w:jc w:val="right"/>
              <w:rPr>
                <w:del w:id="1921" w:author="QVM0161195" w:date="2021-01-26T17:21:00Z"/>
                <w:color w:val="000000"/>
                <w:sz w:val="26"/>
                <w:szCs w:val="26"/>
                <w:lang w:val="vi-VN"/>
              </w:rPr>
            </w:pPr>
            <w:del w:id="1922" w:author="QVM0161195" w:date="2021-01-26T17:21:00Z">
              <w:r w:rsidRPr="005C3FD8" w:rsidDel="008C4DB3">
                <w:rPr>
                  <w:color w:val="000000"/>
                  <w:sz w:val="26"/>
                  <w:szCs w:val="26"/>
                  <w:lang w:val="vi-VN"/>
                </w:rPr>
                <w:delText>582</w:delText>
              </w:r>
            </w:del>
          </w:p>
        </w:tc>
      </w:tr>
      <w:tr w:rsidR="00AD126C" w:rsidRPr="005C3FD8" w:rsidDel="008C4DB3" w14:paraId="34C49208" w14:textId="59EC620E" w:rsidTr="00604507">
        <w:trPr>
          <w:trHeight w:val="300"/>
          <w:del w:id="1923" w:author="QVM0161195" w:date="2021-01-26T17:21:00Z"/>
        </w:trPr>
        <w:tc>
          <w:tcPr>
            <w:tcW w:w="2880" w:type="dxa"/>
            <w:noWrap/>
            <w:hideMark/>
          </w:tcPr>
          <w:p w14:paraId="17F2806D" w14:textId="41C02213" w:rsidR="00AD126C" w:rsidRPr="005C3FD8" w:rsidDel="008C4DB3" w:rsidRDefault="00AD126C">
            <w:pPr>
              <w:rPr>
                <w:del w:id="1924" w:author="QVM0161195" w:date="2021-01-26T17:21:00Z"/>
                <w:color w:val="000000"/>
                <w:sz w:val="26"/>
                <w:szCs w:val="26"/>
                <w:lang w:val="vi-VN"/>
              </w:rPr>
            </w:pPr>
            <w:del w:id="1925" w:author="QVM0161195" w:date="2021-01-26T17:21:00Z">
              <w:r w:rsidRPr="005C3FD8" w:rsidDel="008C4DB3">
                <w:rPr>
                  <w:color w:val="000000"/>
                  <w:sz w:val="26"/>
                  <w:szCs w:val="26"/>
                  <w:lang w:val="vi-VN"/>
                </w:rPr>
                <w:delText>Đường vào WTO</w:delText>
              </w:r>
            </w:del>
          </w:p>
        </w:tc>
        <w:tc>
          <w:tcPr>
            <w:tcW w:w="1580" w:type="dxa"/>
            <w:noWrap/>
            <w:hideMark/>
          </w:tcPr>
          <w:p w14:paraId="4D358E65" w14:textId="18130B2B" w:rsidR="00AD126C" w:rsidRPr="005C3FD8" w:rsidDel="008C4DB3" w:rsidRDefault="00AD126C">
            <w:pPr>
              <w:rPr>
                <w:del w:id="1926" w:author="QVM0161195" w:date="2021-01-26T17:21:00Z"/>
                <w:color w:val="000000"/>
                <w:sz w:val="26"/>
                <w:szCs w:val="26"/>
                <w:lang w:val="vi-VN"/>
              </w:rPr>
            </w:pPr>
            <w:del w:id="1927" w:author="QVM0161195" w:date="2021-01-26T17:21:00Z">
              <w:r w:rsidRPr="005C3FD8" w:rsidDel="008C4DB3">
                <w:rPr>
                  <w:color w:val="000000"/>
                  <w:sz w:val="26"/>
                  <w:szCs w:val="26"/>
                  <w:lang w:val="vi-VN"/>
                </w:rPr>
                <w:delText>DVW</w:delText>
              </w:r>
            </w:del>
          </w:p>
        </w:tc>
        <w:tc>
          <w:tcPr>
            <w:tcW w:w="960" w:type="dxa"/>
            <w:noWrap/>
            <w:hideMark/>
          </w:tcPr>
          <w:p w14:paraId="1AA48665" w14:textId="7533A922" w:rsidR="00AD126C" w:rsidRPr="005C3FD8" w:rsidDel="008C4DB3" w:rsidRDefault="00AD126C">
            <w:pPr>
              <w:jc w:val="right"/>
              <w:rPr>
                <w:del w:id="1928" w:author="QVM0161195" w:date="2021-01-26T17:21:00Z"/>
                <w:color w:val="000000"/>
                <w:sz w:val="26"/>
                <w:szCs w:val="26"/>
                <w:lang w:val="vi-VN"/>
              </w:rPr>
            </w:pPr>
            <w:del w:id="1929" w:author="QVM0161195" w:date="2021-01-26T17:21:00Z">
              <w:r w:rsidRPr="005C3FD8" w:rsidDel="008C4DB3">
                <w:rPr>
                  <w:color w:val="000000"/>
                  <w:sz w:val="26"/>
                  <w:szCs w:val="26"/>
                  <w:lang w:val="vi-VN"/>
                </w:rPr>
                <w:delText>208</w:delText>
              </w:r>
            </w:del>
          </w:p>
        </w:tc>
      </w:tr>
      <w:tr w:rsidR="00AD126C" w:rsidRPr="005C3FD8" w:rsidDel="008C4DB3" w14:paraId="330D2625" w14:textId="1E9F4526" w:rsidTr="00604507">
        <w:trPr>
          <w:trHeight w:val="300"/>
          <w:del w:id="1930" w:author="QVM0161195" w:date="2021-01-26T17:21:00Z"/>
        </w:trPr>
        <w:tc>
          <w:tcPr>
            <w:tcW w:w="2880" w:type="dxa"/>
            <w:noWrap/>
            <w:hideMark/>
          </w:tcPr>
          <w:p w14:paraId="7422FF5D" w14:textId="6535297E" w:rsidR="00AD126C" w:rsidRPr="005C3FD8" w:rsidDel="008C4DB3" w:rsidRDefault="00AD126C">
            <w:pPr>
              <w:rPr>
                <w:del w:id="1931" w:author="QVM0161195" w:date="2021-01-26T17:21:00Z"/>
                <w:color w:val="000000"/>
                <w:sz w:val="26"/>
                <w:szCs w:val="26"/>
                <w:lang w:val="vi-VN"/>
              </w:rPr>
            </w:pPr>
            <w:del w:id="1932" w:author="QVM0161195" w:date="2021-01-26T17:21:00Z">
              <w:r w:rsidRPr="005C3FD8" w:rsidDel="008C4DB3">
                <w:rPr>
                  <w:color w:val="000000"/>
                  <w:sz w:val="26"/>
                  <w:szCs w:val="26"/>
                  <w:lang w:val="vi-VN"/>
                </w:rPr>
                <w:delText>Gia đình</w:delText>
              </w:r>
            </w:del>
          </w:p>
        </w:tc>
        <w:tc>
          <w:tcPr>
            <w:tcW w:w="1580" w:type="dxa"/>
            <w:noWrap/>
            <w:hideMark/>
          </w:tcPr>
          <w:p w14:paraId="7DAB9768" w14:textId="79163134" w:rsidR="00AD126C" w:rsidRPr="005C3FD8" w:rsidDel="008C4DB3" w:rsidRDefault="00AD126C">
            <w:pPr>
              <w:rPr>
                <w:del w:id="1933" w:author="QVM0161195" w:date="2021-01-26T17:21:00Z"/>
                <w:color w:val="000000"/>
                <w:sz w:val="26"/>
                <w:szCs w:val="26"/>
                <w:lang w:val="vi-VN"/>
              </w:rPr>
            </w:pPr>
            <w:del w:id="1934" w:author="QVM0161195" w:date="2021-01-26T17:21:00Z">
              <w:r w:rsidRPr="005C3FD8" w:rsidDel="008C4DB3">
                <w:rPr>
                  <w:color w:val="000000"/>
                  <w:sz w:val="26"/>
                  <w:szCs w:val="26"/>
                  <w:lang w:val="vi-VN"/>
                </w:rPr>
                <w:delText>GD</w:delText>
              </w:r>
            </w:del>
          </w:p>
        </w:tc>
        <w:tc>
          <w:tcPr>
            <w:tcW w:w="960" w:type="dxa"/>
            <w:noWrap/>
            <w:hideMark/>
          </w:tcPr>
          <w:p w14:paraId="3ADC5DF4" w14:textId="09F53281" w:rsidR="00AD126C" w:rsidRPr="005C3FD8" w:rsidDel="008C4DB3" w:rsidRDefault="00AD126C">
            <w:pPr>
              <w:jc w:val="right"/>
              <w:rPr>
                <w:del w:id="1935" w:author="QVM0161195" w:date="2021-01-26T17:21:00Z"/>
                <w:color w:val="000000"/>
                <w:sz w:val="26"/>
                <w:szCs w:val="26"/>
                <w:lang w:val="vi-VN"/>
              </w:rPr>
            </w:pPr>
            <w:del w:id="1936" w:author="QVM0161195" w:date="2021-01-26T17:21:00Z">
              <w:r w:rsidRPr="005C3FD8" w:rsidDel="008C4DB3">
                <w:rPr>
                  <w:color w:val="000000"/>
                  <w:sz w:val="26"/>
                  <w:szCs w:val="26"/>
                  <w:lang w:val="vi-VN"/>
                </w:rPr>
                <w:delText>213</w:delText>
              </w:r>
            </w:del>
          </w:p>
        </w:tc>
      </w:tr>
      <w:tr w:rsidR="00AD126C" w:rsidRPr="005C3FD8" w:rsidDel="008C4DB3" w14:paraId="36DC136F" w14:textId="3066B33E" w:rsidTr="00604507">
        <w:trPr>
          <w:trHeight w:val="300"/>
          <w:del w:id="1937" w:author="QVM0161195" w:date="2021-01-26T17:21:00Z"/>
        </w:trPr>
        <w:tc>
          <w:tcPr>
            <w:tcW w:w="2880" w:type="dxa"/>
            <w:noWrap/>
            <w:hideMark/>
          </w:tcPr>
          <w:p w14:paraId="1A7D1E61" w14:textId="49F020BD" w:rsidR="00AD126C" w:rsidRPr="005C3FD8" w:rsidDel="008C4DB3" w:rsidRDefault="00AD126C">
            <w:pPr>
              <w:rPr>
                <w:del w:id="1938" w:author="QVM0161195" w:date="2021-01-26T17:21:00Z"/>
                <w:color w:val="000000"/>
                <w:sz w:val="26"/>
                <w:szCs w:val="26"/>
                <w:lang w:val="vi-VN"/>
              </w:rPr>
            </w:pPr>
            <w:del w:id="1939" w:author="QVM0161195" w:date="2021-01-26T17:21:00Z">
              <w:r w:rsidRPr="005C3FD8" w:rsidDel="008C4DB3">
                <w:rPr>
                  <w:color w:val="000000"/>
                  <w:sz w:val="26"/>
                  <w:szCs w:val="26"/>
                  <w:lang w:val="vi-VN"/>
                </w:rPr>
                <w:delText>Giải trí tin học</w:delText>
              </w:r>
            </w:del>
          </w:p>
        </w:tc>
        <w:tc>
          <w:tcPr>
            <w:tcW w:w="1580" w:type="dxa"/>
            <w:noWrap/>
            <w:hideMark/>
          </w:tcPr>
          <w:p w14:paraId="4D0326E9" w14:textId="4BA09258" w:rsidR="00AD126C" w:rsidRPr="005C3FD8" w:rsidDel="008C4DB3" w:rsidRDefault="00AD126C">
            <w:pPr>
              <w:rPr>
                <w:del w:id="1940" w:author="QVM0161195" w:date="2021-01-26T17:21:00Z"/>
                <w:color w:val="000000"/>
                <w:sz w:val="26"/>
                <w:szCs w:val="26"/>
                <w:lang w:val="vi-VN"/>
              </w:rPr>
            </w:pPr>
            <w:del w:id="1941" w:author="QVM0161195" w:date="2021-01-26T17:21:00Z">
              <w:r w:rsidRPr="005C3FD8" w:rsidDel="008C4DB3">
                <w:rPr>
                  <w:color w:val="000000"/>
                  <w:sz w:val="26"/>
                  <w:szCs w:val="26"/>
                  <w:lang w:val="vi-VN"/>
                </w:rPr>
                <w:delText>GTTH</w:delText>
              </w:r>
            </w:del>
          </w:p>
        </w:tc>
        <w:tc>
          <w:tcPr>
            <w:tcW w:w="960" w:type="dxa"/>
            <w:noWrap/>
            <w:hideMark/>
          </w:tcPr>
          <w:p w14:paraId="0CF890EA" w14:textId="2AD10983" w:rsidR="00AD126C" w:rsidRPr="005C3FD8" w:rsidDel="008C4DB3" w:rsidRDefault="00AD126C">
            <w:pPr>
              <w:jc w:val="right"/>
              <w:rPr>
                <w:del w:id="1942" w:author="QVM0161195" w:date="2021-01-26T17:21:00Z"/>
                <w:color w:val="000000"/>
                <w:sz w:val="26"/>
                <w:szCs w:val="26"/>
                <w:lang w:val="vi-VN"/>
              </w:rPr>
            </w:pPr>
            <w:del w:id="1943" w:author="QVM0161195" w:date="2021-01-26T17:21:00Z">
              <w:r w:rsidRPr="005C3FD8" w:rsidDel="008C4DB3">
                <w:rPr>
                  <w:color w:val="000000"/>
                  <w:sz w:val="26"/>
                  <w:szCs w:val="26"/>
                  <w:lang w:val="vi-VN"/>
                </w:rPr>
                <w:delText>825</w:delText>
              </w:r>
            </w:del>
          </w:p>
        </w:tc>
      </w:tr>
      <w:tr w:rsidR="00AD126C" w:rsidRPr="005C3FD8" w:rsidDel="008C4DB3" w14:paraId="06F324C5" w14:textId="4899F455" w:rsidTr="00604507">
        <w:trPr>
          <w:trHeight w:val="300"/>
          <w:del w:id="1944" w:author="QVM0161195" w:date="2021-01-26T17:21:00Z"/>
        </w:trPr>
        <w:tc>
          <w:tcPr>
            <w:tcW w:w="2880" w:type="dxa"/>
            <w:noWrap/>
            <w:hideMark/>
          </w:tcPr>
          <w:p w14:paraId="33E26C88" w14:textId="1A3C0C7D" w:rsidR="00AD126C" w:rsidRPr="005C3FD8" w:rsidDel="008C4DB3" w:rsidRDefault="00AD126C">
            <w:pPr>
              <w:rPr>
                <w:del w:id="1945" w:author="QVM0161195" w:date="2021-01-26T17:21:00Z"/>
                <w:color w:val="000000"/>
                <w:sz w:val="26"/>
                <w:szCs w:val="26"/>
                <w:lang w:val="vi-VN"/>
              </w:rPr>
            </w:pPr>
            <w:del w:id="1946" w:author="QVM0161195" w:date="2021-01-26T17:21:00Z">
              <w:r w:rsidRPr="005C3FD8" w:rsidDel="008C4DB3">
                <w:rPr>
                  <w:color w:val="000000"/>
                  <w:sz w:val="26"/>
                  <w:szCs w:val="26"/>
                  <w:lang w:val="vi-VN"/>
                </w:rPr>
                <w:delText>Giáo dục</w:delText>
              </w:r>
            </w:del>
          </w:p>
        </w:tc>
        <w:tc>
          <w:tcPr>
            <w:tcW w:w="1580" w:type="dxa"/>
            <w:noWrap/>
            <w:hideMark/>
          </w:tcPr>
          <w:p w14:paraId="106A63C4" w14:textId="01D2796F" w:rsidR="00AD126C" w:rsidRPr="005C3FD8" w:rsidDel="008C4DB3" w:rsidRDefault="00AD126C">
            <w:pPr>
              <w:rPr>
                <w:del w:id="1947" w:author="QVM0161195" w:date="2021-01-26T17:21:00Z"/>
                <w:color w:val="000000"/>
                <w:sz w:val="26"/>
                <w:szCs w:val="26"/>
                <w:lang w:val="vi-VN"/>
              </w:rPr>
            </w:pPr>
            <w:del w:id="1948" w:author="QVM0161195" w:date="2021-01-26T17:21:00Z">
              <w:r w:rsidRPr="005C3FD8" w:rsidDel="008C4DB3">
                <w:rPr>
                  <w:color w:val="000000"/>
                  <w:sz w:val="26"/>
                  <w:szCs w:val="26"/>
                  <w:lang w:val="vi-VN"/>
                </w:rPr>
                <w:delText>GDu</w:delText>
              </w:r>
            </w:del>
          </w:p>
        </w:tc>
        <w:tc>
          <w:tcPr>
            <w:tcW w:w="960" w:type="dxa"/>
            <w:noWrap/>
            <w:hideMark/>
          </w:tcPr>
          <w:p w14:paraId="5C821F2F" w14:textId="68636802" w:rsidR="00AD126C" w:rsidRPr="005C3FD8" w:rsidDel="008C4DB3" w:rsidRDefault="00AD126C">
            <w:pPr>
              <w:jc w:val="right"/>
              <w:rPr>
                <w:del w:id="1949" w:author="QVM0161195" w:date="2021-01-26T17:21:00Z"/>
                <w:color w:val="000000"/>
                <w:sz w:val="26"/>
                <w:szCs w:val="26"/>
                <w:lang w:val="vi-VN"/>
              </w:rPr>
            </w:pPr>
            <w:del w:id="1950" w:author="QVM0161195" w:date="2021-01-26T17:21:00Z">
              <w:r w:rsidRPr="005C3FD8" w:rsidDel="008C4DB3">
                <w:rPr>
                  <w:color w:val="000000"/>
                  <w:sz w:val="26"/>
                  <w:szCs w:val="26"/>
                  <w:lang w:val="vi-VN"/>
                </w:rPr>
                <w:delText>821</w:delText>
              </w:r>
            </w:del>
          </w:p>
        </w:tc>
      </w:tr>
      <w:tr w:rsidR="00AD126C" w:rsidRPr="005C3FD8" w:rsidDel="008C4DB3" w14:paraId="6DC3B53D" w14:textId="22345CA3" w:rsidTr="00604507">
        <w:trPr>
          <w:trHeight w:val="300"/>
          <w:del w:id="1951" w:author="QVM0161195" w:date="2021-01-26T17:21:00Z"/>
        </w:trPr>
        <w:tc>
          <w:tcPr>
            <w:tcW w:w="2880" w:type="dxa"/>
            <w:noWrap/>
            <w:hideMark/>
          </w:tcPr>
          <w:p w14:paraId="38D6531D" w14:textId="7349D2B5" w:rsidR="00AD126C" w:rsidRPr="005C3FD8" w:rsidDel="008C4DB3" w:rsidRDefault="00AD126C">
            <w:pPr>
              <w:rPr>
                <w:del w:id="1952" w:author="QVM0161195" w:date="2021-01-26T17:21:00Z"/>
                <w:color w:val="000000"/>
                <w:sz w:val="26"/>
                <w:szCs w:val="26"/>
                <w:lang w:val="vi-VN"/>
              </w:rPr>
            </w:pPr>
            <w:del w:id="1953" w:author="QVM0161195" w:date="2021-01-26T17:21:00Z">
              <w:r w:rsidRPr="005C3FD8" w:rsidDel="008C4DB3">
                <w:rPr>
                  <w:color w:val="000000"/>
                  <w:sz w:val="26"/>
                  <w:szCs w:val="26"/>
                  <w:lang w:val="vi-VN"/>
                </w:rPr>
                <w:delText>Giới tính</w:delText>
              </w:r>
            </w:del>
          </w:p>
        </w:tc>
        <w:tc>
          <w:tcPr>
            <w:tcW w:w="1580" w:type="dxa"/>
            <w:noWrap/>
            <w:hideMark/>
          </w:tcPr>
          <w:p w14:paraId="113F4632" w14:textId="1CF4D511" w:rsidR="00AD126C" w:rsidRPr="005C3FD8" w:rsidDel="008C4DB3" w:rsidRDefault="00AD126C">
            <w:pPr>
              <w:rPr>
                <w:del w:id="1954" w:author="QVM0161195" w:date="2021-01-26T17:21:00Z"/>
                <w:color w:val="000000"/>
                <w:sz w:val="26"/>
                <w:szCs w:val="26"/>
                <w:lang w:val="vi-VN"/>
              </w:rPr>
            </w:pPr>
            <w:del w:id="1955" w:author="QVM0161195" w:date="2021-01-26T17:21:00Z">
              <w:r w:rsidRPr="005C3FD8" w:rsidDel="008C4DB3">
                <w:rPr>
                  <w:color w:val="000000"/>
                  <w:sz w:val="26"/>
                  <w:szCs w:val="26"/>
                  <w:lang w:val="vi-VN"/>
                </w:rPr>
                <w:delText>GT</w:delText>
              </w:r>
            </w:del>
          </w:p>
        </w:tc>
        <w:tc>
          <w:tcPr>
            <w:tcW w:w="960" w:type="dxa"/>
            <w:noWrap/>
            <w:hideMark/>
          </w:tcPr>
          <w:p w14:paraId="4374AAA8" w14:textId="2048C182" w:rsidR="00AD126C" w:rsidRPr="005C3FD8" w:rsidDel="008C4DB3" w:rsidRDefault="00AD126C">
            <w:pPr>
              <w:jc w:val="right"/>
              <w:rPr>
                <w:del w:id="1956" w:author="QVM0161195" w:date="2021-01-26T17:21:00Z"/>
                <w:color w:val="000000"/>
                <w:sz w:val="26"/>
                <w:szCs w:val="26"/>
                <w:lang w:val="vi-VN"/>
              </w:rPr>
            </w:pPr>
            <w:del w:id="1957" w:author="QVM0161195" w:date="2021-01-26T17:21:00Z">
              <w:r w:rsidRPr="005C3FD8" w:rsidDel="008C4DB3">
                <w:rPr>
                  <w:color w:val="000000"/>
                  <w:sz w:val="26"/>
                  <w:szCs w:val="26"/>
                  <w:lang w:val="vi-VN"/>
                </w:rPr>
                <w:delText>343</w:delText>
              </w:r>
            </w:del>
          </w:p>
        </w:tc>
      </w:tr>
      <w:tr w:rsidR="00AD126C" w:rsidRPr="005C3FD8" w:rsidDel="008C4DB3" w14:paraId="2DC09B15" w14:textId="3D6D97CC" w:rsidTr="00604507">
        <w:trPr>
          <w:trHeight w:val="300"/>
          <w:del w:id="1958" w:author="QVM0161195" w:date="2021-01-26T17:21:00Z"/>
        </w:trPr>
        <w:tc>
          <w:tcPr>
            <w:tcW w:w="2880" w:type="dxa"/>
            <w:noWrap/>
            <w:hideMark/>
          </w:tcPr>
          <w:p w14:paraId="080CC692" w14:textId="263D5C7E" w:rsidR="00AD126C" w:rsidRPr="005C3FD8" w:rsidDel="008C4DB3" w:rsidRDefault="00AD126C">
            <w:pPr>
              <w:rPr>
                <w:del w:id="1959" w:author="QVM0161195" w:date="2021-01-26T17:21:00Z"/>
                <w:color w:val="000000"/>
                <w:sz w:val="26"/>
                <w:szCs w:val="26"/>
                <w:lang w:val="vi-VN"/>
              </w:rPr>
            </w:pPr>
            <w:del w:id="1960" w:author="QVM0161195" w:date="2021-01-26T17:21:00Z">
              <w:r w:rsidRPr="005C3FD8" w:rsidDel="008C4DB3">
                <w:rPr>
                  <w:color w:val="000000"/>
                  <w:sz w:val="26"/>
                  <w:szCs w:val="26"/>
                  <w:lang w:val="vi-VN"/>
                </w:rPr>
                <w:delText>Hacker &amp; virus</w:delText>
              </w:r>
            </w:del>
          </w:p>
        </w:tc>
        <w:tc>
          <w:tcPr>
            <w:tcW w:w="1580" w:type="dxa"/>
            <w:noWrap/>
            <w:hideMark/>
          </w:tcPr>
          <w:p w14:paraId="6D2A879C" w14:textId="21F9AA0C" w:rsidR="00AD126C" w:rsidRPr="005C3FD8" w:rsidDel="008C4DB3" w:rsidRDefault="00AD126C">
            <w:pPr>
              <w:rPr>
                <w:del w:id="1961" w:author="QVM0161195" w:date="2021-01-26T17:21:00Z"/>
                <w:color w:val="000000"/>
                <w:sz w:val="26"/>
                <w:szCs w:val="26"/>
                <w:lang w:val="vi-VN"/>
              </w:rPr>
            </w:pPr>
            <w:del w:id="1962" w:author="QVM0161195" w:date="2021-01-26T17:21:00Z">
              <w:r w:rsidRPr="005C3FD8" w:rsidDel="008C4DB3">
                <w:rPr>
                  <w:color w:val="000000"/>
                  <w:sz w:val="26"/>
                  <w:szCs w:val="26"/>
                  <w:lang w:val="vi-VN"/>
                </w:rPr>
                <w:delText>HV</w:delText>
              </w:r>
            </w:del>
          </w:p>
        </w:tc>
        <w:tc>
          <w:tcPr>
            <w:tcW w:w="960" w:type="dxa"/>
            <w:noWrap/>
            <w:hideMark/>
          </w:tcPr>
          <w:p w14:paraId="13A14AD5" w14:textId="6D464FBB" w:rsidR="00AD126C" w:rsidRPr="005C3FD8" w:rsidDel="008C4DB3" w:rsidRDefault="00AD126C">
            <w:pPr>
              <w:jc w:val="right"/>
              <w:rPr>
                <w:del w:id="1963" w:author="QVM0161195" w:date="2021-01-26T17:21:00Z"/>
                <w:color w:val="000000"/>
                <w:sz w:val="26"/>
                <w:szCs w:val="26"/>
                <w:lang w:val="vi-VN"/>
              </w:rPr>
            </w:pPr>
            <w:del w:id="1964" w:author="QVM0161195" w:date="2021-01-26T17:21:00Z">
              <w:r w:rsidRPr="005C3FD8" w:rsidDel="008C4DB3">
                <w:rPr>
                  <w:color w:val="000000"/>
                  <w:sz w:val="26"/>
                  <w:szCs w:val="26"/>
                  <w:lang w:val="vi-VN"/>
                </w:rPr>
                <w:delText>355</w:delText>
              </w:r>
            </w:del>
          </w:p>
        </w:tc>
      </w:tr>
      <w:tr w:rsidR="00AD126C" w:rsidRPr="005C3FD8" w:rsidDel="008C4DB3" w14:paraId="0F1C11A5" w14:textId="112042C3" w:rsidTr="00604507">
        <w:trPr>
          <w:trHeight w:val="300"/>
          <w:del w:id="1965" w:author="QVM0161195" w:date="2021-01-26T17:21:00Z"/>
        </w:trPr>
        <w:tc>
          <w:tcPr>
            <w:tcW w:w="2880" w:type="dxa"/>
            <w:noWrap/>
            <w:hideMark/>
          </w:tcPr>
          <w:p w14:paraId="510A35F7" w14:textId="35D04770" w:rsidR="00AD126C" w:rsidRPr="005C3FD8" w:rsidDel="008C4DB3" w:rsidRDefault="00AD126C">
            <w:pPr>
              <w:rPr>
                <w:del w:id="1966" w:author="QVM0161195" w:date="2021-01-26T17:21:00Z"/>
                <w:color w:val="000000"/>
                <w:sz w:val="26"/>
                <w:szCs w:val="26"/>
                <w:lang w:val="vi-VN"/>
              </w:rPr>
            </w:pPr>
            <w:del w:id="1967" w:author="QVM0161195" w:date="2021-01-26T17:21:00Z">
              <w:r w:rsidRPr="005C3FD8" w:rsidDel="008C4DB3">
                <w:rPr>
                  <w:color w:val="000000"/>
                  <w:sz w:val="26"/>
                  <w:szCs w:val="26"/>
                  <w:lang w:val="vi-VN"/>
                </w:rPr>
                <w:delText>Hình sự</w:delText>
              </w:r>
            </w:del>
          </w:p>
        </w:tc>
        <w:tc>
          <w:tcPr>
            <w:tcW w:w="1580" w:type="dxa"/>
            <w:noWrap/>
            <w:hideMark/>
          </w:tcPr>
          <w:p w14:paraId="0FC52D8F" w14:textId="55E7081D" w:rsidR="00AD126C" w:rsidRPr="005C3FD8" w:rsidDel="008C4DB3" w:rsidRDefault="00AD126C">
            <w:pPr>
              <w:rPr>
                <w:del w:id="1968" w:author="QVM0161195" w:date="2021-01-26T17:21:00Z"/>
                <w:color w:val="000000"/>
                <w:sz w:val="26"/>
                <w:szCs w:val="26"/>
                <w:lang w:val="vi-VN"/>
              </w:rPr>
            </w:pPr>
            <w:del w:id="1969" w:author="QVM0161195" w:date="2021-01-26T17:21:00Z">
              <w:r w:rsidRPr="005C3FD8" w:rsidDel="008C4DB3">
                <w:rPr>
                  <w:color w:val="000000"/>
                  <w:sz w:val="26"/>
                  <w:szCs w:val="26"/>
                  <w:lang w:val="vi-VN"/>
                </w:rPr>
                <w:delText>HS</w:delText>
              </w:r>
            </w:del>
          </w:p>
        </w:tc>
        <w:tc>
          <w:tcPr>
            <w:tcW w:w="960" w:type="dxa"/>
            <w:noWrap/>
            <w:hideMark/>
          </w:tcPr>
          <w:p w14:paraId="1A717ED9" w14:textId="7C4F814C" w:rsidR="00AD126C" w:rsidRPr="005C3FD8" w:rsidDel="008C4DB3" w:rsidRDefault="00AD126C">
            <w:pPr>
              <w:jc w:val="right"/>
              <w:rPr>
                <w:del w:id="1970" w:author="QVM0161195" w:date="2021-01-26T17:21:00Z"/>
                <w:color w:val="000000"/>
                <w:sz w:val="26"/>
                <w:szCs w:val="26"/>
                <w:lang w:val="vi-VN"/>
              </w:rPr>
            </w:pPr>
            <w:del w:id="1971" w:author="QVM0161195" w:date="2021-01-26T17:21:00Z">
              <w:r w:rsidRPr="005C3FD8" w:rsidDel="008C4DB3">
                <w:rPr>
                  <w:color w:val="000000"/>
                  <w:sz w:val="26"/>
                  <w:szCs w:val="26"/>
                  <w:lang w:val="vi-VN"/>
                </w:rPr>
                <w:delText>155</w:delText>
              </w:r>
            </w:del>
          </w:p>
        </w:tc>
      </w:tr>
      <w:tr w:rsidR="00AD126C" w:rsidRPr="005C3FD8" w:rsidDel="008C4DB3" w14:paraId="40F9C365" w14:textId="0841FEA1" w:rsidTr="00604507">
        <w:trPr>
          <w:trHeight w:val="300"/>
          <w:del w:id="1972" w:author="QVM0161195" w:date="2021-01-26T17:21:00Z"/>
        </w:trPr>
        <w:tc>
          <w:tcPr>
            <w:tcW w:w="2880" w:type="dxa"/>
            <w:noWrap/>
            <w:hideMark/>
          </w:tcPr>
          <w:p w14:paraId="42DD8D01" w14:textId="365AA137" w:rsidR="00AD126C" w:rsidRPr="005C3FD8" w:rsidDel="008C4DB3" w:rsidRDefault="00AD126C">
            <w:pPr>
              <w:rPr>
                <w:del w:id="1973" w:author="QVM0161195" w:date="2021-01-26T17:21:00Z"/>
                <w:color w:val="000000"/>
                <w:sz w:val="26"/>
                <w:szCs w:val="26"/>
                <w:lang w:val="vi-VN"/>
              </w:rPr>
            </w:pPr>
            <w:del w:id="1974" w:author="QVM0161195" w:date="2021-01-26T17:21:00Z">
              <w:r w:rsidRPr="005C3FD8" w:rsidDel="008C4DB3">
                <w:rPr>
                  <w:color w:val="000000"/>
                  <w:sz w:val="26"/>
                  <w:szCs w:val="26"/>
                  <w:lang w:val="vi-VN"/>
                </w:rPr>
                <w:delText>Không gian sống</w:delText>
              </w:r>
            </w:del>
          </w:p>
        </w:tc>
        <w:tc>
          <w:tcPr>
            <w:tcW w:w="1580" w:type="dxa"/>
            <w:noWrap/>
            <w:hideMark/>
          </w:tcPr>
          <w:p w14:paraId="487743B1" w14:textId="475F184F" w:rsidR="00AD126C" w:rsidRPr="005C3FD8" w:rsidDel="008C4DB3" w:rsidRDefault="00AD126C">
            <w:pPr>
              <w:rPr>
                <w:del w:id="1975" w:author="QVM0161195" w:date="2021-01-26T17:21:00Z"/>
                <w:color w:val="000000"/>
                <w:sz w:val="26"/>
                <w:szCs w:val="26"/>
                <w:lang w:val="vi-VN"/>
              </w:rPr>
            </w:pPr>
            <w:del w:id="1976" w:author="QVM0161195" w:date="2021-01-26T17:21:00Z">
              <w:r w:rsidRPr="005C3FD8" w:rsidDel="008C4DB3">
                <w:rPr>
                  <w:color w:val="000000"/>
                  <w:sz w:val="26"/>
                  <w:szCs w:val="26"/>
                  <w:lang w:val="vi-VN"/>
                </w:rPr>
                <w:delText>KGS</w:delText>
              </w:r>
            </w:del>
          </w:p>
        </w:tc>
        <w:tc>
          <w:tcPr>
            <w:tcW w:w="960" w:type="dxa"/>
            <w:noWrap/>
            <w:hideMark/>
          </w:tcPr>
          <w:p w14:paraId="226CBF75" w14:textId="4134237B" w:rsidR="00AD126C" w:rsidRPr="005C3FD8" w:rsidDel="008C4DB3" w:rsidRDefault="00AD126C">
            <w:pPr>
              <w:jc w:val="right"/>
              <w:rPr>
                <w:del w:id="1977" w:author="QVM0161195" w:date="2021-01-26T17:21:00Z"/>
                <w:color w:val="000000"/>
                <w:sz w:val="26"/>
                <w:szCs w:val="26"/>
                <w:lang w:val="vi-VN"/>
              </w:rPr>
            </w:pPr>
            <w:del w:id="1978" w:author="QVM0161195" w:date="2021-01-26T17:21:00Z">
              <w:r w:rsidRPr="005C3FD8" w:rsidDel="008C4DB3">
                <w:rPr>
                  <w:color w:val="000000"/>
                  <w:sz w:val="26"/>
                  <w:szCs w:val="26"/>
                  <w:lang w:val="vi-VN"/>
                </w:rPr>
                <w:delText>134</w:delText>
              </w:r>
            </w:del>
          </w:p>
        </w:tc>
      </w:tr>
      <w:tr w:rsidR="00AD126C" w:rsidRPr="005C3FD8" w:rsidDel="008C4DB3" w14:paraId="154EF3F4" w14:textId="19786253" w:rsidTr="00604507">
        <w:trPr>
          <w:trHeight w:val="300"/>
          <w:del w:id="1979" w:author="QVM0161195" w:date="2021-01-26T17:21:00Z"/>
        </w:trPr>
        <w:tc>
          <w:tcPr>
            <w:tcW w:w="2880" w:type="dxa"/>
            <w:noWrap/>
            <w:hideMark/>
          </w:tcPr>
          <w:p w14:paraId="48C9D601" w14:textId="22F92466" w:rsidR="00AD126C" w:rsidRPr="005C3FD8" w:rsidDel="008C4DB3" w:rsidRDefault="00AD126C">
            <w:pPr>
              <w:rPr>
                <w:del w:id="1980" w:author="QVM0161195" w:date="2021-01-26T17:21:00Z"/>
                <w:color w:val="000000"/>
                <w:sz w:val="26"/>
                <w:szCs w:val="26"/>
                <w:lang w:val="vi-VN"/>
              </w:rPr>
            </w:pPr>
            <w:del w:id="1981" w:author="QVM0161195" w:date="2021-01-26T17:21:00Z">
              <w:r w:rsidRPr="005C3FD8" w:rsidDel="008C4DB3">
                <w:rPr>
                  <w:color w:val="000000"/>
                  <w:sz w:val="26"/>
                  <w:szCs w:val="26"/>
                  <w:lang w:val="vi-VN"/>
                </w:rPr>
                <w:delText>Kinh doanh quốc tế</w:delText>
              </w:r>
            </w:del>
          </w:p>
        </w:tc>
        <w:tc>
          <w:tcPr>
            <w:tcW w:w="1580" w:type="dxa"/>
            <w:noWrap/>
            <w:hideMark/>
          </w:tcPr>
          <w:p w14:paraId="0223B5D0" w14:textId="603ABCAB" w:rsidR="00AD126C" w:rsidRPr="005C3FD8" w:rsidDel="008C4DB3" w:rsidRDefault="00AD126C">
            <w:pPr>
              <w:rPr>
                <w:del w:id="1982" w:author="QVM0161195" w:date="2021-01-26T17:21:00Z"/>
                <w:color w:val="000000"/>
                <w:sz w:val="26"/>
                <w:szCs w:val="26"/>
                <w:lang w:val="vi-VN"/>
              </w:rPr>
            </w:pPr>
            <w:del w:id="1983" w:author="QVM0161195" w:date="2021-01-26T17:21:00Z">
              <w:r w:rsidRPr="005C3FD8" w:rsidDel="008C4DB3">
                <w:rPr>
                  <w:color w:val="000000"/>
                  <w:sz w:val="26"/>
                  <w:szCs w:val="26"/>
                  <w:lang w:val="vi-VN"/>
                </w:rPr>
                <w:delText>KDQT</w:delText>
              </w:r>
            </w:del>
          </w:p>
        </w:tc>
        <w:tc>
          <w:tcPr>
            <w:tcW w:w="960" w:type="dxa"/>
            <w:noWrap/>
            <w:hideMark/>
          </w:tcPr>
          <w:p w14:paraId="2F02B10C" w14:textId="5D86DA7A" w:rsidR="00AD126C" w:rsidRPr="005C3FD8" w:rsidDel="008C4DB3" w:rsidRDefault="00AD126C">
            <w:pPr>
              <w:jc w:val="right"/>
              <w:rPr>
                <w:del w:id="1984" w:author="QVM0161195" w:date="2021-01-26T17:21:00Z"/>
                <w:color w:val="000000"/>
                <w:sz w:val="26"/>
                <w:szCs w:val="26"/>
                <w:lang w:val="vi-VN"/>
              </w:rPr>
            </w:pPr>
            <w:del w:id="1985" w:author="QVM0161195" w:date="2021-01-26T17:21:00Z">
              <w:r w:rsidRPr="005C3FD8" w:rsidDel="008C4DB3">
                <w:rPr>
                  <w:color w:val="000000"/>
                  <w:sz w:val="26"/>
                  <w:szCs w:val="26"/>
                  <w:lang w:val="vi-VN"/>
                </w:rPr>
                <w:delText>571</w:delText>
              </w:r>
            </w:del>
          </w:p>
        </w:tc>
      </w:tr>
      <w:tr w:rsidR="00AD126C" w:rsidRPr="005C3FD8" w:rsidDel="008C4DB3" w14:paraId="484EF846" w14:textId="22DA663D" w:rsidTr="00604507">
        <w:trPr>
          <w:trHeight w:val="300"/>
          <w:del w:id="1986" w:author="QVM0161195" w:date="2021-01-26T17:21:00Z"/>
        </w:trPr>
        <w:tc>
          <w:tcPr>
            <w:tcW w:w="2880" w:type="dxa"/>
            <w:noWrap/>
            <w:hideMark/>
          </w:tcPr>
          <w:p w14:paraId="10F192E9" w14:textId="2D041367" w:rsidR="00AD126C" w:rsidRPr="005C3FD8" w:rsidDel="008C4DB3" w:rsidRDefault="00AD126C">
            <w:pPr>
              <w:rPr>
                <w:del w:id="1987" w:author="QVM0161195" w:date="2021-01-26T17:21:00Z"/>
                <w:color w:val="000000"/>
                <w:sz w:val="26"/>
                <w:szCs w:val="26"/>
                <w:lang w:val="vi-VN"/>
              </w:rPr>
            </w:pPr>
            <w:del w:id="1988" w:author="QVM0161195" w:date="2021-01-26T17:21:00Z">
              <w:r w:rsidRPr="005C3FD8" w:rsidDel="008C4DB3">
                <w:rPr>
                  <w:color w:val="000000"/>
                  <w:sz w:val="26"/>
                  <w:szCs w:val="26"/>
                  <w:lang w:val="vi-VN"/>
                </w:rPr>
                <w:delText>Làm đẹp</w:delText>
              </w:r>
            </w:del>
          </w:p>
        </w:tc>
        <w:tc>
          <w:tcPr>
            <w:tcW w:w="1580" w:type="dxa"/>
            <w:noWrap/>
            <w:hideMark/>
          </w:tcPr>
          <w:p w14:paraId="1E9DC21F" w14:textId="2BCC83EA" w:rsidR="00AD126C" w:rsidRPr="005C3FD8" w:rsidDel="008C4DB3" w:rsidRDefault="00AD126C">
            <w:pPr>
              <w:rPr>
                <w:del w:id="1989" w:author="QVM0161195" w:date="2021-01-26T17:21:00Z"/>
                <w:color w:val="000000"/>
                <w:sz w:val="26"/>
                <w:szCs w:val="26"/>
                <w:lang w:val="vi-VN"/>
              </w:rPr>
            </w:pPr>
            <w:del w:id="1990" w:author="QVM0161195" w:date="2021-01-26T17:21:00Z">
              <w:r w:rsidRPr="005C3FD8" w:rsidDel="008C4DB3">
                <w:rPr>
                  <w:color w:val="000000"/>
                  <w:sz w:val="26"/>
                  <w:szCs w:val="26"/>
                  <w:lang w:val="vi-VN"/>
                </w:rPr>
                <w:delText>LD</w:delText>
              </w:r>
            </w:del>
          </w:p>
        </w:tc>
        <w:tc>
          <w:tcPr>
            <w:tcW w:w="960" w:type="dxa"/>
            <w:noWrap/>
            <w:hideMark/>
          </w:tcPr>
          <w:p w14:paraId="252CF20F" w14:textId="30936D71" w:rsidR="00AD126C" w:rsidRPr="005C3FD8" w:rsidDel="008C4DB3" w:rsidRDefault="00AD126C">
            <w:pPr>
              <w:jc w:val="right"/>
              <w:rPr>
                <w:del w:id="1991" w:author="QVM0161195" w:date="2021-01-26T17:21:00Z"/>
                <w:color w:val="000000"/>
                <w:sz w:val="26"/>
                <w:szCs w:val="26"/>
                <w:lang w:val="vi-VN"/>
              </w:rPr>
            </w:pPr>
            <w:del w:id="1992" w:author="QVM0161195" w:date="2021-01-26T17:21:00Z">
              <w:r w:rsidRPr="005C3FD8" w:rsidDel="008C4DB3">
                <w:rPr>
                  <w:color w:val="000000"/>
                  <w:sz w:val="26"/>
                  <w:szCs w:val="26"/>
                  <w:lang w:val="vi-VN"/>
                </w:rPr>
                <w:delText>776</w:delText>
              </w:r>
            </w:del>
          </w:p>
        </w:tc>
      </w:tr>
      <w:tr w:rsidR="00AD126C" w:rsidRPr="005C3FD8" w:rsidDel="008C4DB3" w14:paraId="230D18DF" w14:textId="119CCA1E" w:rsidTr="00604507">
        <w:trPr>
          <w:trHeight w:val="300"/>
          <w:del w:id="1993" w:author="QVM0161195" w:date="2021-01-26T17:21:00Z"/>
        </w:trPr>
        <w:tc>
          <w:tcPr>
            <w:tcW w:w="2880" w:type="dxa"/>
            <w:noWrap/>
            <w:hideMark/>
          </w:tcPr>
          <w:p w14:paraId="18977291" w14:textId="66A0BA8C" w:rsidR="00AD126C" w:rsidRPr="005C3FD8" w:rsidDel="008C4DB3" w:rsidRDefault="00AD126C">
            <w:pPr>
              <w:rPr>
                <w:del w:id="1994" w:author="QVM0161195" w:date="2021-01-26T17:21:00Z"/>
                <w:color w:val="000000"/>
                <w:sz w:val="26"/>
                <w:szCs w:val="26"/>
                <w:lang w:val="vi-VN"/>
              </w:rPr>
            </w:pPr>
            <w:del w:id="1995" w:author="QVM0161195" w:date="2021-01-26T17:21:00Z">
              <w:r w:rsidRPr="005C3FD8" w:rsidDel="008C4DB3">
                <w:rPr>
                  <w:color w:val="000000"/>
                  <w:sz w:val="26"/>
                  <w:szCs w:val="26"/>
                  <w:lang w:val="vi-VN"/>
                </w:rPr>
                <w:delText>Lối sống</w:delText>
              </w:r>
            </w:del>
          </w:p>
        </w:tc>
        <w:tc>
          <w:tcPr>
            <w:tcW w:w="1580" w:type="dxa"/>
            <w:noWrap/>
            <w:hideMark/>
          </w:tcPr>
          <w:p w14:paraId="0512F60D" w14:textId="00F1C13F" w:rsidR="00AD126C" w:rsidRPr="005C3FD8" w:rsidDel="008C4DB3" w:rsidRDefault="00AD126C">
            <w:pPr>
              <w:rPr>
                <w:del w:id="1996" w:author="QVM0161195" w:date="2021-01-26T17:21:00Z"/>
                <w:color w:val="000000"/>
                <w:sz w:val="26"/>
                <w:szCs w:val="26"/>
                <w:lang w:val="vi-VN"/>
              </w:rPr>
            </w:pPr>
            <w:del w:id="1997" w:author="QVM0161195" w:date="2021-01-26T17:21:00Z">
              <w:r w:rsidRPr="005C3FD8" w:rsidDel="008C4DB3">
                <w:rPr>
                  <w:color w:val="000000"/>
                  <w:sz w:val="26"/>
                  <w:szCs w:val="26"/>
                  <w:lang w:val="vi-VN"/>
                </w:rPr>
                <w:delText>LS</w:delText>
              </w:r>
            </w:del>
          </w:p>
        </w:tc>
        <w:tc>
          <w:tcPr>
            <w:tcW w:w="960" w:type="dxa"/>
            <w:noWrap/>
            <w:hideMark/>
          </w:tcPr>
          <w:p w14:paraId="43760E3D" w14:textId="70D76078" w:rsidR="00AD126C" w:rsidRPr="005C3FD8" w:rsidDel="008C4DB3" w:rsidRDefault="00AD126C">
            <w:pPr>
              <w:jc w:val="right"/>
              <w:rPr>
                <w:del w:id="1998" w:author="QVM0161195" w:date="2021-01-26T17:21:00Z"/>
                <w:color w:val="000000"/>
                <w:sz w:val="26"/>
                <w:szCs w:val="26"/>
                <w:lang w:val="vi-VN"/>
              </w:rPr>
            </w:pPr>
            <w:del w:id="1999" w:author="QVM0161195" w:date="2021-01-26T17:21:00Z">
              <w:r w:rsidRPr="005C3FD8" w:rsidDel="008C4DB3">
                <w:rPr>
                  <w:color w:val="000000"/>
                  <w:sz w:val="26"/>
                  <w:szCs w:val="26"/>
                  <w:lang w:val="vi-VN"/>
                </w:rPr>
                <w:delText>223</w:delText>
              </w:r>
            </w:del>
          </w:p>
        </w:tc>
      </w:tr>
      <w:tr w:rsidR="00AD126C" w:rsidRPr="005C3FD8" w:rsidDel="008C4DB3" w14:paraId="2FE451C2" w14:textId="0E437F72" w:rsidTr="00604507">
        <w:trPr>
          <w:trHeight w:val="300"/>
          <w:del w:id="2000" w:author="QVM0161195" w:date="2021-01-26T17:21:00Z"/>
        </w:trPr>
        <w:tc>
          <w:tcPr>
            <w:tcW w:w="2880" w:type="dxa"/>
            <w:noWrap/>
            <w:hideMark/>
          </w:tcPr>
          <w:p w14:paraId="487FED44" w14:textId="488FFDB8" w:rsidR="00AD126C" w:rsidRPr="005C3FD8" w:rsidDel="008C4DB3" w:rsidRDefault="00AD126C">
            <w:pPr>
              <w:rPr>
                <w:del w:id="2001" w:author="QVM0161195" w:date="2021-01-26T17:21:00Z"/>
                <w:color w:val="000000"/>
                <w:sz w:val="26"/>
                <w:szCs w:val="26"/>
                <w:lang w:val="vi-VN"/>
              </w:rPr>
            </w:pPr>
            <w:del w:id="2002" w:author="QVM0161195" w:date="2021-01-26T17:21:00Z">
              <w:r w:rsidRPr="005C3FD8" w:rsidDel="008C4DB3">
                <w:rPr>
                  <w:color w:val="000000"/>
                  <w:sz w:val="26"/>
                  <w:szCs w:val="26"/>
                  <w:lang w:val="vi-VN"/>
                </w:rPr>
                <w:delText>Mua sắm</w:delText>
              </w:r>
            </w:del>
          </w:p>
        </w:tc>
        <w:tc>
          <w:tcPr>
            <w:tcW w:w="1580" w:type="dxa"/>
            <w:noWrap/>
            <w:hideMark/>
          </w:tcPr>
          <w:p w14:paraId="6EBE23C4" w14:textId="0458995E" w:rsidR="00AD126C" w:rsidRPr="005C3FD8" w:rsidDel="008C4DB3" w:rsidRDefault="00AD126C">
            <w:pPr>
              <w:rPr>
                <w:del w:id="2003" w:author="QVM0161195" w:date="2021-01-26T17:21:00Z"/>
                <w:color w:val="000000"/>
                <w:sz w:val="26"/>
                <w:szCs w:val="26"/>
                <w:lang w:val="vi-VN"/>
              </w:rPr>
            </w:pPr>
            <w:del w:id="2004" w:author="QVM0161195" w:date="2021-01-26T17:21:00Z">
              <w:r w:rsidRPr="005C3FD8" w:rsidDel="008C4DB3">
                <w:rPr>
                  <w:color w:val="000000"/>
                  <w:sz w:val="26"/>
                  <w:szCs w:val="26"/>
                  <w:lang w:val="vi-VN"/>
                </w:rPr>
                <w:delText>MS</w:delText>
              </w:r>
            </w:del>
          </w:p>
        </w:tc>
        <w:tc>
          <w:tcPr>
            <w:tcW w:w="960" w:type="dxa"/>
            <w:noWrap/>
            <w:hideMark/>
          </w:tcPr>
          <w:p w14:paraId="0F6EFCC9" w14:textId="68FB5D9F" w:rsidR="00AD126C" w:rsidRPr="005C3FD8" w:rsidDel="008C4DB3" w:rsidRDefault="00AD126C">
            <w:pPr>
              <w:jc w:val="right"/>
              <w:rPr>
                <w:del w:id="2005" w:author="QVM0161195" w:date="2021-01-26T17:21:00Z"/>
                <w:color w:val="000000"/>
                <w:sz w:val="26"/>
                <w:szCs w:val="26"/>
                <w:lang w:val="vi-VN"/>
              </w:rPr>
            </w:pPr>
            <w:del w:id="2006" w:author="QVM0161195" w:date="2021-01-26T17:21:00Z">
              <w:r w:rsidRPr="005C3FD8" w:rsidDel="008C4DB3">
                <w:rPr>
                  <w:color w:val="000000"/>
                  <w:sz w:val="26"/>
                  <w:szCs w:val="26"/>
                  <w:lang w:val="vi-VN"/>
                </w:rPr>
                <w:delText>187</w:delText>
              </w:r>
            </w:del>
          </w:p>
        </w:tc>
      </w:tr>
      <w:tr w:rsidR="00AD126C" w:rsidRPr="005C3FD8" w:rsidDel="008C4DB3" w14:paraId="2C5B88A7" w14:textId="6EE6376B" w:rsidTr="00604507">
        <w:trPr>
          <w:trHeight w:val="300"/>
          <w:del w:id="2007" w:author="QVM0161195" w:date="2021-01-26T17:21:00Z"/>
        </w:trPr>
        <w:tc>
          <w:tcPr>
            <w:tcW w:w="2880" w:type="dxa"/>
            <w:noWrap/>
            <w:hideMark/>
          </w:tcPr>
          <w:p w14:paraId="652155CB" w14:textId="5041D489" w:rsidR="00AD126C" w:rsidRPr="005C3FD8" w:rsidDel="008C4DB3" w:rsidRDefault="00AD126C">
            <w:pPr>
              <w:rPr>
                <w:del w:id="2008" w:author="QVM0161195" w:date="2021-01-26T17:21:00Z"/>
                <w:color w:val="000000"/>
                <w:sz w:val="26"/>
                <w:szCs w:val="26"/>
                <w:lang w:val="vi-VN"/>
              </w:rPr>
            </w:pPr>
            <w:del w:id="2009" w:author="QVM0161195" w:date="2021-01-26T17:21:00Z">
              <w:r w:rsidRPr="005C3FD8" w:rsidDel="008C4DB3">
                <w:rPr>
                  <w:color w:val="000000"/>
                  <w:sz w:val="26"/>
                  <w:szCs w:val="26"/>
                  <w:lang w:val="vi-VN"/>
                </w:rPr>
                <w:delText>Mỹ thuật</w:delText>
              </w:r>
            </w:del>
          </w:p>
        </w:tc>
        <w:tc>
          <w:tcPr>
            <w:tcW w:w="1580" w:type="dxa"/>
            <w:noWrap/>
            <w:hideMark/>
          </w:tcPr>
          <w:p w14:paraId="4AE5302D" w14:textId="32B8B089" w:rsidR="00AD126C" w:rsidRPr="005C3FD8" w:rsidDel="008C4DB3" w:rsidRDefault="00AD126C">
            <w:pPr>
              <w:rPr>
                <w:del w:id="2010" w:author="QVM0161195" w:date="2021-01-26T17:21:00Z"/>
                <w:color w:val="000000"/>
                <w:sz w:val="26"/>
                <w:szCs w:val="26"/>
                <w:lang w:val="vi-VN"/>
              </w:rPr>
            </w:pPr>
            <w:del w:id="2011" w:author="QVM0161195" w:date="2021-01-26T17:21:00Z">
              <w:r w:rsidRPr="005C3FD8" w:rsidDel="008C4DB3">
                <w:rPr>
                  <w:color w:val="000000"/>
                  <w:sz w:val="26"/>
                  <w:szCs w:val="26"/>
                  <w:lang w:val="vi-VN"/>
                </w:rPr>
                <w:delText>MT</w:delText>
              </w:r>
            </w:del>
          </w:p>
        </w:tc>
        <w:tc>
          <w:tcPr>
            <w:tcW w:w="960" w:type="dxa"/>
            <w:noWrap/>
            <w:hideMark/>
          </w:tcPr>
          <w:p w14:paraId="5576099C" w14:textId="674C22F6" w:rsidR="00AD126C" w:rsidRPr="005C3FD8" w:rsidDel="008C4DB3" w:rsidRDefault="00AD126C">
            <w:pPr>
              <w:jc w:val="right"/>
              <w:rPr>
                <w:del w:id="2012" w:author="QVM0161195" w:date="2021-01-26T17:21:00Z"/>
                <w:color w:val="000000"/>
                <w:sz w:val="26"/>
                <w:szCs w:val="26"/>
                <w:lang w:val="vi-VN"/>
              </w:rPr>
            </w:pPr>
            <w:del w:id="2013" w:author="QVM0161195" w:date="2021-01-26T17:21:00Z">
              <w:r w:rsidRPr="005C3FD8" w:rsidDel="008C4DB3">
                <w:rPr>
                  <w:color w:val="000000"/>
                  <w:sz w:val="26"/>
                  <w:szCs w:val="26"/>
                  <w:lang w:val="vi-VN"/>
                </w:rPr>
                <w:delText>193</w:delText>
              </w:r>
            </w:del>
          </w:p>
        </w:tc>
      </w:tr>
      <w:tr w:rsidR="00AD126C" w:rsidRPr="005C3FD8" w:rsidDel="008C4DB3" w14:paraId="49DBC0AA" w14:textId="57356562" w:rsidTr="00604507">
        <w:trPr>
          <w:trHeight w:val="300"/>
          <w:del w:id="2014" w:author="QVM0161195" w:date="2021-01-26T17:21:00Z"/>
        </w:trPr>
        <w:tc>
          <w:tcPr>
            <w:tcW w:w="2880" w:type="dxa"/>
            <w:noWrap/>
            <w:hideMark/>
          </w:tcPr>
          <w:p w14:paraId="4E96467C" w14:textId="52FE24B9" w:rsidR="00AD126C" w:rsidRPr="005C3FD8" w:rsidDel="008C4DB3" w:rsidRDefault="00AD126C">
            <w:pPr>
              <w:rPr>
                <w:del w:id="2015" w:author="QVM0161195" w:date="2021-01-26T17:21:00Z"/>
                <w:color w:val="000000"/>
                <w:sz w:val="26"/>
                <w:szCs w:val="26"/>
                <w:lang w:val="vi-VN"/>
              </w:rPr>
            </w:pPr>
            <w:del w:id="2016" w:author="QVM0161195" w:date="2021-01-26T17:21:00Z">
              <w:r w:rsidRPr="005C3FD8" w:rsidDel="008C4DB3">
                <w:rPr>
                  <w:color w:val="000000"/>
                  <w:sz w:val="26"/>
                  <w:szCs w:val="26"/>
                  <w:lang w:val="vi-VN"/>
                </w:rPr>
                <w:delText>Sân khấu điện ảnh</w:delText>
              </w:r>
            </w:del>
          </w:p>
        </w:tc>
        <w:tc>
          <w:tcPr>
            <w:tcW w:w="1580" w:type="dxa"/>
            <w:noWrap/>
            <w:hideMark/>
          </w:tcPr>
          <w:p w14:paraId="761AD863" w14:textId="28A1BC28" w:rsidR="00AD126C" w:rsidRPr="005C3FD8" w:rsidDel="008C4DB3" w:rsidRDefault="00AD126C">
            <w:pPr>
              <w:rPr>
                <w:del w:id="2017" w:author="QVM0161195" w:date="2021-01-26T17:21:00Z"/>
                <w:color w:val="000000"/>
                <w:sz w:val="26"/>
                <w:szCs w:val="26"/>
                <w:lang w:val="vi-VN"/>
              </w:rPr>
            </w:pPr>
            <w:del w:id="2018" w:author="QVM0161195" w:date="2021-01-26T17:21:00Z">
              <w:r w:rsidRPr="005C3FD8" w:rsidDel="008C4DB3">
                <w:rPr>
                  <w:color w:val="000000"/>
                  <w:sz w:val="26"/>
                  <w:szCs w:val="26"/>
                  <w:lang w:val="vi-VN"/>
                </w:rPr>
                <w:delText>SKDA</w:delText>
              </w:r>
            </w:del>
          </w:p>
        </w:tc>
        <w:tc>
          <w:tcPr>
            <w:tcW w:w="960" w:type="dxa"/>
            <w:noWrap/>
            <w:hideMark/>
          </w:tcPr>
          <w:p w14:paraId="7EEC49E5" w14:textId="3E0B6BDA" w:rsidR="00AD126C" w:rsidRPr="005C3FD8" w:rsidDel="008C4DB3" w:rsidRDefault="00AD126C">
            <w:pPr>
              <w:jc w:val="right"/>
              <w:rPr>
                <w:del w:id="2019" w:author="QVM0161195" w:date="2021-01-26T17:21:00Z"/>
                <w:color w:val="000000"/>
                <w:sz w:val="26"/>
                <w:szCs w:val="26"/>
                <w:lang w:val="vi-VN"/>
              </w:rPr>
            </w:pPr>
            <w:del w:id="2020" w:author="QVM0161195" w:date="2021-01-26T17:21:00Z">
              <w:r w:rsidRPr="005C3FD8" w:rsidDel="008C4DB3">
                <w:rPr>
                  <w:color w:val="000000"/>
                  <w:sz w:val="26"/>
                  <w:szCs w:val="26"/>
                  <w:lang w:val="vi-VN"/>
                </w:rPr>
                <w:delText>1</w:delText>
              </w:r>
              <w:r w:rsidR="00A25588" w:rsidRPr="005C3FD8" w:rsidDel="008C4DB3">
                <w:rPr>
                  <w:color w:val="000000"/>
                  <w:sz w:val="26"/>
                  <w:szCs w:val="26"/>
                  <w:lang w:val="vi-VN"/>
                </w:rPr>
                <w:delText>,</w:delText>
              </w:r>
              <w:r w:rsidRPr="005C3FD8" w:rsidDel="008C4DB3">
                <w:rPr>
                  <w:color w:val="000000"/>
                  <w:sz w:val="26"/>
                  <w:szCs w:val="26"/>
                  <w:lang w:val="vi-VN"/>
                </w:rPr>
                <w:delText>117</w:delText>
              </w:r>
            </w:del>
          </w:p>
        </w:tc>
      </w:tr>
      <w:tr w:rsidR="00AD126C" w:rsidRPr="005C3FD8" w:rsidDel="008C4DB3" w14:paraId="58495159" w14:textId="47312964" w:rsidTr="00604507">
        <w:trPr>
          <w:trHeight w:val="300"/>
          <w:del w:id="2021" w:author="QVM0161195" w:date="2021-01-26T17:21:00Z"/>
        </w:trPr>
        <w:tc>
          <w:tcPr>
            <w:tcW w:w="2880" w:type="dxa"/>
            <w:noWrap/>
            <w:hideMark/>
          </w:tcPr>
          <w:p w14:paraId="0E7B17F2" w14:textId="4BFCFB2F" w:rsidR="00AD126C" w:rsidRPr="005C3FD8" w:rsidDel="008C4DB3" w:rsidRDefault="00AD126C">
            <w:pPr>
              <w:rPr>
                <w:del w:id="2022" w:author="QVM0161195" w:date="2021-01-26T17:21:00Z"/>
                <w:color w:val="000000"/>
                <w:sz w:val="26"/>
                <w:szCs w:val="26"/>
                <w:lang w:val="vi-VN"/>
              </w:rPr>
            </w:pPr>
            <w:del w:id="2023" w:author="QVM0161195" w:date="2021-01-26T17:21:00Z">
              <w:r w:rsidRPr="005C3FD8" w:rsidDel="008C4DB3">
                <w:rPr>
                  <w:color w:val="000000"/>
                  <w:sz w:val="26"/>
                  <w:szCs w:val="26"/>
                  <w:lang w:val="vi-VN"/>
                </w:rPr>
                <w:delText>Sản phạm tin học</w:delText>
              </w:r>
            </w:del>
          </w:p>
        </w:tc>
        <w:tc>
          <w:tcPr>
            <w:tcW w:w="1580" w:type="dxa"/>
            <w:noWrap/>
            <w:hideMark/>
          </w:tcPr>
          <w:p w14:paraId="23525EC1" w14:textId="1BB5ACB7" w:rsidR="00AD126C" w:rsidRPr="005C3FD8" w:rsidDel="008C4DB3" w:rsidRDefault="00AD126C">
            <w:pPr>
              <w:rPr>
                <w:del w:id="2024" w:author="QVM0161195" w:date="2021-01-26T17:21:00Z"/>
                <w:color w:val="000000"/>
                <w:sz w:val="26"/>
                <w:szCs w:val="26"/>
                <w:lang w:val="vi-VN"/>
              </w:rPr>
            </w:pPr>
            <w:del w:id="2025" w:author="QVM0161195" w:date="2021-01-26T17:21:00Z">
              <w:r w:rsidRPr="005C3FD8" w:rsidDel="008C4DB3">
                <w:rPr>
                  <w:color w:val="000000"/>
                  <w:sz w:val="26"/>
                  <w:szCs w:val="26"/>
                  <w:lang w:val="vi-VN"/>
                </w:rPr>
                <w:delText>SPTHM</w:delText>
              </w:r>
            </w:del>
          </w:p>
        </w:tc>
        <w:tc>
          <w:tcPr>
            <w:tcW w:w="960" w:type="dxa"/>
            <w:noWrap/>
            <w:hideMark/>
          </w:tcPr>
          <w:p w14:paraId="2A09E2AA" w14:textId="22919C98" w:rsidR="00AD126C" w:rsidRPr="005C3FD8" w:rsidDel="008C4DB3" w:rsidRDefault="00AD126C">
            <w:pPr>
              <w:jc w:val="right"/>
              <w:rPr>
                <w:del w:id="2026" w:author="QVM0161195" w:date="2021-01-26T17:21:00Z"/>
                <w:color w:val="000000"/>
                <w:sz w:val="26"/>
                <w:szCs w:val="26"/>
                <w:lang w:val="vi-VN"/>
              </w:rPr>
            </w:pPr>
            <w:del w:id="2027" w:author="QVM0161195" w:date="2021-01-26T17:21:00Z">
              <w:r w:rsidRPr="005C3FD8" w:rsidDel="008C4DB3">
                <w:rPr>
                  <w:color w:val="000000"/>
                  <w:sz w:val="26"/>
                  <w:szCs w:val="26"/>
                  <w:lang w:val="vi-VN"/>
                </w:rPr>
                <w:delText>770</w:delText>
              </w:r>
            </w:del>
          </w:p>
        </w:tc>
      </w:tr>
      <w:tr w:rsidR="00AD126C" w:rsidRPr="005C3FD8" w:rsidDel="008C4DB3" w14:paraId="54222D7F" w14:textId="451D993D" w:rsidTr="00604507">
        <w:trPr>
          <w:trHeight w:val="300"/>
          <w:del w:id="2028" w:author="QVM0161195" w:date="2021-01-26T17:21:00Z"/>
        </w:trPr>
        <w:tc>
          <w:tcPr>
            <w:tcW w:w="2880" w:type="dxa"/>
            <w:noWrap/>
            <w:hideMark/>
          </w:tcPr>
          <w:p w14:paraId="0FC2A903" w14:textId="5FB23CB2" w:rsidR="00AD126C" w:rsidRPr="005C3FD8" w:rsidDel="008C4DB3" w:rsidRDefault="00AD126C">
            <w:pPr>
              <w:rPr>
                <w:del w:id="2029" w:author="QVM0161195" w:date="2021-01-26T17:21:00Z"/>
                <w:color w:val="000000"/>
                <w:sz w:val="26"/>
                <w:szCs w:val="26"/>
                <w:lang w:val="vi-VN"/>
              </w:rPr>
            </w:pPr>
            <w:del w:id="2030" w:author="QVM0161195" w:date="2021-01-26T17:21:00Z">
              <w:r w:rsidRPr="005C3FD8" w:rsidDel="008C4DB3">
                <w:rPr>
                  <w:color w:val="000000"/>
                  <w:sz w:val="26"/>
                  <w:szCs w:val="26"/>
                  <w:lang w:val="vi-VN"/>
                </w:rPr>
                <w:delText>Tennis</w:delText>
              </w:r>
            </w:del>
          </w:p>
        </w:tc>
        <w:tc>
          <w:tcPr>
            <w:tcW w:w="1580" w:type="dxa"/>
            <w:noWrap/>
            <w:hideMark/>
          </w:tcPr>
          <w:p w14:paraId="39DA9E39" w14:textId="53E4CD4D" w:rsidR="00AD126C" w:rsidRPr="005C3FD8" w:rsidDel="008C4DB3" w:rsidRDefault="00AD126C">
            <w:pPr>
              <w:rPr>
                <w:del w:id="2031" w:author="QVM0161195" w:date="2021-01-26T17:21:00Z"/>
                <w:color w:val="000000"/>
                <w:sz w:val="26"/>
                <w:szCs w:val="26"/>
                <w:lang w:val="vi-VN"/>
              </w:rPr>
            </w:pPr>
            <w:del w:id="2032" w:author="QVM0161195" w:date="2021-01-26T17:21:00Z">
              <w:r w:rsidRPr="005C3FD8" w:rsidDel="008C4DB3">
                <w:rPr>
                  <w:color w:val="000000"/>
                  <w:sz w:val="26"/>
                  <w:szCs w:val="26"/>
                  <w:lang w:val="vi-VN"/>
                </w:rPr>
                <w:delText>T</w:delText>
              </w:r>
            </w:del>
          </w:p>
        </w:tc>
        <w:tc>
          <w:tcPr>
            <w:tcW w:w="960" w:type="dxa"/>
            <w:noWrap/>
            <w:hideMark/>
          </w:tcPr>
          <w:p w14:paraId="12F4CB26" w14:textId="50757530" w:rsidR="00AD126C" w:rsidRPr="005C3FD8" w:rsidDel="008C4DB3" w:rsidRDefault="00AD126C">
            <w:pPr>
              <w:jc w:val="right"/>
              <w:rPr>
                <w:del w:id="2033" w:author="QVM0161195" w:date="2021-01-26T17:21:00Z"/>
                <w:color w:val="000000"/>
                <w:sz w:val="26"/>
                <w:szCs w:val="26"/>
                <w:lang w:val="vi-VN"/>
              </w:rPr>
            </w:pPr>
            <w:del w:id="2034" w:author="QVM0161195" w:date="2021-01-26T17:21:00Z">
              <w:r w:rsidRPr="005C3FD8" w:rsidDel="008C4DB3">
                <w:rPr>
                  <w:color w:val="000000"/>
                  <w:sz w:val="26"/>
                  <w:szCs w:val="26"/>
                  <w:lang w:val="vi-VN"/>
                </w:rPr>
                <w:delText>588</w:delText>
              </w:r>
            </w:del>
          </w:p>
        </w:tc>
      </w:tr>
      <w:tr w:rsidR="00AD126C" w:rsidRPr="005C3FD8" w:rsidDel="008C4DB3" w14:paraId="29145FDE" w14:textId="51512E05" w:rsidTr="00604507">
        <w:trPr>
          <w:trHeight w:val="300"/>
          <w:del w:id="2035" w:author="QVM0161195" w:date="2021-01-26T17:21:00Z"/>
        </w:trPr>
        <w:tc>
          <w:tcPr>
            <w:tcW w:w="2880" w:type="dxa"/>
            <w:noWrap/>
            <w:hideMark/>
          </w:tcPr>
          <w:p w14:paraId="3E383FEC" w14:textId="7C26AAB4" w:rsidR="00AD126C" w:rsidRPr="005C3FD8" w:rsidDel="008C4DB3" w:rsidRDefault="00AD126C">
            <w:pPr>
              <w:rPr>
                <w:del w:id="2036" w:author="QVM0161195" w:date="2021-01-26T17:21:00Z"/>
                <w:color w:val="000000"/>
                <w:sz w:val="26"/>
                <w:szCs w:val="26"/>
                <w:lang w:val="vi-VN"/>
              </w:rPr>
            </w:pPr>
            <w:del w:id="2037" w:author="QVM0161195" w:date="2021-01-26T17:21:00Z">
              <w:r w:rsidRPr="005C3FD8" w:rsidDel="008C4DB3">
                <w:rPr>
                  <w:color w:val="000000"/>
                  <w:sz w:val="26"/>
                  <w:szCs w:val="26"/>
                  <w:lang w:val="vi-VN"/>
                </w:rPr>
                <w:delText>Thế giới trẻ</w:delText>
              </w:r>
            </w:del>
          </w:p>
        </w:tc>
        <w:tc>
          <w:tcPr>
            <w:tcW w:w="1580" w:type="dxa"/>
            <w:noWrap/>
            <w:hideMark/>
          </w:tcPr>
          <w:p w14:paraId="0EF911F6" w14:textId="3FF5F093" w:rsidR="00AD126C" w:rsidRPr="005C3FD8" w:rsidDel="008C4DB3" w:rsidRDefault="00AD126C">
            <w:pPr>
              <w:rPr>
                <w:del w:id="2038" w:author="QVM0161195" w:date="2021-01-26T17:21:00Z"/>
                <w:color w:val="000000"/>
                <w:sz w:val="26"/>
                <w:szCs w:val="26"/>
                <w:lang w:val="vi-VN"/>
              </w:rPr>
            </w:pPr>
            <w:del w:id="2039" w:author="QVM0161195" w:date="2021-01-26T17:21:00Z">
              <w:r w:rsidRPr="005C3FD8" w:rsidDel="008C4DB3">
                <w:rPr>
                  <w:color w:val="000000"/>
                  <w:sz w:val="26"/>
                  <w:szCs w:val="26"/>
                  <w:lang w:val="vi-VN"/>
                </w:rPr>
                <w:delText>TGT</w:delText>
              </w:r>
            </w:del>
          </w:p>
        </w:tc>
        <w:tc>
          <w:tcPr>
            <w:tcW w:w="960" w:type="dxa"/>
            <w:noWrap/>
            <w:hideMark/>
          </w:tcPr>
          <w:p w14:paraId="0432B9F3" w14:textId="7DE18FA8" w:rsidR="00AD126C" w:rsidRPr="005C3FD8" w:rsidDel="008C4DB3" w:rsidRDefault="00AD126C">
            <w:pPr>
              <w:jc w:val="right"/>
              <w:rPr>
                <w:del w:id="2040" w:author="QVM0161195" w:date="2021-01-26T17:21:00Z"/>
                <w:color w:val="000000"/>
                <w:sz w:val="26"/>
                <w:szCs w:val="26"/>
                <w:lang w:val="vi-VN"/>
              </w:rPr>
            </w:pPr>
            <w:del w:id="2041" w:author="QVM0161195" w:date="2021-01-26T17:21:00Z">
              <w:r w:rsidRPr="005C3FD8" w:rsidDel="008C4DB3">
                <w:rPr>
                  <w:color w:val="000000"/>
                  <w:sz w:val="26"/>
                  <w:szCs w:val="26"/>
                  <w:lang w:val="vi-VN"/>
                </w:rPr>
                <w:delText>331</w:delText>
              </w:r>
            </w:del>
          </w:p>
        </w:tc>
      </w:tr>
      <w:tr w:rsidR="00AD126C" w:rsidRPr="005C3FD8" w:rsidDel="008C4DB3" w14:paraId="2FCABEEA" w14:textId="36E36056" w:rsidTr="00604507">
        <w:trPr>
          <w:trHeight w:val="300"/>
          <w:del w:id="2042" w:author="QVM0161195" w:date="2021-01-26T17:21:00Z"/>
        </w:trPr>
        <w:tc>
          <w:tcPr>
            <w:tcW w:w="2880" w:type="dxa"/>
            <w:noWrap/>
            <w:hideMark/>
          </w:tcPr>
          <w:p w14:paraId="0DAE9128" w14:textId="0EB623BD" w:rsidR="00AD126C" w:rsidRPr="005C3FD8" w:rsidDel="008C4DB3" w:rsidRDefault="00AD126C">
            <w:pPr>
              <w:rPr>
                <w:del w:id="2043" w:author="QVM0161195" w:date="2021-01-26T17:21:00Z"/>
                <w:color w:val="000000"/>
                <w:sz w:val="26"/>
                <w:szCs w:val="26"/>
                <w:lang w:val="vi-VN"/>
              </w:rPr>
            </w:pPr>
            <w:del w:id="2044" w:author="QVM0161195" w:date="2021-01-26T17:21:00Z">
              <w:r w:rsidRPr="005C3FD8" w:rsidDel="008C4DB3">
                <w:rPr>
                  <w:color w:val="000000"/>
                  <w:sz w:val="26"/>
                  <w:szCs w:val="26"/>
                  <w:lang w:val="vi-VN"/>
                </w:rPr>
                <w:delText>Thời trang</w:delText>
              </w:r>
            </w:del>
          </w:p>
        </w:tc>
        <w:tc>
          <w:tcPr>
            <w:tcW w:w="1580" w:type="dxa"/>
            <w:noWrap/>
            <w:hideMark/>
          </w:tcPr>
          <w:p w14:paraId="7D036646" w14:textId="33EEDFC8" w:rsidR="00AD126C" w:rsidRPr="005C3FD8" w:rsidDel="008C4DB3" w:rsidRDefault="00AD126C">
            <w:pPr>
              <w:rPr>
                <w:del w:id="2045" w:author="QVM0161195" w:date="2021-01-26T17:21:00Z"/>
                <w:color w:val="000000"/>
                <w:sz w:val="26"/>
                <w:szCs w:val="26"/>
                <w:lang w:val="vi-VN"/>
              </w:rPr>
            </w:pPr>
            <w:del w:id="2046" w:author="QVM0161195" w:date="2021-01-26T17:21:00Z">
              <w:r w:rsidRPr="005C3FD8" w:rsidDel="008C4DB3">
                <w:rPr>
                  <w:color w:val="000000"/>
                  <w:sz w:val="26"/>
                  <w:szCs w:val="26"/>
                  <w:lang w:val="vi-VN"/>
                </w:rPr>
                <w:delText>TT</w:delText>
              </w:r>
            </w:del>
          </w:p>
        </w:tc>
        <w:tc>
          <w:tcPr>
            <w:tcW w:w="960" w:type="dxa"/>
            <w:noWrap/>
            <w:hideMark/>
          </w:tcPr>
          <w:p w14:paraId="067774DC" w14:textId="556C4D6E" w:rsidR="00AD126C" w:rsidRPr="005C3FD8" w:rsidDel="008C4DB3" w:rsidRDefault="00AD126C">
            <w:pPr>
              <w:jc w:val="right"/>
              <w:rPr>
                <w:del w:id="2047" w:author="QVM0161195" w:date="2021-01-26T17:21:00Z"/>
                <w:color w:val="000000"/>
                <w:sz w:val="26"/>
                <w:szCs w:val="26"/>
                <w:lang w:val="vi-VN"/>
              </w:rPr>
            </w:pPr>
            <w:del w:id="2048" w:author="QVM0161195" w:date="2021-01-26T17:21:00Z">
              <w:r w:rsidRPr="005C3FD8" w:rsidDel="008C4DB3">
                <w:rPr>
                  <w:color w:val="000000"/>
                  <w:sz w:val="26"/>
                  <w:szCs w:val="26"/>
                  <w:lang w:val="vi-VN"/>
                </w:rPr>
                <w:delText>412</w:delText>
              </w:r>
            </w:del>
          </w:p>
        </w:tc>
      </w:tr>
      <w:tr w:rsidR="00AD126C" w:rsidRPr="005C3FD8" w:rsidDel="008C4DB3" w14:paraId="3BE095CB" w14:textId="6BC0FB67" w:rsidTr="00604507">
        <w:trPr>
          <w:trHeight w:val="300"/>
          <w:del w:id="2049" w:author="QVM0161195" w:date="2021-01-26T17:21:00Z"/>
        </w:trPr>
        <w:tc>
          <w:tcPr>
            <w:tcW w:w="2880" w:type="dxa"/>
            <w:noWrap/>
            <w:hideMark/>
          </w:tcPr>
          <w:p w14:paraId="100AEA2E" w14:textId="4BF381E2" w:rsidR="00AD126C" w:rsidRPr="005C3FD8" w:rsidDel="008C4DB3" w:rsidRDefault="00AD126C">
            <w:pPr>
              <w:rPr>
                <w:del w:id="2050" w:author="QVM0161195" w:date="2021-01-26T17:21:00Z"/>
                <w:color w:val="000000"/>
                <w:sz w:val="26"/>
                <w:szCs w:val="26"/>
                <w:lang w:val="vi-VN"/>
              </w:rPr>
            </w:pPr>
          </w:p>
        </w:tc>
        <w:tc>
          <w:tcPr>
            <w:tcW w:w="1580" w:type="dxa"/>
            <w:noWrap/>
            <w:hideMark/>
          </w:tcPr>
          <w:p w14:paraId="0DC6B204" w14:textId="57CA8F3F" w:rsidR="00AD126C" w:rsidRPr="005C3FD8" w:rsidDel="008C4DB3" w:rsidRDefault="00AD126C">
            <w:pPr>
              <w:rPr>
                <w:del w:id="2051" w:author="QVM0161195" w:date="2021-01-26T17:21:00Z"/>
                <w:color w:val="000000"/>
                <w:sz w:val="26"/>
                <w:szCs w:val="26"/>
                <w:lang w:val="vi-VN"/>
              </w:rPr>
            </w:pPr>
          </w:p>
        </w:tc>
        <w:tc>
          <w:tcPr>
            <w:tcW w:w="960" w:type="dxa"/>
            <w:noWrap/>
            <w:hideMark/>
          </w:tcPr>
          <w:p w14:paraId="1AA80BFC" w14:textId="10E63D0E" w:rsidR="00AD126C" w:rsidRPr="005C3FD8" w:rsidDel="008C4DB3" w:rsidRDefault="00AD126C">
            <w:pPr>
              <w:rPr>
                <w:del w:id="2052" w:author="QVM0161195" w:date="2021-01-26T17:21:00Z"/>
                <w:color w:val="000000"/>
                <w:sz w:val="26"/>
                <w:szCs w:val="26"/>
                <w:lang w:val="vi-VN"/>
              </w:rPr>
            </w:pPr>
          </w:p>
        </w:tc>
      </w:tr>
      <w:tr w:rsidR="00AD126C" w:rsidRPr="005C3FD8" w:rsidDel="008C4DB3" w14:paraId="2035C80D" w14:textId="134C0926" w:rsidTr="00604507">
        <w:trPr>
          <w:trHeight w:val="300"/>
          <w:del w:id="2053" w:author="QVM0161195" w:date="2021-01-26T17:21:00Z"/>
        </w:trPr>
        <w:tc>
          <w:tcPr>
            <w:tcW w:w="2880" w:type="dxa"/>
            <w:noWrap/>
            <w:hideMark/>
          </w:tcPr>
          <w:p w14:paraId="31DF5F05" w14:textId="57BAF73A" w:rsidR="00AD126C" w:rsidRPr="005C3FD8" w:rsidDel="008C4DB3" w:rsidRDefault="00AD126C">
            <w:pPr>
              <w:rPr>
                <w:del w:id="2054" w:author="QVM0161195" w:date="2021-01-26T17:21:00Z"/>
                <w:b/>
                <w:bCs/>
                <w:color w:val="000000"/>
                <w:sz w:val="26"/>
                <w:szCs w:val="26"/>
                <w:lang w:val="vi-VN"/>
              </w:rPr>
            </w:pPr>
            <w:del w:id="2055" w:author="QVM0161195" w:date="2021-01-26T17:21:00Z">
              <w:r w:rsidRPr="005C3FD8" w:rsidDel="008C4DB3">
                <w:rPr>
                  <w:b/>
                  <w:bCs/>
                  <w:color w:val="000000"/>
                  <w:sz w:val="26"/>
                  <w:szCs w:val="26"/>
                  <w:lang w:val="vi-VN"/>
                </w:rPr>
                <w:delText xml:space="preserve">Tổng </w:delText>
              </w:r>
              <w:r w:rsidR="00E92BEB" w:rsidRPr="005C3FD8" w:rsidDel="008C4DB3">
                <w:rPr>
                  <w:b/>
                  <w:bCs/>
                  <w:color w:val="000000"/>
                  <w:sz w:val="26"/>
                  <w:szCs w:val="26"/>
                  <w:lang w:val="vi-VN"/>
                </w:rPr>
                <w:delText>cộng</w:delText>
              </w:r>
            </w:del>
          </w:p>
        </w:tc>
        <w:tc>
          <w:tcPr>
            <w:tcW w:w="1580" w:type="dxa"/>
            <w:noWrap/>
            <w:hideMark/>
          </w:tcPr>
          <w:p w14:paraId="614D0739" w14:textId="3AAB580B" w:rsidR="00AD126C" w:rsidRPr="005C3FD8" w:rsidDel="008C4DB3" w:rsidRDefault="00AD126C">
            <w:pPr>
              <w:rPr>
                <w:del w:id="2056" w:author="QVM0161195" w:date="2021-01-26T17:21:00Z"/>
                <w:b/>
                <w:bCs/>
                <w:color w:val="000000"/>
                <w:sz w:val="26"/>
                <w:szCs w:val="26"/>
                <w:lang w:val="vi-VN"/>
              </w:rPr>
            </w:pPr>
          </w:p>
        </w:tc>
        <w:tc>
          <w:tcPr>
            <w:tcW w:w="960" w:type="dxa"/>
            <w:noWrap/>
            <w:hideMark/>
          </w:tcPr>
          <w:p w14:paraId="631B0FB0" w14:textId="3CF4B838" w:rsidR="00AD126C" w:rsidRPr="005C3FD8" w:rsidDel="008C4DB3" w:rsidRDefault="00AD126C">
            <w:pPr>
              <w:jc w:val="right"/>
              <w:rPr>
                <w:del w:id="2057" w:author="QVM0161195" w:date="2021-01-26T17:21:00Z"/>
                <w:b/>
                <w:bCs/>
                <w:color w:val="000000"/>
                <w:sz w:val="26"/>
                <w:szCs w:val="26"/>
                <w:lang w:val="vi-VN"/>
              </w:rPr>
            </w:pPr>
            <w:del w:id="2058" w:author="QVM0161195" w:date="2021-01-26T17:21:00Z">
              <w:r w:rsidRPr="005C3FD8" w:rsidDel="008C4DB3">
                <w:rPr>
                  <w:b/>
                  <w:bCs/>
                  <w:color w:val="000000"/>
                  <w:sz w:val="26"/>
                  <w:szCs w:val="26"/>
                  <w:lang w:val="vi-VN"/>
                </w:rPr>
                <w:delText>14</w:delText>
              </w:r>
              <w:r w:rsidR="00A25588" w:rsidRPr="005C3FD8" w:rsidDel="008C4DB3">
                <w:rPr>
                  <w:b/>
                  <w:bCs/>
                  <w:color w:val="000000"/>
                  <w:sz w:val="26"/>
                  <w:szCs w:val="26"/>
                  <w:lang w:val="vi-VN"/>
                </w:rPr>
                <w:delText>,</w:delText>
              </w:r>
              <w:r w:rsidRPr="005C3FD8" w:rsidDel="008C4DB3">
                <w:rPr>
                  <w:b/>
                  <w:bCs/>
                  <w:color w:val="000000"/>
                  <w:sz w:val="26"/>
                  <w:szCs w:val="26"/>
                  <w:lang w:val="vi-VN"/>
                </w:rPr>
                <w:delText>375</w:delText>
              </w:r>
            </w:del>
          </w:p>
        </w:tc>
      </w:tr>
    </w:tbl>
    <w:p w14:paraId="756C9D37" w14:textId="765116E7" w:rsidR="00AD126C" w:rsidRPr="005C3FD8" w:rsidDel="008C4DB3" w:rsidRDefault="0059257C" w:rsidP="00E85421">
      <w:pPr>
        <w:pStyle w:val="Caption"/>
        <w:spacing w:before="120" w:after="0" w:line="360" w:lineRule="auto"/>
        <w:jc w:val="center"/>
        <w:rPr>
          <w:del w:id="2059" w:author="QVM0161195" w:date="2021-01-26T17:21:00Z"/>
          <w:noProof/>
          <w:sz w:val="26"/>
          <w:szCs w:val="26"/>
          <w:lang w:val="vi-VN"/>
        </w:rPr>
      </w:pPr>
      <w:bookmarkStart w:id="2060" w:name="_Toc49084476"/>
      <w:del w:id="2061" w:author="QVM0161195" w:date="2021-01-26T17:21:00Z">
        <w:r w:rsidRPr="005C3FD8" w:rsidDel="008C4DB3">
          <w:rPr>
            <w:b w:val="0"/>
            <w:i/>
            <w:color w:val="auto"/>
            <w:sz w:val="26"/>
            <w:szCs w:val="26"/>
            <w:lang w:val="vi-VN"/>
          </w:rPr>
          <w:delText xml:space="preserve">Bảng 3. </w:delText>
        </w:r>
        <w:r w:rsidRPr="005C3FD8" w:rsidDel="008C4DB3">
          <w:rPr>
            <w:b w:val="0"/>
            <w:i/>
            <w:color w:val="auto"/>
            <w:sz w:val="26"/>
            <w:szCs w:val="26"/>
            <w:lang w:val="vi-VN"/>
          </w:rPr>
          <w:fldChar w:fldCharType="begin"/>
        </w:r>
        <w:r w:rsidRPr="005C3FD8" w:rsidDel="008C4DB3">
          <w:rPr>
            <w:b w:val="0"/>
            <w:i/>
            <w:color w:val="auto"/>
            <w:sz w:val="26"/>
            <w:szCs w:val="26"/>
            <w:lang w:val="vi-VN"/>
          </w:rPr>
          <w:delInstrText xml:space="preserve"> SEQ Bảng_3. \* ARABIC </w:delInstrText>
        </w:r>
        <w:r w:rsidRPr="005C3FD8" w:rsidDel="008C4DB3">
          <w:rPr>
            <w:b w:val="0"/>
            <w:i/>
            <w:color w:val="auto"/>
            <w:sz w:val="26"/>
            <w:szCs w:val="26"/>
            <w:lang w:val="vi-VN"/>
          </w:rPr>
          <w:fldChar w:fldCharType="separate"/>
        </w:r>
        <w:r w:rsidR="00F360C9" w:rsidRPr="005C3FD8" w:rsidDel="008C4DB3">
          <w:rPr>
            <w:b w:val="0"/>
            <w:i/>
            <w:noProof/>
            <w:color w:val="auto"/>
            <w:sz w:val="26"/>
            <w:szCs w:val="26"/>
            <w:lang w:val="vi-VN"/>
          </w:rPr>
          <w:delText>1</w:delText>
        </w:r>
        <w:r w:rsidRPr="005C3FD8" w:rsidDel="008C4DB3">
          <w:rPr>
            <w:b w:val="0"/>
            <w:i/>
            <w:color w:val="auto"/>
            <w:sz w:val="26"/>
            <w:szCs w:val="26"/>
            <w:lang w:val="vi-VN"/>
          </w:rPr>
          <w:fldChar w:fldCharType="end"/>
        </w:r>
        <w:r w:rsidRPr="005C3FD8" w:rsidDel="008C4DB3">
          <w:rPr>
            <w:b w:val="0"/>
            <w:i/>
            <w:color w:val="auto"/>
            <w:sz w:val="26"/>
            <w:szCs w:val="26"/>
            <w:lang w:val="vi-VN"/>
          </w:rPr>
          <w:delText xml:space="preserve"> </w:delText>
        </w:r>
        <w:bookmarkEnd w:id="2060"/>
        <w:r w:rsidR="00604507" w:rsidRPr="005C3FD8" w:rsidDel="008C4DB3">
          <w:rPr>
            <w:b w:val="0"/>
            <w:i/>
            <w:color w:val="auto"/>
            <w:sz w:val="26"/>
            <w:szCs w:val="26"/>
            <w:lang w:val="vi-VN"/>
          </w:rPr>
          <w:delText>Danh sách dữ liệu pretrained word embedding.</w:delText>
        </w:r>
      </w:del>
    </w:p>
    <w:p w14:paraId="36CB905B" w14:textId="520B25A1" w:rsidR="008B129A" w:rsidRPr="005C3FD8" w:rsidDel="008C4DB3" w:rsidRDefault="00C81490" w:rsidP="000239E7">
      <w:pPr>
        <w:spacing w:before="120" w:line="360" w:lineRule="auto"/>
        <w:ind w:firstLine="284"/>
        <w:rPr>
          <w:del w:id="2062" w:author="QVM0161195" w:date="2021-01-26T17:21:00Z"/>
          <w:noProof/>
          <w:sz w:val="26"/>
          <w:szCs w:val="26"/>
          <w:lang w:val="vi-VN"/>
        </w:rPr>
      </w:pPr>
      <w:del w:id="2063" w:author="QVM0161195" w:date="2021-01-26T17:21:00Z">
        <w:r w:rsidRPr="005C3FD8" w:rsidDel="008C4DB3">
          <w:rPr>
            <w:noProof/>
            <w:sz w:val="26"/>
            <w:szCs w:val="26"/>
            <w:lang w:val="vi-VN"/>
          </w:rPr>
          <w:delText>Công việc training model w</w:delText>
        </w:r>
        <w:r w:rsidR="008B129A" w:rsidRPr="005C3FD8" w:rsidDel="008C4DB3">
          <w:rPr>
            <w:noProof/>
            <w:sz w:val="26"/>
            <w:szCs w:val="26"/>
            <w:lang w:val="vi-VN"/>
          </w:rPr>
          <w:delText>ord2vec của thư viện gensim</w:delText>
        </w:r>
        <w:r w:rsidRPr="005C3FD8" w:rsidDel="008C4DB3">
          <w:rPr>
            <w:noProof/>
            <w:sz w:val="26"/>
            <w:szCs w:val="26"/>
            <w:lang w:val="vi-VN"/>
          </w:rPr>
          <w:delText xml:space="preserve"> được thực thi</w:delText>
        </w:r>
        <w:r w:rsidR="008B129A" w:rsidRPr="005C3FD8" w:rsidDel="008C4DB3">
          <w:rPr>
            <w:noProof/>
            <w:sz w:val="26"/>
            <w:szCs w:val="26"/>
            <w:lang w:val="vi-VN"/>
          </w:rPr>
          <w:delText xml:space="preserve"> với các thông số kỷ thuật sau:</w:delText>
        </w:r>
      </w:del>
    </w:p>
    <w:p w14:paraId="3A6DC69B" w14:textId="779D6732" w:rsidR="008B129A" w:rsidRPr="005C3FD8" w:rsidDel="008C4DB3" w:rsidRDefault="008B129A" w:rsidP="000239E7">
      <w:pPr>
        <w:pStyle w:val="ListParagraph"/>
        <w:numPr>
          <w:ilvl w:val="0"/>
          <w:numId w:val="46"/>
        </w:numPr>
        <w:spacing w:before="120"/>
        <w:ind w:left="284" w:firstLine="0"/>
        <w:rPr>
          <w:del w:id="2064" w:author="QVM0161195" w:date="2021-01-26T17:21:00Z"/>
          <w:noProof/>
          <w:szCs w:val="26"/>
          <w:lang w:val="vi-VN"/>
        </w:rPr>
      </w:pPr>
      <w:del w:id="2065" w:author="QVM0161195" w:date="2021-01-26T17:21:00Z">
        <w:r w:rsidRPr="005C3FD8" w:rsidDel="008C4DB3">
          <w:rPr>
            <w:noProof/>
            <w:szCs w:val="26"/>
            <w:lang w:val="vi-VN"/>
          </w:rPr>
          <w:delText>Mô hình: Skip-gram (sg=1)</w:delText>
        </w:r>
        <w:r w:rsidR="00054E33" w:rsidRPr="005C3FD8" w:rsidDel="008C4DB3">
          <w:rPr>
            <w:noProof/>
            <w:szCs w:val="26"/>
            <w:lang w:val="vi-VN"/>
          </w:rPr>
          <w:delText>.</w:delText>
        </w:r>
      </w:del>
    </w:p>
    <w:p w14:paraId="2068F018" w14:textId="27806F60" w:rsidR="008B129A" w:rsidRPr="005C3FD8" w:rsidDel="008C4DB3" w:rsidRDefault="008B129A" w:rsidP="000239E7">
      <w:pPr>
        <w:pStyle w:val="ListParagraph"/>
        <w:numPr>
          <w:ilvl w:val="0"/>
          <w:numId w:val="46"/>
        </w:numPr>
        <w:spacing w:before="120"/>
        <w:ind w:left="284" w:firstLine="0"/>
        <w:rPr>
          <w:del w:id="2066" w:author="QVM0161195" w:date="2021-01-26T17:21:00Z"/>
          <w:noProof/>
          <w:szCs w:val="26"/>
          <w:lang w:val="vi-VN"/>
        </w:rPr>
      </w:pPr>
      <w:del w:id="2067" w:author="QVM0161195" w:date="2021-01-26T17:21:00Z">
        <w:r w:rsidRPr="005C3FD8" w:rsidDel="008C4DB3">
          <w:rPr>
            <w:noProof/>
            <w:szCs w:val="26"/>
            <w:lang w:val="vi-VN"/>
          </w:rPr>
          <w:delText>Số chiều vector: 200</w:delText>
        </w:r>
        <w:r w:rsidR="00054E33" w:rsidRPr="005C3FD8" w:rsidDel="008C4DB3">
          <w:rPr>
            <w:noProof/>
            <w:szCs w:val="26"/>
            <w:lang w:val="vi-VN"/>
          </w:rPr>
          <w:delText>.</w:delText>
        </w:r>
      </w:del>
    </w:p>
    <w:p w14:paraId="74CF7CA4" w14:textId="44E46BFD" w:rsidR="008B129A" w:rsidRPr="005C3FD8" w:rsidDel="008C4DB3" w:rsidRDefault="008B129A" w:rsidP="000239E7">
      <w:pPr>
        <w:pStyle w:val="ListParagraph"/>
        <w:numPr>
          <w:ilvl w:val="0"/>
          <w:numId w:val="46"/>
        </w:numPr>
        <w:spacing w:before="120"/>
        <w:ind w:left="284" w:firstLine="0"/>
        <w:rPr>
          <w:del w:id="2068" w:author="QVM0161195" w:date="2021-01-26T17:21:00Z"/>
          <w:noProof/>
          <w:szCs w:val="26"/>
          <w:lang w:val="vi-VN"/>
        </w:rPr>
      </w:pPr>
      <w:del w:id="2069" w:author="QVM0161195" w:date="2021-01-26T17:21:00Z">
        <w:r w:rsidRPr="005C3FD8" w:rsidDel="008C4DB3">
          <w:rPr>
            <w:noProof/>
            <w:szCs w:val="26"/>
            <w:lang w:val="vi-VN"/>
          </w:rPr>
          <w:delText>Độ trượt từ: 5 (window)</w:delText>
        </w:r>
        <w:r w:rsidR="00054E33" w:rsidRPr="005C3FD8" w:rsidDel="008C4DB3">
          <w:rPr>
            <w:noProof/>
            <w:szCs w:val="26"/>
            <w:lang w:val="vi-VN"/>
          </w:rPr>
          <w:delText>.</w:delText>
        </w:r>
      </w:del>
    </w:p>
    <w:p w14:paraId="56ED9B0F" w14:textId="23FB2BC3" w:rsidR="008B129A" w:rsidRPr="005C3FD8" w:rsidDel="008C4DB3" w:rsidRDefault="008B129A" w:rsidP="000239E7">
      <w:pPr>
        <w:pStyle w:val="ListParagraph"/>
        <w:numPr>
          <w:ilvl w:val="0"/>
          <w:numId w:val="46"/>
        </w:numPr>
        <w:spacing w:before="120"/>
        <w:ind w:left="284" w:firstLine="0"/>
        <w:rPr>
          <w:del w:id="2070" w:author="QVM0161195" w:date="2021-01-26T17:21:00Z"/>
          <w:noProof/>
          <w:szCs w:val="26"/>
          <w:lang w:val="vi-VN"/>
        </w:rPr>
      </w:pPr>
      <w:del w:id="2071" w:author="QVM0161195" w:date="2021-01-26T17:21:00Z">
        <w:r w:rsidRPr="005C3FD8" w:rsidDel="008C4DB3">
          <w:rPr>
            <w:noProof/>
            <w:szCs w:val="26"/>
            <w:lang w:val="vi-VN"/>
          </w:rPr>
          <w:delText>Độ dài tối thiểu: 5 (min count)</w:delText>
        </w:r>
        <w:r w:rsidR="00054E33" w:rsidRPr="005C3FD8" w:rsidDel="008C4DB3">
          <w:rPr>
            <w:noProof/>
            <w:szCs w:val="26"/>
            <w:lang w:val="vi-VN"/>
          </w:rPr>
          <w:delText>.</w:delText>
        </w:r>
      </w:del>
    </w:p>
    <w:p w14:paraId="74627579" w14:textId="0B569BEE" w:rsidR="008B129A" w:rsidRPr="005C3FD8" w:rsidDel="008C4DB3" w:rsidRDefault="00197C15" w:rsidP="000239E7">
      <w:pPr>
        <w:pStyle w:val="ListParagraph"/>
        <w:numPr>
          <w:ilvl w:val="0"/>
          <w:numId w:val="46"/>
        </w:numPr>
        <w:spacing w:before="120"/>
        <w:ind w:left="284" w:firstLine="0"/>
        <w:rPr>
          <w:del w:id="2072" w:author="QVM0161195" w:date="2021-01-26T17:21:00Z"/>
          <w:noProof/>
          <w:szCs w:val="26"/>
          <w:lang w:val="vi-VN"/>
        </w:rPr>
      </w:pPr>
      <w:del w:id="2073" w:author="QVM0161195" w:date="2021-01-26T17:21:00Z">
        <w:r w:rsidRPr="005C3FD8" w:rsidDel="008C4DB3">
          <w:rPr>
            <w:noProof/>
            <w:szCs w:val="26"/>
            <w:lang w:val="vi-VN"/>
          </w:rPr>
          <w:delText xml:space="preserve">Số lần </w:delText>
        </w:r>
        <w:r w:rsidR="008B129A" w:rsidRPr="005C3FD8" w:rsidDel="008C4DB3">
          <w:rPr>
            <w:noProof/>
            <w:szCs w:val="26"/>
            <w:lang w:val="vi-VN"/>
          </w:rPr>
          <w:delText>lặp: 10 (inter)</w:delText>
        </w:r>
        <w:r w:rsidR="00054E33" w:rsidRPr="005C3FD8" w:rsidDel="008C4DB3">
          <w:rPr>
            <w:noProof/>
            <w:szCs w:val="26"/>
            <w:lang w:val="vi-VN"/>
          </w:rPr>
          <w:delText>.</w:delText>
        </w:r>
      </w:del>
    </w:p>
    <w:p w14:paraId="004199CC" w14:textId="6E172AE9" w:rsidR="008B129A" w:rsidRPr="005C3FD8" w:rsidDel="008C4DB3" w:rsidRDefault="008B129A" w:rsidP="001F4D9A">
      <w:pPr>
        <w:spacing w:before="120" w:line="360" w:lineRule="auto"/>
        <w:ind w:firstLine="284"/>
        <w:jc w:val="both"/>
        <w:rPr>
          <w:del w:id="2074" w:author="QVM0161195" w:date="2021-01-26T17:21:00Z"/>
          <w:noProof/>
          <w:sz w:val="26"/>
          <w:szCs w:val="26"/>
          <w:lang w:val="vi-VN"/>
        </w:rPr>
      </w:pPr>
      <w:del w:id="2075" w:author="QVM0161195" w:date="2021-01-26T17:21:00Z">
        <w:r w:rsidRPr="005C3FD8" w:rsidDel="008C4DB3">
          <w:rPr>
            <w:bCs/>
            <w:noProof/>
            <w:sz w:val="26"/>
            <w:szCs w:val="26"/>
            <w:lang w:val="vi-VN"/>
          </w:rPr>
          <w:delText xml:space="preserve">Sau khi xây dựng được mô hình </w:delText>
        </w:r>
        <w:r w:rsidRPr="005C3FD8" w:rsidDel="008C4DB3">
          <w:rPr>
            <w:noProof/>
            <w:sz w:val="26"/>
            <w:szCs w:val="26"/>
            <w:lang w:val="vi-VN"/>
          </w:rPr>
          <w:delText xml:space="preserve">pretrained word embedding </w:delText>
        </w:r>
        <w:r w:rsidR="0016071B" w:rsidRPr="005C3FD8" w:rsidDel="008C4DB3">
          <w:rPr>
            <w:noProof/>
            <w:sz w:val="26"/>
            <w:szCs w:val="26"/>
          </w:rPr>
          <w:delText>luận văn</w:delText>
        </w:r>
        <w:r w:rsidRPr="005C3FD8" w:rsidDel="008C4DB3">
          <w:rPr>
            <w:noProof/>
            <w:sz w:val="26"/>
            <w:szCs w:val="26"/>
            <w:lang w:val="vi-VN"/>
          </w:rPr>
          <w:delText xml:space="preserve"> sẽ lưu tạm mô hình này vào một tệp model. Model này sẽ được dùng làm cơ sở ánh xạ dữ liệu </w:delText>
        </w:r>
        <w:r w:rsidR="00002D0F" w:rsidRPr="005C3FD8" w:rsidDel="008C4DB3">
          <w:rPr>
            <w:noProof/>
            <w:sz w:val="26"/>
            <w:szCs w:val="26"/>
            <w:lang w:val="vi-VN"/>
          </w:rPr>
          <w:delText xml:space="preserve">ý kiến </w:delText>
        </w:r>
        <w:r w:rsidRPr="005C3FD8" w:rsidDel="008C4DB3">
          <w:rPr>
            <w:noProof/>
            <w:sz w:val="26"/>
            <w:szCs w:val="26"/>
            <w:lang w:val="vi-VN"/>
          </w:rPr>
          <w:delText>đánh giá thành mô hình sentence2vec ở bước tiếp theo.</w:delText>
        </w:r>
      </w:del>
    </w:p>
    <w:p w14:paraId="6FB5DDE1" w14:textId="4A31275B" w:rsidR="008B129A" w:rsidRPr="005C3FD8" w:rsidDel="008C4DB3" w:rsidRDefault="008B129A" w:rsidP="008B129A">
      <w:pPr>
        <w:pStyle w:val="ListParagraph"/>
        <w:numPr>
          <w:ilvl w:val="0"/>
          <w:numId w:val="60"/>
        </w:numPr>
        <w:spacing w:before="120"/>
        <w:ind w:left="709" w:firstLine="0"/>
        <w:rPr>
          <w:del w:id="2076" w:author="QVM0161195" w:date="2021-01-26T17:21:00Z"/>
          <w:i/>
          <w:noProof/>
          <w:szCs w:val="26"/>
          <w:u w:val="single"/>
          <w:lang w:val="vi-VN"/>
        </w:rPr>
      </w:pPr>
      <w:del w:id="2077" w:author="QVM0161195" w:date="2021-01-26T17:21:00Z">
        <w:r w:rsidRPr="005C3FD8" w:rsidDel="008C4DB3">
          <w:rPr>
            <w:noProof/>
            <w:szCs w:val="26"/>
            <w:lang w:val="vi-VN"/>
          </w:rPr>
          <w:delText xml:space="preserve"> </w:delText>
        </w:r>
        <w:r w:rsidRPr="005C3FD8" w:rsidDel="008C4DB3">
          <w:rPr>
            <w:i/>
            <w:noProof/>
            <w:szCs w:val="26"/>
            <w:u w:val="single"/>
            <w:lang w:val="vi-VN"/>
          </w:rPr>
          <w:delText>Biểu diễn văn bản sang mô hình sentence2vec</w:delText>
        </w:r>
      </w:del>
    </w:p>
    <w:p w14:paraId="2F0DF87A" w14:textId="5D61AE8D" w:rsidR="00454A51" w:rsidRPr="005C3FD8" w:rsidDel="008C4DB3" w:rsidRDefault="00421EB2" w:rsidP="001F4D9A">
      <w:pPr>
        <w:spacing w:before="120" w:line="360" w:lineRule="auto"/>
        <w:ind w:firstLine="284"/>
        <w:jc w:val="both"/>
        <w:rPr>
          <w:del w:id="2078" w:author="QVM0161195" w:date="2021-01-26T17:21:00Z"/>
          <w:noProof/>
          <w:sz w:val="26"/>
          <w:szCs w:val="26"/>
          <w:lang w:val="vi-VN"/>
        </w:rPr>
      </w:pPr>
      <w:del w:id="2079" w:author="QVM0161195" w:date="2021-01-26T17:21:00Z">
        <w:r w:rsidRPr="005C3FD8" w:rsidDel="008C4DB3">
          <w:rPr>
            <w:noProof/>
            <w:sz w:val="26"/>
            <w:szCs w:val="26"/>
            <w:lang w:val="vi-VN"/>
          </w:rPr>
          <w:delText>K</w:delText>
        </w:r>
        <w:r w:rsidR="001F4D9A" w:rsidRPr="005C3FD8" w:rsidDel="008C4DB3">
          <w:rPr>
            <w:noProof/>
            <w:sz w:val="26"/>
            <w:szCs w:val="26"/>
            <w:lang w:val="vi-VN"/>
          </w:rPr>
          <w:delText>hi đã có được</w:delText>
        </w:r>
        <w:r w:rsidR="00B871D8" w:rsidRPr="005C3FD8" w:rsidDel="008C4DB3">
          <w:rPr>
            <w:noProof/>
            <w:sz w:val="26"/>
            <w:szCs w:val="26"/>
            <w:lang w:val="vi-VN"/>
          </w:rPr>
          <w:delText xml:space="preserve"> model word embedding word2vec kết hợp với những dữ liệu ý kiến đánh giá đ</w:delText>
        </w:r>
        <w:r w:rsidRPr="005C3FD8" w:rsidDel="008C4DB3">
          <w:rPr>
            <w:noProof/>
            <w:sz w:val="26"/>
            <w:szCs w:val="26"/>
            <w:lang w:val="vi-VN"/>
          </w:rPr>
          <w:delText>ã được chọn làm dữ liệu test,</w:delText>
        </w:r>
        <w:r w:rsidR="00B871D8" w:rsidRPr="005C3FD8" w:rsidDel="008C4DB3">
          <w:rPr>
            <w:noProof/>
            <w:sz w:val="26"/>
            <w:szCs w:val="26"/>
            <w:lang w:val="vi-VN"/>
          </w:rPr>
          <w:delText xml:space="preserve"> </w:delText>
        </w:r>
        <w:r w:rsidR="00B23383" w:rsidRPr="005C3FD8" w:rsidDel="008C4DB3">
          <w:rPr>
            <w:noProof/>
            <w:sz w:val="26"/>
            <w:szCs w:val="26"/>
            <w:lang w:val="vi-VN"/>
          </w:rPr>
          <w:delText>tác giả</w:delText>
        </w:r>
        <w:r w:rsidR="00B871D8" w:rsidRPr="005C3FD8" w:rsidDel="008C4DB3">
          <w:rPr>
            <w:noProof/>
            <w:sz w:val="26"/>
            <w:szCs w:val="26"/>
            <w:lang w:val="vi-VN"/>
          </w:rPr>
          <w:delText xml:space="preserve"> sẽ thực hiện việc ánh xạ từng câu ý kiến đánh giá thành các vector (sentence2vec) thông qua bộ word embedding.</w:delText>
        </w:r>
      </w:del>
    </w:p>
    <w:p w14:paraId="46022C39" w14:textId="7B8F15EF" w:rsidR="00B871D8" w:rsidRPr="005C3FD8" w:rsidDel="008C4DB3" w:rsidRDefault="00B06134" w:rsidP="001F4D9A">
      <w:pPr>
        <w:spacing w:before="120" w:line="360" w:lineRule="auto"/>
        <w:ind w:firstLine="284"/>
        <w:jc w:val="both"/>
        <w:rPr>
          <w:del w:id="2080" w:author="QVM0161195" w:date="2021-01-26T17:21:00Z"/>
          <w:noProof/>
          <w:sz w:val="26"/>
          <w:szCs w:val="26"/>
          <w:lang w:val="vi-VN"/>
        </w:rPr>
      </w:pPr>
      <w:del w:id="2081" w:author="QVM0161195" w:date="2021-01-26T17:21:00Z">
        <w:r w:rsidRPr="005C3FD8" w:rsidDel="008C4DB3">
          <w:rPr>
            <w:noProof/>
            <w:sz w:val="26"/>
            <w:szCs w:val="26"/>
            <w:lang w:val="vi-VN"/>
          </w:rPr>
          <w:delText xml:space="preserve">Việc mô hình hóa các câu dữ liệu sang không gian vector </w:delText>
        </w:r>
        <w:r w:rsidR="001F4D9A" w:rsidRPr="005C3FD8" w:rsidDel="008C4DB3">
          <w:rPr>
            <w:noProof/>
            <w:sz w:val="26"/>
            <w:szCs w:val="26"/>
            <w:lang w:val="vi-VN"/>
          </w:rPr>
          <w:delText>được</w:delText>
        </w:r>
        <w:r w:rsidRPr="005C3FD8" w:rsidDel="008C4DB3">
          <w:rPr>
            <w:noProof/>
            <w:sz w:val="26"/>
            <w:szCs w:val="26"/>
            <w:lang w:val="vi-VN"/>
          </w:rPr>
          <w:delText xml:space="preserve"> thực hiện theo cách đơn giản nhất là tính trung bình trọng số vector của các từ trong câu dựa theo nghiên cứu của nhóm tác giả Sanjeev Arora, Yingyu Liang, Tengyu Ma tại [</w:delText>
        </w:r>
        <w:r w:rsidR="004167C2" w:rsidRPr="005C3FD8" w:rsidDel="008C4DB3">
          <w:rPr>
            <w:noProof/>
            <w:sz w:val="26"/>
            <w:szCs w:val="26"/>
            <w:lang w:val="vi-VN"/>
          </w:rPr>
          <w:delText>2</w:delText>
        </w:r>
        <w:r w:rsidR="0003019C" w:rsidRPr="005C3FD8" w:rsidDel="008C4DB3">
          <w:rPr>
            <w:noProof/>
            <w:sz w:val="26"/>
            <w:szCs w:val="26"/>
            <w:lang w:val="vi-VN"/>
          </w:rPr>
          <w:delText>3</w:delText>
        </w:r>
        <w:r w:rsidRPr="005C3FD8" w:rsidDel="008C4DB3">
          <w:rPr>
            <w:noProof/>
            <w:sz w:val="26"/>
            <w:szCs w:val="26"/>
            <w:lang w:val="vi-VN"/>
          </w:rPr>
          <w:delText>]</w:delText>
        </w:r>
        <w:r w:rsidR="004167C2" w:rsidRPr="005C3FD8" w:rsidDel="008C4DB3">
          <w:rPr>
            <w:noProof/>
            <w:sz w:val="26"/>
            <w:szCs w:val="26"/>
            <w:lang w:val="vi-VN"/>
          </w:rPr>
          <w:delText>.</w:delText>
        </w:r>
      </w:del>
    </w:p>
    <w:p w14:paraId="5C67609F" w14:textId="0B046F97" w:rsidR="004167C2" w:rsidRPr="005C3FD8" w:rsidDel="008C4DB3" w:rsidRDefault="004167C2" w:rsidP="00D67FD7">
      <w:pPr>
        <w:spacing w:before="120" w:line="360" w:lineRule="auto"/>
        <w:jc w:val="center"/>
        <w:rPr>
          <w:del w:id="2082" w:author="QVM0161195" w:date="2021-01-26T17:21:00Z"/>
          <w:noProof/>
          <w:sz w:val="26"/>
          <w:szCs w:val="26"/>
          <w:lang w:val="vi-VN"/>
        </w:rPr>
      </w:pPr>
      <w:del w:id="2083" w:author="QVM0161195" w:date="2021-01-26T17:21:00Z">
        <w:r w:rsidRPr="005C3FD8" w:rsidDel="008C4DB3">
          <w:rPr>
            <w:noProof/>
            <w:sz w:val="26"/>
            <w:szCs w:val="26"/>
          </w:rPr>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del>
    </w:p>
    <w:p w14:paraId="600B6DC5" w14:textId="52F70847" w:rsidR="00C06516" w:rsidRPr="005C3FD8" w:rsidDel="008C4DB3" w:rsidRDefault="00C06516" w:rsidP="0026157F">
      <w:pPr>
        <w:pStyle w:val="Caption"/>
        <w:jc w:val="center"/>
        <w:rPr>
          <w:del w:id="2084" w:author="QVM0161195" w:date="2021-01-26T17:21:00Z"/>
          <w:b w:val="0"/>
          <w:i/>
          <w:noProof/>
          <w:color w:val="auto"/>
          <w:sz w:val="26"/>
          <w:szCs w:val="26"/>
          <w:lang w:val="vi-VN"/>
        </w:rPr>
      </w:pPr>
      <w:bookmarkStart w:id="2085" w:name="_Toc61973872"/>
      <w:del w:id="2086" w:author="QVM0161195" w:date="2021-01-26T17:21:00Z">
        <w:r w:rsidRPr="005C3FD8" w:rsidDel="008C4DB3">
          <w:rPr>
            <w:b w:val="0"/>
            <w:i/>
            <w:color w:val="auto"/>
            <w:sz w:val="26"/>
            <w:szCs w:val="26"/>
            <w:lang w:val="vi-VN"/>
          </w:rPr>
          <w:delText>Hình 3-</w:delText>
        </w:r>
        <w:r w:rsidRPr="005C3FD8" w:rsidDel="008C4DB3">
          <w:rPr>
            <w:b w:val="0"/>
            <w:i/>
            <w:color w:val="auto"/>
            <w:sz w:val="26"/>
            <w:szCs w:val="26"/>
            <w:lang w:val="vi-VN"/>
          </w:rPr>
          <w:fldChar w:fldCharType="begin"/>
        </w:r>
        <w:r w:rsidRPr="005C3FD8" w:rsidDel="008C4DB3">
          <w:rPr>
            <w:b w:val="0"/>
            <w:i/>
            <w:color w:val="auto"/>
            <w:sz w:val="26"/>
            <w:szCs w:val="26"/>
            <w:lang w:val="vi-VN"/>
          </w:rPr>
          <w:delInstrText xml:space="preserve"> SEQ Hình_3- \* ARABIC </w:delInstrText>
        </w:r>
        <w:r w:rsidRPr="005C3FD8" w:rsidDel="008C4DB3">
          <w:rPr>
            <w:b w:val="0"/>
            <w:i/>
            <w:color w:val="auto"/>
            <w:sz w:val="26"/>
            <w:szCs w:val="26"/>
            <w:lang w:val="vi-VN"/>
          </w:rPr>
          <w:fldChar w:fldCharType="separate"/>
        </w:r>
        <w:r w:rsidR="00F360C9" w:rsidRPr="005C3FD8" w:rsidDel="008C4DB3">
          <w:rPr>
            <w:b w:val="0"/>
            <w:i/>
            <w:noProof/>
            <w:color w:val="auto"/>
            <w:sz w:val="26"/>
            <w:szCs w:val="26"/>
            <w:lang w:val="vi-VN"/>
          </w:rPr>
          <w:delText>2</w:delText>
        </w:r>
        <w:r w:rsidRPr="005C3FD8" w:rsidDel="008C4DB3">
          <w:rPr>
            <w:b w:val="0"/>
            <w:i/>
            <w:color w:val="auto"/>
            <w:sz w:val="26"/>
            <w:szCs w:val="26"/>
            <w:lang w:val="vi-VN"/>
          </w:rPr>
          <w:fldChar w:fldCharType="end"/>
        </w:r>
        <w:r w:rsidRPr="005C3FD8" w:rsidDel="008C4DB3">
          <w:rPr>
            <w:b w:val="0"/>
            <w:i/>
            <w:color w:val="auto"/>
            <w:sz w:val="26"/>
            <w:szCs w:val="26"/>
            <w:lang w:val="vi-VN"/>
          </w:rPr>
          <w:delText xml:space="preserve"> Mô hình xây dựng sentence2vec cho câu [2</w:delText>
        </w:r>
        <w:r w:rsidR="0003019C" w:rsidRPr="005C3FD8" w:rsidDel="008C4DB3">
          <w:rPr>
            <w:b w:val="0"/>
            <w:i/>
            <w:color w:val="auto"/>
            <w:sz w:val="26"/>
            <w:szCs w:val="26"/>
            <w:lang w:val="vi-VN"/>
          </w:rPr>
          <w:delText>3</w:delText>
        </w:r>
        <w:r w:rsidRPr="005C3FD8" w:rsidDel="008C4DB3">
          <w:rPr>
            <w:b w:val="0"/>
            <w:i/>
            <w:color w:val="auto"/>
            <w:sz w:val="26"/>
            <w:szCs w:val="26"/>
            <w:lang w:val="vi-VN"/>
          </w:rPr>
          <w:delText>].</w:delText>
        </w:r>
        <w:bookmarkEnd w:id="2085"/>
      </w:del>
    </w:p>
    <w:p w14:paraId="680120AF" w14:textId="42B7CBD7" w:rsidR="00BB2035" w:rsidRPr="005C3FD8" w:rsidDel="008C4DB3" w:rsidRDefault="00BB2035" w:rsidP="008806F2">
      <w:pPr>
        <w:spacing w:before="120" w:line="360" w:lineRule="auto"/>
        <w:ind w:firstLine="284"/>
        <w:rPr>
          <w:del w:id="2087" w:author="QVM0161195" w:date="2021-01-26T17:21:00Z"/>
          <w:noProof/>
          <w:sz w:val="26"/>
          <w:szCs w:val="26"/>
          <w:lang w:val="vi-VN"/>
        </w:rPr>
      </w:pPr>
      <w:del w:id="2088" w:author="QVM0161195" w:date="2021-01-26T17:21:00Z">
        <w:r w:rsidRPr="005C3FD8" w:rsidDel="008C4DB3">
          <w:rPr>
            <w:noProof/>
            <w:sz w:val="26"/>
            <w:szCs w:val="26"/>
            <w:lang w:val="vi-VN"/>
          </w:rPr>
          <w:delText>Phương pháp sentence2vec này thực hiện rất đơn giản</w:delText>
        </w:r>
        <w:r w:rsidR="00AE2003" w:rsidRPr="005C3FD8" w:rsidDel="008C4DB3">
          <w:rPr>
            <w:noProof/>
            <w:sz w:val="26"/>
            <w:szCs w:val="26"/>
            <w:lang w:val="vi-VN"/>
          </w:rPr>
          <w:delText xml:space="preserve"> tuy nhiên</w:delText>
        </w:r>
        <w:r w:rsidRPr="005C3FD8" w:rsidDel="008C4DB3">
          <w:rPr>
            <w:noProof/>
            <w:sz w:val="26"/>
            <w:szCs w:val="26"/>
            <w:lang w:val="vi-VN"/>
          </w:rPr>
          <w:delText xml:space="preserve"> những tồn tại những hạn chế nhất định như:</w:delText>
        </w:r>
      </w:del>
    </w:p>
    <w:p w14:paraId="0E4FCE8A" w14:textId="30A5E3B8" w:rsidR="00BB2035" w:rsidRPr="005C3FD8" w:rsidDel="008C4DB3" w:rsidRDefault="00BB2035" w:rsidP="00AE2003">
      <w:pPr>
        <w:pStyle w:val="ListParagraph"/>
        <w:numPr>
          <w:ilvl w:val="0"/>
          <w:numId w:val="47"/>
        </w:numPr>
        <w:spacing w:before="120"/>
        <w:ind w:left="0" w:firstLine="284"/>
        <w:rPr>
          <w:del w:id="2089" w:author="QVM0161195" w:date="2021-01-26T17:21:00Z"/>
          <w:noProof/>
          <w:szCs w:val="26"/>
          <w:lang w:val="vi-VN"/>
        </w:rPr>
      </w:pPr>
      <w:del w:id="2090" w:author="QVM0161195" w:date="2021-01-26T17:21:00Z">
        <w:r w:rsidRPr="005C3FD8" w:rsidDel="008C4DB3">
          <w:rPr>
            <w:noProof/>
            <w:szCs w:val="26"/>
            <w:lang w:val="vi-VN"/>
          </w:rPr>
          <w:delText>Nó bỏ qua thứ tự của các từ trong câu.</w:delText>
        </w:r>
      </w:del>
    </w:p>
    <w:p w14:paraId="26B34C5E" w14:textId="00CE6116" w:rsidR="00BB2035" w:rsidRPr="005C3FD8" w:rsidDel="008C4DB3" w:rsidRDefault="00BB2035" w:rsidP="00AE2003">
      <w:pPr>
        <w:pStyle w:val="ListParagraph"/>
        <w:numPr>
          <w:ilvl w:val="0"/>
          <w:numId w:val="47"/>
        </w:numPr>
        <w:spacing w:before="120"/>
        <w:ind w:left="0" w:firstLine="284"/>
        <w:rPr>
          <w:del w:id="2091" w:author="QVM0161195" w:date="2021-01-26T17:21:00Z"/>
          <w:noProof/>
          <w:szCs w:val="26"/>
          <w:lang w:val="vi-VN"/>
        </w:rPr>
      </w:pPr>
      <w:del w:id="2092" w:author="QVM0161195" w:date="2021-01-26T17:21:00Z">
        <w:r w:rsidRPr="005C3FD8" w:rsidDel="008C4DB3">
          <w:rPr>
            <w:noProof/>
            <w:szCs w:val="26"/>
            <w:lang w:val="vi-VN"/>
          </w:rPr>
          <w:delText>Nó hoàn toàn bỏ qua ngữ nghĩa, ngữ cảnh của câu.</w:delText>
        </w:r>
      </w:del>
    </w:p>
    <w:p w14:paraId="47856985" w14:textId="475E3764" w:rsidR="00AE2003" w:rsidRPr="005C3FD8" w:rsidDel="008C4DB3" w:rsidRDefault="00AE2003" w:rsidP="00AE2003">
      <w:pPr>
        <w:pStyle w:val="ListParagraph"/>
        <w:numPr>
          <w:ilvl w:val="0"/>
          <w:numId w:val="47"/>
        </w:numPr>
        <w:spacing w:before="120"/>
        <w:ind w:left="0" w:firstLine="284"/>
        <w:rPr>
          <w:del w:id="2093" w:author="QVM0161195" w:date="2021-01-26T17:21:00Z"/>
          <w:noProof/>
          <w:szCs w:val="26"/>
          <w:lang w:val="vi-VN"/>
        </w:rPr>
      </w:pPr>
      <w:del w:id="2094" w:author="QVM0161195" w:date="2021-01-26T17:21:00Z">
        <w:r w:rsidRPr="005C3FD8" w:rsidDel="008C4DB3">
          <w:rPr>
            <w:noProof/>
            <w:szCs w:val="26"/>
            <w:lang w:val="vi-VN"/>
          </w:rPr>
          <w:delText>Số chiều của vector còn lớn ảnh hưởng quá trình huấn luyện</w:delText>
        </w:r>
      </w:del>
    </w:p>
    <w:p w14:paraId="642DF612" w14:textId="379AB3FB" w:rsidR="00BB2035" w:rsidRPr="005C3FD8" w:rsidDel="008C4DB3" w:rsidRDefault="00BB2035" w:rsidP="00AE2003">
      <w:pPr>
        <w:spacing w:before="120" w:line="360" w:lineRule="auto"/>
        <w:ind w:firstLine="284"/>
        <w:rPr>
          <w:del w:id="2095" w:author="QVM0161195" w:date="2021-01-26T17:21:00Z"/>
          <w:noProof/>
          <w:sz w:val="26"/>
          <w:szCs w:val="26"/>
          <w:lang w:val="vi-VN"/>
        </w:rPr>
      </w:pPr>
      <w:del w:id="2096" w:author="QVM0161195" w:date="2021-01-26T17:21:00Z">
        <w:r w:rsidRPr="005C3FD8" w:rsidDel="008C4DB3">
          <w:rPr>
            <w:noProof/>
            <w:sz w:val="26"/>
            <w:szCs w:val="26"/>
            <w:lang w:val="vi-VN"/>
          </w:rPr>
          <w:delText>Ví dụ như 2 câu sau có cùng thành phần nhưng mang hai ý nghĩa hoàn toàn trái ngược:</w:delText>
        </w:r>
      </w:del>
    </w:p>
    <w:p w14:paraId="5245F9D0" w14:textId="64A209BF" w:rsidR="00BB2035" w:rsidRPr="005C3FD8" w:rsidDel="008C4DB3" w:rsidRDefault="00BB2035" w:rsidP="00AE2003">
      <w:pPr>
        <w:pStyle w:val="ListParagraph"/>
        <w:numPr>
          <w:ilvl w:val="0"/>
          <w:numId w:val="48"/>
        </w:numPr>
        <w:spacing w:before="120"/>
        <w:ind w:left="0" w:firstLine="284"/>
        <w:rPr>
          <w:del w:id="2097" w:author="QVM0161195" w:date="2021-01-26T17:21:00Z"/>
          <w:noProof/>
          <w:szCs w:val="26"/>
          <w:lang w:val="vi-VN"/>
        </w:rPr>
      </w:pPr>
      <w:del w:id="2098" w:author="QVM0161195" w:date="2021-01-26T17:21:00Z">
        <w:r w:rsidRPr="005C3FD8" w:rsidDel="008C4DB3">
          <w:rPr>
            <w:noProof/>
            <w:szCs w:val="26"/>
            <w:lang w:val="vi-VN"/>
          </w:rPr>
          <w:delText>Vì quá yêu bạn gái, chàng trai quyết định từ bỏ game.</w:delText>
        </w:r>
      </w:del>
    </w:p>
    <w:p w14:paraId="618D8244" w14:textId="00FC8F11" w:rsidR="00BB2035" w:rsidRPr="005C3FD8" w:rsidDel="008C4DB3" w:rsidRDefault="00BB2035" w:rsidP="00AE2003">
      <w:pPr>
        <w:pStyle w:val="ListParagraph"/>
        <w:numPr>
          <w:ilvl w:val="0"/>
          <w:numId w:val="48"/>
        </w:numPr>
        <w:spacing w:before="120"/>
        <w:ind w:left="0" w:firstLine="284"/>
        <w:rPr>
          <w:del w:id="2099" w:author="QVM0161195" w:date="2021-01-26T17:21:00Z"/>
          <w:noProof/>
          <w:szCs w:val="26"/>
          <w:lang w:val="vi-VN"/>
        </w:rPr>
      </w:pPr>
      <w:del w:id="2100" w:author="QVM0161195" w:date="2021-01-26T17:21:00Z">
        <w:r w:rsidRPr="005C3FD8" w:rsidDel="008C4DB3">
          <w:rPr>
            <w:noProof/>
            <w:szCs w:val="26"/>
            <w:lang w:val="vi-VN"/>
          </w:rPr>
          <w:delText>Vì quá yêu game, chàng trai quyết định từ bỏ bạn gái.</w:delText>
        </w:r>
      </w:del>
    </w:p>
    <w:p w14:paraId="0CCB6584" w14:textId="205BFD2C" w:rsidR="00AD65C7" w:rsidRPr="005C3FD8" w:rsidDel="008C4DB3" w:rsidRDefault="00AD65C7" w:rsidP="00AF1385">
      <w:pPr>
        <w:pStyle w:val="ListParagraph"/>
        <w:numPr>
          <w:ilvl w:val="0"/>
          <w:numId w:val="43"/>
        </w:numPr>
        <w:spacing w:before="120"/>
        <w:ind w:firstLine="0"/>
        <w:outlineLvl w:val="2"/>
        <w:rPr>
          <w:del w:id="2101" w:author="QVM0161195" w:date="2021-01-26T17:21:00Z"/>
          <w:i/>
          <w:noProof/>
          <w:sz w:val="28"/>
          <w:szCs w:val="28"/>
          <w:lang w:val="vi-VN"/>
        </w:rPr>
      </w:pPr>
      <w:bookmarkStart w:id="2102" w:name="_Toc61985827"/>
      <w:del w:id="2103" w:author="QVM0161195" w:date="2021-01-26T17:21:00Z">
        <w:r w:rsidRPr="005C3FD8" w:rsidDel="008C4DB3">
          <w:rPr>
            <w:i/>
            <w:noProof/>
            <w:sz w:val="28"/>
            <w:szCs w:val="28"/>
            <w:lang w:val="vi-VN"/>
          </w:rPr>
          <w:delText>Phân lớp cảm xúc</w:delText>
        </w:r>
        <w:bookmarkEnd w:id="2102"/>
      </w:del>
    </w:p>
    <w:p w14:paraId="72022143" w14:textId="7EB36D35" w:rsidR="00DD295A" w:rsidRPr="005C3FD8" w:rsidDel="008C4DB3" w:rsidRDefault="00DD295A" w:rsidP="00691CCA">
      <w:pPr>
        <w:spacing w:before="120" w:line="360" w:lineRule="auto"/>
        <w:ind w:firstLine="284"/>
        <w:jc w:val="both"/>
        <w:rPr>
          <w:del w:id="2104" w:author="QVM0161195" w:date="2021-01-26T17:21:00Z"/>
          <w:noProof/>
          <w:sz w:val="26"/>
          <w:szCs w:val="26"/>
          <w:lang w:val="vi-VN"/>
        </w:rPr>
      </w:pPr>
      <w:del w:id="2105" w:author="QVM0161195" w:date="2021-01-26T17:21:00Z">
        <w:r w:rsidRPr="005C3FD8" w:rsidDel="008C4DB3">
          <w:rPr>
            <w:noProof/>
            <w:sz w:val="26"/>
            <w:szCs w:val="26"/>
            <w:lang w:val="vi-VN"/>
          </w:rPr>
          <w:delText>Phân lớp c</w:delText>
        </w:r>
        <w:r w:rsidR="000832C1" w:rsidRPr="005C3FD8" w:rsidDel="008C4DB3">
          <w:rPr>
            <w:noProof/>
            <w:sz w:val="26"/>
            <w:szCs w:val="26"/>
            <w:lang w:val="vi-VN"/>
          </w:rPr>
          <w:delText>ảm xúc là bước quan trọng trong</w:delText>
        </w:r>
        <w:r w:rsidRPr="005C3FD8" w:rsidDel="008C4DB3">
          <w:rPr>
            <w:noProof/>
            <w:sz w:val="26"/>
            <w:szCs w:val="26"/>
            <w:lang w:val="vi-VN"/>
          </w:rPr>
          <w:delText xml:space="preserve"> bài toán dự đoán cảm xúc đã đặt ra vì vậy để dữ liệu man</w:delText>
        </w:r>
        <w:r w:rsidR="006A27F9" w:rsidRPr="005C3FD8" w:rsidDel="008C4DB3">
          <w:rPr>
            <w:noProof/>
            <w:sz w:val="26"/>
            <w:szCs w:val="26"/>
            <w:lang w:val="vi-VN"/>
          </w:rPr>
          <w:delText>g tính ngẫu nhiên và khách quan tôi</w:delText>
        </w:r>
        <w:r w:rsidR="001E474A" w:rsidRPr="005C3FD8" w:rsidDel="008C4DB3">
          <w:rPr>
            <w:noProof/>
            <w:sz w:val="26"/>
            <w:szCs w:val="26"/>
            <w:lang w:val="vi-VN"/>
          </w:rPr>
          <w:delText xml:space="preserve"> sẽ dùng một</w:delText>
        </w:r>
        <w:r w:rsidRPr="005C3FD8" w:rsidDel="008C4DB3">
          <w:rPr>
            <w:noProof/>
            <w:sz w:val="26"/>
            <w:szCs w:val="26"/>
            <w:lang w:val="vi-VN"/>
          </w:rPr>
          <w:delText xml:space="preserve"> kỷ thuật để xốc dữ l</w:delText>
        </w:r>
        <w:r w:rsidR="000832C1" w:rsidRPr="005C3FD8" w:rsidDel="008C4DB3">
          <w:rPr>
            <w:noProof/>
            <w:sz w:val="26"/>
            <w:szCs w:val="26"/>
            <w:lang w:val="vi-VN"/>
          </w:rPr>
          <w:delText xml:space="preserve">iệu lên một cách ngẫu nhiên cụ thể ở đây </w:delText>
        </w:r>
        <w:r w:rsidR="00540459" w:rsidRPr="005C3FD8" w:rsidDel="008C4DB3">
          <w:rPr>
            <w:noProof/>
            <w:sz w:val="26"/>
            <w:szCs w:val="26"/>
            <w:lang w:val="vi-VN"/>
          </w:rPr>
          <w:delText xml:space="preserve">tác giả </w:delText>
        </w:r>
        <w:r w:rsidR="000832C1" w:rsidRPr="005C3FD8" w:rsidDel="008C4DB3">
          <w:rPr>
            <w:noProof/>
            <w:sz w:val="26"/>
            <w:szCs w:val="26"/>
            <w:lang w:val="vi-VN"/>
          </w:rPr>
          <w:delText>sẽ dùng thư viện KFold trong Python để thực hiện xốc dữ liệu ở mỗi lần chạy thực nghiệm.</w:delText>
        </w:r>
      </w:del>
    </w:p>
    <w:p w14:paraId="56C2FCE7" w14:textId="5A3FB004" w:rsidR="000832C1" w:rsidRPr="005C3FD8" w:rsidDel="008C4DB3" w:rsidRDefault="000832C1" w:rsidP="00691CCA">
      <w:pPr>
        <w:spacing w:before="120" w:line="360" w:lineRule="auto"/>
        <w:ind w:firstLine="284"/>
        <w:jc w:val="both"/>
        <w:rPr>
          <w:del w:id="2106" w:author="QVM0161195" w:date="2021-01-26T17:21:00Z"/>
          <w:noProof/>
          <w:sz w:val="26"/>
          <w:szCs w:val="26"/>
          <w:lang w:val="vi-VN"/>
        </w:rPr>
      </w:pPr>
      <w:del w:id="2107" w:author="QVM0161195" w:date="2021-01-26T17:21:00Z">
        <w:r w:rsidRPr="005C3FD8" w:rsidDel="008C4DB3">
          <w:rPr>
            <w:noProof/>
            <w:sz w:val="26"/>
            <w:szCs w:val="26"/>
            <w:lang w:val="vi-VN"/>
          </w:rPr>
          <w:delText>Dữ liệu sau khi được xốc</w:delText>
        </w:r>
        <w:r w:rsidR="00917C42" w:rsidRPr="005C3FD8" w:rsidDel="008C4DB3">
          <w:rPr>
            <w:noProof/>
            <w:sz w:val="26"/>
            <w:szCs w:val="26"/>
            <w:lang w:val="vi-VN"/>
          </w:rPr>
          <w:delText xml:space="preserve"> ngẫu nhiên</w:delText>
        </w:r>
        <w:r w:rsidRPr="005C3FD8" w:rsidDel="008C4DB3">
          <w:rPr>
            <w:noProof/>
            <w:sz w:val="26"/>
            <w:szCs w:val="26"/>
            <w:lang w:val="vi-VN"/>
          </w:rPr>
          <w:delTex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delText>
        </w:r>
      </w:del>
    </w:p>
    <w:p w14:paraId="116D039C" w14:textId="2BEBF51C" w:rsidR="000832C1" w:rsidRPr="005C3FD8" w:rsidDel="008C4DB3" w:rsidRDefault="003731BB" w:rsidP="00BD095A">
      <w:pPr>
        <w:spacing w:before="120" w:line="360" w:lineRule="auto"/>
        <w:ind w:firstLine="284"/>
        <w:jc w:val="both"/>
        <w:rPr>
          <w:del w:id="2108" w:author="QVM0161195" w:date="2021-01-26T17:21:00Z"/>
          <w:noProof/>
          <w:sz w:val="26"/>
          <w:szCs w:val="26"/>
          <w:lang w:val="vi-VN"/>
        </w:rPr>
      </w:pPr>
      <w:del w:id="2109" w:author="QVM0161195" w:date="2021-01-26T17:21:00Z">
        <w:r w:rsidRPr="005C3FD8" w:rsidDel="008C4DB3">
          <w:rPr>
            <w:noProof/>
            <w:sz w:val="26"/>
            <w:szCs w:val="26"/>
            <w:lang w:val="vi-VN"/>
          </w:rPr>
          <w:delText>B</w:delText>
        </w:r>
        <w:r w:rsidR="000832C1" w:rsidRPr="005C3FD8" w:rsidDel="008C4DB3">
          <w:rPr>
            <w:noProof/>
            <w:sz w:val="26"/>
            <w:szCs w:val="26"/>
            <w:lang w:val="vi-VN"/>
          </w:rPr>
          <w:delText xml:space="preserve">ước tiếp </w:delText>
        </w:r>
        <w:r w:rsidRPr="005C3FD8" w:rsidDel="008C4DB3">
          <w:rPr>
            <w:noProof/>
            <w:sz w:val="26"/>
            <w:szCs w:val="26"/>
            <w:lang w:val="vi-VN"/>
          </w:rPr>
          <w:delText xml:space="preserve">theo </w:delText>
        </w:r>
        <w:r w:rsidR="000832C1" w:rsidRPr="005C3FD8" w:rsidDel="008C4DB3">
          <w:rPr>
            <w:noProof/>
            <w:sz w:val="26"/>
            <w:szCs w:val="26"/>
            <w:lang w:val="vi-VN"/>
          </w:rPr>
          <w:delText xml:space="preserve">từ những dữ liệu huấn luyện đã được chọn ra, </w:delText>
        </w:r>
        <w:r w:rsidR="00195755" w:rsidRPr="005C3FD8" w:rsidDel="008C4DB3">
          <w:rPr>
            <w:noProof/>
            <w:sz w:val="26"/>
            <w:szCs w:val="26"/>
            <w:lang w:val="vi-VN"/>
          </w:rPr>
          <w:delText xml:space="preserve">tác giả </w:delText>
        </w:r>
        <w:r w:rsidR="000832C1" w:rsidRPr="005C3FD8" w:rsidDel="008C4DB3">
          <w:rPr>
            <w:noProof/>
            <w:sz w:val="26"/>
            <w:szCs w:val="26"/>
            <w:lang w:val="vi-VN"/>
          </w:rPr>
          <w:delTex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rsidDel="008C4DB3" w14:paraId="6765AF5C" w14:textId="393C016A" w:rsidTr="00D472CE">
        <w:trPr>
          <w:trHeight w:val="1139"/>
          <w:del w:id="2110" w:author="QVM0161195" w:date="2021-01-26T17:21:00Z"/>
        </w:trPr>
        <w:tc>
          <w:tcPr>
            <w:tcW w:w="8268" w:type="dxa"/>
            <w:vAlign w:val="center"/>
          </w:tcPr>
          <w:p w14:paraId="57EBA9F3" w14:textId="78039265" w:rsidR="00460DA2" w:rsidRPr="005C3FD8" w:rsidDel="008C4DB3" w:rsidRDefault="006C1BF9" w:rsidP="00D472CE">
            <w:pPr>
              <w:pStyle w:val="cushead2"/>
              <w:numPr>
                <w:ilvl w:val="0"/>
                <w:numId w:val="0"/>
              </w:numPr>
              <w:spacing w:before="120"/>
              <w:jc w:val="center"/>
              <w:rPr>
                <w:del w:id="2111" w:author="QVM0161195" w:date="2021-01-26T17:21:00Z"/>
                <w:noProof/>
                <w:szCs w:val="26"/>
                <w:lang w:val="vi-VN"/>
              </w:rPr>
            </w:pPr>
            <m:oMathPara>
              <m:oMath>
                <m:d>
                  <m:dPr>
                    <m:begChr m:val="{"/>
                    <m:endChr m:val="}"/>
                    <m:ctrlPr>
                      <w:del w:id="2112" w:author="QVM0161195" w:date="2021-01-26T17:21:00Z">
                        <w:rPr>
                          <w:rFonts w:ascii="Cambria Math" w:hAnsi="Cambria Math"/>
                          <w:i/>
                          <w:noProof/>
                          <w:szCs w:val="26"/>
                          <w:lang w:val="vi-VN"/>
                        </w:rPr>
                      </w:del>
                    </m:ctrlPr>
                  </m:dPr>
                  <m:e>
                    <m:eqArr>
                      <m:eqArrPr>
                        <m:ctrlPr>
                          <w:del w:id="2113" w:author="QVM0161195" w:date="2021-01-26T17:21:00Z">
                            <w:rPr>
                              <w:rFonts w:ascii="Cambria Math" w:hAnsi="Cambria Math"/>
                              <w:i/>
                              <w:noProof/>
                              <w:szCs w:val="26"/>
                              <w:lang w:val="vi-VN"/>
                            </w:rPr>
                          </w:del>
                        </m:ctrlPr>
                      </m:eqArrPr>
                      <m:e>
                        <m:sSub>
                          <m:sSubPr>
                            <m:ctrlPr>
                              <w:del w:id="2114" w:author="QVM0161195" w:date="2021-01-26T17:21:00Z">
                                <w:rPr>
                                  <w:rFonts w:ascii="Cambria Math" w:hAnsi="Cambria Math"/>
                                  <w:i/>
                                  <w:noProof/>
                                  <w:szCs w:val="26"/>
                                  <w:lang w:val="vi-VN"/>
                                </w:rPr>
                              </w:del>
                            </m:ctrlPr>
                          </m:sSubPr>
                          <m:e>
                            <w:del w:id="2115" w:author="QVM0161195" w:date="2021-01-26T17:21:00Z">
                              <m:r>
                                <w:rPr>
                                  <w:rFonts w:ascii="Cambria Math" w:hAnsi="Cambria Math"/>
                                  <w:noProof/>
                                  <w:szCs w:val="26"/>
                                  <w:lang w:val="vi-VN"/>
                                </w:rPr>
                                <m:t>s</m:t>
                              </m:r>
                            </w:del>
                          </m:e>
                          <m:sub>
                            <w:del w:id="2116" w:author="QVM0161195" w:date="2021-01-26T17:21:00Z">
                              <m:r>
                                <w:rPr>
                                  <w:rFonts w:ascii="Cambria Math" w:hAnsi="Cambria Math"/>
                                  <w:noProof/>
                                  <w:szCs w:val="26"/>
                                  <w:lang w:val="vi-VN"/>
                                </w:rPr>
                                <m:t>1,</m:t>
                              </m:r>
                            </w:del>
                          </m:sub>
                        </m:sSub>
                        <m:sSub>
                          <m:sSubPr>
                            <m:ctrlPr>
                              <w:del w:id="2117" w:author="QVM0161195" w:date="2021-01-26T17:21:00Z">
                                <w:rPr>
                                  <w:rFonts w:ascii="Cambria Math" w:hAnsi="Cambria Math"/>
                                  <w:i/>
                                  <w:noProof/>
                                  <w:szCs w:val="26"/>
                                  <w:lang w:val="vi-VN"/>
                                </w:rPr>
                              </w:del>
                            </m:ctrlPr>
                          </m:sSubPr>
                          <m:e>
                            <w:del w:id="2118" w:author="QVM0161195" w:date="2021-01-26T17:21:00Z">
                              <m:r>
                                <w:rPr>
                                  <w:rFonts w:ascii="Cambria Math" w:hAnsi="Cambria Math"/>
                                  <w:noProof/>
                                  <w:szCs w:val="26"/>
                                  <w:lang w:val="vi-VN"/>
                                </w:rPr>
                                <m:t>l</m:t>
                              </m:r>
                            </w:del>
                          </m:e>
                          <m:sub>
                            <w:del w:id="2119" w:author="QVM0161195" w:date="2021-01-26T17:21:00Z">
                              <m:r>
                                <w:rPr>
                                  <w:rFonts w:ascii="Cambria Math" w:hAnsi="Cambria Math"/>
                                  <w:noProof/>
                                  <w:szCs w:val="26"/>
                                  <w:lang w:val="vi-VN"/>
                                </w:rPr>
                                <m:t>1</m:t>
                              </m:r>
                            </w:del>
                          </m:sub>
                        </m:sSub>
                      </m:e>
                      <m:e>
                        <m:sSub>
                          <m:sSubPr>
                            <m:ctrlPr>
                              <w:del w:id="2120" w:author="QVM0161195" w:date="2021-01-26T17:21:00Z">
                                <w:rPr>
                                  <w:rFonts w:ascii="Cambria Math" w:hAnsi="Cambria Math"/>
                                  <w:i/>
                                  <w:noProof/>
                                  <w:szCs w:val="26"/>
                                  <w:lang w:val="vi-VN"/>
                                </w:rPr>
                              </w:del>
                            </m:ctrlPr>
                          </m:sSubPr>
                          <m:e>
                            <w:del w:id="2121" w:author="QVM0161195" w:date="2021-01-26T17:21:00Z">
                              <m:r>
                                <w:rPr>
                                  <w:rFonts w:ascii="Cambria Math" w:hAnsi="Cambria Math"/>
                                  <w:noProof/>
                                  <w:szCs w:val="26"/>
                                  <w:lang w:val="vi-VN"/>
                                </w:rPr>
                                <m:t>s</m:t>
                              </m:r>
                            </w:del>
                          </m:e>
                          <m:sub>
                            <w:del w:id="2122" w:author="QVM0161195" w:date="2021-01-26T17:21:00Z">
                              <m:r>
                                <w:rPr>
                                  <w:rFonts w:ascii="Cambria Math" w:hAnsi="Cambria Math"/>
                                  <w:noProof/>
                                  <w:szCs w:val="26"/>
                                  <w:lang w:val="vi-VN"/>
                                </w:rPr>
                                <m:t>2</m:t>
                              </m:r>
                            </w:del>
                          </m:sub>
                        </m:sSub>
                        <w:del w:id="2123" w:author="QVM0161195" w:date="2021-01-26T17:21:00Z">
                          <m:r>
                            <w:rPr>
                              <w:rFonts w:ascii="Cambria Math" w:hAnsi="Cambria Math"/>
                              <w:noProof/>
                              <w:szCs w:val="26"/>
                              <w:lang w:val="vi-VN"/>
                            </w:rPr>
                            <m:t>,</m:t>
                          </m:r>
                        </w:del>
                        <m:sSub>
                          <m:sSubPr>
                            <m:ctrlPr>
                              <w:del w:id="2124" w:author="QVM0161195" w:date="2021-01-26T17:21:00Z">
                                <w:rPr>
                                  <w:rFonts w:ascii="Cambria Math" w:hAnsi="Cambria Math"/>
                                  <w:i/>
                                  <w:noProof/>
                                  <w:szCs w:val="26"/>
                                  <w:lang w:val="vi-VN"/>
                                </w:rPr>
                              </w:del>
                            </m:ctrlPr>
                          </m:sSubPr>
                          <m:e>
                            <w:del w:id="2125" w:author="QVM0161195" w:date="2021-01-26T17:21:00Z">
                              <m:r>
                                <w:rPr>
                                  <w:rFonts w:ascii="Cambria Math" w:hAnsi="Cambria Math"/>
                                  <w:noProof/>
                                  <w:szCs w:val="26"/>
                                  <w:lang w:val="vi-VN"/>
                                </w:rPr>
                                <m:t>l</m:t>
                              </m:r>
                            </w:del>
                          </m:e>
                          <m:sub>
                            <w:del w:id="2126" w:author="QVM0161195" w:date="2021-01-26T17:21:00Z">
                              <m:r>
                                <w:rPr>
                                  <w:rFonts w:ascii="Cambria Math" w:hAnsi="Cambria Math"/>
                                  <w:noProof/>
                                  <w:szCs w:val="26"/>
                                  <w:lang w:val="vi-VN"/>
                                </w:rPr>
                                <m:t>2</m:t>
                              </m:r>
                            </w:del>
                          </m:sub>
                        </m:sSub>
                        <m:ctrlPr>
                          <w:del w:id="2127" w:author="QVM0161195" w:date="2021-01-26T17:21:00Z">
                            <w:rPr>
                              <w:rFonts w:ascii="Cambria Math" w:eastAsia="Cambria Math" w:hAnsi="Cambria Math" w:cs="Cambria Math"/>
                              <w:i/>
                              <w:noProof/>
                              <w:szCs w:val="26"/>
                              <w:lang w:val="vi-VN"/>
                            </w:rPr>
                          </w:del>
                        </m:ctrlPr>
                      </m:e>
                      <m:e>
                        <w:del w:id="2128" w:author="QVM0161195" w:date="2021-01-26T17:21:00Z">
                          <m:r>
                            <w:rPr>
                              <w:rFonts w:ascii="Cambria Math" w:eastAsia="Cambria Math" w:hAnsi="Cambria Math" w:cs="Cambria Math"/>
                              <w:noProof/>
                              <w:szCs w:val="26"/>
                              <w:lang w:val="vi-VN"/>
                            </w:rPr>
                            <m:t>…</m:t>
                          </m:r>
                        </w:del>
                        <m:ctrlPr>
                          <w:del w:id="2129" w:author="QVM0161195" w:date="2021-01-26T17:21:00Z">
                            <w:rPr>
                              <w:rFonts w:ascii="Cambria Math" w:eastAsia="Cambria Math" w:hAnsi="Cambria Math" w:cs="Cambria Math"/>
                              <w:i/>
                              <w:noProof/>
                              <w:szCs w:val="26"/>
                              <w:lang w:val="vi-VN"/>
                            </w:rPr>
                          </w:del>
                        </m:ctrlPr>
                      </m:e>
                      <m:e>
                        <m:sSub>
                          <m:sSubPr>
                            <m:ctrlPr>
                              <w:del w:id="2130" w:author="QVM0161195" w:date="2021-01-26T17:21:00Z">
                                <w:rPr>
                                  <w:rFonts w:ascii="Cambria Math" w:hAnsi="Cambria Math"/>
                                  <w:i/>
                                  <w:noProof/>
                                  <w:szCs w:val="26"/>
                                  <w:lang w:val="vi-VN"/>
                                </w:rPr>
                              </w:del>
                            </m:ctrlPr>
                          </m:sSubPr>
                          <m:e>
                            <w:del w:id="2131" w:author="QVM0161195" w:date="2021-01-26T17:21:00Z">
                              <m:r>
                                <w:rPr>
                                  <w:rFonts w:ascii="Cambria Math" w:hAnsi="Cambria Math"/>
                                  <w:noProof/>
                                  <w:szCs w:val="26"/>
                                  <w:lang w:val="vi-VN"/>
                                </w:rPr>
                                <m:t>s</m:t>
                              </m:r>
                            </w:del>
                          </m:e>
                          <m:sub>
                            <w:del w:id="2132" w:author="QVM0161195" w:date="2021-01-26T17:21:00Z">
                              <m:r>
                                <w:rPr>
                                  <w:rFonts w:ascii="Cambria Math" w:hAnsi="Cambria Math"/>
                                  <w:noProof/>
                                  <w:szCs w:val="26"/>
                                  <w:lang w:val="vi-VN"/>
                                </w:rPr>
                                <m:t>i</m:t>
                              </m:r>
                            </w:del>
                          </m:sub>
                        </m:sSub>
                        <w:del w:id="2133" w:author="QVM0161195" w:date="2021-01-26T17:21:00Z">
                          <m:r>
                            <w:rPr>
                              <w:rFonts w:ascii="Cambria Math" w:hAnsi="Cambria Math"/>
                              <w:noProof/>
                              <w:szCs w:val="26"/>
                              <w:lang w:val="vi-VN"/>
                            </w:rPr>
                            <m:t>,</m:t>
                          </m:r>
                        </w:del>
                        <m:sSub>
                          <m:sSubPr>
                            <m:ctrlPr>
                              <w:del w:id="2134" w:author="QVM0161195" w:date="2021-01-26T17:21:00Z">
                                <w:rPr>
                                  <w:rFonts w:ascii="Cambria Math" w:hAnsi="Cambria Math"/>
                                  <w:i/>
                                  <w:noProof/>
                                  <w:szCs w:val="26"/>
                                  <w:lang w:val="vi-VN"/>
                                </w:rPr>
                              </w:del>
                            </m:ctrlPr>
                          </m:sSubPr>
                          <m:e>
                            <w:del w:id="2135" w:author="QVM0161195" w:date="2021-01-26T17:21:00Z">
                              <m:r>
                                <w:rPr>
                                  <w:rFonts w:ascii="Cambria Math" w:hAnsi="Cambria Math"/>
                                  <w:noProof/>
                                  <w:szCs w:val="26"/>
                                  <w:lang w:val="vi-VN"/>
                                </w:rPr>
                                <m:t>l</m:t>
                              </m:r>
                            </w:del>
                          </m:e>
                          <m:sub>
                            <w:del w:id="2136" w:author="QVM0161195" w:date="2021-01-26T17:21:00Z">
                              <m:r>
                                <w:rPr>
                                  <w:rFonts w:ascii="Cambria Math" w:hAnsi="Cambria Math"/>
                                  <w:noProof/>
                                  <w:szCs w:val="26"/>
                                  <w:lang w:val="vi-VN"/>
                                </w:rPr>
                                <m:t>j</m:t>
                              </m:r>
                            </w:del>
                          </m:sub>
                        </m:sSub>
                      </m:e>
                    </m:eqArr>
                  </m:e>
                </m:d>
              </m:oMath>
            </m:oMathPara>
          </w:p>
        </w:tc>
        <w:tc>
          <w:tcPr>
            <w:tcW w:w="824" w:type="dxa"/>
            <w:vAlign w:val="center"/>
          </w:tcPr>
          <w:p w14:paraId="06E3ACB7" w14:textId="0AC16B3F" w:rsidR="00460DA2" w:rsidRPr="005C3FD8" w:rsidDel="008C4DB3" w:rsidRDefault="00460DA2" w:rsidP="00D472CE">
            <w:pPr>
              <w:pStyle w:val="Caption"/>
              <w:keepNext/>
              <w:jc w:val="center"/>
              <w:rPr>
                <w:del w:id="2137" w:author="QVM0161195" w:date="2021-01-26T17:21:00Z"/>
                <w:b w:val="0"/>
                <w:sz w:val="26"/>
                <w:szCs w:val="26"/>
                <w:lang w:val="vi-VN"/>
              </w:rPr>
            </w:pPr>
            <w:del w:id="2138"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17</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3B63E66A" w14:textId="68F6C339" w:rsidR="00757587" w:rsidRPr="005C3FD8" w:rsidDel="008C4DB3" w:rsidRDefault="00757587" w:rsidP="00BD095A">
      <w:pPr>
        <w:spacing w:before="120" w:line="360" w:lineRule="auto"/>
        <w:jc w:val="both"/>
        <w:rPr>
          <w:del w:id="2139" w:author="QVM0161195" w:date="2021-01-26T17:21:00Z"/>
          <w:noProof/>
          <w:sz w:val="26"/>
          <w:szCs w:val="26"/>
          <w:lang w:val="vi-VN"/>
        </w:rPr>
      </w:pPr>
      <w:del w:id="2140" w:author="QVM0161195" w:date="2021-01-26T17:21:00Z">
        <w:r w:rsidRPr="005C3FD8" w:rsidDel="008C4DB3">
          <w:rPr>
            <w:noProof/>
            <w:sz w:val="26"/>
            <w:szCs w:val="26"/>
            <w:lang w:val="vi-VN"/>
          </w:rPr>
          <w:delText xml:space="preserve">trong đó </w:delTex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5C3FD8" w:rsidDel="008C4DB3">
          <w:rPr>
            <w:noProof/>
            <w:sz w:val="26"/>
            <w:szCs w:val="26"/>
            <w:lang w:val="vi-VN"/>
          </w:rPr>
          <w:delText xml:space="preserve"> là 1 vector tương ứng của 1 ý kiến đánh giá, </w:delTex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5C3FD8" w:rsidDel="008C4DB3">
          <w:rPr>
            <w:noProof/>
            <w:sz w:val="26"/>
            <w:szCs w:val="26"/>
            <w:lang w:val="vi-VN"/>
          </w:rPr>
          <w:delText xml:space="preserve"> là nhãn tương ứng của vector </w:delTex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5C3FD8" w:rsidDel="008C4DB3">
          <w:rPr>
            <w:noProof/>
            <w:sz w:val="26"/>
            <w:szCs w:val="26"/>
            <w:lang w:val="vi-VN"/>
          </w:rPr>
          <w:delText>.</w:delText>
        </w:r>
      </w:del>
    </w:p>
    <w:p w14:paraId="028B3DFD" w14:textId="066AFD34" w:rsidR="00C926A3" w:rsidRPr="005C3FD8" w:rsidDel="008C4DB3" w:rsidRDefault="005B3D05" w:rsidP="00BD095A">
      <w:pPr>
        <w:spacing w:before="120" w:line="360" w:lineRule="auto"/>
        <w:ind w:firstLine="284"/>
        <w:jc w:val="both"/>
        <w:rPr>
          <w:del w:id="2141" w:author="QVM0161195" w:date="2021-01-26T17:21:00Z"/>
          <w:noProof/>
          <w:sz w:val="26"/>
          <w:szCs w:val="26"/>
          <w:lang w:val="vi-VN"/>
        </w:rPr>
      </w:pPr>
      <w:del w:id="2142" w:author="QVM0161195" w:date="2021-01-26T17:21:00Z">
        <w:r w:rsidRPr="005C3FD8" w:rsidDel="008C4DB3">
          <w:rPr>
            <w:noProof/>
            <w:sz w:val="26"/>
            <w:szCs w:val="26"/>
            <w:lang w:val="vi-VN"/>
          </w:rPr>
          <w:delText>B</w:delText>
        </w:r>
        <w:r w:rsidR="00757587" w:rsidRPr="005C3FD8" w:rsidDel="008C4DB3">
          <w:rPr>
            <w:noProof/>
            <w:sz w:val="26"/>
            <w:szCs w:val="26"/>
            <w:lang w:val="vi-VN"/>
          </w:rPr>
          <w:delText xml:space="preserve">ộ dữ liệu vector kèm theo nhãn dán sẽ được đưa vào huấn luyện trong các bộ phân lớp, </w:delText>
        </w:r>
        <w:r w:rsidRPr="005C3FD8" w:rsidDel="008C4DB3">
          <w:rPr>
            <w:noProof/>
            <w:sz w:val="26"/>
            <w:szCs w:val="26"/>
            <w:lang w:val="vi-VN"/>
          </w:rPr>
          <w:delText>luận văn</w:delText>
        </w:r>
        <w:r w:rsidR="00757587" w:rsidRPr="005C3FD8" w:rsidDel="008C4DB3">
          <w:rPr>
            <w:noProof/>
            <w:sz w:val="26"/>
            <w:szCs w:val="26"/>
            <w:lang w:val="vi-VN"/>
          </w:rPr>
          <w:delText xml:space="preserve"> sẽ sử dụng nhiều bộ phân lớp khác nhau </w:delText>
        </w:r>
        <w:r w:rsidR="00DD295A" w:rsidRPr="005C3FD8" w:rsidDel="008C4DB3">
          <w:rPr>
            <w:noProof/>
            <w:sz w:val="26"/>
            <w:szCs w:val="26"/>
            <w:lang w:val="vi-VN"/>
          </w:rPr>
          <w:delText xml:space="preserve">để </w:delText>
        </w:r>
        <w:r w:rsidR="00757587" w:rsidRPr="005C3FD8" w:rsidDel="008C4DB3">
          <w:rPr>
            <w:noProof/>
            <w:sz w:val="26"/>
            <w:szCs w:val="26"/>
            <w:lang w:val="vi-VN"/>
          </w:rPr>
          <w:delText xml:space="preserve">có thể </w:delText>
        </w:r>
        <w:r w:rsidR="00DD295A" w:rsidRPr="005C3FD8" w:rsidDel="008C4DB3">
          <w:rPr>
            <w:noProof/>
            <w:sz w:val="26"/>
            <w:szCs w:val="26"/>
            <w:lang w:val="vi-VN"/>
          </w:rPr>
          <w:delText>so sánh độ hiệu quả giữa các phương pháp</w:delText>
        </w:r>
        <w:r w:rsidR="00757587" w:rsidRPr="005C3FD8" w:rsidDel="008C4DB3">
          <w:rPr>
            <w:noProof/>
            <w:sz w:val="26"/>
            <w:szCs w:val="26"/>
            <w:lang w:val="vi-VN"/>
          </w:rPr>
          <w:delText xml:space="preserve"> trên cùng tập dữ liệu ý kiến đánh giá này</w:delText>
        </w:r>
        <w:r w:rsidR="00DD295A" w:rsidRPr="005C3FD8" w:rsidDel="008C4DB3">
          <w:rPr>
            <w:noProof/>
            <w:sz w:val="26"/>
            <w:szCs w:val="26"/>
            <w:lang w:val="vi-VN"/>
          </w:rPr>
          <w:delText>.</w:delText>
        </w:r>
      </w:del>
    </w:p>
    <w:p w14:paraId="32D5BF58" w14:textId="6807BE42" w:rsidR="00DD295A" w:rsidRPr="005C3FD8" w:rsidDel="008C4DB3" w:rsidRDefault="008F7422" w:rsidP="005F643C">
      <w:pPr>
        <w:spacing w:before="120" w:line="360" w:lineRule="auto"/>
        <w:ind w:firstLine="284"/>
        <w:jc w:val="both"/>
        <w:rPr>
          <w:del w:id="2143" w:author="QVM0161195" w:date="2021-01-26T17:21:00Z"/>
          <w:noProof/>
          <w:sz w:val="26"/>
          <w:szCs w:val="26"/>
          <w:lang w:val="vi-VN"/>
        </w:rPr>
      </w:pPr>
      <w:del w:id="2144" w:author="QVM0161195" w:date="2021-01-26T17:21:00Z">
        <w:r w:rsidRPr="005C3FD8" w:rsidDel="008C4DB3">
          <w:rPr>
            <w:noProof/>
            <w:sz w:val="26"/>
            <w:szCs w:val="26"/>
            <w:lang w:val="vi-VN"/>
          </w:rPr>
          <w:delText>Mô hình phân lớp được</w:delText>
        </w:r>
        <w:r w:rsidR="00DD295A" w:rsidRPr="005C3FD8" w:rsidDel="008C4DB3">
          <w:rPr>
            <w:noProof/>
            <w:sz w:val="26"/>
            <w:szCs w:val="26"/>
            <w:lang w:val="vi-VN"/>
          </w:rPr>
          <w:delText xml:space="preserve"> sử dụng </w:delText>
        </w:r>
        <w:r w:rsidRPr="005C3FD8" w:rsidDel="008C4DB3">
          <w:rPr>
            <w:noProof/>
            <w:sz w:val="26"/>
            <w:szCs w:val="26"/>
            <w:lang w:val="vi-VN"/>
          </w:rPr>
          <w:delText>trong luận văn</w:delText>
        </w:r>
        <w:r w:rsidR="00DD295A" w:rsidRPr="005C3FD8" w:rsidDel="008C4DB3">
          <w:rPr>
            <w:noProof/>
            <w:sz w:val="26"/>
            <w:szCs w:val="26"/>
            <w:lang w:val="vi-VN"/>
          </w:rPr>
          <w:delText xml:space="preserve"> là:</w:delText>
        </w:r>
      </w:del>
    </w:p>
    <w:p w14:paraId="4D1A61CC" w14:textId="2EF16DD1" w:rsidR="00DD295A" w:rsidRPr="005C3FD8" w:rsidDel="008C4DB3" w:rsidRDefault="00DD295A" w:rsidP="005F643C">
      <w:pPr>
        <w:pStyle w:val="ListParagraph"/>
        <w:numPr>
          <w:ilvl w:val="0"/>
          <w:numId w:val="49"/>
        </w:numPr>
        <w:spacing w:before="120"/>
        <w:ind w:left="284" w:firstLine="0"/>
        <w:rPr>
          <w:del w:id="2145" w:author="QVM0161195" w:date="2021-01-26T17:21:00Z"/>
          <w:noProof/>
          <w:szCs w:val="26"/>
          <w:lang w:val="vi-VN"/>
        </w:rPr>
      </w:pPr>
      <w:del w:id="2146" w:author="QVM0161195" w:date="2021-01-26T17:21:00Z">
        <w:r w:rsidRPr="005C3FD8" w:rsidDel="008C4DB3">
          <w:rPr>
            <w:noProof/>
            <w:szCs w:val="26"/>
            <w:lang w:val="vi-VN"/>
          </w:rPr>
          <w:delText>Mô hình phân lớp Support Vector Machine (SVM)</w:delText>
        </w:r>
        <w:r w:rsidR="005B3D05" w:rsidRPr="005C3FD8" w:rsidDel="008C4DB3">
          <w:rPr>
            <w:noProof/>
            <w:szCs w:val="26"/>
            <w:lang w:val="vi-VN"/>
          </w:rPr>
          <w:delText>.</w:delText>
        </w:r>
      </w:del>
    </w:p>
    <w:p w14:paraId="08269CE4" w14:textId="7198F785" w:rsidR="00DD295A" w:rsidRPr="005C3FD8" w:rsidDel="008C4DB3" w:rsidRDefault="00DD295A" w:rsidP="005F643C">
      <w:pPr>
        <w:pStyle w:val="ListParagraph"/>
        <w:numPr>
          <w:ilvl w:val="0"/>
          <w:numId w:val="49"/>
        </w:numPr>
        <w:spacing w:before="120"/>
        <w:ind w:left="284" w:firstLine="0"/>
        <w:rPr>
          <w:del w:id="2147" w:author="QVM0161195" w:date="2021-01-26T17:21:00Z"/>
          <w:noProof/>
          <w:szCs w:val="26"/>
          <w:lang w:val="vi-VN"/>
        </w:rPr>
      </w:pPr>
      <w:del w:id="2148" w:author="QVM0161195" w:date="2021-01-26T17:21:00Z">
        <w:r w:rsidRPr="005C3FD8" w:rsidDel="008C4DB3">
          <w:rPr>
            <w:noProof/>
            <w:szCs w:val="26"/>
            <w:lang w:val="vi-VN"/>
          </w:rPr>
          <w:delText>Mô hình phân lớp Naïve Bayes</w:delText>
        </w:r>
        <w:r w:rsidR="005B3D05" w:rsidRPr="005C3FD8" w:rsidDel="008C4DB3">
          <w:rPr>
            <w:noProof/>
            <w:szCs w:val="26"/>
            <w:lang w:val="vi-VN"/>
          </w:rPr>
          <w:delText>.</w:delText>
        </w:r>
      </w:del>
    </w:p>
    <w:p w14:paraId="4C5D78C5" w14:textId="3EE66743" w:rsidR="005B3D05" w:rsidRPr="005C3FD8" w:rsidDel="008C4DB3" w:rsidRDefault="005B3D05" w:rsidP="005F643C">
      <w:pPr>
        <w:pStyle w:val="ListParagraph"/>
        <w:numPr>
          <w:ilvl w:val="0"/>
          <w:numId w:val="49"/>
        </w:numPr>
        <w:spacing w:before="120"/>
        <w:ind w:left="284" w:firstLine="0"/>
        <w:rPr>
          <w:del w:id="2149" w:author="QVM0161195" w:date="2021-01-26T17:21:00Z"/>
          <w:noProof/>
          <w:szCs w:val="26"/>
          <w:lang w:val="vi-VN"/>
        </w:rPr>
      </w:pPr>
      <w:del w:id="2150" w:author="QVM0161195" w:date="2021-01-26T17:21:00Z">
        <w:r w:rsidRPr="005C3FD8" w:rsidDel="008C4DB3">
          <w:rPr>
            <w:noProof/>
            <w:szCs w:val="26"/>
            <w:lang w:val="vi-VN"/>
          </w:rPr>
          <w:delText>Mô hình phân lớp cây quyết định.</w:delText>
        </w:r>
      </w:del>
    </w:p>
    <w:p w14:paraId="38EF0245" w14:textId="41FD99B2" w:rsidR="007047BF" w:rsidRPr="005C3FD8" w:rsidDel="008C4DB3" w:rsidRDefault="003E5237" w:rsidP="009C2A8B">
      <w:pPr>
        <w:spacing w:before="120" w:line="360" w:lineRule="auto"/>
        <w:ind w:firstLine="284"/>
        <w:jc w:val="both"/>
        <w:rPr>
          <w:del w:id="2151" w:author="QVM0161195" w:date="2021-01-26T17:21:00Z"/>
          <w:noProof/>
          <w:sz w:val="36"/>
          <w:lang w:val="vi-VN"/>
        </w:rPr>
      </w:pPr>
      <w:del w:id="2152" w:author="QVM0161195" w:date="2021-01-26T17:21:00Z">
        <w:r w:rsidRPr="005C3FD8" w:rsidDel="008C4DB3">
          <w:rPr>
            <w:noProof/>
            <w:sz w:val="26"/>
            <w:szCs w:val="26"/>
            <w:lang w:val="vi-VN"/>
          </w:rPr>
          <w:delText>Về kỷ thuật t</w:delText>
        </w:r>
        <w:r w:rsidR="009C2A8B" w:rsidRPr="005C3FD8" w:rsidDel="008C4DB3">
          <w:rPr>
            <w:noProof/>
            <w:sz w:val="26"/>
            <w:szCs w:val="26"/>
            <w:lang w:val="vi-VN"/>
          </w:rPr>
          <w:delText xml:space="preserve">rong </w:delText>
        </w:r>
        <w:r w:rsidR="00587994" w:rsidRPr="005C3FD8" w:rsidDel="008C4DB3">
          <w:rPr>
            <w:noProof/>
            <w:sz w:val="26"/>
            <w:szCs w:val="26"/>
            <w:lang w:val="vi-VN"/>
          </w:rPr>
          <w:delText xml:space="preserve">luận văn này để triển khai các bộ phân lớp </w:delText>
        </w:r>
        <w:r w:rsidR="005B368F" w:rsidRPr="005C3FD8" w:rsidDel="008C4DB3">
          <w:rPr>
            <w:noProof/>
            <w:sz w:val="26"/>
            <w:szCs w:val="26"/>
            <w:lang w:val="vi-VN"/>
          </w:rPr>
          <w:delText xml:space="preserve">tác giả </w:delText>
        </w:r>
        <w:r w:rsidR="00587994" w:rsidRPr="005C3FD8" w:rsidDel="008C4DB3">
          <w:rPr>
            <w:noProof/>
            <w:sz w:val="26"/>
            <w:szCs w:val="26"/>
            <w:lang w:val="vi-VN"/>
          </w:rPr>
          <w:delText>sử dụng một thư viện khá phổ viện trong Python là Sklearn, thư viện này hỗ trợ</w:delText>
        </w:r>
        <w:r w:rsidR="007C71D3" w:rsidRPr="005C3FD8" w:rsidDel="008C4DB3">
          <w:rPr>
            <w:noProof/>
            <w:sz w:val="26"/>
            <w:szCs w:val="26"/>
            <w:lang w:val="vi-VN"/>
          </w:rPr>
          <w:delText xml:space="preserve"> thực thi</w:delText>
        </w:r>
        <w:r w:rsidR="00587994" w:rsidRPr="005C3FD8" w:rsidDel="008C4DB3">
          <w:rPr>
            <w:noProof/>
            <w:sz w:val="26"/>
            <w:szCs w:val="26"/>
            <w:lang w:val="vi-VN"/>
          </w:rPr>
          <w:delText xml:space="preserve"> nhiều phương pháp phân lớp khác nhau phù hợp với quy mô</w:delText>
        </w:r>
        <w:r w:rsidR="004A4703" w:rsidRPr="005C3FD8" w:rsidDel="008C4DB3">
          <w:rPr>
            <w:noProof/>
            <w:sz w:val="26"/>
            <w:szCs w:val="26"/>
            <w:lang w:val="vi-VN"/>
          </w:rPr>
          <w:delText xml:space="preserve"> và yêu cầu</w:delText>
        </w:r>
        <w:r w:rsidR="00587994" w:rsidRPr="005C3FD8" w:rsidDel="008C4DB3">
          <w:rPr>
            <w:noProof/>
            <w:sz w:val="26"/>
            <w:szCs w:val="26"/>
            <w:lang w:val="vi-VN"/>
          </w:rPr>
          <w:delText xml:space="preserve"> luận văn.</w:delText>
        </w:r>
        <w:r w:rsidR="001D5B7E" w:rsidRPr="005C3FD8" w:rsidDel="008C4DB3">
          <w:rPr>
            <w:noProof/>
            <w:sz w:val="26"/>
            <w:szCs w:val="26"/>
            <w:lang w:val="vi-VN"/>
          </w:rPr>
          <w:delText xml:space="preserve"> </w:delText>
        </w:r>
        <w:r w:rsidR="00BC3B56" w:rsidRPr="005C3FD8" w:rsidDel="008C4DB3">
          <w:rPr>
            <w:noProof/>
            <w:sz w:val="26"/>
            <w:szCs w:val="26"/>
            <w:lang w:val="vi-VN"/>
          </w:rPr>
          <w:delText>Chi tiết quá trình phâ</w:delText>
        </w:r>
        <w:r w:rsidR="00F905B6" w:rsidRPr="005C3FD8" w:rsidDel="008C4DB3">
          <w:rPr>
            <w:noProof/>
            <w:sz w:val="26"/>
            <w:szCs w:val="26"/>
            <w:lang w:val="vi-VN"/>
          </w:rPr>
          <w:delText xml:space="preserve">n lớp sẽ được mô tả ở phần thực </w:delText>
        </w:r>
        <w:r w:rsidR="00BC3B56" w:rsidRPr="005C3FD8" w:rsidDel="008C4DB3">
          <w:rPr>
            <w:noProof/>
            <w:sz w:val="26"/>
            <w:szCs w:val="26"/>
            <w:lang w:val="vi-VN"/>
          </w:rPr>
          <w:delText>nghiệm</w:delText>
        </w:r>
        <w:r w:rsidR="00DE0C76" w:rsidRPr="005C3FD8" w:rsidDel="008C4DB3">
          <w:rPr>
            <w:noProof/>
            <w:sz w:val="26"/>
            <w:szCs w:val="26"/>
            <w:lang w:val="vi-VN"/>
          </w:rPr>
          <w:delText>.</w:delText>
        </w:r>
        <w:r w:rsidR="00D151DE" w:rsidRPr="005C3FD8" w:rsidDel="008C4DB3">
          <w:rPr>
            <w:noProof/>
            <w:sz w:val="36"/>
            <w:lang w:val="vi-VN"/>
          </w:rPr>
          <w:br w:type="page"/>
        </w:r>
      </w:del>
    </w:p>
    <w:p w14:paraId="4436EFB3" w14:textId="77B54D5A" w:rsidR="00A22DCC" w:rsidRPr="005C3FD8" w:rsidDel="008C4DB3" w:rsidRDefault="00D151DE" w:rsidP="00AA5114">
      <w:pPr>
        <w:pStyle w:val="Heading1"/>
        <w:spacing w:line="360" w:lineRule="auto"/>
        <w:jc w:val="center"/>
        <w:rPr>
          <w:del w:id="2153" w:author="QVM0161195" w:date="2021-01-26T17:21:00Z"/>
          <w:b w:val="0"/>
          <w:noProof/>
          <w:sz w:val="26"/>
          <w:szCs w:val="26"/>
          <w:lang w:val="vi-VN"/>
        </w:rPr>
      </w:pPr>
      <w:bookmarkStart w:id="2154" w:name="_Toc61985828"/>
      <w:del w:id="2155" w:author="QVM0161195" w:date="2021-01-26T17:21:00Z">
        <w:r w:rsidRPr="005C3FD8" w:rsidDel="008C4DB3">
          <w:rPr>
            <w:rFonts w:ascii="Times New Roman" w:hAnsi="Times New Roman"/>
            <w:noProof/>
            <w:sz w:val="36"/>
            <w:lang w:val="vi-VN"/>
          </w:rPr>
          <w:delText>CHƯƠNG</w:delText>
        </w:r>
        <w:r w:rsidR="00A22DCC" w:rsidRPr="005C3FD8" w:rsidDel="008C4DB3">
          <w:rPr>
            <w:rFonts w:ascii="Times New Roman" w:hAnsi="Times New Roman"/>
            <w:noProof/>
            <w:sz w:val="36"/>
            <w:lang w:val="vi-VN"/>
          </w:rPr>
          <w:delText xml:space="preserve"> 4</w:delText>
        </w:r>
        <w:r w:rsidRPr="005C3FD8" w:rsidDel="008C4DB3">
          <w:rPr>
            <w:rFonts w:ascii="Times New Roman" w:hAnsi="Times New Roman"/>
            <w:noProof/>
            <w:sz w:val="36"/>
            <w:lang w:val="vi-VN"/>
          </w:rPr>
          <w:delText xml:space="preserve">: </w:delText>
        </w:r>
        <w:r w:rsidR="00A22DCC" w:rsidRPr="005C3FD8" w:rsidDel="008C4DB3">
          <w:rPr>
            <w:rFonts w:ascii="Times New Roman" w:hAnsi="Times New Roman"/>
            <w:noProof/>
            <w:sz w:val="36"/>
            <w:lang w:val="vi-VN"/>
          </w:rPr>
          <w:delText>THỰC NGHIỆM VÀ ĐÁNH GIÁ</w:delText>
        </w:r>
        <w:bookmarkEnd w:id="2154"/>
      </w:del>
    </w:p>
    <w:p w14:paraId="0A968FAE" w14:textId="1C6584F8" w:rsidR="00D635AC" w:rsidRPr="005C3FD8" w:rsidDel="008C4DB3" w:rsidRDefault="0021298F" w:rsidP="00AA5114">
      <w:pPr>
        <w:pStyle w:val="Heading2"/>
        <w:numPr>
          <w:ilvl w:val="0"/>
          <w:numId w:val="50"/>
        </w:numPr>
        <w:spacing w:before="120" w:after="0" w:line="360" w:lineRule="auto"/>
        <w:ind w:left="0" w:firstLine="284"/>
        <w:rPr>
          <w:del w:id="2156" w:author="QVM0161195" w:date="2021-01-26T17:21:00Z"/>
          <w:rFonts w:ascii="Times New Roman" w:hAnsi="Times New Roman"/>
          <w:i w:val="0"/>
          <w:noProof/>
          <w:lang w:val="vi-VN"/>
        </w:rPr>
      </w:pPr>
      <w:bookmarkStart w:id="2157" w:name="_Toc61985829"/>
      <w:del w:id="2158" w:author="QVM0161195" w:date="2021-01-26T17:21:00Z">
        <w:r w:rsidRPr="005C3FD8" w:rsidDel="008C4DB3">
          <w:rPr>
            <w:rFonts w:ascii="Times New Roman" w:hAnsi="Times New Roman"/>
            <w:i w:val="0"/>
            <w:noProof/>
            <w:lang w:val="vi-VN"/>
          </w:rPr>
          <w:delText>Môi trường và d</w:delText>
        </w:r>
        <w:r w:rsidR="00D635AC" w:rsidRPr="005C3FD8" w:rsidDel="008C4DB3">
          <w:rPr>
            <w:rFonts w:ascii="Times New Roman" w:hAnsi="Times New Roman"/>
            <w:i w:val="0"/>
            <w:noProof/>
            <w:lang w:val="vi-VN"/>
          </w:rPr>
          <w:delText>ữ liệu thực nghiệm</w:delText>
        </w:r>
        <w:bookmarkEnd w:id="2157"/>
      </w:del>
    </w:p>
    <w:p w14:paraId="4D12BE08" w14:textId="1EC79DAC" w:rsidR="00255919" w:rsidRPr="005C3FD8" w:rsidDel="008C4DB3" w:rsidRDefault="004406DE" w:rsidP="003D0DF2">
      <w:pPr>
        <w:pStyle w:val="ListParagraph"/>
        <w:numPr>
          <w:ilvl w:val="0"/>
          <w:numId w:val="51"/>
        </w:numPr>
        <w:spacing w:before="120"/>
        <w:ind w:firstLine="0"/>
        <w:outlineLvl w:val="2"/>
        <w:rPr>
          <w:del w:id="2159" w:author="QVM0161195" w:date="2021-01-26T17:21:00Z"/>
          <w:i/>
          <w:noProof/>
          <w:lang w:val="vi-VN"/>
        </w:rPr>
      </w:pPr>
      <w:bookmarkStart w:id="2160" w:name="_Toc61985830"/>
      <w:del w:id="2161" w:author="QVM0161195" w:date="2021-01-26T17:21:00Z">
        <w:r w:rsidRPr="005C3FD8" w:rsidDel="008C4DB3">
          <w:rPr>
            <w:i/>
            <w:noProof/>
            <w:lang w:val="vi-VN"/>
          </w:rPr>
          <w:delText>Môi trường thực nghiệm</w:delText>
        </w:r>
        <w:bookmarkEnd w:id="2160"/>
      </w:del>
    </w:p>
    <w:p w14:paraId="63111F1B" w14:textId="7223B5D0" w:rsidR="00252BC6" w:rsidRPr="005C3FD8" w:rsidDel="008C4DB3" w:rsidRDefault="00CE0D1A" w:rsidP="003D0DF2">
      <w:pPr>
        <w:spacing w:before="120" w:line="360" w:lineRule="auto"/>
        <w:ind w:firstLine="284"/>
        <w:rPr>
          <w:del w:id="2162" w:author="QVM0161195" w:date="2021-01-26T17:21:00Z"/>
          <w:noProof/>
          <w:sz w:val="26"/>
          <w:szCs w:val="26"/>
          <w:lang w:val="vi-VN"/>
        </w:rPr>
      </w:pPr>
      <w:del w:id="2163" w:author="QVM0161195" w:date="2021-01-26T17:21:00Z">
        <w:r w:rsidRPr="005C3FD8" w:rsidDel="008C4DB3">
          <w:rPr>
            <w:noProof/>
            <w:sz w:val="26"/>
            <w:szCs w:val="26"/>
            <w:lang w:val="vi-VN"/>
          </w:rPr>
          <w:delText>Các thuật toán và mô hình được xây dựng dựa trên ngôn ngữ Python phiên bản 3.7.6 và môi trường Windows 10 Profressional 64 bit, Intel Pentium Gold G5400 CPU 3.70GHz, RAM 16GB và bộ nhớ 500GB.</w:delText>
        </w:r>
      </w:del>
    </w:p>
    <w:p w14:paraId="22E345B9" w14:textId="09C140BD" w:rsidR="004406DE" w:rsidRPr="005C3FD8" w:rsidDel="008C4DB3" w:rsidRDefault="004406DE" w:rsidP="003D0DF2">
      <w:pPr>
        <w:pStyle w:val="ListParagraph"/>
        <w:numPr>
          <w:ilvl w:val="0"/>
          <w:numId w:val="51"/>
        </w:numPr>
        <w:spacing w:before="120"/>
        <w:ind w:firstLine="0"/>
        <w:outlineLvl w:val="2"/>
        <w:rPr>
          <w:del w:id="2164" w:author="QVM0161195" w:date="2021-01-26T17:21:00Z"/>
          <w:i/>
          <w:noProof/>
          <w:lang w:val="vi-VN"/>
        </w:rPr>
      </w:pPr>
      <w:bookmarkStart w:id="2165" w:name="_Toc61985831"/>
      <w:del w:id="2166" w:author="QVM0161195" w:date="2021-01-26T17:21:00Z">
        <w:r w:rsidRPr="005C3FD8" w:rsidDel="008C4DB3">
          <w:rPr>
            <w:i/>
            <w:noProof/>
            <w:lang w:val="vi-VN"/>
          </w:rPr>
          <w:delText>Công cụ sử dụng</w:delText>
        </w:r>
        <w:bookmarkEnd w:id="2165"/>
      </w:del>
    </w:p>
    <w:p w14:paraId="03F687CD" w14:textId="555EC165" w:rsidR="00252BC6" w:rsidRPr="005C3FD8" w:rsidDel="008C4DB3" w:rsidRDefault="009B79AB" w:rsidP="00FA56C3">
      <w:pPr>
        <w:spacing w:before="120" w:line="360" w:lineRule="auto"/>
        <w:ind w:firstLine="284"/>
        <w:jc w:val="both"/>
        <w:rPr>
          <w:del w:id="2167" w:author="QVM0161195" w:date="2021-01-26T17:21:00Z"/>
          <w:noProof/>
          <w:sz w:val="26"/>
          <w:szCs w:val="26"/>
          <w:lang w:val="vi-VN"/>
        </w:rPr>
      </w:pPr>
      <w:del w:id="2168" w:author="QVM0161195" w:date="2021-01-26T17:21:00Z">
        <w:r w:rsidRPr="005C3FD8" w:rsidDel="008C4DB3">
          <w:rPr>
            <w:noProof/>
            <w:sz w:val="26"/>
            <w:szCs w:val="26"/>
            <w:lang w:val="vi-VN"/>
          </w:rPr>
          <w:delText>Trong luận</w:delText>
        </w:r>
        <w:r w:rsidR="00723124" w:rsidRPr="005C3FD8" w:rsidDel="008C4DB3">
          <w:rPr>
            <w:noProof/>
            <w:sz w:val="26"/>
            <w:szCs w:val="26"/>
            <w:lang w:val="vi-VN"/>
          </w:rPr>
          <w:delText xml:space="preserve"> văn này </w:delText>
        </w:r>
        <w:r w:rsidR="00F738FA" w:rsidRPr="005C3FD8" w:rsidDel="008C4DB3">
          <w:rPr>
            <w:noProof/>
            <w:sz w:val="26"/>
            <w:szCs w:val="26"/>
            <w:lang w:val="vi-VN"/>
          </w:rPr>
          <w:delText xml:space="preserve">tác giả </w:delText>
        </w:r>
        <w:r w:rsidR="00723124" w:rsidRPr="005C3FD8" w:rsidDel="008C4DB3">
          <w:rPr>
            <w:noProof/>
            <w:sz w:val="26"/>
            <w:szCs w:val="26"/>
            <w:lang w:val="vi-VN"/>
          </w:rPr>
          <w:delText>xây dựng</w:delText>
        </w:r>
        <w:r w:rsidRPr="005C3FD8" w:rsidDel="008C4DB3">
          <w:rPr>
            <w:noProof/>
            <w:sz w:val="26"/>
            <w:szCs w:val="26"/>
            <w:lang w:val="vi-VN"/>
          </w:rPr>
          <w:delText xml:space="preserve"> các thuật toán và mô hình</w:delText>
        </w:r>
        <w:r w:rsidR="00723124" w:rsidRPr="005C3FD8" w:rsidDel="008C4DB3">
          <w:rPr>
            <w:noProof/>
            <w:sz w:val="26"/>
            <w:szCs w:val="26"/>
            <w:lang w:val="vi-VN"/>
          </w:rPr>
          <w:delText xml:space="preserve"> thực nghiệm</w:delText>
        </w:r>
        <w:r w:rsidRPr="005C3FD8" w:rsidDel="008C4DB3">
          <w:rPr>
            <w:noProof/>
            <w:sz w:val="26"/>
            <w:szCs w:val="26"/>
            <w:lang w:val="vi-VN"/>
          </w:rPr>
          <w:delText xml:space="preserve"> chỉ trên duy nhất một công cụ là Visual Studio Code với phiên bản 1.45.1</w:delText>
        </w:r>
        <w:r w:rsidR="00723124" w:rsidRPr="005C3FD8" w:rsidDel="008C4DB3">
          <w:rPr>
            <w:noProof/>
            <w:sz w:val="26"/>
            <w:szCs w:val="26"/>
            <w:lang w:val="vi-VN"/>
          </w:rPr>
          <w:delText xml:space="preserve"> được xây dựng và phát triển bởi Microsoft</w:delText>
        </w:r>
        <w:r w:rsidRPr="005C3FD8" w:rsidDel="008C4DB3">
          <w:rPr>
            <w:noProof/>
            <w:sz w:val="26"/>
            <w:szCs w:val="26"/>
            <w:lang w:val="vi-VN"/>
          </w:rPr>
          <w:delText>.</w:delText>
        </w:r>
      </w:del>
    </w:p>
    <w:p w14:paraId="20DD44E1" w14:textId="6C7B9EE7" w:rsidR="00F601D8" w:rsidRPr="005C3FD8" w:rsidDel="008C4DB3" w:rsidRDefault="00DC3DC8" w:rsidP="00F601D8">
      <w:pPr>
        <w:spacing w:before="120" w:line="360" w:lineRule="auto"/>
        <w:ind w:firstLine="284"/>
        <w:jc w:val="both"/>
        <w:rPr>
          <w:del w:id="2169" w:author="QVM0161195" w:date="2021-01-26T17:21:00Z"/>
          <w:noProof/>
          <w:sz w:val="26"/>
          <w:szCs w:val="26"/>
          <w:lang w:val="vi-VN"/>
        </w:rPr>
      </w:pPr>
      <w:del w:id="2170" w:author="QVM0161195" w:date="2021-01-26T17:21:00Z">
        <w:r w:rsidRPr="005C3FD8" w:rsidDel="008C4DB3">
          <w:rPr>
            <w:noProof/>
            <w:sz w:val="26"/>
            <w:szCs w:val="26"/>
            <w:lang w:val="vi-VN"/>
          </w:rPr>
          <w:delTex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delText>
        </w:r>
        <w:r w:rsidR="00F601D8" w:rsidRPr="005C3FD8" w:rsidDel="008C4DB3">
          <w:rPr>
            <w:noProof/>
            <w:sz w:val="26"/>
            <w:szCs w:val="26"/>
            <w:lang w:val="vi-VN"/>
          </w:rPr>
          <w:delText xml:space="preserve"> </w:delText>
        </w:r>
      </w:del>
    </w:p>
    <w:p w14:paraId="7D53E661" w14:textId="11B00B86" w:rsidR="00DC3DC8" w:rsidRPr="005C3FD8" w:rsidDel="008C4DB3" w:rsidRDefault="00DC3DC8" w:rsidP="00F601D8">
      <w:pPr>
        <w:spacing w:before="120" w:line="360" w:lineRule="auto"/>
        <w:ind w:firstLine="284"/>
        <w:jc w:val="both"/>
        <w:rPr>
          <w:del w:id="2171" w:author="QVM0161195" w:date="2021-01-26T17:21:00Z"/>
          <w:noProof/>
          <w:sz w:val="26"/>
          <w:szCs w:val="26"/>
          <w:lang w:val="vi-VN"/>
        </w:rPr>
      </w:pPr>
      <w:del w:id="2172" w:author="QVM0161195" w:date="2021-01-26T17:21:00Z">
        <w:r w:rsidRPr="005C3FD8" w:rsidDel="008C4DB3">
          <w:rPr>
            <w:noProof/>
            <w:sz w:val="26"/>
            <w:szCs w:val="26"/>
            <w:lang w:val="vi-VN"/>
          </w:rPr>
          <w:delText xml:space="preserve">Để thực thi các lệnh </w:delText>
        </w:r>
        <w:r w:rsidR="00FA56C3" w:rsidRPr="005C3FD8" w:rsidDel="008C4DB3">
          <w:rPr>
            <w:noProof/>
            <w:sz w:val="26"/>
            <w:szCs w:val="26"/>
            <w:lang w:val="vi-VN"/>
          </w:rPr>
          <w:delText xml:space="preserve">khi lập trình ngôn ngữ python </w:delText>
        </w:r>
        <w:r w:rsidR="00F738FA" w:rsidRPr="005C3FD8" w:rsidDel="008C4DB3">
          <w:rPr>
            <w:noProof/>
            <w:sz w:val="26"/>
            <w:szCs w:val="26"/>
            <w:lang w:val="vi-VN"/>
          </w:rPr>
          <w:delText xml:space="preserve">tác giả </w:delText>
        </w:r>
        <w:r w:rsidR="00AB0C6A" w:rsidRPr="005C3FD8" w:rsidDel="008C4DB3">
          <w:rPr>
            <w:noProof/>
            <w:sz w:val="26"/>
            <w:szCs w:val="26"/>
            <w:lang w:val="vi-VN"/>
          </w:rPr>
          <w:delText>sử dụng công cụ Terminal được hỗ trợ sẵn trong chương trình Visual Studio Code.</w:delText>
        </w:r>
      </w:del>
    </w:p>
    <w:p w14:paraId="16BA1C64" w14:textId="638A60A2" w:rsidR="004406DE" w:rsidRPr="005C3FD8" w:rsidDel="008C4DB3" w:rsidRDefault="004406DE" w:rsidP="00F16DC4">
      <w:pPr>
        <w:pStyle w:val="ListParagraph"/>
        <w:numPr>
          <w:ilvl w:val="0"/>
          <w:numId w:val="51"/>
        </w:numPr>
        <w:ind w:firstLine="0"/>
        <w:outlineLvl w:val="2"/>
        <w:rPr>
          <w:del w:id="2173" w:author="QVM0161195" w:date="2021-01-26T17:21:00Z"/>
          <w:i/>
          <w:noProof/>
          <w:lang w:val="vi-VN"/>
        </w:rPr>
      </w:pPr>
      <w:bookmarkStart w:id="2174" w:name="_Toc61985832"/>
      <w:del w:id="2175" w:author="QVM0161195" w:date="2021-01-26T17:21:00Z">
        <w:r w:rsidRPr="005C3FD8" w:rsidDel="008C4DB3">
          <w:rPr>
            <w:i/>
            <w:noProof/>
            <w:lang w:val="vi-VN"/>
          </w:rPr>
          <w:delText>Dữ liệu thực nghiệm</w:delText>
        </w:r>
        <w:bookmarkEnd w:id="2174"/>
      </w:del>
    </w:p>
    <w:p w14:paraId="31B88E41" w14:textId="4717E6CF" w:rsidR="00961FAF" w:rsidRPr="005C3FD8" w:rsidDel="008C4DB3" w:rsidRDefault="001134E6" w:rsidP="005F31CB">
      <w:pPr>
        <w:spacing w:before="120" w:line="360" w:lineRule="auto"/>
        <w:ind w:firstLine="284"/>
        <w:jc w:val="both"/>
        <w:rPr>
          <w:del w:id="2176" w:author="QVM0161195" w:date="2021-01-26T17:21:00Z"/>
          <w:noProof/>
          <w:sz w:val="26"/>
          <w:szCs w:val="26"/>
          <w:lang w:val="vi-VN"/>
        </w:rPr>
      </w:pPr>
      <w:del w:id="2177" w:author="QVM0161195" w:date="2021-01-26T17:21:00Z">
        <w:r w:rsidRPr="005C3FD8" w:rsidDel="008C4DB3">
          <w:rPr>
            <w:noProof/>
            <w:sz w:val="26"/>
            <w:szCs w:val="26"/>
            <w:lang w:val="vi-VN"/>
          </w:rPr>
          <w:delText xml:space="preserve">Dữ liệu thực nghiệm trong luận văn này là tổng hợp các ý kiến đánh giá chất lượng giảng viên </w:delText>
        </w:r>
        <w:r w:rsidR="00961FAF" w:rsidRPr="005C3FD8" w:rsidDel="008C4DB3">
          <w:rPr>
            <w:noProof/>
            <w:sz w:val="26"/>
            <w:szCs w:val="26"/>
            <w:lang w:val="vi-VN"/>
          </w:rPr>
          <w:delText xml:space="preserve">trong học kì I năm học 2016-2017 của Trường Đại học Công Nghệ </w:delText>
        </w:r>
        <w:r w:rsidR="00D36811" w:rsidRPr="005C3FD8" w:rsidDel="008C4DB3">
          <w:rPr>
            <w:noProof/>
            <w:sz w:val="26"/>
            <w:szCs w:val="26"/>
            <w:lang w:val="vi-VN"/>
          </w:rPr>
          <w:delText>TP. Hồ Chí Minh</w:delText>
        </w:r>
        <w:r w:rsidR="00211E57" w:rsidRPr="005C3FD8" w:rsidDel="008C4DB3">
          <w:rPr>
            <w:noProof/>
            <w:sz w:val="26"/>
            <w:szCs w:val="26"/>
            <w:lang w:val="vi-VN"/>
          </w:rPr>
          <w:delTex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delText>
        </w:r>
      </w:del>
    </w:p>
    <w:p w14:paraId="0513BF83" w14:textId="0BE69E9D" w:rsidR="00BB12AD" w:rsidRPr="005C3FD8" w:rsidDel="008C4DB3" w:rsidRDefault="00BB12AD" w:rsidP="006E51E8">
      <w:pPr>
        <w:pStyle w:val="Heading2"/>
        <w:numPr>
          <w:ilvl w:val="0"/>
          <w:numId w:val="50"/>
        </w:numPr>
        <w:spacing w:before="120" w:after="0" w:line="360" w:lineRule="auto"/>
        <w:ind w:left="567" w:hanging="283"/>
        <w:rPr>
          <w:del w:id="2178" w:author="QVM0161195" w:date="2021-01-26T17:21:00Z"/>
          <w:rFonts w:ascii="Times New Roman" w:hAnsi="Times New Roman"/>
          <w:i w:val="0"/>
          <w:noProof/>
          <w:lang w:val="vi-VN"/>
        </w:rPr>
      </w:pPr>
      <w:bookmarkStart w:id="2179" w:name="_Toc61985833"/>
      <w:del w:id="2180" w:author="QVM0161195" w:date="2021-01-26T17:21:00Z">
        <w:r w:rsidRPr="005C3FD8" w:rsidDel="008C4DB3">
          <w:rPr>
            <w:rFonts w:ascii="Times New Roman" w:hAnsi="Times New Roman"/>
            <w:i w:val="0"/>
            <w:noProof/>
            <w:lang w:val="vi-VN"/>
          </w:rPr>
          <w:delText>Phương pháp đánh giá</w:delText>
        </w:r>
        <w:bookmarkEnd w:id="2179"/>
      </w:del>
    </w:p>
    <w:p w14:paraId="61A6BBCF" w14:textId="53C8DCD5" w:rsidR="009448BB" w:rsidRPr="005C3FD8" w:rsidDel="008C4DB3" w:rsidRDefault="00B0775E" w:rsidP="006E51E8">
      <w:pPr>
        <w:spacing w:before="120" w:line="360" w:lineRule="auto"/>
        <w:ind w:firstLine="284"/>
        <w:jc w:val="both"/>
        <w:rPr>
          <w:del w:id="2181" w:author="QVM0161195" w:date="2021-01-26T17:21:00Z"/>
          <w:noProof/>
          <w:sz w:val="26"/>
          <w:szCs w:val="26"/>
          <w:lang w:val="vi-VN"/>
        </w:rPr>
      </w:pPr>
      <w:del w:id="2182" w:author="QVM0161195" w:date="2021-01-26T17:21:00Z">
        <w:r w:rsidRPr="005C3FD8" w:rsidDel="008C4DB3">
          <w:rPr>
            <w:noProof/>
            <w:sz w:val="26"/>
            <w:szCs w:val="26"/>
            <w:lang w:val="vi-VN"/>
          </w:rPr>
          <w:delText xml:space="preserve">Một hệ thống phân lớp hay dự đoán cảm xúc sẽ được đánh giá độ hiệu quả qua các tiêu chí sau: </w:delText>
        </w:r>
      </w:del>
    </w:p>
    <w:p w14:paraId="547FEF61" w14:textId="565B8727" w:rsidR="00B0775E" w:rsidRPr="005C3FD8" w:rsidDel="008C4DB3" w:rsidRDefault="00B0775E" w:rsidP="006E51E8">
      <w:pPr>
        <w:pStyle w:val="ListParagraph"/>
        <w:numPr>
          <w:ilvl w:val="0"/>
          <w:numId w:val="52"/>
        </w:numPr>
        <w:spacing w:before="120"/>
        <w:ind w:left="284" w:firstLine="0"/>
        <w:rPr>
          <w:del w:id="2183" w:author="QVM0161195" w:date="2021-01-26T17:21:00Z"/>
          <w:noProof/>
          <w:szCs w:val="26"/>
          <w:lang w:val="vi-VN"/>
        </w:rPr>
      </w:pPr>
      <w:del w:id="2184" w:author="QVM0161195" w:date="2021-01-26T17:21:00Z">
        <w:r w:rsidRPr="005C3FD8" w:rsidDel="008C4DB3">
          <w:rPr>
            <w:noProof/>
            <w:szCs w:val="26"/>
            <w:lang w:val="vi-VN"/>
          </w:rPr>
          <w:delText>Độ chính xác (precision)</w:delText>
        </w:r>
      </w:del>
    </w:p>
    <w:p w14:paraId="4B0F4DC1" w14:textId="533E6B34" w:rsidR="00B0775E" w:rsidRPr="005C3FD8" w:rsidDel="008C4DB3" w:rsidRDefault="00B0775E" w:rsidP="006E51E8">
      <w:pPr>
        <w:pStyle w:val="ListParagraph"/>
        <w:numPr>
          <w:ilvl w:val="0"/>
          <w:numId w:val="52"/>
        </w:numPr>
        <w:spacing w:before="120"/>
        <w:ind w:left="284" w:firstLine="0"/>
        <w:rPr>
          <w:del w:id="2185" w:author="QVM0161195" w:date="2021-01-26T17:21:00Z"/>
          <w:noProof/>
          <w:szCs w:val="26"/>
          <w:lang w:val="vi-VN"/>
        </w:rPr>
      </w:pPr>
      <w:del w:id="2186" w:author="QVM0161195" w:date="2021-01-26T17:21:00Z">
        <w:r w:rsidRPr="005C3FD8" w:rsidDel="008C4DB3">
          <w:rPr>
            <w:noProof/>
            <w:szCs w:val="26"/>
            <w:lang w:val="vi-VN"/>
          </w:rPr>
          <w:delText>Độ bao phủ (recall)</w:delText>
        </w:r>
      </w:del>
    </w:p>
    <w:p w14:paraId="2526C613" w14:textId="4B48C8D8" w:rsidR="00B0775E" w:rsidRPr="005C3FD8" w:rsidDel="008C4DB3" w:rsidRDefault="00B0775E" w:rsidP="006E51E8">
      <w:pPr>
        <w:pStyle w:val="ListParagraph"/>
        <w:numPr>
          <w:ilvl w:val="0"/>
          <w:numId w:val="52"/>
        </w:numPr>
        <w:spacing w:before="120"/>
        <w:ind w:left="284" w:firstLine="0"/>
        <w:rPr>
          <w:del w:id="2187" w:author="QVM0161195" w:date="2021-01-26T17:21:00Z"/>
          <w:noProof/>
          <w:szCs w:val="26"/>
          <w:lang w:val="vi-VN"/>
        </w:rPr>
      </w:pPr>
      <w:del w:id="2188" w:author="QVM0161195" w:date="2021-01-26T17:21:00Z">
        <w:r w:rsidRPr="005C3FD8" w:rsidDel="008C4DB3">
          <w:rPr>
            <w:noProof/>
            <w:szCs w:val="26"/>
            <w:lang w:val="vi-VN"/>
          </w:rPr>
          <w:delText>F1</w:delText>
        </w:r>
      </w:del>
    </w:p>
    <w:p w14:paraId="5B897C06" w14:textId="3828BF1D" w:rsidR="00C4728B" w:rsidRPr="005C3FD8" w:rsidDel="008C4DB3" w:rsidRDefault="0030154B" w:rsidP="006E51E8">
      <w:pPr>
        <w:spacing w:before="120" w:line="360" w:lineRule="auto"/>
        <w:ind w:firstLine="284"/>
        <w:jc w:val="both"/>
        <w:rPr>
          <w:del w:id="2189" w:author="QVM0161195" w:date="2021-01-26T17:21:00Z"/>
          <w:noProof/>
          <w:sz w:val="26"/>
          <w:szCs w:val="26"/>
          <w:lang w:val="vi-VN"/>
        </w:rPr>
      </w:pPr>
      <w:del w:id="2190" w:author="QVM0161195" w:date="2021-01-26T17:21:00Z">
        <w:r w:rsidRPr="005C3FD8" w:rsidDel="008C4DB3">
          <w:rPr>
            <w:noProof/>
            <w:sz w:val="26"/>
            <w:szCs w:val="26"/>
            <w:lang w:val="vi-VN"/>
          </w:rPr>
          <w:delText>Để có thể dễ dàng tính toán được các thông số này người ta đã sử dụng một ma trận confustion matrix gồm 4 chỉ số</w:delText>
        </w:r>
        <w:r w:rsidR="006E6AD6" w:rsidRPr="005C3FD8" w:rsidDel="008C4DB3">
          <w:rPr>
            <w:noProof/>
            <w:sz w:val="26"/>
            <w:szCs w:val="26"/>
            <w:lang w:val="vi-VN"/>
          </w:rPr>
          <w:delText xml:space="preserve">: TP, TN, FP, FN. </w:delText>
        </w:r>
      </w:del>
    </w:p>
    <w:p w14:paraId="4467EA11" w14:textId="65D89888" w:rsidR="0030154B" w:rsidRPr="005C3FD8" w:rsidDel="008C4DB3" w:rsidRDefault="006E6AD6" w:rsidP="00302861">
      <w:pPr>
        <w:spacing w:before="120" w:line="360" w:lineRule="auto"/>
        <w:ind w:firstLine="284"/>
        <w:jc w:val="both"/>
        <w:rPr>
          <w:del w:id="2191" w:author="QVM0161195" w:date="2021-01-26T17:21:00Z"/>
          <w:noProof/>
          <w:sz w:val="26"/>
          <w:szCs w:val="26"/>
          <w:lang w:val="vi-VN"/>
        </w:rPr>
      </w:pPr>
      <w:del w:id="2192" w:author="QVM0161195" w:date="2021-01-26T17:21:00Z">
        <w:r w:rsidRPr="005C3FD8" w:rsidDel="008C4DB3">
          <w:rPr>
            <w:noProof/>
            <w:sz w:val="26"/>
            <w:szCs w:val="26"/>
            <w:lang w:val="vi-VN"/>
          </w:rPr>
          <w:delText xml:space="preserve">Giả sử bộ phân lớp </w:delText>
        </w:r>
        <w:r w:rsidR="00271EB3" w:rsidRPr="005C3FD8" w:rsidDel="008C4DB3">
          <w:rPr>
            <w:noProof/>
            <w:sz w:val="26"/>
            <w:szCs w:val="26"/>
            <w:lang w:val="vi-VN"/>
          </w:rPr>
          <w:delText xml:space="preserve">được </w:delText>
        </w:r>
        <w:r w:rsidRPr="005C3FD8" w:rsidDel="008C4DB3">
          <w:rPr>
            <w:noProof/>
            <w:sz w:val="26"/>
            <w:szCs w:val="26"/>
            <w:lang w:val="vi-VN"/>
          </w:rPr>
          <w:delText xml:space="preserve">sử dụng </w:delText>
        </w:r>
        <w:r w:rsidR="00271EB3" w:rsidRPr="005C3FD8" w:rsidDel="008C4DB3">
          <w:rPr>
            <w:noProof/>
            <w:sz w:val="26"/>
            <w:szCs w:val="26"/>
            <w:lang w:val="vi-VN"/>
          </w:rPr>
          <w:delText xml:space="preserve">dự đoán dữ liệu thuộc về </w:delText>
        </w:r>
        <w:r w:rsidRPr="005C3FD8" w:rsidDel="008C4DB3">
          <w:rPr>
            <w:noProof/>
            <w:sz w:val="26"/>
            <w:szCs w:val="26"/>
            <w:lang w:val="vi-VN"/>
          </w:rPr>
          <w:delText xml:space="preserve">2 lớp a và b </w:delText>
        </w:r>
        <w:r w:rsidR="00271EB3" w:rsidRPr="005C3FD8" w:rsidDel="008C4DB3">
          <w:rPr>
            <w:noProof/>
            <w:sz w:val="26"/>
            <w:szCs w:val="26"/>
            <w:lang w:val="vi-VN"/>
          </w:rPr>
          <w:delText xml:space="preserve">khi đó </w:delText>
        </w:r>
        <w:r w:rsidRPr="005C3FD8" w:rsidDel="008C4DB3">
          <w:rPr>
            <w:noProof/>
            <w:sz w:val="26"/>
            <w:szCs w:val="26"/>
            <w:lang w:val="vi-VN"/>
          </w:rPr>
          <w:delText xml:space="preserve">các giá trị TP, </w:delText>
        </w:r>
        <w:r w:rsidR="00302861" w:rsidRPr="005C3FD8" w:rsidDel="008C4DB3">
          <w:rPr>
            <w:noProof/>
            <w:sz w:val="26"/>
            <w:szCs w:val="26"/>
            <w:lang w:val="vi-VN"/>
          </w:rPr>
          <w:delText>TN, FP, FN sẽ được hiểu như sau</w:delText>
        </w:r>
        <w:r w:rsidR="0030154B" w:rsidRPr="005C3FD8" w:rsidDel="008C4DB3">
          <w:rPr>
            <w:noProof/>
            <w:sz w:val="26"/>
            <w:szCs w:val="26"/>
            <w:lang w:val="vi-VN"/>
          </w:rPr>
          <w:delText>:</w:delText>
        </w:r>
      </w:del>
    </w:p>
    <w:p w14:paraId="618B59A0" w14:textId="0C0B1210" w:rsidR="0030154B" w:rsidRPr="005C3FD8" w:rsidDel="008C4DB3" w:rsidRDefault="0030154B" w:rsidP="005D30E1">
      <w:pPr>
        <w:pStyle w:val="ListParagraph"/>
        <w:numPr>
          <w:ilvl w:val="0"/>
          <w:numId w:val="53"/>
        </w:numPr>
        <w:spacing w:before="120"/>
        <w:ind w:left="284" w:firstLine="0"/>
        <w:rPr>
          <w:del w:id="2193" w:author="QVM0161195" w:date="2021-01-26T17:21:00Z"/>
          <w:noProof/>
          <w:szCs w:val="26"/>
          <w:lang w:val="vi-VN"/>
        </w:rPr>
      </w:pPr>
      <w:del w:id="2194" w:author="QVM0161195" w:date="2021-01-26T17:21:00Z">
        <w:r w:rsidRPr="005C3FD8" w:rsidDel="008C4DB3">
          <w:rPr>
            <w:noProof/>
            <w:szCs w:val="26"/>
            <w:lang w:val="vi-VN"/>
          </w:rPr>
          <w:delText>TP (True Positive): Số lượng dự đoán chính xác</w:delText>
        </w:r>
        <w:r w:rsidR="006E6AD6" w:rsidRPr="005C3FD8" w:rsidDel="008C4DB3">
          <w:rPr>
            <w:noProof/>
            <w:szCs w:val="26"/>
            <w:lang w:val="vi-VN"/>
          </w:rPr>
          <w:delText xml:space="preserve"> lớp a.</w:delText>
        </w:r>
      </w:del>
    </w:p>
    <w:p w14:paraId="39FA4BF5" w14:textId="377077F4" w:rsidR="0030154B" w:rsidRPr="005C3FD8" w:rsidDel="008C4DB3" w:rsidRDefault="0030154B" w:rsidP="005D30E1">
      <w:pPr>
        <w:pStyle w:val="ListParagraph"/>
        <w:numPr>
          <w:ilvl w:val="0"/>
          <w:numId w:val="53"/>
        </w:numPr>
        <w:spacing w:before="120"/>
        <w:ind w:left="284" w:firstLine="0"/>
        <w:rPr>
          <w:del w:id="2195" w:author="QVM0161195" w:date="2021-01-26T17:21:00Z"/>
          <w:noProof/>
          <w:szCs w:val="26"/>
          <w:lang w:val="vi-VN"/>
        </w:rPr>
      </w:pPr>
      <w:del w:id="2196" w:author="QVM0161195" w:date="2021-01-26T17:21:00Z">
        <w:r w:rsidRPr="005C3FD8" w:rsidDel="008C4DB3">
          <w:rPr>
            <w:bCs/>
            <w:noProof/>
            <w:szCs w:val="26"/>
            <w:lang w:val="vi-VN"/>
          </w:rPr>
          <w:delText>TN (True Negative)</w:delText>
        </w:r>
        <w:r w:rsidRPr="005C3FD8" w:rsidDel="008C4DB3">
          <w:rPr>
            <w:noProof/>
            <w:szCs w:val="26"/>
            <w:lang w:val="vi-VN"/>
          </w:rPr>
          <w:delText xml:space="preserve">: Số lương dự đoán chính xác </w:delText>
        </w:r>
        <w:r w:rsidR="006E6AD6" w:rsidRPr="005C3FD8" w:rsidDel="008C4DB3">
          <w:rPr>
            <w:noProof/>
            <w:szCs w:val="26"/>
            <w:lang w:val="vi-VN"/>
          </w:rPr>
          <w:delText>lớp b.</w:delText>
        </w:r>
      </w:del>
    </w:p>
    <w:p w14:paraId="5240C102" w14:textId="0A123D02" w:rsidR="0030154B" w:rsidRPr="005C3FD8" w:rsidDel="008C4DB3" w:rsidRDefault="0030154B" w:rsidP="005D30E1">
      <w:pPr>
        <w:pStyle w:val="ListParagraph"/>
        <w:numPr>
          <w:ilvl w:val="0"/>
          <w:numId w:val="53"/>
        </w:numPr>
        <w:spacing w:before="120"/>
        <w:ind w:left="284" w:firstLine="0"/>
        <w:rPr>
          <w:del w:id="2197" w:author="QVM0161195" w:date="2021-01-26T17:21:00Z"/>
          <w:noProof/>
          <w:szCs w:val="26"/>
          <w:lang w:val="vi-VN"/>
        </w:rPr>
      </w:pPr>
      <w:del w:id="2198" w:author="QVM0161195" w:date="2021-01-26T17:21:00Z">
        <w:r w:rsidRPr="005C3FD8" w:rsidDel="008C4DB3">
          <w:rPr>
            <w:bCs/>
            <w:noProof/>
            <w:szCs w:val="26"/>
            <w:lang w:val="vi-VN"/>
          </w:rPr>
          <w:delText>FP (False Positive)</w:delText>
        </w:r>
        <w:r w:rsidRPr="005C3FD8" w:rsidDel="008C4DB3">
          <w:rPr>
            <w:noProof/>
            <w:szCs w:val="26"/>
            <w:lang w:val="vi-VN"/>
          </w:rPr>
          <w:delText>: Số lượng các dự đoán sai lệch</w:delText>
        </w:r>
        <w:r w:rsidR="006E6AD6" w:rsidRPr="005C3FD8" w:rsidDel="008C4DB3">
          <w:rPr>
            <w:noProof/>
            <w:szCs w:val="26"/>
            <w:lang w:val="vi-VN"/>
          </w:rPr>
          <w:delText xml:space="preserve"> lớp a</w:delText>
        </w:r>
        <w:r w:rsidRPr="005C3FD8" w:rsidDel="008C4DB3">
          <w:rPr>
            <w:noProof/>
            <w:szCs w:val="26"/>
            <w:lang w:val="vi-VN"/>
          </w:rPr>
          <w:delText xml:space="preserve">. Là khi mô hình dự đoán </w:delText>
        </w:r>
        <w:r w:rsidR="006E6AD6" w:rsidRPr="005C3FD8" w:rsidDel="008C4DB3">
          <w:rPr>
            <w:noProof/>
            <w:szCs w:val="26"/>
            <w:lang w:val="vi-VN"/>
          </w:rPr>
          <w:delText>lớp a nhưng thật sự dữ liệu thuộc về lớp b</w:delText>
        </w:r>
        <w:r w:rsidRPr="005C3FD8" w:rsidDel="008C4DB3">
          <w:rPr>
            <w:noProof/>
            <w:szCs w:val="26"/>
            <w:lang w:val="vi-VN"/>
          </w:rPr>
          <w:delText>.</w:delText>
        </w:r>
      </w:del>
    </w:p>
    <w:p w14:paraId="19393CC0" w14:textId="1D680C28" w:rsidR="0030154B" w:rsidRPr="005C3FD8" w:rsidDel="008C4DB3" w:rsidRDefault="0030154B" w:rsidP="005D30E1">
      <w:pPr>
        <w:pStyle w:val="ListParagraph"/>
        <w:numPr>
          <w:ilvl w:val="0"/>
          <w:numId w:val="53"/>
        </w:numPr>
        <w:spacing w:before="120"/>
        <w:ind w:left="284" w:firstLine="0"/>
        <w:rPr>
          <w:del w:id="2199" w:author="QVM0161195" w:date="2021-01-26T17:21:00Z"/>
          <w:noProof/>
          <w:szCs w:val="26"/>
          <w:lang w:val="vi-VN"/>
        </w:rPr>
      </w:pPr>
      <w:del w:id="2200" w:author="QVM0161195" w:date="2021-01-26T17:21:00Z">
        <w:r w:rsidRPr="005C3FD8" w:rsidDel="008C4DB3">
          <w:rPr>
            <w:bCs/>
            <w:noProof/>
            <w:szCs w:val="26"/>
            <w:lang w:val="vi-VN"/>
          </w:rPr>
          <w:delText>FN (False Negative</w:delText>
        </w:r>
        <w:r w:rsidRPr="005C3FD8" w:rsidDel="008C4DB3">
          <w:rPr>
            <w:b/>
            <w:bCs/>
            <w:noProof/>
            <w:szCs w:val="26"/>
            <w:lang w:val="vi-VN"/>
          </w:rPr>
          <w:delText>)</w:delText>
        </w:r>
        <w:r w:rsidRPr="005C3FD8" w:rsidDel="008C4DB3">
          <w:rPr>
            <w:noProof/>
            <w:szCs w:val="26"/>
            <w:lang w:val="vi-VN"/>
          </w:rPr>
          <w:delText xml:space="preserve">: Số lượng các dự đoán sai lệch </w:delText>
        </w:r>
        <w:r w:rsidR="006E6AD6" w:rsidRPr="005C3FD8" w:rsidDel="008C4DB3">
          <w:rPr>
            <w:noProof/>
            <w:szCs w:val="26"/>
            <w:lang w:val="vi-VN"/>
          </w:rPr>
          <w:delText>trong lớp b</w:delText>
        </w:r>
        <w:r w:rsidRPr="005C3FD8" w:rsidDel="008C4DB3">
          <w:rPr>
            <w:noProof/>
            <w:szCs w:val="26"/>
            <w:lang w:val="vi-VN"/>
          </w:rPr>
          <w:delText xml:space="preserve">. Là khi mô hình dự </w:delText>
        </w:r>
        <w:r w:rsidR="006E6AD6" w:rsidRPr="005C3FD8" w:rsidDel="008C4DB3">
          <w:rPr>
            <w:noProof/>
            <w:szCs w:val="26"/>
            <w:lang w:val="vi-VN"/>
          </w:rPr>
          <w:delText>đoán lớp b nhưng thật sự dữ liệu thuộc về lớp a.</w:delText>
        </w:r>
      </w:del>
    </w:p>
    <w:p w14:paraId="7E8800FD" w14:textId="3FC9BBBB" w:rsidR="0049543F" w:rsidRPr="005C3FD8" w:rsidDel="008C4DB3" w:rsidRDefault="0049543F" w:rsidP="003B5DBD">
      <w:pPr>
        <w:pStyle w:val="Caption"/>
        <w:spacing w:before="120" w:after="0" w:line="360" w:lineRule="auto"/>
        <w:jc w:val="center"/>
        <w:rPr>
          <w:del w:id="2201" w:author="QVM0161195" w:date="2021-01-26T17:21:00Z"/>
          <w:b w:val="0"/>
          <w:i/>
          <w:noProof/>
          <w:color w:val="auto"/>
          <w:sz w:val="26"/>
          <w:szCs w:val="26"/>
          <w:lang w:val="vi-VN"/>
        </w:rPr>
      </w:pPr>
      <w:bookmarkStart w:id="2202" w:name="_Toc61985887"/>
      <w:del w:id="2203" w:author="QVM0161195" w:date="2021-01-26T17:21:00Z">
        <w:r w:rsidRPr="005C3FD8" w:rsidDel="008C4DB3">
          <w:rPr>
            <w:b w:val="0"/>
            <w:i/>
            <w:noProof/>
            <w:color w:val="auto"/>
            <w:sz w:val="26"/>
            <w:szCs w:val="26"/>
            <w:lang w:val="vi-VN"/>
          </w:rPr>
          <w:delText>Bảng 4.</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Bảng_4. \* ARABIC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1</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Mô hình confusion matrix.</w:delText>
        </w:r>
        <w:bookmarkEnd w:id="2202"/>
      </w:del>
    </w:p>
    <w:tbl>
      <w:tblPr>
        <w:tblStyle w:val="TableGrid"/>
        <w:tblW w:w="0" w:type="auto"/>
        <w:jc w:val="center"/>
        <w:tblLook w:val="04A0" w:firstRow="1" w:lastRow="0" w:firstColumn="1" w:lastColumn="0" w:noHBand="0" w:noVBand="1"/>
      </w:tblPr>
      <w:tblGrid>
        <w:gridCol w:w="2124"/>
        <w:gridCol w:w="3222"/>
        <w:gridCol w:w="2574"/>
      </w:tblGrid>
      <w:tr w:rsidR="0011513D" w:rsidRPr="005C3FD8" w:rsidDel="008C4DB3" w14:paraId="39B74093" w14:textId="5CAD12AD" w:rsidTr="0011513D">
        <w:trPr>
          <w:jc w:val="center"/>
          <w:del w:id="2204" w:author="QVM0161195" w:date="2021-01-26T17:21:00Z"/>
        </w:trPr>
        <w:tc>
          <w:tcPr>
            <w:tcW w:w="2124" w:type="dxa"/>
          </w:tcPr>
          <w:p w14:paraId="43DC4F1E" w14:textId="3933D8E4" w:rsidR="0011513D" w:rsidRPr="005C3FD8" w:rsidDel="008C4DB3" w:rsidRDefault="0011513D" w:rsidP="003B5DBD">
            <w:pPr>
              <w:spacing w:before="120" w:line="360" w:lineRule="auto"/>
              <w:rPr>
                <w:del w:id="2205" w:author="QVM0161195" w:date="2021-01-26T17:21:00Z"/>
                <w:noProof/>
                <w:szCs w:val="26"/>
                <w:lang w:val="vi-VN"/>
              </w:rPr>
            </w:pPr>
          </w:p>
        </w:tc>
        <w:tc>
          <w:tcPr>
            <w:tcW w:w="3222" w:type="dxa"/>
          </w:tcPr>
          <w:p w14:paraId="75D402AB" w14:textId="4A05EB93" w:rsidR="0011513D" w:rsidRPr="005C3FD8" w:rsidDel="008C4DB3" w:rsidRDefault="0011513D" w:rsidP="003B5DBD">
            <w:pPr>
              <w:spacing w:before="120" w:line="360" w:lineRule="auto"/>
              <w:jc w:val="center"/>
              <w:rPr>
                <w:del w:id="2206" w:author="QVM0161195" w:date="2021-01-26T17:21:00Z"/>
                <w:noProof/>
                <w:szCs w:val="26"/>
                <w:lang w:val="vi-VN"/>
              </w:rPr>
            </w:pPr>
            <w:del w:id="2207" w:author="QVM0161195" w:date="2021-01-26T17:21:00Z">
              <w:r w:rsidRPr="005C3FD8" w:rsidDel="008C4DB3">
                <w:rPr>
                  <w:noProof/>
                  <w:lang w:val="vi-VN"/>
                </w:rPr>
                <w:delText>Predicted as Positive</w:delText>
              </w:r>
            </w:del>
          </w:p>
        </w:tc>
        <w:tc>
          <w:tcPr>
            <w:tcW w:w="2574" w:type="dxa"/>
          </w:tcPr>
          <w:p w14:paraId="617752FB" w14:textId="76635B28" w:rsidR="0011513D" w:rsidRPr="005C3FD8" w:rsidDel="008C4DB3" w:rsidRDefault="0011513D" w:rsidP="003B5DBD">
            <w:pPr>
              <w:spacing w:before="120" w:line="360" w:lineRule="auto"/>
              <w:jc w:val="center"/>
              <w:rPr>
                <w:del w:id="2208" w:author="QVM0161195" w:date="2021-01-26T17:21:00Z"/>
                <w:noProof/>
                <w:szCs w:val="26"/>
                <w:lang w:val="vi-VN"/>
              </w:rPr>
            </w:pPr>
            <w:del w:id="2209" w:author="QVM0161195" w:date="2021-01-26T17:21:00Z">
              <w:r w:rsidRPr="005C3FD8" w:rsidDel="008C4DB3">
                <w:rPr>
                  <w:noProof/>
                  <w:lang w:val="vi-VN"/>
                </w:rPr>
                <w:delText>Predicted as Negative</w:delText>
              </w:r>
            </w:del>
          </w:p>
        </w:tc>
      </w:tr>
      <w:tr w:rsidR="0011513D" w:rsidRPr="005C3FD8" w:rsidDel="008C4DB3" w14:paraId="0614C289" w14:textId="2A7EA6E9" w:rsidTr="0011513D">
        <w:trPr>
          <w:jc w:val="center"/>
          <w:del w:id="2210" w:author="QVM0161195" w:date="2021-01-26T17:21:00Z"/>
        </w:trPr>
        <w:tc>
          <w:tcPr>
            <w:tcW w:w="2124" w:type="dxa"/>
          </w:tcPr>
          <w:p w14:paraId="463515A1" w14:textId="36464E23" w:rsidR="0011513D" w:rsidRPr="005C3FD8" w:rsidDel="008C4DB3" w:rsidRDefault="0011513D" w:rsidP="003B5DBD">
            <w:pPr>
              <w:spacing w:before="120" w:line="360" w:lineRule="auto"/>
              <w:rPr>
                <w:del w:id="2211" w:author="QVM0161195" w:date="2021-01-26T17:21:00Z"/>
                <w:noProof/>
                <w:szCs w:val="26"/>
                <w:lang w:val="vi-VN"/>
              </w:rPr>
            </w:pPr>
            <w:del w:id="2212" w:author="QVM0161195" w:date="2021-01-26T17:21:00Z">
              <w:r w:rsidRPr="005C3FD8" w:rsidDel="008C4DB3">
                <w:rPr>
                  <w:noProof/>
                  <w:color w:val="000000"/>
                  <w:shd w:val="clear" w:color="auto" w:fill="FFFFFF"/>
                  <w:lang w:val="vi-VN"/>
                </w:rPr>
                <w:delText>Actual: Positive</w:delText>
              </w:r>
            </w:del>
          </w:p>
        </w:tc>
        <w:tc>
          <w:tcPr>
            <w:tcW w:w="3222" w:type="dxa"/>
          </w:tcPr>
          <w:p w14:paraId="7D8B8D3D" w14:textId="5866FFBD" w:rsidR="0011513D" w:rsidRPr="005C3FD8" w:rsidDel="008C4DB3" w:rsidRDefault="0011513D" w:rsidP="003B5DBD">
            <w:pPr>
              <w:spacing w:before="120" w:line="360" w:lineRule="auto"/>
              <w:jc w:val="center"/>
              <w:rPr>
                <w:del w:id="2213" w:author="QVM0161195" w:date="2021-01-26T17:21:00Z"/>
                <w:noProof/>
                <w:szCs w:val="26"/>
                <w:lang w:val="vi-VN"/>
              </w:rPr>
            </w:pPr>
            <w:del w:id="2214" w:author="QVM0161195" w:date="2021-01-26T17:21:00Z">
              <w:r w:rsidRPr="005C3FD8" w:rsidDel="008C4DB3">
                <w:rPr>
                  <w:noProof/>
                  <w:szCs w:val="26"/>
                  <w:lang w:val="vi-VN"/>
                </w:rPr>
                <w:delText>TP</w:delText>
              </w:r>
            </w:del>
          </w:p>
        </w:tc>
        <w:tc>
          <w:tcPr>
            <w:tcW w:w="2574" w:type="dxa"/>
          </w:tcPr>
          <w:p w14:paraId="6DB64F80" w14:textId="4A4DECB5" w:rsidR="0011513D" w:rsidRPr="005C3FD8" w:rsidDel="008C4DB3" w:rsidRDefault="0011513D" w:rsidP="003B5DBD">
            <w:pPr>
              <w:spacing w:before="120" w:line="360" w:lineRule="auto"/>
              <w:jc w:val="center"/>
              <w:rPr>
                <w:del w:id="2215" w:author="QVM0161195" w:date="2021-01-26T17:21:00Z"/>
                <w:noProof/>
                <w:szCs w:val="26"/>
                <w:lang w:val="vi-VN"/>
              </w:rPr>
            </w:pPr>
            <w:del w:id="2216" w:author="QVM0161195" w:date="2021-01-26T17:21:00Z">
              <w:r w:rsidRPr="005C3FD8" w:rsidDel="008C4DB3">
                <w:rPr>
                  <w:noProof/>
                  <w:szCs w:val="26"/>
                  <w:lang w:val="vi-VN"/>
                </w:rPr>
                <w:delText>FP</w:delText>
              </w:r>
            </w:del>
          </w:p>
        </w:tc>
      </w:tr>
      <w:tr w:rsidR="0011513D" w:rsidRPr="005C3FD8" w:rsidDel="008C4DB3" w14:paraId="2C9E555A" w14:textId="3643E53C" w:rsidTr="0011513D">
        <w:trPr>
          <w:trHeight w:val="234"/>
          <w:jc w:val="center"/>
          <w:del w:id="2217" w:author="QVM0161195" w:date="2021-01-26T17:21:00Z"/>
        </w:trPr>
        <w:tc>
          <w:tcPr>
            <w:tcW w:w="2124" w:type="dxa"/>
          </w:tcPr>
          <w:p w14:paraId="6577BDEF" w14:textId="4953BEF2" w:rsidR="0011513D" w:rsidRPr="005C3FD8" w:rsidDel="008C4DB3" w:rsidRDefault="0011513D" w:rsidP="003B5DBD">
            <w:pPr>
              <w:spacing w:before="120" w:line="360" w:lineRule="auto"/>
              <w:rPr>
                <w:del w:id="2218" w:author="QVM0161195" w:date="2021-01-26T17:21:00Z"/>
                <w:noProof/>
                <w:szCs w:val="26"/>
                <w:lang w:val="vi-VN"/>
              </w:rPr>
            </w:pPr>
            <w:del w:id="2219" w:author="QVM0161195" w:date="2021-01-26T17:21:00Z">
              <w:r w:rsidRPr="005C3FD8" w:rsidDel="008C4DB3">
                <w:rPr>
                  <w:noProof/>
                  <w:color w:val="000000"/>
                  <w:lang w:val="vi-VN"/>
                </w:rPr>
                <w:delText>Actual: Negative</w:delText>
              </w:r>
            </w:del>
          </w:p>
        </w:tc>
        <w:tc>
          <w:tcPr>
            <w:tcW w:w="3222" w:type="dxa"/>
          </w:tcPr>
          <w:p w14:paraId="3DBE748F" w14:textId="6D3601B7" w:rsidR="0011513D" w:rsidRPr="005C3FD8" w:rsidDel="008C4DB3" w:rsidRDefault="0011513D" w:rsidP="003B5DBD">
            <w:pPr>
              <w:spacing w:before="120" w:line="360" w:lineRule="auto"/>
              <w:jc w:val="center"/>
              <w:rPr>
                <w:del w:id="2220" w:author="QVM0161195" w:date="2021-01-26T17:21:00Z"/>
                <w:noProof/>
                <w:szCs w:val="26"/>
                <w:lang w:val="vi-VN"/>
              </w:rPr>
            </w:pPr>
            <w:del w:id="2221" w:author="QVM0161195" w:date="2021-01-26T17:21:00Z">
              <w:r w:rsidRPr="005C3FD8" w:rsidDel="008C4DB3">
                <w:rPr>
                  <w:noProof/>
                  <w:szCs w:val="26"/>
                  <w:lang w:val="vi-VN"/>
                </w:rPr>
                <w:delText>FN</w:delText>
              </w:r>
            </w:del>
          </w:p>
        </w:tc>
        <w:tc>
          <w:tcPr>
            <w:tcW w:w="2574" w:type="dxa"/>
          </w:tcPr>
          <w:p w14:paraId="4E8A59A8" w14:textId="5475622B" w:rsidR="0011513D" w:rsidRPr="005C3FD8" w:rsidDel="008C4DB3" w:rsidRDefault="0011513D" w:rsidP="003B5DBD">
            <w:pPr>
              <w:spacing w:before="120" w:line="360" w:lineRule="auto"/>
              <w:jc w:val="center"/>
              <w:rPr>
                <w:del w:id="2222" w:author="QVM0161195" w:date="2021-01-26T17:21:00Z"/>
                <w:noProof/>
                <w:szCs w:val="26"/>
                <w:lang w:val="vi-VN"/>
              </w:rPr>
            </w:pPr>
            <w:del w:id="2223" w:author="QVM0161195" w:date="2021-01-26T17:21:00Z">
              <w:r w:rsidRPr="005C3FD8" w:rsidDel="008C4DB3">
                <w:rPr>
                  <w:noProof/>
                  <w:szCs w:val="26"/>
                  <w:lang w:val="vi-VN"/>
                </w:rPr>
                <w:delText>TN</w:delText>
              </w:r>
            </w:del>
          </w:p>
        </w:tc>
      </w:tr>
    </w:tbl>
    <w:p w14:paraId="3471557A" w14:textId="24F297EE" w:rsidR="00926497" w:rsidRPr="005C3FD8" w:rsidDel="008C4DB3" w:rsidRDefault="00926497" w:rsidP="003B5DBD">
      <w:pPr>
        <w:spacing w:before="120" w:line="360" w:lineRule="auto"/>
        <w:ind w:firstLine="284"/>
        <w:jc w:val="both"/>
        <w:rPr>
          <w:del w:id="2224" w:author="QVM0161195" w:date="2021-01-26T17:21:00Z"/>
          <w:noProof/>
          <w:sz w:val="26"/>
          <w:szCs w:val="26"/>
          <w:lang w:val="vi-VN"/>
        </w:rPr>
      </w:pPr>
      <w:del w:id="2225" w:author="QVM0161195" w:date="2021-01-26T17:21:00Z">
        <w:r w:rsidRPr="005C3FD8" w:rsidDel="008C4DB3">
          <w:rPr>
            <w:b/>
            <w:noProof/>
            <w:sz w:val="26"/>
            <w:szCs w:val="26"/>
            <w:lang w:val="vi-VN"/>
          </w:rPr>
          <w:delText xml:space="preserve">Độ chính xác </w:delText>
        </w:r>
        <w:r w:rsidRPr="005C3FD8" w:rsidDel="008C4DB3">
          <w:rPr>
            <w:noProof/>
            <w:sz w:val="26"/>
            <w:szCs w:val="26"/>
            <w:lang w:val="vi-VN"/>
          </w:rPr>
          <w:delText>là tỉ lệ dữ đoán cảm xúc chính xác trên toàn tập dữ liệu đầu vào được tính theo công thức như sau:</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5C3FD8" w:rsidDel="008C4DB3" w14:paraId="0D869A1C" w14:textId="714C5E50" w:rsidTr="00D472CE">
        <w:trPr>
          <w:trHeight w:val="1139"/>
          <w:del w:id="2226" w:author="QVM0161195" w:date="2021-01-26T17:21:00Z"/>
        </w:trPr>
        <w:tc>
          <w:tcPr>
            <w:tcW w:w="8268" w:type="dxa"/>
            <w:vAlign w:val="center"/>
          </w:tcPr>
          <w:p w14:paraId="46E60D70" w14:textId="2837509E" w:rsidR="00460DA2" w:rsidRPr="005C3FD8" w:rsidDel="008C4DB3" w:rsidRDefault="00460DA2" w:rsidP="00D472CE">
            <w:pPr>
              <w:pStyle w:val="cushead2"/>
              <w:numPr>
                <w:ilvl w:val="0"/>
                <w:numId w:val="0"/>
              </w:numPr>
              <w:spacing w:before="120"/>
              <w:jc w:val="center"/>
              <w:rPr>
                <w:del w:id="2227" w:author="QVM0161195" w:date="2021-01-26T17:21:00Z"/>
                <w:noProof/>
                <w:szCs w:val="26"/>
                <w:lang w:val="vi-VN"/>
              </w:rPr>
            </w:pPr>
            <w:del w:id="2228" w:author="QVM0161195" w:date="2021-01-26T17:21:00Z">
              <m:oMathPara>
                <m:oMath>
                  <m:r>
                    <w:rPr>
                      <w:rFonts w:ascii="Cambria Math" w:hAnsi="Cambria Math" w:hint="eastAsia"/>
                      <w:noProof/>
                      <w:szCs w:val="26"/>
                      <w:lang w:val="vi-VN"/>
                    </w:rPr>
                    <m:t>Đ</m:t>
                  </m:r>
                  <m:r>
                    <w:rPr>
                      <w:rFonts w:ascii="Cambria Math" w:hAnsi="Cambria Math"/>
                      <w:noProof/>
                      <w:szCs w:val="26"/>
                      <w:lang w:val="vi-VN"/>
                    </w:rPr>
                    <m:t>ộ ch</m:t>
                  </m:r>
                  <m:r>
                    <w:rPr>
                      <w:rFonts w:ascii="Cambria Math" w:hAnsi="Cambria Math" w:hint="eastAsia"/>
                      <w:noProof/>
                      <w:szCs w:val="26"/>
                      <w:lang w:val="vi-VN"/>
                    </w:rPr>
                    <m:t>í</m:t>
                  </m:r>
                  <m:r>
                    <w:rPr>
                      <w:rFonts w:ascii="Cambria Math" w:hAnsi="Cambria Math"/>
                      <w:noProof/>
                      <w:szCs w:val="26"/>
                      <w:lang w:val="vi-VN"/>
                    </w:rPr>
                    <m:t>nh x</m:t>
                  </m:r>
                  <m:r>
                    <w:rPr>
                      <w:rFonts w:ascii="Cambria Math" w:hAnsi="Cambria Math" w:hint="eastAsia"/>
                      <w:noProof/>
                      <w:szCs w:val="26"/>
                      <w:lang w:val="vi-VN"/>
                    </w:rPr>
                    <m:t>á</m:t>
                  </m:r>
                  <m:r>
                    <w:rPr>
                      <w:rFonts w:ascii="Cambria Math" w:hAnsi="Cambria Math"/>
                      <w:noProof/>
                      <w:szCs w:val="26"/>
                      <w:lang w:val="vi-VN"/>
                    </w:rPr>
                    <m:t xml:space="preserve">c= </m:t>
                  </m:r>
                  <m:f>
                    <m:fPr>
                      <m:ctrlPr>
                        <w:rPr>
                          <w:rFonts w:ascii="Cambria Math" w:hAnsi="Cambria Math"/>
                          <w:i/>
                          <w:noProof/>
                          <w:szCs w:val="26"/>
                          <w:lang w:val="vi-VN"/>
                        </w:rPr>
                      </m:ctrlPr>
                    </m:fPr>
                    <m:num>
                      <m:r>
                        <w:rPr>
                          <w:rFonts w:ascii="Cambria Math" w:hAnsi="Cambria Math"/>
                          <w:noProof/>
                          <w:szCs w:val="26"/>
                          <w:lang w:val="vi-VN"/>
                        </w:rPr>
                        <m:t xml:space="preserve">Số dự </m:t>
                      </m:r>
                      <m:r>
                        <w:rPr>
                          <w:rFonts w:ascii="Cambria Math" w:hAnsi="Cambria Math" w:hint="eastAsia"/>
                          <w:noProof/>
                          <w:szCs w:val="26"/>
                          <w:lang w:val="vi-VN"/>
                        </w:rPr>
                        <m:t>đ</m:t>
                      </m:r>
                      <m:r>
                        <w:rPr>
                          <w:rFonts w:ascii="Cambria Math" w:hAnsi="Cambria Math"/>
                          <w:noProof/>
                          <w:szCs w:val="26"/>
                          <w:lang w:val="vi-VN"/>
                        </w:rPr>
                        <m:t>o</m:t>
                      </m:r>
                      <m:r>
                        <w:rPr>
                          <w:rFonts w:ascii="Cambria Math" w:hAnsi="Cambria Math" w:hint="eastAsia"/>
                          <w:noProof/>
                          <w:szCs w:val="26"/>
                          <w:lang w:val="vi-VN"/>
                        </w:rPr>
                        <m:t>á</m:t>
                      </m:r>
                      <m:r>
                        <w:rPr>
                          <w:rFonts w:ascii="Cambria Math" w:hAnsi="Cambria Math"/>
                          <w:noProof/>
                          <w:szCs w:val="26"/>
                          <w:lang w:val="vi-VN"/>
                        </w:rPr>
                        <m:t xml:space="preserve">n positive </m:t>
                      </m:r>
                      <m:r>
                        <w:rPr>
                          <w:rFonts w:ascii="Cambria Math" w:hAnsi="Cambria Math" w:hint="eastAsia"/>
                          <w:noProof/>
                          <w:szCs w:val="26"/>
                          <w:lang w:val="vi-VN"/>
                        </w:rPr>
                        <m:t>đú</m:t>
                      </m:r>
                      <m:r>
                        <w:rPr>
                          <w:rFonts w:ascii="Cambria Math" w:hAnsi="Cambria Math"/>
                          <w:noProof/>
                          <w:szCs w:val="26"/>
                          <w:lang w:val="vi-VN"/>
                        </w:rPr>
                        <m:t>ng</m:t>
                      </m:r>
                    </m:num>
                    <m:den>
                      <m:r>
                        <w:rPr>
                          <w:rFonts w:ascii="Cambria Math" w:hAnsi="Cambria Math"/>
                          <w:noProof/>
                          <w:szCs w:val="26"/>
                          <w:lang w:val="vi-VN"/>
                        </w:rPr>
                        <m:t xml:space="preserve">Tổng số </m:t>
                      </m:r>
                      <m:r>
                        <w:rPr>
                          <w:rFonts w:ascii="Cambria Math" w:hAnsi="Cambria Math" w:hint="eastAsia"/>
                          <w:noProof/>
                          <w:szCs w:val="26"/>
                          <w:lang w:val="vi-VN"/>
                        </w:rPr>
                        <m:t>đã</m:t>
                      </m:r>
                      <m:r>
                        <w:rPr>
                          <w:rFonts w:ascii="Cambria Math" w:hAnsi="Cambria Math"/>
                          <w:noProof/>
                          <w:szCs w:val="26"/>
                          <w:lang w:val="vi-VN"/>
                        </w:rPr>
                        <m:t xml:space="preserve"> dự </m:t>
                      </m:r>
                      <m:r>
                        <w:rPr>
                          <w:rFonts w:ascii="Cambria Math" w:hAnsi="Cambria Math" w:hint="eastAsia"/>
                          <w:noProof/>
                          <w:szCs w:val="26"/>
                          <w:lang w:val="vi-VN"/>
                        </w:rPr>
                        <m:t>đ</m:t>
                      </m:r>
                      <m:r>
                        <w:rPr>
                          <w:rFonts w:ascii="Cambria Math" w:hAnsi="Cambria Math"/>
                          <w:noProof/>
                          <w:szCs w:val="26"/>
                          <w:lang w:val="vi-VN"/>
                        </w:rPr>
                        <m:t>o</m:t>
                      </m:r>
                      <m:r>
                        <w:rPr>
                          <w:rFonts w:ascii="Cambria Math" w:hAnsi="Cambria Math" w:hint="eastAsia"/>
                          <w:noProof/>
                          <w:szCs w:val="26"/>
                          <w:lang w:val="vi-VN"/>
                        </w:rPr>
                        <m:t>á</m:t>
                      </m:r>
                      <m:r>
                        <w:rPr>
                          <w:rFonts w:ascii="Cambria Math" w:hAnsi="Cambria Math"/>
                          <w:noProof/>
                          <w:szCs w:val="26"/>
                          <w:lang w:val="vi-VN"/>
                        </w:rPr>
                        <m:t>n l</m:t>
                      </m:r>
                      <m:r>
                        <w:rPr>
                          <w:rFonts w:ascii="Cambria Math" w:hAnsi="Cambria Math" w:hint="eastAsia"/>
                          <w:noProof/>
                          <w:szCs w:val="26"/>
                          <w:lang w:val="vi-VN"/>
                        </w:rPr>
                        <m:t>à</m:t>
                      </m:r>
                      <m:r>
                        <w:rPr>
                          <w:rFonts w:ascii="Cambria Math" w:hAnsi="Cambria Math"/>
                          <w:noProof/>
                          <w:szCs w:val="26"/>
                          <w:lang w:val="vi-VN"/>
                        </w:rPr>
                        <m:t xml:space="preserve"> positive</m:t>
                      </m:r>
                    </m:den>
                  </m:f>
                </m:oMath>
              </m:oMathPara>
            </w:del>
          </w:p>
        </w:tc>
        <w:tc>
          <w:tcPr>
            <w:tcW w:w="824" w:type="dxa"/>
            <w:vAlign w:val="center"/>
          </w:tcPr>
          <w:p w14:paraId="029E49EC" w14:textId="48514838" w:rsidR="00460DA2" w:rsidRPr="005C3FD8" w:rsidDel="008C4DB3" w:rsidRDefault="00460DA2" w:rsidP="00D472CE">
            <w:pPr>
              <w:pStyle w:val="Caption"/>
              <w:keepNext/>
              <w:jc w:val="center"/>
              <w:rPr>
                <w:del w:id="2229" w:author="QVM0161195" w:date="2021-01-26T17:21:00Z"/>
                <w:b w:val="0"/>
                <w:sz w:val="26"/>
                <w:szCs w:val="26"/>
                <w:lang w:val="vi-VN"/>
              </w:rPr>
            </w:pPr>
            <w:del w:id="2230"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18</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574AD7A7" w14:textId="1F710C55" w:rsidR="00EC5BDE" w:rsidRPr="005C3FD8" w:rsidDel="008C4DB3" w:rsidRDefault="00EC5BDE" w:rsidP="005D30E1">
      <w:pPr>
        <w:spacing w:before="120" w:line="360" w:lineRule="auto"/>
        <w:jc w:val="both"/>
        <w:rPr>
          <w:del w:id="2231" w:author="QVM0161195" w:date="2021-01-26T17:21:00Z"/>
          <w:noProof/>
          <w:sz w:val="26"/>
          <w:szCs w:val="26"/>
          <w:lang w:val="vi-VN"/>
        </w:rPr>
      </w:pPr>
      <w:del w:id="2232" w:author="QVM0161195" w:date="2021-01-26T17:21:00Z">
        <w:r w:rsidRPr="005C3FD8" w:rsidDel="008C4DB3">
          <w:rPr>
            <w:noProof/>
            <w:sz w:val="26"/>
            <w:szCs w:val="26"/>
            <w:lang w:val="vi-VN"/>
          </w:rPr>
          <w:delText>hay</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rsidDel="008C4DB3" w14:paraId="0CE50406" w14:textId="14FD5513" w:rsidTr="00D472CE">
        <w:trPr>
          <w:trHeight w:val="1139"/>
          <w:del w:id="2233" w:author="QVM0161195" w:date="2021-01-26T17:21:00Z"/>
        </w:trPr>
        <w:tc>
          <w:tcPr>
            <w:tcW w:w="8268" w:type="dxa"/>
            <w:vAlign w:val="center"/>
          </w:tcPr>
          <w:p w14:paraId="30FC7189" w14:textId="696210BB" w:rsidR="00460DA2" w:rsidRPr="005C3FD8" w:rsidDel="008C4DB3" w:rsidRDefault="00460DA2" w:rsidP="00D472CE">
            <w:pPr>
              <w:pStyle w:val="cushead2"/>
              <w:numPr>
                <w:ilvl w:val="0"/>
                <w:numId w:val="0"/>
              </w:numPr>
              <w:spacing w:before="120"/>
              <w:jc w:val="center"/>
              <w:rPr>
                <w:del w:id="2234" w:author="QVM0161195" w:date="2021-01-26T17:21:00Z"/>
                <w:noProof/>
                <w:szCs w:val="26"/>
                <w:lang w:val="vi-VN"/>
              </w:rPr>
            </w:pPr>
            <w:del w:id="2235" w:author="QVM0161195" w:date="2021-01-26T17:21:00Z">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del>
          </w:p>
        </w:tc>
        <w:tc>
          <w:tcPr>
            <w:tcW w:w="824" w:type="dxa"/>
            <w:vAlign w:val="center"/>
          </w:tcPr>
          <w:p w14:paraId="5F9C5E93" w14:textId="14CCEF19" w:rsidR="00460DA2" w:rsidRPr="005C3FD8" w:rsidDel="008C4DB3" w:rsidRDefault="00460DA2" w:rsidP="00D472CE">
            <w:pPr>
              <w:pStyle w:val="Caption"/>
              <w:keepNext/>
              <w:jc w:val="center"/>
              <w:rPr>
                <w:del w:id="2236" w:author="QVM0161195" w:date="2021-01-26T17:21:00Z"/>
                <w:b w:val="0"/>
                <w:sz w:val="26"/>
                <w:szCs w:val="26"/>
                <w:lang w:val="vi-VN"/>
              </w:rPr>
            </w:pPr>
            <w:del w:id="2237"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19</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4CBCE396" w14:textId="483C308D" w:rsidR="00926497" w:rsidRPr="005C3FD8" w:rsidDel="008C4DB3" w:rsidRDefault="00926497" w:rsidP="008B6D13">
      <w:pPr>
        <w:spacing w:before="120" w:line="360" w:lineRule="auto"/>
        <w:ind w:firstLine="284"/>
        <w:jc w:val="both"/>
        <w:rPr>
          <w:del w:id="2238" w:author="QVM0161195" w:date="2021-01-26T17:21:00Z"/>
          <w:noProof/>
          <w:sz w:val="26"/>
          <w:szCs w:val="26"/>
          <w:lang w:val="vi-VN"/>
        </w:rPr>
      </w:pPr>
      <w:del w:id="2239" w:author="QVM0161195" w:date="2021-01-26T17:21:00Z">
        <w:r w:rsidRPr="005C3FD8" w:rsidDel="008C4DB3">
          <w:rPr>
            <w:b/>
            <w:noProof/>
            <w:sz w:val="26"/>
            <w:szCs w:val="26"/>
            <w:lang w:val="vi-VN"/>
          </w:rPr>
          <w:delText xml:space="preserve">Độ bao phủ </w:delText>
        </w:r>
        <w:r w:rsidRPr="005C3FD8" w:rsidDel="008C4DB3">
          <w:rPr>
            <w:noProof/>
            <w:sz w:val="26"/>
            <w:szCs w:val="26"/>
            <w:lang w:val="vi-VN"/>
          </w:rPr>
          <w:delText xml:space="preserve">là tỉ lệ số dự đoán đúng </w:delText>
        </w:r>
        <w:r w:rsidR="00D9295B" w:rsidRPr="005C3FD8" w:rsidDel="008C4DB3">
          <w:rPr>
            <w:noProof/>
            <w:sz w:val="26"/>
            <w:szCs w:val="26"/>
            <w:lang w:val="vi-VN"/>
          </w:rPr>
          <w:delText>cảm xúc khi sử dụng bộ phân lớp được tính theo công thức sau:</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rsidDel="008C4DB3" w14:paraId="27B19066" w14:textId="718711C3" w:rsidTr="00D472CE">
        <w:trPr>
          <w:trHeight w:val="1139"/>
          <w:del w:id="2240" w:author="QVM0161195" w:date="2021-01-26T17:21:00Z"/>
        </w:trPr>
        <w:tc>
          <w:tcPr>
            <w:tcW w:w="8268" w:type="dxa"/>
            <w:vAlign w:val="center"/>
          </w:tcPr>
          <w:p w14:paraId="0D364F82" w14:textId="37B051FE" w:rsidR="00460DA2" w:rsidRPr="005C3FD8" w:rsidDel="008C4DB3" w:rsidRDefault="00460DA2" w:rsidP="00D472CE">
            <w:pPr>
              <w:pStyle w:val="cushead2"/>
              <w:numPr>
                <w:ilvl w:val="0"/>
                <w:numId w:val="0"/>
              </w:numPr>
              <w:spacing w:before="120"/>
              <w:jc w:val="center"/>
              <w:rPr>
                <w:del w:id="2241" w:author="QVM0161195" w:date="2021-01-26T17:21:00Z"/>
                <w:noProof/>
                <w:szCs w:val="26"/>
                <w:lang w:val="vi-VN"/>
              </w:rPr>
            </w:pPr>
            <w:del w:id="2242" w:author="QVM0161195" w:date="2021-01-26T17:21:00Z">
              <m:oMathPara>
                <m:oMath>
                  <m:r>
                    <w:rPr>
                      <w:rFonts w:ascii="Cambria Math" w:hAnsi="Cambria Math" w:hint="eastAsia"/>
                      <w:noProof/>
                      <w:szCs w:val="26"/>
                      <w:lang w:val="vi-VN"/>
                    </w:rPr>
                    <m:t>Đ</m:t>
                  </m:r>
                  <m:r>
                    <w:rPr>
                      <w:rFonts w:ascii="Cambria Math" w:hAnsi="Cambria Math"/>
                      <w:noProof/>
                      <w:szCs w:val="26"/>
                      <w:lang w:val="vi-VN"/>
                    </w:rPr>
                    <m:t xml:space="preserve">ộ bao phủ= </m:t>
                  </m:r>
                  <m:f>
                    <m:fPr>
                      <m:ctrlPr>
                        <w:rPr>
                          <w:rFonts w:ascii="Cambria Math" w:hAnsi="Cambria Math"/>
                          <w:i/>
                          <w:noProof/>
                          <w:szCs w:val="26"/>
                          <w:lang w:val="vi-VN"/>
                        </w:rPr>
                      </m:ctrlPr>
                    </m:fPr>
                    <m:num>
                      <m:r>
                        <w:rPr>
                          <w:rFonts w:ascii="Cambria Math" w:hAnsi="Cambria Math"/>
                          <w:noProof/>
                          <w:szCs w:val="26"/>
                          <w:lang w:val="vi-VN"/>
                        </w:rPr>
                        <m:t xml:space="preserve">Số dự </m:t>
                      </m:r>
                      <m:r>
                        <w:rPr>
                          <w:rFonts w:ascii="Cambria Math" w:hAnsi="Cambria Math" w:hint="eastAsia"/>
                          <w:noProof/>
                          <w:szCs w:val="26"/>
                          <w:lang w:val="vi-VN"/>
                        </w:rPr>
                        <m:t>đ</m:t>
                      </m:r>
                      <m:r>
                        <w:rPr>
                          <w:rFonts w:ascii="Cambria Math" w:hAnsi="Cambria Math"/>
                          <w:noProof/>
                          <w:szCs w:val="26"/>
                          <w:lang w:val="vi-VN"/>
                        </w:rPr>
                        <m:t>o</m:t>
                      </m:r>
                      <m:r>
                        <w:rPr>
                          <w:rFonts w:ascii="Cambria Math" w:hAnsi="Cambria Math" w:hint="eastAsia"/>
                          <w:noProof/>
                          <w:szCs w:val="26"/>
                          <w:lang w:val="vi-VN"/>
                        </w:rPr>
                        <m:t>á</m:t>
                      </m:r>
                      <m:r>
                        <w:rPr>
                          <w:rFonts w:ascii="Cambria Math" w:hAnsi="Cambria Math"/>
                          <w:noProof/>
                          <w:szCs w:val="26"/>
                          <w:lang w:val="vi-VN"/>
                        </w:rPr>
                        <m:t xml:space="preserve">n positive </m:t>
                      </m:r>
                      <m:r>
                        <w:rPr>
                          <w:rFonts w:ascii="Cambria Math" w:hAnsi="Cambria Math" w:hint="eastAsia"/>
                          <w:noProof/>
                          <w:szCs w:val="26"/>
                          <w:lang w:val="vi-VN"/>
                        </w:rPr>
                        <m:t>đú</m:t>
                      </m:r>
                      <m:r>
                        <w:rPr>
                          <w:rFonts w:ascii="Cambria Math" w:hAnsi="Cambria Math"/>
                          <w:noProof/>
                          <w:szCs w:val="26"/>
                          <w:lang w:val="vi-VN"/>
                        </w:rPr>
                        <m:t>ng</m:t>
                      </m:r>
                    </m:num>
                    <m:den>
                      <m:r>
                        <w:rPr>
                          <w:rFonts w:ascii="Cambria Math" w:hAnsi="Cambria Math"/>
                          <w:noProof/>
                          <w:szCs w:val="26"/>
                          <w:lang w:val="vi-VN"/>
                        </w:rPr>
                        <m:t>Tổng số  positive trong thực tế</m:t>
                      </m:r>
                    </m:den>
                  </m:f>
                </m:oMath>
              </m:oMathPara>
            </w:del>
          </w:p>
        </w:tc>
        <w:tc>
          <w:tcPr>
            <w:tcW w:w="824" w:type="dxa"/>
            <w:vAlign w:val="center"/>
          </w:tcPr>
          <w:p w14:paraId="7794EF69" w14:textId="59DF95EA" w:rsidR="00460DA2" w:rsidRPr="005C3FD8" w:rsidDel="008C4DB3" w:rsidRDefault="00460DA2" w:rsidP="00D472CE">
            <w:pPr>
              <w:pStyle w:val="Caption"/>
              <w:keepNext/>
              <w:jc w:val="center"/>
              <w:rPr>
                <w:del w:id="2243" w:author="QVM0161195" w:date="2021-01-26T17:21:00Z"/>
                <w:b w:val="0"/>
                <w:sz w:val="26"/>
                <w:szCs w:val="26"/>
                <w:lang w:val="vi-VN"/>
              </w:rPr>
            </w:pPr>
            <w:del w:id="2244"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20</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45215B00" w14:textId="483DBCB1" w:rsidR="00EC5BDE" w:rsidRPr="005C3FD8" w:rsidDel="008C4DB3" w:rsidRDefault="00EC5BDE" w:rsidP="005D30E1">
      <w:pPr>
        <w:spacing w:before="120" w:line="360" w:lineRule="auto"/>
        <w:jc w:val="both"/>
        <w:rPr>
          <w:del w:id="2245" w:author="QVM0161195" w:date="2021-01-26T17:21:00Z"/>
          <w:noProof/>
          <w:sz w:val="26"/>
          <w:szCs w:val="26"/>
          <w:lang w:val="vi-VN"/>
        </w:rPr>
      </w:pPr>
      <w:del w:id="2246" w:author="QVM0161195" w:date="2021-01-26T17:21:00Z">
        <w:r w:rsidRPr="005C3FD8" w:rsidDel="008C4DB3">
          <w:rPr>
            <w:noProof/>
            <w:sz w:val="26"/>
            <w:szCs w:val="26"/>
            <w:lang w:val="vi-VN"/>
          </w:rPr>
          <w:delText xml:space="preserve">hay </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rsidDel="008C4DB3" w14:paraId="1F21C7C1" w14:textId="175A89D8" w:rsidTr="00D472CE">
        <w:trPr>
          <w:trHeight w:val="1139"/>
          <w:del w:id="2247" w:author="QVM0161195" w:date="2021-01-26T17:21:00Z"/>
        </w:trPr>
        <w:tc>
          <w:tcPr>
            <w:tcW w:w="8268" w:type="dxa"/>
            <w:vAlign w:val="center"/>
          </w:tcPr>
          <w:p w14:paraId="7D94F1DA" w14:textId="5D5C196F" w:rsidR="00460DA2" w:rsidRPr="005C3FD8" w:rsidDel="008C4DB3" w:rsidRDefault="00460DA2" w:rsidP="00D472CE">
            <w:pPr>
              <w:pStyle w:val="cushead2"/>
              <w:numPr>
                <w:ilvl w:val="0"/>
                <w:numId w:val="0"/>
              </w:numPr>
              <w:spacing w:before="120"/>
              <w:jc w:val="center"/>
              <w:rPr>
                <w:del w:id="2248" w:author="QVM0161195" w:date="2021-01-26T17:21:00Z"/>
                <w:noProof/>
                <w:szCs w:val="26"/>
                <w:lang w:val="vi-VN"/>
              </w:rPr>
            </w:pPr>
            <w:del w:id="2249" w:author="QVM0161195" w:date="2021-01-26T17:21:00Z">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del>
          </w:p>
        </w:tc>
        <w:tc>
          <w:tcPr>
            <w:tcW w:w="824" w:type="dxa"/>
            <w:vAlign w:val="center"/>
          </w:tcPr>
          <w:p w14:paraId="560F2C42" w14:textId="4C133163" w:rsidR="00460DA2" w:rsidRPr="005C3FD8" w:rsidDel="008C4DB3" w:rsidRDefault="00460DA2" w:rsidP="00D472CE">
            <w:pPr>
              <w:pStyle w:val="Caption"/>
              <w:keepNext/>
              <w:jc w:val="center"/>
              <w:rPr>
                <w:del w:id="2250" w:author="QVM0161195" w:date="2021-01-26T17:21:00Z"/>
                <w:b w:val="0"/>
                <w:sz w:val="26"/>
                <w:szCs w:val="26"/>
                <w:lang w:val="vi-VN"/>
              </w:rPr>
            </w:pPr>
            <w:del w:id="2251"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21</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2459072D" w14:textId="474E4170" w:rsidR="00517CE5" w:rsidRPr="005C3FD8" w:rsidDel="008C4DB3" w:rsidRDefault="0025360A" w:rsidP="008B6D13">
      <w:pPr>
        <w:spacing w:before="120" w:line="360" w:lineRule="auto"/>
        <w:ind w:firstLine="284"/>
        <w:jc w:val="both"/>
        <w:rPr>
          <w:del w:id="2252" w:author="QVM0161195" w:date="2021-01-26T17:21:00Z"/>
          <w:noProof/>
          <w:sz w:val="26"/>
          <w:szCs w:val="26"/>
          <w:lang w:val="vi-VN"/>
        </w:rPr>
      </w:pPr>
      <w:del w:id="2253" w:author="QVM0161195" w:date="2021-01-26T17:21:00Z">
        <w:r w:rsidRPr="005C3FD8" w:rsidDel="008C4DB3">
          <w:rPr>
            <w:b/>
            <w:noProof/>
            <w:sz w:val="26"/>
            <w:szCs w:val="26"/>
            <w:lang w:val="vi-VN"/>
          </w:rPr>
          <w:delText>F1</w:delText>
        </w:r>
        <w:r w:rsidRPr="005C3FD8" w:rsidDel="008C4DB3">
          <w:rPr>
            <w:noProof/>
            <w:sz w:val="26"/>
            <w:szCs w:val="26"/>
            <w:lang w:val="vi-VN"/>
          </w:rPr>
          <w:delTex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delText>
        </w:r>
        <w:r w:rsidR="005E6CE4" w:rsidRPr="005C3FD8" w:rsidDel="008C4DB3">
          <w:rPr>
            <w:noProof/>
            <w:sz w:val="26"/>
            <w:szCs w:val="26"/>
            <w:lang w:val="vi-VN"/>
          </w:rPr>
          <w:delText xml:space="preserve"> F1 được tính như sau:</w:delText>
        </w:r>
      </w:del>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5C3FD8" w:rsidDel="008C4DB3" w14:paraId="62E4D773" w14:textId="4092029A" w:rsidTr="00D472CE">
        <w:trPr>
          <w:trHeight w:val="1139"/>
          <w:del w:id="2254" w:author="QVM0161195" w:date="2021-01-26T17:21:00Z"/>
        </w:trPr>
        <w:tc>
          <w:tcPr>
            <w:tcW w:w="8268" w:type="dxa"/>
            <w:vAlign w:val="center"/>
          </w:tcPr>
          <w:p w14:paraId="266D3C84" w14:textId="0A264C02" w:rsidR="004F7AB7" w:rsidRPr="005C3FD8" w:rsidDel="008C4DB3" w:rsidRDefault="006C1BF9" w:rsidP="00D472CE">
            <w:pPr>
              <w:pStyle w:val="cushead2"/>
              <w:numPr>
                <w:ilvl w:val="0"/>
                <w:numId w:val="0"/>
              </w:numPr>
              <w:spacing w:before="120"/>
              <w:jc w:val="center"/>
              <w:rPr>
                <w:del w:id="2255" w:author="QVM0161195" w:date="2021-01-26T17:21:00Z"/>
                <w:noProof/>
                <w:szCs w:val="26"/>
                <w:lang w:val="vi-VN"/>
              </w:rPr>
            </w:pPr>
            <m:oMathPara>
              <m:oMath>
                <m:sSub>
                  <m:sSubPr>
                    <m:ctrlPr>
                      <w:del w:id="2256" w:author="QVM0161195" w:date="2021-01-26T17:21:00Z">
                        <w:rPr>
                          <w:rFonts w:ascii="Cambria Math" w:hAnsi="Cambria Math"/>
                          <w:i/>
                          <w:noProof/>
                          <w:szCs w:val="26"/>
                          <w:lang w:val="vi-VN"/>
                        </w:rPr>
                      </w:del>
                    </m:ctrlPr>
                  </m:sSubPr>
                  <m:e>
                    <w:del w:id="2257" w:author="QVM0161195" w:date="2021-01-26T17:21:00Z">
                      <m:r>
                        <w:rPr>
                          <w:rFonts w:ascii="Cambria Math" w:hAnsi="Cambria Math"/>
                          <w:noProof/>
                          <w:szCs w:val="26"/>
                          <w:lang w:val="vi-VN"/>
                        </w:rPr>
                        <m:t>F</m:t>
                      </m:r>
                    </w:del>
                  </m:e>
                  <m:sub>
                    <w:del w:id="2258" w:author="QVM0161195" w:date="2021-01-26T17:21:00Z">
                      <m:r>
                        <w:rPr>
                          <w:rFonts w:ascii="Cambria Math" w:hAnsi="Cambria Math"/>
                          <w:noProof/>
                          <w:szCs w:val="26"/>
                          <w:lang w:val="vi-VN"/>
                        </w:rPr>
                        <m:t>1</m:t>
                      </m:r>
                    </w:del>
                  </m:sub>
                </m:sSub>
                <w:del w:id="2259" w:author="QVM0161195" w:date="2021-01-26T17:21:00Z">
                  <m:r>
                    <w:rPr>
                      <w:rFonts w:ascii="Cambria Math" w:hAnsi="Cambria Math"/>
                      <w:noProof/>
                      <w:szCs w:val="26"/>
                      <w:lang w:val="vi-VN"/>
                    </w:rPr>
                    <m:t xml:space="preserve">= </m:t>
                  </m:r>
                </w:del>
                <m:f>
                  <m:fPr>
                    <m:ctrlPr>
                      <w:del w:id="2260" w:author="QVM0161195" w:date="2021-01-26T17:21:00Z">
                        <w:rPr>
                          <w:rFonts w:ascii="Cambria Math" w:hAnsi="Cambria Math"/>
                          <w:i/>
                          <w:noProof/>
                          <w:szCs w:val="26"/>
                          <w:lang w:val="vi-VN"/>
                        </w:rPr>
                      </w:del>
                    </m:ctrlPr>
                  </m:fPr>
                  <m:num>
                    <w:del w:id="2261" w:author="QVM0161195" w:date="2021-01-26T17:21:00Z">
                      <m:r>
                        <w:rPr>
                          <w:rFonts w:ascii="Cambria Math" w:hAnsi="Cambria Math"/>
                          <w:noProof/>
                          <w:szCs w:val="26"/>
                          <w:lang w:val="vi-VN"/>
                        </w:rPr>
                        <m:t>2*Recall*Precision</m:t>
                      </m:r>
                    </w:del>
                  </m:num>
                  <m:den>
                    <w:del w:id="2262" w:author="QVM0161195" w:date="2021-01-26T17:21:00Z">
                      <m:r>
                        <w:rPr>
                          <w:rFonts w:ascii="Cambria Math" w:hAnsi="Cambria Math"/>
                          <w:noProof/>
                          <w:szCs w:val="26"/>
                          <w:lang w:val="vi-VN"/>
                        </w:rPr>
                        <m:t>Recall+ Precision</m:t>
                      </m:r>
                    </w:del>
                  </m:den>
                </m:f>
              </m:oMath>
            </m:oMathPara>
          </w:p>
        </w:tc>
        <w:tc>
          <w:tcPr>
            <w:tcW w:w="824" w:type="dxa"/>
            <w:vAlign w:val="center"/>
          </w:tcPr>
          <w:p w14:paraId="47B76D31" w14:textId="36359496" w:rsidR="004F7AB7" w:rsidRPr="005C3FD8" w:rsidDel="008C4DB3" w:rsidRDefault="004F7AB7" w:rsidP="00D472CE">
            <w:pPr>
              <w:pStyle w:val="Caption"/>
              <w:keepNext/>
              <w:jc w:val="center"/>
              <w:rPr>
                <w:del w:id="2263" w:author="QVM0161195" w:date="2021-01-26T17:21:00Z"/>
                <w:b w:val="0"/>
                <w:sz w:val="26"/>
                <w:szCs w:val="26"/>
                <w:lang w:val="vi-VN"/>
              </w:rPr>
            </w:pPr>
            <w:del w:id="2264" w:author="QVM0161195" w:date="2021-01-26T17:21:00Z">
              <w:r w:rsidRPr="005C3FD8" w:rsidDel="008C4DB3">
                <w:rPr>
                  <w:b w:val="0"/>
                  <w:color w:val="auto"/>
                  <w:sz w:val="26"/>
                  <w:szCs w:val="26"/>
                  <w:lang w:val="vi-VN"/>
                </w:rPr>
                <w:delText>(</w:delText>
              </w:r>
              <w:r w:rsidRPr="005C3FD8" w:rsidDel="008C4DB3">
                <w:rPr>
                  <w:b w:val="0"/>
                  <w:color w:val="auto"/>
                  <w:sz w:val="26"/>
                  <w:szCs w:val="26"/>
                  <w:lang w:val="vi-VN"/>
                </w:rPr>
                <w:fldChar w:fldCharType="begin"/>
              </w:r>
              <w:r w:rsidRPr="005C3FD8" w:rsidDel="008C4DB3">
                <w:rPr>
                  <w:b w:val="0"/>
                  <w:color w:val="auto"/>
                  <w:sz w:val="26"/>
                  <w:szCs w:val="26"/>
                  <w:lang w:val="vi-VN"/>
                </w:rPr>
                <w:delInstrText xml:space="preserve"> SEQ Equation \* ARABIC </w:delInstrText>
              </w:r>
              <w:r w:rsidRPr="005C3FD8" w:rsidDel="008C4DB3">
                <w:rPr>
                  <w:b w:val="0"/>
                  <w:color w:val="auto"/>
                  <w:sz w:val="26"/>
                  <w:szCs w:val="26"/>
                  <w:lang w:val="vi-VN"/>
                </w:rPr>
                <w:fldChar w:fldCharType="separate"/>
              </w:r>
              <w:r w:rsidR="00F360C9" w:rsidRPr="005C3FD8" w:rsidDel="008C4DB3">
                <w:rPr>
                  <w:b w:val="0"/>
                  <w:noProof/>
                  <w:color w:val="auto"/>
                  <w:sz w:val="26"/>
                  <w:szCs w:val="26"/>
                  <w:lang w:val="vi-VN"/>
                </w:rPr>
                <w:delText>22</w:delText>
              </w:r>
              <w:r w:rsidRPr="005C3FD8" w:rsidDel="008C4DB3">
                <w:rPr>
                  <w:b w:val="0"/>
                  <w:color w:val="auto"/>
                  <w:sz w:val="26"/>
                  <w:szCs w:val="26"/>
                  <w:lang w:val="vi-VN"/>
                </w:rPr>
                <w:fldChar w:fldCharType="end"/>
              </w:r>
              <w:r w:rsidRPr="005C3FD8" w:rsidDel="008C4DB3">
                <w:rPr>
                  <w:b w:val="0"/>
                  <w:color w:val="auto"/>
                  <w:sz w:val="26"/>
                  <w:szCs w:val="26"/>
                  <w:lang w:val="vi-VN"/>
                </w:rPr>
                <w:delText>)</w:delText>
              </w:r>
            </w:del>
          </w:p>
        </w:tc>
      </w:tr>
    </w:tbl>
    <w:p w14:paraId="521C706D" w14:textId="52F800DD" w:rsidR="0025360A" w:rsidRPr="005C3FD8" w:rsidDel="008C4DB3" w:rsidRDefault="00517CE5" w:rsidP="006F14F9">
      <w:pPr>
        <w:spacing w:before="120" w:line="360" w:lineRule="auto"/>
        <w:ind w:firstLine="284"/>
        <w:jc w:val="both"/>
        <w:rPr>
          <w:del w:id="2265" w:author="QVM0161195" w:date="2021-01-26T17:21:00Z"/>
          <w:noProof/>
          <w:sz w:val="26"/>
          <w:szCs w:val="26"/>
          <w:lang w:val="vi-VN"/>
        </w:rPr>
      </w:pPr>
      <w:del w:id="2266" w:author="QVM0161195" w:date="2021-01-26T17:21:00Z">
        <w:r w:rsidRPr="005C3FD8" w:rsidDel="008C4DB3">
          <w:rPr>
            <w:noProof/>
            <w:sz w:val="26"/>
            <w:szCs w:val="26"/>
            <w:lang w:val="vi-VN"/>
          </w:rPr>
          <w:delText>Xét ví dụ yêu cầu dự đoán cảm xúc cho tập dữ liệu</w:delText>
        </w:r>
        <w:r w:rsidR="0025360A" w:rsidRPr="005C3FD8" w:rsidDel="008C4DB3">
          <w:rPr>
            <w:noProof/>
            <w:sz w:val="26"/>
            <w:szCs w:val="26"/>
            <w:lang w:val="vi-VN"/>
          </w:rPr>
          <w:delText xml:space="preserve"> gồm 15 câu ý kiến tích cực</w:delText>
        </w:r>
        <w:r w:rsidR="00DA193A" w:rsidRPr="005C3FD8" w:rsidDel="008C4DB3">
          <w:rPr>
            <w:noProof/>
            <w:sz w:val="26"/>
            <w:szCs w:val="26"/>
            <w:lang w:val="vi-VN"/>
          </w:rPr>
          <w:delText xml:space="preserve"> và </w:delText>
        </w:r>
        <w:r w:rsidR="0025360A" w:rsidRPr="005C3FD8" w:rsidDel="008C4DB3">
          <w:rPr>
            <w:noProof/>
            <w:sz w:val="26"/>
            <w:szCs w:val="26"/>
            <w:lang w:val="vi-VN"/>
          </w:rPr>
          <w:delText>5 câu ý kiến tiêu cực</w:delText>
        </w:r>
        <w:r w:rsidRPr="005C3FD8" w:rsidDel="008C4DB3">
          <w:rPr>
            <w:noProof/>
            <w:sz w:val="26"/>
            <w:szCs w:val="26"/>
            <w:lang w:val="vi-VN"/>
          </w:rPr>
          <w:delText>.  B</w:delText>
        </w:r>
        <w:r w:rsidR="0025360A" w:rsidRPr="005C3FD8" w:rsidDel="008C4DB3">
          <w:rPr>
            <w:noProof/>
            <w:sz w:val="26"/>
            <w:szCs w:val="26"/>
            <w:lang w:val="vi-VN"/>
          </w:rPr>
          <w:delText xml:space="preserve">ộ phân lớp giả sử nhận dạng được 10 câu mang ý kiến tích cực và 20 câu mang ý kiến tiêu cực. Trong số 10 câu được nhận dạng thì có 8 câu đúng là ý kiến tích cực và </w:delText>
        </w:r>
        <w:r w:rsidRPr="005C3FD8" w:rsidDel="008C4DB3">
          <w:rPr>
            <w:noProof/>
            <w:sz w:val="26"/>
            <w:szCs w:val="26"/>
            <w:lang w:val="vi-VN"/>
          </w:rPr>
          <w:delText>2 câu là dự đoán sai thì ta sẽ có:</w:delText>
        </w:r>
      </w:del>
    </w:p>
    <w:p w14:paraId="2811E37C" w14:textId="0BD68395" w:rsidR="00517CE5" w:rsidRPr="005C3FD8" w:rsidDel="008C4DB3" w:rsidRDefault="00517CE5" w:rsidP="006F14F9">
      <w:pPr>
        <w:spacing w:before="120" w:line="360" w:lineRule="auto"/>
        <w:ind w:firstLine="284"/>
        <w:jc w:val="both"/>
        <w:rPr>
          <w:del w:id="2267" w:author="QVM0161195" w:date="2021-01-26T17:21:00Z"/>
          <w:noProof/>
          <w:sz w:val="26"/>
          <w:szCs w:val="26"/>
          <w:lang w:val="vi-VN"/>
        </w:rPr>
      </w:pPr>
      <w:del w:id="2268" w:author="QVM0161195" w:date="2021-01-26T17:21:00Z">
        <w:r w:rsidRPr="005C3FD8" w:rsidDel="008C4DB3">
          <w:rPr>
            <w:noProof/>
            <w:sz w:val="26"/>
            <w:szCs w:val="26"/>
            <w:lang w:val="vi-VN"/>
          </w:rPr>
          <w:delText>Độ chính xác = 8/10 = 80%</w:delText>
        </w:r>
      </w:del>
    </w:p>
    <w:p w14:paraId="5150D660" w14:textId="129B0002" w:rsidR="00517CE5" w:rsidRPr="005C3FD8" w:rsidDel="008C4DB3" w:rsidRDefault="00517CE5" w:rsidP="006F14F9">
      <w:pPr>
        <w:spacing w:before="120" w:line="360" w:lineRule="auto"/>
        <w:ind w:firstLine="284"/>
        <w:jc w:val="both"/>
        <w:rPr>
          <w:del w:id="2269" w:author="QVM0161195" w:date="2021-01-26T17:21:00Z"/>
          <w:noProof/>
          <w:sz w:val="26"/>
          <w:szCs w:val="26"/>
          <w:lang w:val="vi-VN"/>
        </w:rPr>
      </w:pPr>
      <w:del w:id="2270" w:author="QVM0161195" w:date="2021-01-26T17:21:00Z">
        <w:r w:rsidRPr="005C3FD8" w:rsidDel="008C4DB3">
          <w:rPr>
            <w:noProof/>
            <w:sz w:val="26"/>
            <w:szCs w:val="26"/>
            <w:lang w:val="vi-VN"/>
          </w:rPr>
          <w:delText>Độ bao phủ = 8/15 = 53,33%</w:delText>
        </w:r>
      </w:del>
    </w:p>
    <w:p w14:paraId="253D01E9" w14:textId="7F52D470" w:rsidR="00517CE5" w:rsidRPr="005C3FD8" w:rsidDel="008C4DB3" w:rsidRDefault="00517CE5" w:rsidP="006F14F9">
      <w:pPr>
        <w:spacing w:before="120" w:line="360" w:lineRule="auto"/>
        <w:ind w:firstLine="284"/>
        <w:jc w:val="both"/>
        <w:rPr>
          <w:del w:id="2271" w:author="QVM0161195" w:date="2021-01-26T17:21:00Z"/>
          <w:b/>
          <w:noProof/>
          <w:sz w:val="26"/>
          <w:szCs w:val="26"/>
          <w:lang w:val="vi-VN"/>
        </w:rPr>
      </w:pPr>
      <w:del w:id="2272" w:author="QVM0161195" w:date="2021-01-26T17:21:00Z">
        <w:r w:rsidRPr="005C3FD8" w:rsidDel="008C4DB3">
          <w:rPr>
            <w:noProof/>
            <w:sz w:val="26"/>
            <w:szCs w:val="26"/>
            <w:lang w:val="vi-VN"/>
          </w:rPr>
          <w:delText xml:space="preserve">F1 = </w:delTex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5C3FD8" w:rsidDel="008C4DB3">
          <w:rPr>
            <w:noProof/>
            <w:sz w:val="26"/>
            <w:szCs w:val="26"/>
            <w:lang w:val="vi-VN"/>
          </w:rPr>
          <w:delText xml:space="preserve"> = 63,76%</w:delText>
        </w:r>
      </w:del>
    </w:p>
    <w:p w14:paraId="307F03BD" w14:textId="2B4B77DB" w:rsidR="00001789" w:rsidRPr="005C3FD8" w:rsidDel="008C4DB3" w:rsidRDefault="00001789" w:rsidP="000D5F6E">
      <w:pPr>
        <w:pStyle w:val="Heading2"/>
        <w:numPr>
          <w:ilvl w:val="0"/>
          <w:numId w:val="50"/>
        </w:numPr>
        <w:spacing w:before="120" w:after="0" w:line="360" w:lineRule="auto"/>
        <w:ind w:left="0" w:firstLine="284"/>
        <w:jc w:val="both"/>
        <w:rPr>
          <w:del w:id="2273" w:author="QVM0161195" w:date="2021-01-26T17:21:00Z"/>
          <w:rFonts w:ascii="Times New Roman" w:hAnsi="Times New Roman"/>
          <w:i w:val="0"/>
          <w:noProof/>
          <w:lang w:val="vi-VN"/>
        </w:rPr>
      </w:pPr>
      <w:bookmarkStart w:id="2274" w:name="_Toc61985834"/>
      <w:del w:id="2275" w:author="QVM0161195" w:date="2021-01-26T17:21:00Z">
        <w:r w:rsidRPr="005C3FD8" w:rsidDel="008C4DB3">
          <w:rPr>
            <w:rFonts w:ascii="Times New Roman" w:hAnsi="Times New Roman"/>
            <w:i w:val="0"/>
            <w:noProof/>
            <w:lang w:val="vi-VN"/>
          </w:rPr>
          <w:delText>Xây dựng bộ phân lớp cảm xúc</w:delText>
        </w:r>
        <w:bookmarkEnd w:id="2274"/>
      </w:del>
    </w:p>
    <w:p w14:paraId="13BF3710" w14:textId="0FC4629E" w:rsidR="00A923FC" w:rsidRPr="005C3FD8" w:rsidDel="008C4DB3" w:rsidRDefault="00A923FC" w:rsidP="000D5F6E">
      <w:pPr>
        <w:spacing w:before="120" w:line="360" w:lineRule="auto"/>
        <w:ind w:firstLine="360"/>
        <w:jc w:val="both"/>
        <w:rPr>
          <w:del w:id="2276" w:author="QVM0161195" w:date="2021-01-26T17:21:00Z"/>
          <w:noProof/>
          <w:sz w:val="26"/>
          <w:szCs w:val="26"/>
          <w:lang w:val="vi-VN"/>
        </w:rPr>
      </w:pPr>
      <w:del w:id="2277" w:author="QVM0161195" w:date="2021-01-26T17:21:00Z">
        <w:r w:rsidRPr="005C3FD8" w:rsidDel="008C4DB3">
          <w:rPr>
            <w:noProof/>
            <w:sz w:val="26"/>
            <w:szCs w:val="26"/>
            <w:lang w:val="vi-VN"/>
          </w:rPr>
          <w:delText>Bộ phân lớp cảm xúc sẽ chia nhỏ thành hai giai đoạn bao gồm: giai đoạn huấn luyện mô hình (training), giai đoạn kiểm tra mô hình (test)</w:delText>
        </w:r>
        <w:r w:rsidR="00DC57EB" w:rsidRPr="005C3FD8" w:rsidDel="008C4DB3">
          <w:rPr>
            <w:noProof/>
            <w:sz w:val="26"/>
            <w:szCs w:val="26"/>
            <w:lang w:val="vi-VN"/>
          </w:rPr>
          <w:delText>.</w:delText>
        </w:r>
      </w:del>
    </w:p>
    <w:p w14:paraId="29B02CA4" w14:textId="64034317" w:rsidR="00255919" w:rsidRPr="005C3FD8" w:rsidDel="008C4DB3" w:rsidRDefault="002067D5" w:rsidP="000D5F6E">
      <w:pPr>
        <w:spacing w:before="120" w:line="360" w:lineRule="auto"/>
        <w:ind w:firstLine="360"/>
        <w:jc w:val="both"/>
        <w:rPr>
          <w:del w:id="2278" w:author="QVM0161195" w:date="2021-01-26T17:21:00Z"/>
          <w:noProof/>
          <w:sz w:val="26"/>
          <w:szCs w:val="26"/>
          <w:lang w:val="vi-VN"/>
        </w:rPr>
      </w:pPr>
      <w:del w:id="2279" w:author="QVM0161195" w:date="2021-01-26T17:21:00Z">
        <w:r w:rsidRPr="005C3FD8" w:rsidDel="008C4DB3">
          <w:rPr>
            <w:b/>
            <w:noProof/>
            <w:sz w:val="26"/>
            <w:szCs w:val="26"/>
            <w:lang w:val="vi-VN"/>
          </w:rPr>
          <w:delText>Giai đoạn huấn luyện mô hình (training)</w:delText>
        </w:r>
        <w:r w:rsidR="00A923FC" w:rsidRPr="005C3FD8" w:rsidDel="008C4DB3">
          <w:rPr>
            <w:noProof/>
            <w:sz w:val="26"/>
            <w:szCs w:val="26"/>
            <w:lang w:val="vi-VN"/>
          </w:rPr>
          <w:delText xml:space="preserve"> </w:delText>
        </w:r>
        <w:r w:rsidR="004A35A0" w:rsidRPr="005C3FD8" w:rsidDel="008C4DB3">
          <w:rPr>
            <w:noProof/>
            <w:sz w:val="26"/>
            <w:szCs w:val="26"/>
            <w:lang w:val="vi-VN"/>
          </w:rPr>
          <w:delText>sẽ được xây dựng như</w:delText>
        </w:r>
        <w:r w:rsidRPr="005C3FD8" w:rsidDel="008C4DB3">
          <w:rPr>
            <w:noProof/>
            <w:sz w:val="26"/>
            <w:szCs w:val="26"/>
            <w:lang w:val="vi-VN"/>
          </w:rPr>
          <w:delText xml:space="preserve"> mô hình</w:delText>
        </w:r>
        <w:r w:rsidR="004A35A0" w:rsidRPr="005C3FD8" w:rsidDel="008C4DB3">
          <w:rPr>
            <w:noProof/>
            <w:sz w:val="26"/>
            <w:szCs w:val="26"/>
            <w:lang w:val="vi-VN"/>
          </w:rPr>
          <w:delText xml:space="preserve"> bên dưới.</w:delText>
        </w:r>
      </w:del>
    </w:p>
    <w:p w14:paraId="66AD6286" w14:textId="4BD212D9" w:rsidR="004A35A0" w:rsidRPr="005C3FD8" w:rsidDel="008C4DB3" w:rsidRDefault="004A35A0" w:rsidP="002067D5">
      <w:pPr>
        <w:spacing w:before="120" w:line="360" w:lineRule="auto"/>
        <w:jc w:val="center"/>
        <w:rPr>
          <w:del w:id="2280" w:author="QVM0161195" w:date="2021-01-26T17:21:00Z"/>
          <w:noProof/>
          <w:sz w:val="26"/>
          <w:szCs w:val="26"/>
          <w:lang w:val="vi-VN"/>
        </w:rPr>
      </w:pPr>
      <w:del w:id="2281" w:author="QVM0161195" w:date="2021-01-26T17:21:00Z">
        <w:r w:rsidRPr="005C3FD8" w:rsidDel="008C4DB3">
          <w:rPr>
            <w:noProof/>
            <w:sz w:val="26"/>
            <w:szCs w:val="26"/>
          </w:rPr>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del>
    </w:p>
    <w:p w14:paraId="24A98B71" w14:textId="550DCB34" w:rsidR="004A35A0" w:rsidRPr="005C3FD8" w:rsidDel="008C4DB3" w:rsidRDefault="005317B8" w:rsidP="0026157F">
      <w:pPr>
        <w:pStyle w:val="Caption"/>
        <w:jc w:val="center"/>
        <w:rPr>
          <w:del w:id="2282" w:author="QVM0161195" w:date="2021-01-26T17:21:00Z"/>
          <w:noProof/>
          <w:sz w:val="26"/>
          <w:szCs w:val="26"/>
          <w:lang w:val="vi-VN"/>
        </w:rPr>
      </w:pPr>
      <w:bookmarkStart w:id="2283" w:name="_Toc61973873"/>
      <w:del w:id="2284" w:author="QVM0161195" w:date="2021-01-26T17:21:00Z">
        <w:r w:rsidRPr="005C3FD8" w:rsidDel="008C4DB3">
          <w:rPr>
            <w:b w:val="0"/>
            <w:i/>
            <w:color w:val="auto"/>
            <w:sz w:val="26"/>
            <w:szCs w:val="26"/>
            <w:lang w:val="vi-VN"/>
          </w:rPr>
          <w:delText>Hình 4-</w:delText>
        </w:r>
        <w:r w:rsidRPr="005C3FD8" w:rsidDel="008C4DB3">
          <w:rPr>
            <w:b w:val="0"/>
            <w:i/>
            <w:color w:val="auto"/>
            <w:sz w:val="26"/>
            <w:szCs w:val="26"/>
            <w:lang w:val="vi-VN"/>
          </w:rPr>
          <w:fldChar w:fldCharType="begin"/>
        </w:r>
        <w:r w:rsidRPr="005C3FD8" w:rsidDel="008C4DB3">
          <w:rPr>
            <w:b w:val="0"/>
            <w:i/>
            <w:color w:val="auto"/>
            <w:sz w:val="26"/>
            <w:szCs w:val="26"/>
            <w:lang w:val="vi-VN"/>
          </w:rPr>
          <w:delInstrText xml:space="preserve"> SEQ Hình_4- \* ARABIC </w:delInstrText>
        </w:r>
        <w:r w:rsidRPr="005C3FD8" w:rsidDel="008C4DB3">
          <w:rPr>
            <w:b w:val="0"/>
            <w:i/>
            <w:color w:val="auto"/>
            <w:sz w:val="26"/>
            <w:szCs w:val="26"/>
            <w:lang w:val="vi-VN"/>
          </w:rPr>
          <w:fldChar w:fldCharType="separate"/>
        </w:r>
        <w:r w:rsidR="00F360C9" w:rsidRPr="005C3FD8" w:rsidDel="008C4DB3">
          <w:rPr>
            <w:b w:val="0"/>
            <w:i/>
            <w:noProof/>
            <w:color w:val="auto"/>
            <w:sz w:val="26"/>
            <w:szCs w:val="26"/>
            <w:lang w:val="vi-VN"/>
          </w:rPr>
          <w:delText>1</w:delText>
        </w:r>
        <w:r w:rsidRPr="005C3FD8" w:rsidDel="008C4DB3">
          <w:rPr>
            <w:b w:val="0"/>
            <w:i/>
            <w:color w:val="auto"/>
            <w:sz w:val="26"/>
            <w:szCs w:val="26"/>
            <w:lang w:val="vi-VN"/>
          </w:rPr>
          <w:fldChar w:fldCharType="end"/>
        </w:r>
        <w:r w:rsidRPr="005C3FD8" w:rsidDel="008C4DB3">
          <w:rPr>
            <w:b w:val="0"/>
            <w:i/>
            <w:color w:val="auto"/>
            <w:sz w:val="26"/>
            <w:szCs w:val="26"/>
            <w:lang w:val="vi-VN"/>
          </w:rPr>
          <w:delText xml:space="preserve"> Mô hình training trong bộ phân lớp cảm xúc.</w:delText>
        </w:r>
        <w:bookmarkEnd w:id="2283"/>
      </w:del>
    </w:p>
    <w:p w14:paraId="175742F3" w14:textId="5CC038C5" w:rsidR="00242096" w:rsidRPr="005C3FD8" w:rsidDel="008C4DB3" w:rsidRDefault="00D30971" w:rsidP="000D5F6E">
      <w:pPr>
        <w:spacing w:before="120" w:line="360" w:lineRule="auto"/>
        <w:ind w:firstLine="284"/>
        <w:jc w:val="both"/>
        <w:rPr>
          <w:del w:id="2285" w:author="QVM0161195" w:date="2021-01-26T17:21:00Z"/>
          <w:noProof/>
          <w:sz w:val="26"/>
          <w:szCs w:val="26"/>
          <w:lang w:val="vi-VN"/>
        </w:rPr>
      </w:pPr>
      <w:del w:id="2286" w:author="QVM0161195" w:date="2021-01-26T17:21:00Z">
        <w:r w:rsidRPr="005C3FD8" w:rsidDel="008C4DB3">
          <w:rPr>
            <w:noProof/>
            <w:sz w:val="26"/>
            <w:szCs w:val="26"/>
            <w:lang w:val="vi-VN"/>
          </w:rPr>
          <w:delText xml:space="preserve">Giai đoạn gồm các bước </w:delText>
        </w:r>
        <w:r w:rsidR="00CC31C8" w:rsidRPr="005C3FD8" w:rsidDel="008C4DB3">
          <w:rPr>
            <w:noProof/>
            <w:sz w:val="26"/>
            <w:szCs w:val="26"/>
            <w:lang w:val="vi-VN"/>
          </w:rPr>
          <w:delText>:</w:delText>
        </w:r>
      </w:del>
    </w:p>
    <w:p w14:paraId="5B4EDD84" w14:textId="3CACA062" w:rsidR="00593BF8" w:rsidRPr="005C3FD8" w:rsidDel="008C4DB3" w:rsidRDefault="00CC31C8" w:rsidP="003F17CB">
      <w:pPr>
        <w:pStyle w:val="ListParagraph"/>
        <w:numPr>
          <w:ilvl w:val="0"/>
          <w:numId w:val="54"/>
        </w:numPr>
        <w:spacing w:before="120"/>
        <w:ind w:left="284" w:firstLine="0"/>
        <w:rPr>
          <w:del w:id="2287" w:author="QVM0161195" w:date="2021-01-26T17:21:00Z"/>
          <w:noProof/>
          <w:szCs w:val="26"/>
          <w:lang w:val="vi-VN"/>
        </w:rPr>
      </w:pPr>
      <w:del w:id="2288" w:author="QVM0161195" w:date="2021-01-26T17:21:00Z">
        <w:r w:rsidRPr="005C3FD8" w:rsidDel="008C4DB3">
          <w:rPr>
            <w:noProof/>
            <w:szCs w:val="26"/>
            <w:lang w:val="vi-VN"/>
          </w:rPr>
          <w:delText>Bước 1: Tiền xử lý ý kiến đánh giá</w:delText>
        </w:r>
        <w:r w:rsidR="00D30971" w:rsidRPr="005C3FD8" w:rsidDel="008C4DB3">
          <w:rPr>
            <w:noProof/>
            <w:szCs w:val="26"/>
            <w:lang w:val="vi-VN"/>
          </w:rPr>
          <w:delText xml:space="preserve"> bằng bộ công cụ do </w:delText>
        </w:r>
        <w:r w:rsidR="00572D88" w:rsidRPr="005C3FD8" w:rsidDel="008C4DB3">
          <w:rPr>
            <w:noProof/>
            <w:szCs w:val="26"/>
            <w:lang w:val="vi-VN"/>
          </w:rPr>
          <w:delText xml:space="preserve">tác giả </w:delText>
        </w:r>
        <w:r w:rsidR="00D30971" w:rsidRPr="005C3FD8" w:rsidDel="008C4DB3">
          <w:rPr>
            <w:noProof/>
            <w:szCs w:val="26"/>
            <w:lang w:val="vi-VN"/>
          </w:rPr>
          <w:delText xml:space="preserve">xây dựng dựa trên các thư viện </w:delText>
        </w:r>
        <w:r w:rsidR="00D30971" w:rsidRPr="005C3FD8" w:rsidDel="008C4DB3">
          <w:rPr>
            <w:b/>
            <w:noProof/>
            <w:szCs w:val="26"/>
            <w:lang w:val="vi-VN"/>
          </w:rPr>
          <w:delText>pyvi</w:delText>
        </w:r>
        <w:r w:rsidR="00D30971" w:rsidRPr="005C3FD8" w:rsidDel="008C4DB3">
          <w:rPr>
            <w:noProof/>
            <w:szCs w:val="26"/>
            <w:lang w:val="vi-VN"/>
          </w:rPr>
          <w:delText xml:space="preserve"> và </w:delText>
        </w:r>
        <w:r w:rsidR="00D30971" w:rsidRPr="005C3FD8" w:rsidDel="008C4DB3">
          <w:rPr>
            <w:b/>
            <w:noProof/>
            <w:szCs w:val="26"/>
            <w:lang w:val="vi-VN"/>
          </w:rPr>
          <w:delText xml:space="preserve">underthesea </w:delText>
        </w:r>
        <w:r w:rsidR="00D30971" w:rsidRPr="005C3FD8" w:rsidDel="008C4DB3">
          <w:rPr>
            <w:noProof/>
            <w:szCs w:val="26"/>
            <w:lang w:val="vi-VN"/>
          </w:rPr>
          <w:delText>trong python. Ý kiến sau xử lý sẽ được tách từ, loại bỏ từ dừng, chuẩn hóa từ.</w:delText>
        </w:r>
      </w:del>
    </w:p>
    <w:p w14:paraId="06F0E5FB" w14:textId="67C677BC" w:rsidR="00AE5357" w:rsidRPr="005C3FD8" w:rsidDel="008C4DB3" w:rsidRDefault="00AE5357">
      <w:pPr>
        <w:pStyle w:val="Caption"/>
        <w:spacing w:before="120" w:after="0" w:line="360" w:lineRule="auto"/>
        <w:jc w:val="center"/>
        <w:rPr>
          <w:del w:id="2289" w:author="QVM0161195" w:date="2021-01-26T17:21:00Z"/>
          <w:b w:val="0"/>
          <w:i/>
          <w:noProof/>
          <w:color w:val="auto"/>
          <w:sz w:val="26"/>
          <w:szCs w:val="26"/>
          <w:lang w:val="vi-VN"/>
        </w:rPr>
      </w:pPr>
      <w:bookmarkStart w:id="2290" w:name="_Toc61985888"/>
      <w:del w:id="2291" w:author="QVM0161195" w:date="2021-01-26T17:21:00Z">
        <w:r w:rsidRPr="005C3FD8" w:rsidDel="008C4DB3">
          <w:rPr>
            <w:b w:val="0"/>
            <w:i/>
            <w:noProof/>
            <w:color w:val="auto"/>
            <w:sz w:val="26"/>
            <w:szCs w:val="26"/>
            <w:lang w:val="vi-VN"/>
          </w:rPr>
          <w:delText>Bảng 4.</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Bảng_4. \* ARABIC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2</w:delText>
        </w:r>
        <w:r w:rsidRPr="005C3FD8" w:rsidDel="008C4DB3">
          <w:rPr>
            <w:b w:val="0"/>
            <w:i/>
            <w:noProof/>
            <w:color w:val="auto"/>
            <w:sz w:val="26"/>
            <w:szCs w:val="26"/>
            <w:lang w:val="vi-VN"/>
          </w:rPr>
          <w:fldChar w:fldCharType="end"/>
        </w:r>
        <w:r w:rsidRPr="005C3FD8" w:rsidDel="008C4DB3">
          <w:rPr>
            <w:b w:val="0"/>
            <w:i/>
            <w:color w:val="auto"/>
            <w:sz w:val="26"/>
            <w:szCs w:val="26"/>
            <w:lang w:val="vi-VN"/>
          </w:rPr>
          <w:delText xml:space="preserve">  </w:delText>
        </w:r>
        <w:r w:rsidRPr="005C3FD8" w:rsidDel="008C4DB3">
          <w:rPr>
            <w:b w:val="0"/>
            <w:i/>
            <w:noProof/>
            <w:color w:val="auto"/>
            <w:sz w:val="26"/>
            <w:szCs w:val="26"/>
            <w:lang w:val="vi-VN"/>
          </w:rPr>
          <w:delText>Bảng dữ liệu sau khi được tiền xử lý.</w:delText>
        </w:r>
        <w:bookmarkEnd w:id="2290"/>
      </w:del>
    </w:p>
    <w:tbl>
      <w:tblPr>
        <w:tblStyle w:val="TableGrid"/>
        <w:tblW w:w="8618" w:type="dxa"/>
        <w:tblLook w:val="04A0" w:firstRow="1" w:lastRow="0" w:firstColumn="1" w:lastColumn="0" w:noHBand="0" w:noVBand="1"/>
      </w:tblPr>
      <w:tblGrid>
        <w:gridCol w:w="7589"/>
        <w:gridCol w:w="1029"/>
      </w:tblGrid>
      <w:tr w:rsidR="00593BF8" w:rsidRPr="005C3FD8" w:rsidDel="008C4DB3" w14:paraId="55EC8A98" w14:textId="1314DB25" w:rsidTr="00593BF8">
        <w:trPr>
          <w:trHeight w:val="398"/>
          <w:del w:id="2292" w:author="QVM0161195" w:date="2021-01-26T17:21:00Z"/>
        </w:trPr>
        <w:tc>
          <w:tcPr>
            <w:tcW w:w="0" w:type="auto"/>
            <w:hideMark/>
          </w:tcPr>
          <w:p w14:paraId="6DA538FB" w14:textId="0D06B5A4" w:rsidR="001041DE" w:rsidRPr="005C3FD8" w:rsidDel="008C4DB3" w:rsidRDefault="001041DE">
            <w:pPr>
              <w:spacing w:before="120" w:line="360" w:lineRule="auto"/>
              <w:jc w:val="both"/>
              <w:rPr>
                <w:del w:id="2293" w:author="QVM0161195" w:date="2021-01-26T17:21:00Z"/>
                <w:lang w:val="vi-VN"/>
              </w:rPr>
            </w:pPr>
            <w:del w:id="2294" w:author="QVM0161195" w:date="2021-01-26T17:21:00Z">
              <w:r w:rsidRPr="005C3FD8" w:rsidDel="008C4DB3">
                <w:rPr>
                  <w:lang w:val="vi-VN"/>
                </w:rPr>
                <w:delText>giảng_viên dạy dễ hiểu trừ điểm khá gắt nghỉ một buổi trừ điểm trong khi phải học buổi</w:delText>
              </w:r>
            </w:del>
          </w:p>
        </w:tc>
        <w:tc>
          <w:tcPr>
            <w:tcW w:w="0" w:type="auto"/>
            <w:hideMark/>
          </w:tcPr>
          <w:p w14:paraId="7687E1C0" w14:textId="3742A731" w:rsidR="001041DE" w:rsidRPr="005C3FD8" w:rsidDel="008C4DB3" w:rsidRDefault="001041DE">
            <w:pPr>
              <w:spacing w:before="120" w:line="360" w:lineRule="auto"/>
              <w:rPr>
                <w:del w:id="2295" w:author="QVM0161195" w:date="2021-01-26T17:21:00Z"/>
                <w:lang w:val="vi-VN"/>
              </w:rPr>
            </w:pPr>
            <w:del w:id="2296" w:author="QVM0161195" w:date="2021-01-26T17:21:00Z">
              <w:r w:rsidRPr="005C3FD8" w:rsidDel="008C4DB3">
                <w:rPr>
                  <w:lang w:val="vi-VN"/>
                </w:rPr>
                <w:delText>tieu_cuc</w:delText>
              </w:r>
            </w:del>
          </w:p>
        </w:tc>
      </w:tr>
      <w:tr w:rsidR="00593BF8" w:rsidRPr="005C3FD8" w:rsidDel="008C4DB3" w14:paraId="67E4C8F0" w14:textId="4D2F6EB4" w:rsidTr="00593BF8">
        <w:trPr>
          <w:trHeight w:val="398"/>
          <w:del w:id="2297" w:author="QVM0161195" w:date="2021-01-26T17:21:00Z"/>
        </w:trPr>
        <w:tc>
          <w:tcPr>
            <w:tcW w:w="0" w:type="auto"/>
            <w:hideMark/>
          </w:tcPr>
          <w:p w14:paraId="6E8DCF32" w14:textId="6CF697D3" w:rsidR="001041DE" w:rsidRPr="005C3FD8" w:rsidDel="008C4DB3" w:rsidRDefault="001041DE">
            <w:pPr>
              <w:spacing w:before="120" w:line="360" w:lineRule="auto"/>
              <w:rPr>
                <w:del w:id="2298" w:author="QVM0161195" w:date="2021-01-26T17:21:00Z"/>
                <w:lang w:val="vi-VN"/>
              </w:rPr>
            </w:pPr>
            <w:del w:id="2299" w:author="QVM0161195" w:date="2021-01-26T17:21:00Z">
              <w:r w:rsidRPr="005C3FD8" w:rsidDel="008C4DB3">
                <w:rPr>
                  <w:lang w:val="vi-VN"/>
                </w:rPr>
                <w:delText>thầy gắt quá cho tập_thể_lực xong là không học nổi nữa</w:delText>
              </w:r>
            </w:del>
          </w:p>
        </w:tc>
        <w:tc>
          <w:tcPr>
            <w:tcW w:w="0" w:type="auto"/>
            <w:hideMark/>
          </w:tcPr>
          <w:p w14:paraId="5152932B" w14:textId="5B119935" w:rsidR="001041DE" w:rsidRPr="005C3FD8" w:rsidDel="008C4DB3" w:rsidRDefault="001041DE">
            <w:pPr>
              <w:spacing w:before="120" w:line="360" w:lineRule="auto"/>
              <w:rPr>
                <w:del w:id="2300" w:author="QVM0161195" w:date="2021-01-26T17:21:00Z"/>
                <w:lang w:val="vi-VN"/>
              </w:rPr>
            </w:pPr>
            <w:del w:id="2301" w:author="QVM0161195" w:date="2021-01-26T17:21:00Z">
              <w:r w:rsidRPr="005C3FD8" w:rsidDel="008C4DB3">
                <w:rPr>
                  <w:lang w:val="vi-VN"/>
                </w:rPr>
                <w:delText>tieu_cuc</w:delText>
              </w:r>
            </w:del>
          </w:p>
        </w:tc>
      </w:tr>
      <w:tr w:rsidR="00593BF8" w:rsidRPr="005C3FD8" w:rsidDel="008C4DB3" w14:paraId="05C0E4BD" w14:textId="2AFE81FB" w:rsidTr="00593BF8">
        <w:trPr>
          <w:trHeight w:val="398"/>
          <w:del w:id="2302" w:author="QVM0161195" w:date="2021-01-26T17:21:00Z"/>
        </w:trPr>
        <w:tc>
          <w:tcPr>
            <w:tcW w:w="0" w:type="auto"/>
            <w:hideMark/>
          </w:tcPr>
          <w:p w14:paraId="4EFD83BE" w14:textId="13836066" w:rsidR="001041DE" w:rsidRPr="005C3FD8" w:rsidDel="008C4DB3" w:rsidRDefault="001041DE">
            <w:pPr>
              <w:spacing w:before="120" w:line="360" w:lineRule="auto"/>
              <w:rPr>
                <w:del w:id="2303" w:author="QVM0161195" w:date="2021-01-26T17:21:00Z"/>
                <w:lang w:val="vi-VN"/>
              </w:rPr>
            </w:pPr>
            <w:del w:id="2304" w:author="QVM0161195" w:date="2021-01-26T17:21:00Z">
              <w:r w:rsidRPr="005C3FD8" w:rsidDel="008C4DB3">
                <w:rPr>
                  <w:lang w:val="vi-VN"/>
                </w:rPr>
                <w:delText>thầy_nói_chuyện khó nghe giảng bài không hiểu</w:delText>
              </w:r>
            </w:del>
          </w:p>
        </w:tc>
        <w:tc>
          <w:tcPr>
            <w:tcW w:w="0" w:type="auto"/>
            <w:hideMark/>
          </w:tcPr>
          <w:p w14:paraId="6EB3E0B8" w14:textId="0F2F7740" w:rsidR="001041DE" w:rsidRPr="005C3FD8" w:rsidDel="008C4DB3" w:rsidRDefault="001041DE">
            <w:pPr>
              <w:spacing w:before="120" w:line="360" w:lineRule="auto"/>
              <w:rPr>
                <w:del w:id="2305" w:author="QVM0161195" w:date="2021-01-26T17:21:00Z"/>
                <w:lang w:val="vi-VN"/>
              </w:rPr>
            </w:pPr>
            <w:del w:id="2306" w:author="QVM0161195" w:date="2021-01-26T17:21:00Z">
              <w:r w:rsidRPr="005C3FD8" w:rsidDel="008C4DB3">
                <w:rPr>
                  <w:lang w:val="vi-VN"/>
                </w:rPr>
                <w:delText>tieu_cuc</w:delText>
              </w:r>
            </w:del>
          </w:p>
        </w:tc>
      </w:tr>
      <w:tr w:rsidR="00593BF8" w:rsidRPr="005C3FD8" w:rsidDel="008C4DB3" w14:paraId="1DC7841C" w14:textId="3AFEF8F5" w:rsidTr="00593BF8">
        <w:trPr>
          <w:trHeight w:val="398"/>
          <w:del w:id="2307" w:author="QVM0161195" w:date="2021-01-26T17:21:00Z"/>
        </w:trPr>
        <w:tc>
          <w:tcPr>
            <w:tcW w:w="0" w:type="auto"/>
            <w:hideMark/>
          </w:tcPr>
          <w:p w14:paraId="5413DDBB" w14:textId="51057E18" w:rsidR="001041DE" w:rsidRPr="005C3FD8" w:rsidDel="008C4DB3" w:rsidRDefault="001041DE">
            <w:pPr>
              <w:spacing w:before="120" w:line="360" w:lineRule="auto"/>
              <w:rPr>
                <w:del w:id="2308" w:author="QVM0161195" w:date="2021-01-26T17:21:00Z"/>
                <w:lang w:val="vi-VN"/>
              </w:rPr>
            </w:pPr>
            <w:del w:id="2309" w:author="QVM0161195" w:date="2021-01-26T17:21:00Z">
              <w:r w:rsidRPr="005C3FD8" w:rsidDel="008C4DB3">
                <w:rPr>
                  <w:lang w:val="vi-VN"/>
                </w:rPr>
                <w:delText>dạy toàn lên đứng nói một_mình không quan_tâm sinh_viên bắt sinh_viên làm theo như_khỉ</w:delText>
              </w:r>
            </w:del>
          </w:p>
        </w:tc>
        <w:tc>
          <w:tcPr>
            <w:tcW w:w="0" w:type="auto"/>
            <w:hideMark/>
          </w:tcPr>
          <w:p w14:paraId="192E3C2F" w14:textId="115D1518" w:rsidR="001041DE" w:rsidRPr="005C3FD8" w:rsidDel="008C4DB3" w:rsidRDefault="001041DE">
            <w:pPr>
              <w:spacing w:before="120" w:line="360" w:lineRule="auto"/>
              <w:rPr>
                <w:del w:id="2310" w:author="QVM0161195" w:date="2021-01-26T17:21:00Z"/>
                <w:lang w:val="vi-VN"/>
              </w:rPr>
            </w:pPr>
            <w:del w:id="2311" w:author="QVM0161195" w:date="2021-01-26T17:21:00Z">
              <w:r w:rsidRPr="005C3FD8" w:rsidDel="008C4DB3">
                <w:rPr>
                  <w:lang w:val="vi-VN"/>
                </w:rPr>
                <w:delText>tieu_cuc</w:delText>
              </w:r>
            </w:del>
          </w:p>
        </w:tc>
      </w:tr>
      <w:tr w:rsidR="00593BF8" w:rsidRPr="005C3FD8" w:rsidDel="008C4DB3" w14:paraId="01E526EC" w14:textId="02442C7B" w:rsidTr="00593BF8">
        <w:trPr>
          <w:trHeight w:val="398"/>
          <w:del w:id="2312" w:author="QVM0161195" w:date="2021-01-26T17:21:00Z"/>
        </w:trPr>
        <w:tc>
          <w:tcPr>
            <w:tcW w:w="0" w:type="auto"/>
            <w:hideMark/>
          </w:tcPr>
          <w:p w14:paraId="0A23E005" w14:textId="7097A3F7" w:rsidR="001041DE" w:rsidRPr="005C3FD8" w:rsidDel="008C4DB3" w:rsidRDefault="001041DE">
            <w:pPr>
              <w:spacing w:before="120" w:line="360" w:lineRule="auto"/>
              <w:rPr>
                <w:del w:id="2313" w:author="QVM0161195" w:date="2021-01-26T17:21:00Z"/>
                <w:lang w:val="vi-VN"/>
              </w:rPr>
            </w:pPr>
            <w:del w:id="2314" w:author="QVM0161195" w:date="2021-01-26T17:21:00Z">
              <w:r w:rsidRPr="005C3FD8" w:rsidDel="008C4DB3">
                <w:rPr>
                  <w:lang w:val="vi-VN"/>
                </w:rPr>
                <w:delText>thấy rất nhiệt_tình và vui_tính</w:delText>
              </w:r>
            </w:del>
          </w:p>
        </w:tc>
        <w:tc>
          <w:tcPr>
            <w:tcW w:w="0" w:type="auto"/>
            <w:hideMark/>
          </w:tcPr>
          <w:p w14:paraId="1D55DBFC" w14:textId="5BC72786" w:rsidR="001041DE" w:rsidRPr="005C3FD8" w:rsidDel="008C4DB3" w:rsidRDefault="001041DE">
            <w:pPr>
              <w:spacing w:before="120" w:line="360" w:lineRule="auto"/>
              <w:rPr>
                <w:del w:id="2315" w:author="QVM0161195" w:date="2021-01-26T17:21:00Z"/>
                <w:lang w:val="vi-VN"/>
              </w:rPr>
            </w:pPr>
            <w:del w:id="2316" w:author="QVM0161195" w:date="2021-01-26T17:21:00Z">
              <w:r w:rsidRPr="005C3FD8" w:rsidDel="008C4DB3">
                <w:rPr>
                  <w:lang w:val="vi-VN"/>
                </w:rPr>
                <w:delText>tich_cuc</w:delText>
              </w:r>
            </w:del>
          </w:p>
        </w:tc>
      </w:tr>
      <w:tr w:rsidR="00593BF8" w:rsidRPr="005C3FD8" w:rsidDel="008C4DB3" w14:paraId="332AA9BC" w14:textId="5443A6AC" w:rsidTr="00593BF8">
        <w:trPr>
          <w:trHeight w:val="398"/>
          <w:del w:id="2317" w:author="QVM0161195" w:date="2021-01-26T17:21:00Z"/>
        </w:trPr>
        <w:tc>
          <w:tcPr>
            <w:tcW w:w="0" w:type="auto"/>
            <w:hideMark/>
          </w:tcPr>
          <w:p w14:paraId="4F12CD14" w14:textId="02F56DA5" w:rsidR="001041DE" w:rsidRPr="005C3FD8" w:rsidDel="008C4DB3" w:rsidRDefault="001041DE">
            <w:pPr>
              <w:spacing w:before="120" w:line="360" w:lineRule="auto"/>
              <w:rPr>
                <w:del w:id="2318" w:author="QVM0161195" w:date="2021-01-26T17:21:00Z"/>
                <w:lang w:val="vi-VN"/>
              </w:rPr>
            </w:pPr>
            <w:del w:id="2319" w:author="QVM0161195" w:date="2021-01-26T17:21:00Z">
              <w:r w:rsidRPr="005C3FD8" w:rsidDel="008C4DB3">
                <w:rPr>
                  <w:lang w:val="vi-VN"/>
                </w:rPr>
                <w:delText>cô có_thể điểm_danh thư_thả thời_gian cho sinh_viên cũng vì nhiều lí_do khác nhau mà nhiều sinh_viên không_thể đến đúng</w:delText>
              </w:r>
            </w:del>
          </w:p>
        </w:tc>
        <w:tc>
          <w:tcPr>
            <w:tcW w:w="0" w:type="auto"/>
            <w:hideMark/>
          </w:tcPr>
          <w:p w14:paraId="1F524B97" w14:textId="5BB89BF3" w:rsidR="001041DE" w:rsidRPr="005C3FD8" w:rsidDel="008C4DB3" w:rsidRDefault="001041DE">
            <w:pPr>
              <w:spacing w:before="120" w:line="360" w:lineRule="auto"/>
              <w:rPr>
                <w:del w:id="2320" w:author="QVM0161195" w:date="2021-01-26T17:21:00Z"/>
                <w:lang w:val="vi-VN"/>
              </w:rPr>
            </w:pPr>
            <w:del w:id="2321" w:author="QVM0161195" w:date="2021-01-26T17:21:00Z">
              <w:r w:rsidRPr="005C3FD8" w:rsidDel="008C4DB3">
                <w:rPr>
                  <w:lang w:val="vi-VN"/>
                </w:rPr>
                <w:delText>tieu_cuc</w:delText>
              </w:r>
            </w:del>
          </w:p>
        </w:tc>
      </w:tr>
      <w:tr w:rsidR="00593BF8" w:rsidRPr="005C3FD8" w:rsidDel="008C4DB3" w14:paraId="5E4D30E3" w14:textId="20B2AE7E" w:rsidTr="00593BF8">
        <w:trPr>
          <w:trHeight w:val="398"/>
          <w:del w:id="2322" w:author="QVM0161195" w:date="2021-01-26T17:21:00Z"/>
        </w:trPr>
        <w:tc>
          <w:tcPr>
            <w:tcW w:w="0" w:type="auto"/>
            <w:hideMark/>
          </w:tcPr>
          <w:p w14:paraId="06BE6EE3" w14:textId="4CF6501C" w:rsidR="001041DE" w:rsidRPr="005C3FD8" w:rsidDel="008C4DB3" w:rsidRDefault="001041DE">
            <w:pPr>
              <w:spacing w:before="120" w:line="360" w:lineRule="auto"/>
              <w:rPr>
                <w:del w:id="2323" w:author="QVM0161195" w:date="2021-01-26T17:21:00Z"/>
                <w:lang w:val="vi-VN"/>
              </w:rPr>
            </w:pPr>
            <w:del w:id="2324" w:author="QVM0161195" w:date="2021-01-26T17:21:00Z">
              <w:r w:rsidRPr="005C3FD8" w:rsidDel="008C4DB3">
                <w:rPr>
                  <w:lang w:val="vi-VN"/>
                </w:rPr>
                <w:delText>sắp_xếp lịch bù khá nhiều nhờ giảng_viên khác dạy thế</w:delText>
              </w:r>
            </w:del>
          </w:p>
        </w:tc>
        <w:tc>
          <w:tcPr>
            <w:tcW w:w="0" w:type="auto"/>
            <w:hideMark/>
          </w:tcPr>
          <w:p w14:paraId="52B0A8EB" w14:textId="6C9B665B" w:rsidR="001041DE" w:rsidRPr="005C3FD8" w:rsidDel="008C4DB3" w:rsidRDefault="001041DE">
            <w:pPr>
              <w:spacing w:before="120" w:line="360" w:lineRule="auto"/>
              <w:rPr>
                <w:del w:id="2325" w:author="QVM0161195" w:date="2021-01-26T17:21:00Z"/>
                <w:lang w:val="vi-VN"/>
              </w:rPr>
            </w:pPr>
            <w:del w:id="2326" w:author="QVM0161195" w:date="2021-01-26T17:21:00Z">
              <w:r w:rsidRPr="005C3FD8" w:rsidDel="008C4DB3">
                <w:rPr>
                  <w:lang w:val="vi-VN"/>
                </w:rPr>
                <w:delText>tieu_cuc</w:delText>
              </w:r>
            </w:del>
          </w:p>
        </w:tc>
      </w:tr>
      <w:tr w:rsidR="00593BF8" w:rsidRPr="005C3FD8" w:rsidDel="008C4DB3" w14:paraId="4B15E9BB" w14:textId="682C10CA" w:rsidTr="00593BF8">
        <w:trPr>
          <w:trHeight w:val="398"/>
          <w:del w:id="2327" w:author="QVM0161195" w:date="2021-01-26T17:21:00Z"/>
        </w:trPr>
        <w:tc>
          <w:tcPr>
            <w:tcW w:w="0" w:type="auto"/>
            <w:hideMark/>
          </w:tcPr>
          <w:p w14:paraId="5259556C" w14:textId="0ECFE387" w:rsidR="001041DE" w:rsidRPr="005C3FD8" w:rsidDel="008C4DB3" w:rsidRDefault="001041DE">
            <w:pPr>
              <w:spacing w:before="120" w:line="360" w:lineRule="auto"/>
              <w:rPr>
                <w:del w:id="2328" w:author="QVM0161195" w:date="2021-01-26T17:21:00Z"/>
                <w:lang w:val="vi-VN"/>
              </w:rPr>
            </w:pPr>
            <w:del w:id="2329" w:author="QVM0161195" w:date="2021-01-26T17:21:00Z">
              <w:r w:rsidRPr="005C3FD8" w:rsidDel="008C4DB3">
                <w:rPr>
                  <w:lang w:val="vi-VN"/>
                </w:rPr>
                <w:delText>thuyết_trình là chủ_yếu ít tổng_kết nội_dung từ bài không lắng_nghe học_sinh</w:delText>
              </w:r>
            </w:del>
          </w:p>
        </w:tc>
        <w:tc>
          <w:tcPr>
            <w:tcW w:w="0" w:type="auto"/>
            <w:hideMark/>
          </w:tcPr>
          <w:p w14:paraId="482EEBB9" w14:textId="5429F1BF" w:rsidR="001041DE" w:rsidRPr="005C3FD8" w:rsidDel="008C4DB3" w:rsidRDefault="001041DE">
            <w:pPr>
              <w:spacing w:before="120" w:line="360" w:lineRule="auto"/>
              <w:rPr>
                <w:del w:id="2330" w:author="QVM0161195" w:date="2021-01-26T17:21:00Z"/>
                <w:lang w:val="vi-VN"/>
              </w:rPr>
            </w:pPr>
            <w:del w:id="2331" w:author="QVM0161195" w:date="2021-01-26T17:21:00Z">
              <w:r w:rsidRPr="005C3FD8" w:rsidDel="008C4DB3">
                <w:rPr>
                  <w:lang w:val="vi-VN"/>
                </w:rPr>
                <w:delText>tieu_cuc</w:delText>
              </w:r>
            </w:del>
          </w:p>
        </w:tc>
      </w:tr>
      <w:tr w:rsidR="00593BF8" w:rsidRPr="005C3FD8" w:rsidDel="008C4DB3" w14:paraId="14818F55" w14:textId="786F2A81" w:rsidTr="00593BF8">
        <w:trPr>
          <w:trHeight w:val="398"/>
          <w:del w:id="2332" w:author="QVM0161195" w:date="2021-01-26T17:21:00Z"/>
        </w:trPr>
        <w:tc>
          <w:tcPr>
            <w:tcW w:w="0" w:type="auto"/>
            <w:hideMark/>
          </w:tcPr>
          <w:p w14:paraId="22B47663" w14:textId="250C9500" w:rsidR="001041DE" w:rsidRPr="005C3FD8" w:rsidDel="008C4DB3" w:rsidRDefault="001041DE">
            <w:pPr>
              <w:spacing w:before="120" w:line="360" w:lineRule="auto"/>
              <w:rPr>
                <w:del w:id="2333" w:author="QVM0161195" w:date="2021-01-26T17:21:00Z"/>
                <w:lang w:val="vi-VN"/>
              </w:rPr>
            </w:pPr>
            <w:del w:id="2334" w:author="QVM0161195" w:date="2021-01-26T17:21:00Z">
              <w:r w:rsidRPr="005C3FD8" w:rsidDel="008C4DB3">
                <w:rPr>
                  <w:lang w:val="vi-VN"/>
                </w:rPr>
                <w:delText>bản_thân em vẫn chưa thích cách tiếp_cận sinh_viên để dạy của thầy lắm</w:delText>
              </w:r>
            </w:del>
          </w:p>
        </w:tc>
        <w:tc>
          <w:tcPr>
            <w:tcW w:w="0" w:type="auto"/>
            <w:hideMark/>
          </w:tcPr>
          <w:p w14:paraId="002E8A70" w14:textId="5D9D5914" w:rsidR="001041DE" w:rsidRPr="005C3FD8" w:rsidDel="008C4DB3" w:rsidRDefault="001041DE">
            <w:pPr>
              <w:spacing w:before="120" w:line="360" w:lineRule="auto"/>
              <w:rPr>
                <w:del w:id="2335" w:author="QVM0161195" w:date="2021-01-26T17:21:00Z"/>
                <w:lang w:val="vi-VN"/>
              </w:rPr>
            </w:pPr>
            <w:del w:id="2336" w:author="QVM0161195" w:date="2021-01-26T17:21:00Z">
              <w:r w:rsidRPr="005C3FD8" w:rsidDel="008C4DB3">
                <w:rPr>
                  <w:lang w:val="vi-VN"/>
                </w:rPr>
                <w:delText>tieu_cuc</w:delText>
              </w:r>
            </w:del>
          </w:p>
        </w:tc>
      </w:tr>
      <w:tr w:rsidR="00593BF8" w:rsidRPr="005C3FD8" w:rsidDel="008C4DB3" w14:paraId="4A05497E" w14:textId="2052EC7E" w:rsidTr="00593BF8">
        <w:trPr>
          <w:trHeight w:val="398"/>
          <w:del w:id="2337" w:author="QVM0161195" w:date="2021-01-26T17:21:00Z"/>
        </w:trPr>
        <w:tc>
          <w:tcPr>
            <w:tcW w:w="0" w:type="auto"/>
            <w:hideMark/>
          </w:tcPr>
          <w:p w14:paraId="49645C8A" w14:textId="3A1AD452" w:rsidR="001041DE" w:rsidRPr="005C3FD8" w:rsidDel="008C4DB3" w:rsidRDefault="001041DE">
            <w:pPr>
              <w:spacing w:before="120" w:line="360" w:lineRule="auto"/>
              <w:rPr>
                <w:del w:id="2338" w:author="QVM0161195" w:date="2021-01-26T17:21:00Z"/>
                <w:lang w:val="vi-VN"/>
              </w:rPr>
            </w:pPr>
            <w:del w:id="2339" w:author="QVM0161195" w:date="2021-01-26T17:21:00Z">
              <w:r w:rsidRPr="005C3FD8" w:rsidDel="008C4DB3">
                <w:rPr>
                  <w:lang w:val="vi-VN"/>
                </w:rPr>
                <w:delText>giảng_viên không có khả_năng giảng_dạy</w:delText>
              </w:r>
            </w:del>
          </w:p>
        </w:tc>
        <w:tc>
          <w:tcPr>
            <w:tcW w:w="0" w:type="auto"/>
            <w:hideMark/>
          </w:tcPr>
          <w:p w14:paraId="2A3EE5DE" w14:textId="495D6E07" w:rsidR="001041DE" w:rsidRPr="005C3FD8" w:rsidDel="008C4DB3" w:rsidRDefault="001041DE">
            <w:pPr>
              <w:spacing w:before="120" w:line="360" w:lineRule="auto"/>
              <w:rPr>
                <w:del w:id="2340" w:author="QVM0161195" w:date="2021-01-26T17:21:00Z"/>
                <w:lang w:val="vi-VN"/>
              </w:rPr>
            </w:pPr>
            <w:del w:id="2341" w:author="QVM0161195" w:date="2021-01-26T17:21:00Z">
              <w:r w:rsidRPr="005C3FD8" w:rsidDel="008C4DB3">
                <w:rPr>
                  <w:lang w:val="vi-VN"/>
                </w:rPr>
                <w:delText>tieu_cuc</w:delText>
              </w:r>
            </w:del>
          </w:p>
        </w:tc>
      </w:tr>
      <w:tr w:rsidR="00593BF8" w:rsidRPr="005C3FD8" w:rsidDel="008C4DB3" w14:paraId="468F60D2" w14:textId="1C518F07" w:rsidTr="00593BF8">
        <w:trPr>
          <w:trHeight w:val="398"/>
          <w:del w:id="2342" w:author="QVM0161195" w:date="2021-01-26T17:21:00Z"/>
        </w:trPr>
        <w:tc>
          <w:tcPr>
            <w:tcW w:w="0" w:type="auto"/>
            <w:hideMark/>
          </w:tcPr>
          <w:p w14:paraId="47E14A6E" w14:textId="35D5751C" w:rsidR="001041DE" w:rsidRPr="005C3FD8" w:rsidDel="008C4DB3" w:rsidRDefault="001041DE">
            <w:pPr>
              <w:spacing w:before="120" w:line="360" w:lineRule="auto"/>
              <w:rPr>
                <w:del w:id="2343" w:author="QVM0161195" w:date="2021-01-26T17:21:00Z"/>
                <w:lang w:val="vi-VN"/>
              </w:rPr>
            </w:pPr>
            <w:del w:id="2344" w:author="QVM0161195" w:date="2021-01-26T17:21:00Z">
              <w:r w:rsidRPr="005C3FD8" w:rsidDel="008C4DB3">
                <w:rPr>
                  <w:lang w:val="vi-VN"/>
                </w:rPr>
                <w:delText>thầy_vui_vẻ nhưng chưa nhiệt_tình lắm thầy hay chơi game cờ_tướng trong giờ dạy</w:delText>
              </w:r>
            </w:del>
          </w:p>
        </w:tc>
        <w:tc>
          <w:tcPr>
            <w:tcW w:w="0" w:type="auto"/>
            <w:hideMark/>
          </w:tcPr>
          <w:p w14:paraId="28F127C4" w14:textId="1E68249E" w:rsidR="001041DE" w:rsidRPr="005C3FD8" w:rsidDel="008C4DB3" w:rsidRDefault="001041DE">
            <w:pPr>
              <w:spacing w:before="120" w:line="360" w:lineRule="auto"/>
              <w:rPr>
                <w:del w:id="2345" w:author="QVM0161195" w:date="2021-01-26T17:21:00Z"/>
                <w:lang w:val="vi-VN"/>
              </w:rPr>
            </w:pPr>
            <w:del w:id="2346" w:author="QVM0161195" w:date="2021-01-26T17:21:00Z">
              <w:r w:rsidRPr="005C3FD8" w:rsidDel="008C4DB3">
                <w:rPr>
                  <w:lang w:val="vi-VN"/>
                </w:rPr>
                <w:delText>tieu_cuc</w:delText>
              </w:r>
            </w:del>
          </w:p>
        </w:tc>
      </w:tr>
      <w:tr w:rsidR="00593BF8" w:rsidRPr="005C3FD8" w:rsidDel="008C4DB3" w14:paraId="28624F19" w14:textId="6A42DEBA" w:rsidTr="00593BF8">
        <w:trPr>
          <w:trHeight w:val="398"/>
          <w:del w:id="2347" w:author="QVM0161195" w:date="2021-01-26T17:21:00Z"/>
        </w:trPr>
        <w:tc>
          <w:tcPr>
            <w:tcW w:w="0" w:type="auto"/>
            <w:hideMark/>
          </w:tcPr>
          <w:p w14:paraId="0582313C" w14:textId="1E310C98" w:rsidR="001041DE" w:rsidRPr="005C3FD8" w:rsidDel="008C4DB3" w:rsidRDefault="001041DE">
            <w:pPr>
              <w:spacing w:before="120" w:line="360" w:lineRule="auto"/>
              <w:rPr>
                <w:del w:id="2348" w:author="QVM0161195" w:date="2021-01-26T17:21:00Z"/>
                <w:lang w:val="vi-VN"/>
              </w:rPr>
            </w:pPr>
            <w:del w:id="2349" w:author="QVM0161195" w:date="2021-01-26T17:21:00Z">
              <w:r w:rsidRPr="005C3FD8" w:rsidDel="008C4DB3">
                <w:rPr>
                  <w:lang w:val="vi-VN"/>
                </w:rPr>
                <w:delText>thầy dạy lang mang không nhiệt_tình trong giảng_dạy</w:delText>
              </w:r>
            </w:del>
          </w:p>
        </w:tc>
        <w:tc>
          <w:tcPr>
            <w:tcW w:w="0" w:type="auto"/>
            <w:hideMark/>
          </w:tcPr>
          <w:p w14:paraId="6EA76F36" w14:textId="1A20755B" w:rsidR="001041DE" w:rsidRPr="005C3FD8" w:rsidDel="008C4DB3" w:rsidRDefault="001041DE">
            <w:pPr>
              <w:spacing w:before="120" w:line="360" w:lineRule="auto"/>
              <w:rPr>
                <w:del w:id="2350" w:author="QVM0161195" w:date="2021-01-26T17:21:00Z"/>
                <w:lang w:val="vi-VN"/>
              </w:rPr>
            </w:pPr>
            <w:del w:id="2351" w:author="QVM0161195" w:date="2021-01-26T17:21:00Z">
              <w:r w:rsidRPr="005C3FD8" w:rsidDel="008C4DB3">
                <w:rPr>
                  <w:lang w:val="vi-VN"/>
                </w:rPr>
                <w:delText>tieu_cuc</w:delText>
              </w:r>
            </w:del>
          </w:p>
        </w:tc>
      </w:tr>
      <w:tr w:rsidR="00593BF8" w:rsidRPr="005C3FD8" w:rsidDel="008C4DB3" w14:paraId="109DE092" w14:textId="41FD31EE" w:rsidTr="00593BF8">
        <w:trPr>
          <w:trHeight w:val="398"/>
          <w:del w:id="2352" w:author="QVM0161195" w:date="2021-01-26T17:21:00Z"/>
        </w:trPr>
        <w:tc>
          <w:tcPr>
            <w:tcW w:w="0" w:type="auto"/>
            <w:hideMark/>
          </w:tcPr>
          <w:p w14:paraId="5E813BE3" w14:textId="740EA1F1" w:rsidR="001041DE" w:rsidRPr="005C3FD8" w:rsidDel="008C4DB3" w:rsidRDefault="001041DE">
            <w:pPr>
              <w:spacing w:before="120" w:line="360" w:lineRule="auto"/>
              <w:rPr>
                <w:del w:id="2353" w:author="QVM0161195" w:date="2021-01-26T17:21:00Z"/>
                <w:lang w:val="vi-VN"/>
              </w:rPr>
            </w:pPr>
            <w:del w:id="2354" w:author="QVM0161195" w:date="2021-01-26T17:21:00Z">
              <w:r w:rsidRPr="005C3FD8" w:rsidDel="008C4DB3">
                <w:rPr>
                  <w:lang w:val="vi-VN"/>
                </w:rPr>
                <w:delText>thầy đánh_giá điểm chưa được khách_quan</w:delText>
              </w:r>
            </w:del>
          </w:p>
        </w:tc>
        <w:tc>
          <w:tcPr>
            <w:tcW w:w="0" w:type="auto"/>
            <w:hideMark/>
          </w:tcPr>
          <w:p w14:paraId="1EE34A16" w14:textId="4F8F27F8" w:rsidR="001041DE" w:rsidRPr="005C3FD8" w:rsidDel="008C4DB3" w:rsidRDefault="001041DE">
            <w:pPr>
              <w:spacing w:before="120" w:line="360" w:lineRule="auto"/>
              <w:rPr>
                <w:del w:id="2355" w:author="QVM0161195" w:date="2021-01-26T17:21:00Z"/>
                <w:lang w:val="vi-VN"/>
              </w:rPr>
            </w:pPr>
            <w:del w:id="2356" w:author="QVM0161195" w:date="2021-01-26T17:21:00Z">
              <w:r w:rsidRPr="005C3FD8" w:rsidDel="008C4DB3">
                <w:rPr>
                  <w:lang w:val="vi-VN"/>
                </w:rPr>
                <w:delText>tieu_cuc</w:delText>
              </w:r>
            </w:del>
          </w:p>
        </w:tc>
      </w:tr>
      <w:tr w:rsidR="00593BF8" w:rsidRPr="005C3FD8" w:rsidDel="008C4DB3" w14:paraId="4FBCA083" w14:textId="48A46086" w:rsidTr="00593BF8">
        <w:trPr>
          <w:trHeight w:val="398"/>
          <w:del w:id="2357" w:author="QVM0161195" w:date="2021-01-26T17:21:00Z"/>
        </w:trPr>
        <w:tc>
          <w:tcPr>
            <w:tcW w:w="0" w:type="auto"/>
            <w:hideMark/>
          </w:tcPr>
          <w:p w14:paraId="13BD0BD2" w14:textId="7B966526" w:rsidR="001041DE" w:rsidRPr="005C3FD8" w:rsidDel="008C4DB3" w:rsidRDefault="001041DE">
            <w:pPr>
              <w:spacing w:before="120" w:line="360" w:lineRule="auto"/>
              <w:rPr>
                <w:del w:id="2358" w:author="QVM0161195" w:date="2021-01-26T17:21:00Z"/>
                <w:lang w:val="vi-VN"/>
              </w:rPr>
            </w:pPr>
            <w:del w:id="2359" w:author="QVM0161195" w:date="2021-01-26T17:21:00Z">
              <w:r w:rsidRPr="005C3FD8" w:rsidDel="008C4DB3">
                <w:rPr>
                  <w:lang w:val="vi-VN"/>
                </w:rPr>
                <w:delText>không cần_thiết và tốn thời_gian tiền_bạc</w:delText>
              </w:r>
            </w:del>
          </w:p>
        </w:tc>
        <w:tc>
          <w:tcPr>
            <w:tcW w:w="0" w:type="auto"/>
            <w:hideMark/>
          </w:tcPr>
          <w:p w14:paraId="567B3567" w14:textId="246B6F95" w:rsidR="001041DE" w:rsidRPr="005C3FD8" w:rsidDel="008C4DB3" w:rsidRDefault="001041DE">
            <w:pPr>
              <w:spacing w:before="120" w:line="360" w:lineRule="auto"/>
              <w:rPr>
                <w:del w:id="2360" w:author="QVM0161195" w:date="2021-01-26T17:21:00Z"/>
                <w:lang w:val="vi-VN"/>
              </w:rPr>
            </w:pPr>
            <w:del w:id="2361" w:author="QVM0161195" w:date="2021-01-26T17:21:00Z">
              <w:r w:rsidRPr="005C3FD8" w:rsidDel="008C4DB3">
                <w:rPr>
                  <w:lang w:val="vi-VN"/>
                </w:rPr>
                <w:delText>tieu_cuc</w:delText>
              </w:r>
            </w:del>
          </w:p>
        </w:tc>
      </w:tr>
      <w:tr w:rsidR="00593BF8" w:rsidRPr="005C3FD8" w:rsidDel="008C4DB3" w14:paraId="10CE8B1D" w14:textId="5F6C1D95" w:rsidTr="003E2D35">
        <w:trPr>
          <w:trHeight w:val="759"/>
          <w:del w:id="2362" w:author="QVM0161195" w:date="2021-01-26T17:21:00Z"/>
        </w:trPr>
        <w:tc>
          <w:tcPr>
            <w:tcW w:w="0" w:type="auto"/>
            <w:hideMark/>
          </w:tcPr>
          <w:p w14:paraId="1266913E" w14:textId="1E79D8A6" w:rsidR="001041DE" w:rsidRPr="005C3FD8" w:rsidDel="008C4DB3" w:rsidRDefault="001041DE">
            <w:pPr>
              <w:spacing w:before="120" w:line="360" w:lineRule="auto"/>
              <w:rPr>
                <w:del w:id="2363" w:author="QVM0161195" w:date="2021-01-26T17:21:00Z"/>
                <w:lang w:val="vi-VN"/>
              </w:rPr>
            </w:pPr>
            <w:del w:id="2364" w:author="QVM0161195" w:date="2021-01-26T17:21:00Z">
              <w:r w:rsidRPr="005C3FD8" w:rsidDel="008C4DB3">
                <w:rPr>
                  <w:lang w:val="vi-VN"/>
                </w:rPr>
                <w:delText>phương_pháp thầy dạy không thích_hợp với tụi em bài_giảng trở_nên nhàm_chán</w:delText>
              </w:r>
            </w:del>
          </w:p>
        </w:tc>
        <w:tc>
          <w:tcPr>
            <w:tcW w:w="0" w:type="auto"/>
            <w:hideMark/>
          </w:tcPr>
          <w:p w14:paraId="03DEAE3A" w14:textId="17F6501D" w:rsidR="001041DE" w:rsidRPr="005C3FD8" w:rsidDel="008C4DB3" w:rsidRDefault="001041DE">
            <w:pPr>
              <w:spacing w:before="120" w:line="360" w:lineRule="auto"/>
              <w:rPr>
                <w:del w:id="2365" w:author="QVM0161195" w:date="2021-01-26T17:21:00Z"/>
                <w:lang w:val="vi-VN"/>
              </w:rPr>
            </w:pPr>
            <w:del w:id="2366" w:author="QVM0161195" w:date="2021-01-26T17:21:00Z">
              <w:r w:rsidRPr="005C3FD8" w:rsidDel="008C4DB3">
                <w:rPr>
                  <w:lang w:val="vi-VN"/>
                </w:rPr>
                <w:delText>tieu_cuc</w:delText>
              </w:r>
            </w:del>
          </w:p>
        </w:tc>
      </w:tr>
    </w:tbl>
    <w:p w14:paraId="7B29C768" w14:textId="5BEE0CE5" w:rsidR="00884738" w:rsidRPr="005C3FD8" w:rsidDel="008C4DB3" w:rsidRDefault="00884738">
      <w:pPr>
        <w:pStyle w:val="ListParagraph"/>
        <w:numPr>
          <w:ilvl w:val="0"/>
          <w:numId w:val="54"/>
        </w:numPr>
        <w:spacing w:before="120"/>
        <w:ind w:left="284" w:firstLine="0"/>
        <w:rPr>
          <w:del w:id="2367" w:author="QVM0161195" w:date="2021-01-26T17:21:00Z"/>
          <w:noProof/>
          <w:szCs w:val="26"/>
          <w:lang w:val="vi-VN"/>
        </w:rPr>
      </w:pPr>
      <w:del w:id="2368" w:author="QVM0161195" w:date="2021-01-26T17:21:00Z">
        <w:r w:rsidRPr="005C3FD8" w:rsidDel="008C4DB3">
          <w:rPr>
            <w:noProof/>
            <w:szCs w:val="26"/>
            <w:lang w:val="vi-VN"/>
          </w:rPr>
          <w:delText xml:space="preserve">Bước 2: Biểu diễn ý kiến sang mô hình vector cụ thể là sentence2vec. Để có thể ánh xạ một ý kiến sang mô hình sentence2vec </w:delText>
        </w:r>
        <w:r w:rsidR="00A271C1" w:rsidRPr="005C3FD8" w:rsidDel="008C4DB3">
          <w:rPr>
            <w:noProof/>
            <w:szCs w:val="26"/>
            <w:lang w:val="vi-VN"/>
          </w:rPr>
          <w:delText>tác giả</w:delText>
        </w:r>
        <w:r w:rsidRPr="005C3FD8" w:rsidDel="008C4DB3">
          <w:rPr>
            <w:noProof/>
            <w:szCs w:val="26"/>
            <w:lang w:val="vi-VN"/>
          </w:rPr>
          <w:delText xml:space="preserve"> sử dụng một pretrained word embedding ở dạng word2vec và tính trung bình vector các từ trong một ý kiến để thu được một sentence2vec.</w:delText>
        </w:r>
      </w:del>
    </w:p>
    <w:p w14:paraId="0CD3E1D0" w14:textId="48F29020" w:rsidR="00884738" w:rsidRPr="005C3FD8" w:rsidDel="008C4DB3" w:rsidRDefault="00884738">
      <w:pPr>
        <w:pStyle w:val="ListParagraph"/>
        <w:numPr>
          <w:ilvl w:val="0"/>
          <w:numId w:val="54"/>
        </w:numPr>
        <w:spacing w:before="120"/>
        <w:ind w:left="284" w:firstLine="0"/>
        <w:rPr>
          <w:del w:id="2369" w:author="QVM0161195" w:date="2021-01-26T17:21:00Z"/>
          <w:noProof/>
          <w:szCs w:val="26"/>
          <w:lang w:val="vi-VN"/>
        </w:rPr>
      </w:pPr>
      <w:del w:id="2370" w:author="QVM0161195" w:date="2021-01-26T17:21:00Z">
        <w:r w:rsidRPr="005C3FD8" w:rsidDel="008C4DB3">
          <w:rPr>
            <w:noProof/>
            <w:szCs w:val="26"/>
            <w:lang w:val="vi-VN"/>
          </w:rPr>
          <w:delText xml:space="preserve">Bước 3: Đưa vector của các ý kiến với các nhãn dán đã xác định tiến hành huấn luyện trong bộ phân lớp đã chọn. Ở đây </w:delText>
        </w:r>
        <w:r w:rsidR="00113B67" w:rsidRPr="005C3FD8" w:rsidDel="008C4DB3">
          <w:rPr>
            <w:noProof/>
            <w:szCs w:val="26"/>
            <w:lang w:val="vi-VN"/>
          </w:rPr>
          <w:delText>tác giả</w:delText>
        </w:r>
        <w:r w:rsidRPr="005C3FD8" w:rsidDel="008C4DB3">
          <w:rPr>
            <w:noProof/>
            <w:szCs w:val="26"/>
            <w:lang w:val="vi-VN"/>
          </w:rPr>
          <w:delText xml:space="preserve"> sử dụng 3 bộ phân lớp phổ biến là SVM , Naïve Bayes và cây quyết định.</w:delText>
        </w:r>
      </w:del>
    </w:p>
    <w:p w14:paraId="2BDCC352" w14:textId="393002EA" w:rsidR="00180245" w:rsidRPr="005C3FD8" w:rsidDel="008C4DB3" w:rsidRDefault="00180245" w:rsidP="000D5F6E">
      <w:pPr>
        <w:spacing w:before="120"/>
        <w:ind w:firstLine="284"/>
        <w:rPr>
          <w:del w:id="2371" w:author="QVM0161195" w:date="2021-01-26T17:21:00Z"/>
          <w:noProof/>
          <w:szCs w:val="26"/>
          <w:lang w:val="vi-VN"/>
        </w:rPr>
      </w:pPr>
      <w:bookmarkStart w:id="2372" w:name="_Toc61985889"/>
      <w:bookmarkStart w:id="2373" w:name="_Toc47274396"/>
      <w:bookmarkStart w:id="2374" w:name="_Toc47274445"/>
      <w:bookmarkStart w:id="2375" w:name="_Toc47274462"/>
      <w:bookmarkEnd w:id="2372"/>
      <w:bookmarkEnd w:id="2373"/>
      <w:bookmarkEnd w:id="2374"/>
      <w:bookmarkEnd w:id="2375"/>
      <w:del w:id="2376" w:author="QVM0161195" w:date="2021-01-26T17:21:00Z">
        <w:r w:rsidRPr="005C3FD8" w:rsidDel="008C4DB3">
          <w:rPr>
            <w:b/>
            <w:noProof/>
            <w:sz w:val="26"/>
            <w:szCs w:val="26"/>
            <w:lang w:val="vi-VN"/>
          </w:rPr>
          <w:delText xml:space="preserve">Giai đoạn kiểm tra mô hình (test) </w:delText>
        </w:r>
        <w:r w:rsidRPr="005C3FD8" w:rsidDel="008C4DB3">
          <w:rPr>
            <w:noProof/>
            <w:sz w:val="26"/>
            <w:szCs w:val="26"/>
            <w:lang w:val="vi-VN"/>
          </w:rPr>
          <w:delText>sẽ được xây dựng như mô hình bên dưới</w:delText>
        </w:r>
      </w:del>
    </w:p>
    <w:p w14:paraId="4F3DDA2F" w14:textId="6D0CFB0E" w:rsidR="002067D5" w:rsidRPr="005C3FD8" w:rsidDel="008C4DB3" w:rsidRDefault="00D7048A" w:rsidP="000D5F6E">
      <w:pPr>
        <w:spacing w:before="120"/>
        <w:jc w:val="center"/>
        <w:rPr>
          <w:del w:id="2377" w:author="QVM0161195" w:date="2021-01-26T17:21:00Z"/>
          <w:noProof/>
          <w:szCs w:val="26"/>
          <w:lang w:val="vi-VN"/>
        </w:rPr>
      </w:pPr>
      <w:del w:id="2378" w:author="QVM0161195" w:date="2021-01-26T17:21:00Z">
        <w:r w:rsidRPr="005C3FD8" w:rsidDel="008C4DB3">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del>
    </w:p>
    <w:p w14:paraId="12E81C29" w14:textId="58E72D66" w:rsidR="00D7048A" w:rsidRPr="005C3FD8" w:rsidDel="008C4DB3" w:rsidRDefault="008742B5" w:rsidP="0026157F">
      <w:pPr>
        <w:pStyle w:val="Caption"/>
        <w:jc w:val="center"/>
        <w:rPr>
          <w:del w:id="2379" w:author="QVM0161195" w:date="2021-01-26T17:21:00Z"/>
          <w:b w:val="0"/>
          <w:i/>
          <w:noProof/>
          <w:color w:val="auto"/>
          <w:sz w:val="26"/>
          <w:szCs w:val="26"/>
          <w:lang w:val="vi-VN"/>
        </w:rPr>
      </w:pPr>
      <w:bookmarkStart w:id="2380" w:name="_Toc61973874"/>
      <w:del w:id="2381" w:author="QVM0161195" w:date="2021-01-26T17:21:00Z">
        <w:r w:rsidRPr="005C3FD8" w:rsidDel="008C4DB3">
          <w:rPr>
            <w:b w:val="0"/>
            <w:i/>
            <w:color w:val="auto"/>
            <w:sz w:val="26"/>
            <w:szCs w:val="26"/>
            <w:lang w:val="vi-VN"/>
          </w:rPr>
          <w:delText>Hình 4-</w:delText>
        </w:r>
        <w:r w:rsidRPr="005C3FD8" w:rsidDel="008C4DB3">
          <w:rPr>
            <w:b w:val="0"/>
            <w:i/>
            <w:color w:val="auto"/>
            <w:sz w:val="26"/>
            <w:szCs w:val="26"/>
            <w:lang w:val="vi-VN"/>
          </w:rPr>
          <w:fldChar w:fldCharType="begin"/>
        </w:r>
        <w:r w:rsidRPr="005C3FD8" w:rsidDel="008C4DB3">
          <w:rPr>
            <w:b w:val="0"/>
            <w:i/>
            <w:color w:val="auto"/>
            <w:sz w:val="26"/>
            <w:szCs w:val="26"/>
            <w:lang w:val="vi-VN"/>
          </w:rPr>
          <w:delInstrText xml:space="preserve"> SEQ Hình_4- \* ARABIC </w:delInstrText>
        </w:r>
        <w:r w:rsidRPr="005C3FD8" w:rsidDel="008C4DB3">
          <w:rPr>
            <w:b w:val="0"/>
            <w:i/>
            <w:color w:val="auto"/>
            <w:sz w:val="26"/>
            <w:szCs w:val="26"/>
            <w:lang w:val="vi-VN"/>
          </w:rPr>
          <w:fldChar w:fldCharType="separate"/>
        </w:r>
        <w:r w:rsidR="00F360C9" w:rsidRPr="005C3FD8" w:rsidDel="008C4DB3">
          <w:rPr>
            <w:b w:val="0"/>
            <w:i/>
            <w:noProof/>
            <w:color w:val="auto"/>
            <w:sz w:val="26"/>
            <w:szCs w:val="26"/>
            <w:lang w:val="vi-VN"/>
          </w:rPr>
          <w:delText>2</w:delText>
        </w:r>
        <w:r w:rsidRPr="005C3FD8" w:rsidDel="008C4DB3">
          <w:rPr>
            <w:b w:val="0"/>
            <w:i/>
            <w:color w:val="auto"/>
            <w:sz w:val="26"/>
            <w:szCs w:val="26"/>
            <w:lang w:val="vi-VN"/>
          </w:rPr>
          <w:fldChar w:fldCharType="end"/>
        </w:r>
        <w:r w:rsidRPr="005C3FD8" w:rsidDel="008C4DB3">
          <w:rPr>
            <w:b w:val="0"/>
            <w:i/>
            <w:color w:val="auto"/>
            <w:sz w:val="26"/>
            <w:szCs w:val="26"/>
            <w:lang w:val="vi-VN"/>
          </w:rPr>
          <w:delText xml:space="preserve"> Mô hình test trong bộ phân lớp cảm xúc.</w:delText>
        </w:r>
        <w:bookmarkEnd w:id="2380"/>
      </w:del>
    </w:p>
    <w:p w14:paraId="6D8D17A0" w14:textId="1B618E79" w:rsidR="00D7048A" w:rsidRPr="005C3FD8" w:rsidDel="008C4DB3" w:rsidRDefault="00D7048A" w:rsidP="000D5F6E">
      <w:pPr>
        <w:spacing w:before="120" w:line="360" w:lineRule="auto"/>
        <w:ind w:firstLine="284"/>
        <w:rPr>
          <w:del w:id="2382" w:author="QVM0161195" w:date="2021-01-26T17:21:00Z"/>
          <w:noProof/>
          <w:sz w:val="26"/>
          <w:szCs w:val="26"/>
          <w:lang w:val="vi-VN"/>
        </w:rPr>
      </w:pPr>
      <w:del w:id="2383" w:author="QVM0161195" w:date="2021-01-26T17:21:00Z">
        <w:r w:rsidRPr="005C3FD8" w:rsidDel="008C4DB3">
          <w:rPr>
            <w:noProof/>
            <w:sz w:val="26"/>
            <w:szCs w:val="26"/>
            <w:lang w:val="vi-VN"/>
          </w:rPr>
          <w:delText>Giai đoạn chạy kiểm tra bộ phân lớp gồm các bước :</w:delText>
        </w:r>
      </w:del>
    </w:p>
    <w:p w14:paraId="58D040F2" w14:textId="2EE881B9" w:rsidR="00D7048A" w:rsidRPr="005C3FD8" w:rsidDel="008C4DB3" w:rsidRDefault="00D7048A" w:rsidP="000D5F6E">
      <w:pPr>
        <w:pStyle w:val="ListParagraph"/>
        <w:numPr>
          <w:ilvl w:val="0"/>
          <w:numId w:val="54"/>
        </w:numPr>
        <w:spacing w:before="120"/>
        <w:ind w:left="284" w:firstLine="0"/>
        <w:rPr>
          <w:del w:id="2384" w:author="QVM0161195" w:date="2021-01-26T17:21:00Z"/>
          <w:noProof/>
          <w:szCs w:val="26"/>
          <w:lang w:val="vi-VN"/>
        </w:rPr>
      </w:pPr>
      <w:del w:id="2385" w:author="QVM0161195" w:date="2021-01-26T17:21:00Z">
        <w:r w:rsidRPr="005C3FD8" w:rsidDel="008C4DB3">
          <w:rPr>
            <w:noProof/>
            <w:szCs w:val="26"/>
            <w:lang w:val="vi-VN"/>
          </w:rPr>
          <w:delText xml:space="preserve">Bước 1: Tiền xử lý </w:delText>
        </w:r>
        <w:r w:rsidR="00305C82" w:rsidRPr="005C3FD8" w:rsidDel="008C4DB3">
          <w:rPr>
            <w:noProof/>
            <w:szCs w:val="26"/>
            <w:lang w:val="vi-VN"/>
          </w:rPr>
          <w:delText>ý kiến đánh giá tương tự</w:delText>
        </w:r>
        <w:r w:rsidR="00781A66" w:rsidRPr="005C3FD8" w:rsidDel="008C4DB3">
          <w:rPr>
            <w:noProof/>
            <w:szCs w:val="26"/>
            <w:lang w:val="vi-VN"/>
          </w:rPr>
          <w:delText xml:space="preserve"> như</w:delText>
        </w:r>
        <w:r w:rsidR="00305C82" w:rsidRPr="005C3FD8" w:rsidDel="008C4DB3">
          <w:rPr>
            <w:noProof/>
            <w:szCs w:val="26"/>
            <w:lang w:val="vi-VN"/>
          </w:rPr>
          <w:delText xml:space="preserve"> bước 1 ở giai đoạn training</w:delText>
        </w:r>
        <w:r w:rsidRPr="005C3FD8" w:rsidDel="008C4DB3">
          <w:rPr>
            <w:noProof/>
            <w:szCs w:val="26"/>
            <w:lang w:val="vi-VN"/>
          </w:rPr>
          <w:delText>.</w:delText>
        </w:r>
      </w:del>
    </w:p>
    <w:p w14:paraId="48586C70" w14:textId="3E6FC3B0" w:rsidR="00D7048A" w:rsidRPr="005C3FD8" w:rsidDel="008C4DB3" w:rsidRDefault="00D7048A" w:rsidP="000D5F6E">
      <w:pPr>
        <w:pStyle w:val="ListParagraph"/>
        <w:numPr>
          <w:ilvl w:val="0"/>
          <w:numId w:val="54"/>
        </w:numPr>
        <w:spacing w:before="120"/>
        <w:ind w:left="284" w:firstLine="0"/>
        <w:rPr>
          <w:del w:id="2386" w:author="QVM0161195" w:date="2021-01-26T17:21:00Z"/>
          <w:noProof/>
          <w:szCs w:val="26"/>
          <w:lang w:val="vi-VN"/>
        </w:rPr>
      </w:pPr>
      <w:del w:id="2387" w:author="QVM0161195" w:date="2021-01-26T17:21:00Z">
        <w:r w:rsidRPr="005C3FD8" w:rsidDel="008C4DB3">
          <w:rPr>
            <w:noProof/>
            <w:szCs w:val="26"/>
            <w:lang w:val="vi-VN"/>
          </w:rPr>
          <w:delText>Bước 2: Biểu diễn ý kiến sang mô hình vector cụ thể là sentence2vec</w:delText>
        </w:r>
        <w:r w:rsidR="00305C82" w:rsidRPr="005C3FD8" w:rsidDel="008C4DB3">
          <w:rPr>
            <w:noProof/>
            <w:szCs w:val="26"/>
            <w:lang w:val="vi-VN"/>
          </w:rPr>
          <w:delText>, bước này tương tự bước 2 ở giai đoạn training</w:delText>
        </w:r>
        <w:r w:rsidRPr="005C3FD8" w:rsidDel="008C4DB3">
          <w:rPr>
            <w:noProof/>
            <w:szCs w:val="26"/>
            <w:lang w:val="vi-VN"/>
          </w:rPr>
          <w:delText>.</w:delText>
        </w:r>
      </w:del>
    </w:p>
    <w:p w14:paraId="0344ED71" w14:textId="26541AD6" w:rsidR="00D7048A" w:rsidRPr="005C3FD8" w:rsidDel="008C4DB3" w:rsidRDefault="00D7048A" w:rsidP="000D5F6E">
      <w:pPr>
        <w:pStyle w:val="ListParagraph"/>
        <w:numPr>
          <w:ilvl w:val="0"/>
          <w:numId w:val="54"/>
        </w:numPr>
        <w:spacing w:before="120"/>
        <w:ind w:left="284" w:firstLine="0"/>
        <w:rPr>
          <w:del w:id="2388" w:author="QVM0161195" w:date="2021-01-26T17:21:00Z"/>
          <w:noProof/>
          <w:szCs w:val="26"/>
          <w:lang w:val="vi-VN"/>
        </w:rPr>
      </w:pPr>
      <w:del w:id="2389" w:author="QVM0161195" w:date="2021-01-26T17:21:00Z">
        <w:r w:rsidRPr="005C3FD8" w:rsidDel="008C4DB3">
          <w:rPr>
            <w:noProof/>
            <w:szCs w:val="26"/>
            <w:lang w:val="vi-VN"/>
          </w:rPr>
          <w:delText>Bước 3: Đưa vector của các ý kiến chưa nhãn dán đã chạy qua bộ phân lớp đã huấn luyện ở giai đoạn training. Bộ phân lớp sẽ tính toán và trả về kết quả dự đoán cảm xúc của ý kiến.</w:delText>
        </w:r>
      </w:del>
    </w:p>
    <w:p w14:paraId="0655B8FC" w14:textId="3912A000" w:rsidR="00255919" w:rsidRPr="005C3FD8" w:rsidDel="008C4DB3" w:rsidRDefault="00255919" w:rsidP="005A07F3">
      <w:pPr>
        <w:pStyle w:val="Heading2"/>
        <w:numPr>
          <w:ilvl w:val="0"/>
          <w:numId w:val="50"/>
        </w:numPr>
        <w:spacing w:before="120" w:line="360" w:lineRule="auto"/>
        <w:ind w:left="0" w:firstLine="284"/>
        <w:rPr>
          <w:del w:id="2390" w:author="QVM0161195" w:date="2021-01-26T17:21:00Z"/>
          <w:rFonts w:ascii="Times New Roman" w:hAnsi="Times New Roman"/>
          <w:i w:val="0"/>
          <w:noProof/>
          <w:lang w:val="vi-VN"/>
        </w:rPr>
      </w:pPr>
      <w:bookmarkStart w:id="2391" w:name="_Toc61985835"/>
      <w:del w:id="2392" w:author="QVM0161195" w:date="2021-01-26T17:21:00Z">
        <w:r w:rsidRPr="005C3FD8" w:rsidDel="008C4DB3">
          <w:rPr>
            <w:rFonts w:ascii="Times New Roman" w:hAnsi="Times New Roman"/>
            <w:i w:val="0"/>
            <w:noProof/>
            <w:lang w:val="vi-VN"/>
          </w:rPr>
          <w:delText>Kết quả thực nghiệm</w:delText>
        </w:r>
        <w:bookmarkEnd w:id="2391"/>
      </w:del>
    </w:p>
    <w:p w14:paraId="21A6401E" w14:textId="6F6F4163" w:rsidR="000C4910" w:rsidRPr="005C3FD8" w:rsidDel="008C4DB3" w:rsidRDefault="000C4910" w:rsidP="00B656DD">
      <w:pPr>
        <w:spacing w:line="360" w:lineRule="auto"/>
        <w:ind w:firstLine="284"/>
        <w:jc w:val="both"/>
        <w:rPr>
          <w:del w:id="2393" w:author="QVM0161195" w:date="2021-01-26T17:21:00Z"/>
          <w:noProof/>
          <w:sz w:val="26"/>
          <w:szCs w:val="26"/>
          <w:lang w:val="vi-VN"/>
        </w:rPr>
      </w:pPr>
      <w:del w:id="2394" w:author="QVM0161195" w:date="2021-01-26T17:21:00Z">
        <w:r w:rsidRPr="005C3FD8" w:rsidDel="008C4DB3">
          <w:rPr>
            <w:noProof/>
            <w:sz w:val="26"/>
            <w:szCs w:val="26"/>
            <w:lang w:val="vi-VN"/>
          </w:rPr>
          <w:delText xml:space="preserve">Để thử nghiệm phân lớp cảm xúc, luận văn đánh giá theo phương pháp 10-fold cross-validation. Kết quả thử nghiệm </w:delText>
        </w:r>
        <w:r w:rsidR="00B83A59" w:rsidRPr="005C3FD8" w:rsidDel="008C4DB3">
          <w:rPr>
            <w:noProof/>
            <w:sz w:val="26"/>
            <w:szCs w:val="26"/>
            <w:lang w:val="vi-VN"/>
          </w:rPr>
          <w:delText xml:space="preserve">sẽ </w:delText>
        </w:r>
        <w:r w:rsidRPr="005C3FD8" w:rsidDel="008C4DB3">
          <w:rPr>
            <w:noProof/>
            <w:sz w:val="26"/>
            <w:szCs w:val="26"/>
            <w:lang w:val="vi-VN"/>
          </w:rPr>
          <w:delText>lấy giá trị trung bình của mỗi lần chạy.</w:delText>
        </w:r>
      </w:del>
    </w:p>
    <w:p w14:paraId="01F67B96" w14:textId="77CF79A2" w:rsidR="00D7048A" w:rsidRPr="005C3FD8" w:rsidDel="008C4DB3" w:rsidRDefault="000C4910" w:rsidP="00B656DD">
      <w:pPr>
        <w:spacing w:before="120" w:line="360" w:lineRule="auto"/>
        <w:ind w:firstLine="284"/>
        <w:jc w:val="both"/>
        <w:rPr>
          <w:del w:id="2395" w:author="QVM0161195" w:date="2021-01-26T17:21:00Z"/>
          <w:noProof/>
          <w:sz w:val="26"/>
          <w:szCs w:val="26"/>
          <w:lang w:val="vi-VN"/>
        </w:rPr>
      </w:pPr>
      <w:del w:id="2396" w:author="QVM0161195" w:date="2021-01-26T17:21:00Z">
        <w:r w:rsidRPr="005C3FD8" w:rsidDel="008C4DB3">
          <w:rPr>
            <w:noProof/>
            <w:sz w:val="26"/>
            <w:szCs w:val="26"/>
            <w:lang w:val="vi-VN"/>
          </w:rPr>
          <w:delText>Thuật toán phân lớp cảm xúc mà luận văn sử dụng t</w:delText>
        </w:r>
        <w:r w:rsidR="00B656DD" w:rsidRPr="005C3FD8" w:rsidDel="008C4DB3">
          <w:rPr>
            <w:noProof/>
            <w:sz w:val="26"/>
            <w:szCs w:val="26"/>
            <w:lang w:val="vi-VN"/>
          </w:rPr>
          <w:delText xml:space="preserve">rong thử nghiệm là Naïve Bayes, </w:delText>
        </w:r>
        <w:r w:rsidRPr="005C3FD8" w:rsidDel="008C4DB3">
          <w:rPr>
            <w:noProof/>
            <w:sz w:val="26"/>
            <w:szCs w:val="26"/>
            <w:lang w:val="vi-VN"/>
          </w:rPr>
          <w:delText>SVM</w:delText>
        </w:r>
        <w:r w:rsidR="00B656DD" w:rsidRPr="005C3FD8" w:rsidDel="008C4DB3">
          <w:rPr>
            <w:noProof/>
            <w:sz w:val="26"/>
            <w:szCs w:val="26"/>
            <w:lang w:val="vi-VN"/>
          </w:rPr>
          <w:delText>, và cây quyết định (Tree).</w:delText>
        </w:r>
      </w:del>
    </w:p>
    <w:p w14:paraId="4838DC67" w14:textId="24C9F8E5" w:rsidR="0055420F" w:rsidRPr="005C3FD8" w:rsidDel="008C4DB3" w:rsidRDefault="0055420F" w:rsidP="0055420F">
      <w:pPr>
        <w:pStyle w:val="Caption"/>
        <w:spacing w:before="120" w:after="0" w:line="360" w:lineRule="auto"/>
        <w:jc w:val="center"/>
        <w:rPr>
          <w:del w:id="2397" w:author="QVM0161195" w:date="2021-01-26T17:21:00Z"/>
          <w:b w:val="0"/>
          <w:i/>
          <w:noProof/>
          <w:color w:val="auto"/>
          <w:sz w:val="26"/>
          <w:szCs w:val="26"/>
          <w:lang w:val="vi-VN"/>
        </w:rPr>
      </w:pPr>
      <w:bookmarkStart w:id="2398" w:name="_Toc61985890"/>
      <w:del w:id="2399" w:author="QVM0161195" w:date="2021-01-26T17:21:00Z">
        <w:r w:rsidRPr="005C3FD8" w:rsidDel="008C4DB3">
          <w:rPr>
            <w:b w:val="0"/>
            <w:i/>
            <w:noProof/>
            <w:color w:val="auto"/>
            <w:sz w:val="26"/>
            <w:szCs w:val="26"/>
            <w:lang w:val="vi-VN"/>
          </w:rPr>
          <w:delText>Bảng 4.</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Bảng_4. \* ARABIC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3</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Thực nghiệm phân lớp cảm xúc với kỷ thuật 10-fold.</w:delText>
        </w:r>
        <w:bookmarkEnd w:id="2398"/>
      </w:del>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5C3FD8" w:rsidDel="008C4DB3" w14:paraId="605AB43D" w14:textId="11BA7763" w:rsidTr="007C2DEA">
        <w:trPr>
          <w:trHeight w:val="340"/>
          <w:jc w:val="center"/>
          <w:del w:id="2400" w:author="QVM0161195" w:date="2021-01-26T17:21:00Z"/>
        </w:trPr>
        <w:tc>
          <w:tcPr>
            <w:tcW w:w="649" w:type="dxa"/>
            <w:vMerge w:val="restart"/>
          </w:tcPr>
          <w:p w14:paraId="67EFD2AA" w14:textId="7E58E873" w:rsidR="008466F4" w:rsidRPr="005C3FD8" w:rsidDel="008C4DB3" w:rsidRDefault="008466F4" w:rsidP="003B5DBD">
            <w:pPr>
              <w:spacing w:line="360" w:lineRule="auto"/>
              <w:jc w:val="center"/>
              <w:rPr>
                <w:del w:id="2401" w:author="QVM0161195" w:date="2021-01-26T17:21:00Z"/>
                <w:b/>
                <w:noProof/>
                <w:sz w:val="20"/>
                <w:szCs w:val="20"/>
                <w:lang w:val="vi-VN"/>
              </w:rPr>
            </w:pPr>
            <w:del w:id="2402" w:author="QVM0161195" w:date="2021-01-26T17:21:00Z">
              <w:r w:rsidRPr="005C3FD8" w:rsidDel="008C4DB3">
                <w:rPr>
                  <w:b/>
                  <w:noProof/>
                  <w:sz w:val="20"/>
                  <w:szCs w:val="20"/>
                  <w:lang w:val="vi-VN"/>
                </w:rPr>
                <w:delText>Lần chạy</w:delText>
              </w:r>
            </w:del>
          </w:p>
        </w:tc>
        <w:tc>
          <w:tcPr>
            <w:tcW w:w="902" w:type="dxa"/>
            <w:vMerge w:val="restart"/>
          </w:tcPr>
          <w:p w14:paraId="7671A98C" w14:textId="628CF457" w:rsidR="008466F4" w:rsidRPr="005C3FD8" w:rsidDel="008C4DB3" w:rsidRDefault="008466F4" w:rsidP="003B5DBD">
            <w:pPr>
              <w:spacing w:line="360" w:lineRule="auto"/>
              <w:jc w:val="center"/>
              <w:rPr>
                <w:del w:id="2403" w:author="QVM0161195" w:date="2021-01-26T17:21:00Z"/>
                <w:b/>
                <w:noProof/>
                <w:sz w:val="20"/>
                <w:szCs w:val="20"/>
                <w:lang w:val="vi-VN"/>
              </w:rPr>
            </w:pPr>
            <w:del w:id="2404" w:author="QVM0161195" w:date="2021-01-26T17:21:00Z">
              <w:r w:rsidRPr="005C3FD8" w:rsidDel="008C4DB3">
                <w:rPr>
                  <w:b/>
                  <w:noProof/>
                  <w:sz w:val="20"/>
                  <w:szCs w:val="20"/>
                  <w:lang w:val="vi-VN"/>
                </w:rPr>
                <w:delText>Thuật toán</w:delText>
              </w:r>
            </w:del>
          </w:p>
        </w:tc>
        <w:tc>
          <w:tcPr>
            <w:tcW w:w="2164" w:type="dxa"/>
            <w:gridSpan w:val="3"/>
          </w:tcPr>
          <w:p w14:paraId="01825A99" w14:textId="4B3FECF8" w:rsidR="008466F4" w:rsidRPr="005C3FD8" w:rsidDel="008C4DB3" w:rsidRDefault="008466F4" w:rsidP="003B5DBD">
            <w:pPr>
              <w:spacing w:line="360" w:lineRule="auto"/>
              <w:jc w:val="center"/>
              <w:rPr>
                <w:del w:id="2405" w:author="QVM0161195" w:date="2021-01-26T17:21:00Z"/>
                <w:b/>
                <w:noProof/>
                <w:sz w:val="20"/>
                <w:szCs w:val="20"/>
                <w:lang w:val="vi-VN"/>
              </w:rPr>
            </w:pPr>
            <w:del w:id="2406" w:author="QVM0161195" w:date="2021-01-26T17:21:00Z">
              <w:r w:rsidRPr="005C3FD8" w:rsidDel="008C4DB3">
                <w:rPr>
                  <w:b/>
                  <w:noProof/>
                  <w:sz w:val="20"/>
                  <w:szCs w:val="20"/>
                  <w:lang w:val="vi-VN"/>
                </w:rPr>
                <w:delText>Phân lớp tích cực</w:delText>
              </w:r>
            </w:del>
          </w:p>
        </w:tc>
        <w:tc>
          <w:tcPr>
            <w:tcW w:w="2164" w:type="dxa"/>
            <w:gridSpan w:val="3"/>
          </w:tcPr>
          <w:p w14:paraId="00DA4114" w14:textId="4422DB05" w:rsidR="008466F4" w:rsidRPr="005C3FD8" w:rsidDel="008C4DB3" w:rsidRDefault="008466F4" w:rsidP="003B5DBD">
            <w:pPr>
              <w:spacing w:line="360" w:lineRule="auto"/>
              <w:jc w:val="center"/>
              <w:rPr>
                <w:del w:id="2407" w:author="QVM0161195" w:date="2021-01-26T17:21:00Z"/>
                <w:b/>
                <w:noProof/>
                <w:sz w:val="20"/>
                <w:szCs w:val="20"/>
                <w:lang w:val="vi-VN"/>
              </w:rPr>
            </w:pPr>
            <w:del w:id="2408" w:author="QVM0161195" w:date="2021-01-26T17:21:00Z">
              <w:r w:rsidRPr="005C3FD8" w:rsidDel="008C4DB3">
                <w:rPr>
                  <w:b/>
                  <w:noProof/>
                  <w:sz w:val="20"/>
                  <w:szCs w:val="20"/>
                  <w:lang w:val="vi-VN"/>
                </w:rPr>
                <w:delText>Phân lớp tiêu cực</w:delText>
              </w:r>
            </w:del>
          </w:p>
        </w:tc>
        <w:tc>
          <w:tcPr>
            <w:tcW w:w="721" w:type="dxa"/>
            <w:vMerge w:val="restart"/>
            <w:shd w:val="clear" w:color="auto" w:fill="EAF1DD" w:themeFill="accent3" w:themeFillTint="33"/>
          </w:tcPr>
          <w:p w14:paraId="4FFF5729" w14:textId="1582F391" w:rsidR="008466F4" w:rsidRPr="005C3FD8" w:rsidDel="008C4DB3" w:rsidRDefault="008466F4" w:rsidP="003B5DBD">
            <w:pPr>
              <w:spacing w:line="360" w:lineRule="auto"/>
              <w:jc w:val="center"/>
              <w:rPr>
                <w:del w:id="2409" w:author="QVM0161195" w:date="2021-01-26T17:21:00Z"/>
                <w:b/>
                <w:noProof/>
                <w:sz w:val="20"/>
                <w:szCs w:val="20"/>
                <w:lang w:val="vi-VN"/>
              </w:rPr>
            </w:pPr>
            <w:del w:id="2410" w:author="QVM0161195" w:date="2021-01-26T17:21:00Z">
              <w:r w:rsidRPr="005C3FD8" w:rsidDel="008C4DB3">
                <w:rPr>
                  <w:b/>
                  <w:noProof/>
                  <w:sz w:val="20"/>
                  <w:szCs w:val="20"/>
                  <w:lang w:val="vi-VN"/>
                </w:rPr>
                <w:delText>Độ chính xác</w:delText>
              </w:r>
            </w:del>
          </w:p>
        </w:tc>
        <w:tc>
          <w:tcPr>
            <w:tcW w:w="721" w:type="dxa"/>
            <w:vMerge w:val="restart"/>
            <w:shd w:val="clear" w:color="auto" w:fill="EAF1DD" w:themeFill="accent3" w:themeFillTint="33"/>
          </w:tcPr>
          <w:p w14:paraId="11BF9C65" w14:textId="71A4A4E3" w:rsidR="008466F4" w:rsidRPr="005C3FD8" w:rsidDel="008C4DB3" w:rsidRDefault="008466F4" w:rsidP="003B5DBD">
            <w:pPr>
              <w:spacing w:line="360" w:lineRule="auto"/>
              <w:jc w:val="center"/>
              <w:rPr>
                <w:del w:id="2411" w:author="QVM0161195" w:date="2021-01-26T17:21:00Z"/>
                <w:b/>
                <w:noProof/>
                <w:sz w:val="20"/>
                <w:szCs w:val="20"/>
                <w:lang w:val="vi-VN"/>
              </w:rPr>
            </w:pPr>
            <w:del w:id="2412" w:author="QVM0161195" w:date="2021-01-26T17:21:00Z">
              <w:r w:rsidRPr="005C3FD8" w:rsidDel="008C4DB3">
                <w:rPr>
                  <w:b/>
                  <w:noProof/>
                  <w:sz w:val="20"/>
                  <w:szCs w:val="20"/>
                  <w:lang w:val="vi-VN"/>
                </w:rPr>
                <w:delText>Độ bao phủ</w:delText>
              </w:r>
            </w:del>
          </w:p>
        </w:tc>
        <w:tc>
          <w:tcPr>
            <w:tcW w:w="721" w:type="dxa"/>
            <w:vMerge w:val="restart"/>
            <w:shd w:val="clear" w:color="auto" w:fill="EAF1DD" w:themeFill="accent3" w:themeFillTint="33"/>
          </w:tcPr>
          <w:p w14:paraId="7EDF8769" w14:textId="1970A6C4" w:rsidR="008466F4" w:rsidRPr="005C3FD8" w:rsidDel="008C4DB3" w:rsidRDefault="008466F4" w:rsidP="003B5DBD">
            <w:pPr>
              <w:spacing w:line="360" w:lineRule="auto"/>
              <w:jc w:val="center"/>
              <w:rPr>
                <w:del w:id="2413" w:author="QVM0161195" w:date="2021-01-26T17:21:00Z"/>
                <w:b/>
                <w:noProof/>
                <w:sz w:val="20"/>
                <w:szCs w:val="20"/>
                <w:lang w:val="vi-VN"/>
              </w:rPr>
            </w:pPr>
            <w:del w:id="2414" w:author="QVM0161195" w:date="2021-01-26T17:21:00Z">
              <w:r w:rsidRPr="005C3FD8" w:rsidDel="008C4DB3">
                <w:rPr>
                  <w:b/>
                  <w:noProof/>
                  <w:sz w:val="20"/>
                  <w:szCs w:val="20"/>
                  <w:lang w:val="vi-VN"/>
                </w:rPr>
                <w:delText>F1</w:delText>
              </w:r>
            </w:del>
          </w:p>
        </w:tc>
      </w:tr>
      <w:tr w:rsidR="008466F4" w:rsidRPr="005C3FD8" w:rsidDel="008C4DB3" w14:paraId="1B92A38A" w14:textId="136BA694" w:rsidTr="007C2DEA">
        <w:trPr>
          <w:trHeight w:val="1035"/>
          <w:jc w:val="center"/>
          <w:del w:id="2415" w:author="QVM0161195" w:date="2021-01-26T17:21:00Z"/>
        </w:trPr>
        <w:tc>
          <w:tcPr>
            <w:tcW w:w="649" w:type="dxa"/>
            <w:vMerge/>
          </w:tcPr>
          <w:p w14:paraId="12C173FC" w14:textId="3982BDB3" w:rsidR="008466F4" w:rsidRPr="005C3FD8" w:rsidDel="008C4DB3" w:rsidRDefault="008466F4" w:rsidP="003B5DBD">
            <w:pPr>
              <w:spacing w:line="360" w:lineRule="auto"/>
              <w:jc w:val="center"/>
              <w:rPr>
                <w:del w:id="2416" w:author="QVM0161195" w:date="2021-01-26T17:21:00Z"/>
                <w:b/>
                <w:noProof/>
                <w:sz w:val="20"/>
                <w:szCs w:val="20"/>
                <w:lang w:val="vi-VN"/>
              </w:rPr>
            </w:pPr>
          </w:p>
        </w:tc>
        <w:tc>
          <w:tcPr>
            <w:tcW w:w="902" w:type="dxa"/>
            <w:vMerge/>
          </w:tcPr>
          <w:p w14:paraId="228B4CA3" w14:textId="67B4405C" w:rsidR="008466F4" w:rsidRPr="005C3FD8" w:rsidDel="008C4DB3" w:rsidRDefault="008466F4" w:rsidP="003B5DBD">
            <w:pPr>
              <w:spacing w:line="360" w:lineRule="auto"/>
              <w:jc w:val="center"/>
              <w:rPr>
                <w:del w:id="2417" w:author="QVM0161195" w:date="2021-01-26T17:21:00Z"/>
                <w:b/>
                <w:noProof/>
                <w:sz w:val="20"/>
                <w:szCs w:val="20"/>
                <w:lang w:val="vi-VN"/>
              </w:rPr>
            </w:pPr>
          </w:p>
        </w:tc>
        <w:tc>
          <w:tcPr>
            <w:tcW w:w="721" w:type="dxa"/>
          </w:tcPr>
          <w:p w14:paraId="5507C4A2" w14:textId="2B82278F" w:rsidR="008466F4" w:rsidRPr="005C3FD8" w:rsidDel="008C4DB3" w:rsidRDefault="008466F4" w:rsidP="003B5DBD">
            <w:pPr>
              <w:spacing w:line="360" w:lineRule="auto"/>
              <w:jc w:val="center"/>
              <w:rPr>
                <w:del w:id="2418" w:author="QVM0161195" w:date="2021-01-26T17:21:00Z"/>
                <w:b/>
                <w:noProof/>
                <w:sz w:val="20"/>
                <w:szCs w:val="20"/>
                <w:lang w:val="vi-VN"/>
              </w:rPr>
            </w:pPr>
            <w:del w:id="2419" w:author="QVM0161195" w:date="2021-01-26T17:21:00Z">
              <w:r w:rsidRPr="005C3FD8" w:rsidDel="008C4DB3">
                <w:rPr>
                  <w:b/>
                  <w:noProof/>
                  <w:sz w:val="20"/>
                  <w:szCs w:val="20"/>
                  <w:lang w:val="vi-VN"/>
                </w:rPr>
                <w:delText>Độ chính xác</w:delText>
              </w:r>
            </w:del>
          </w:p>
        </w:tc>
        <w:tc>
          <w:tcPr>
            <w:tcW w:w="721" w:type="dxa"/>
          </w:tcPr>
          <w:p w14:paraId="260F5644" w14:textId="65894809" w:rsidR="008466F4" w:rsidRPr="005C3FD8" w:rsidDel="008C4DB3" w:rsidRDefault="008466F4" w:rsidP="003B5DBD">
            <w:pPr>
              <w:spacing w:line="360" w:lineRule="auto"/>
              <w:jc w:val="center"/>
              <w:rPr>
                <w:del w:id="2420" w:author="QVM0161195" w:date="2021-01-26T17:21:00Z"/>
                <w:b/>
                <w:noProof/>
                <w:sz w:val="20"/>
                <w:szCs w:val="20"/>
                <w:lang w:val="vi-VN"/>
              </w:rPr>
            </w:pPr>
            <w:del w:id="2421" w:author="QVM0161195" w:date="2021-01-26T17:21:00Z">
              <w:r w:rsidRPr="005C3FD8" w:rsidDel="008C4DB3">
                <w:rPr>
                  <w:b/>
                  <w:noProof/>
                  <w:sz w:val="20"/>
                  <w:szCs w:val="20"/>
                  <w:lang w:val="vi-VN"/>
                </w:rPr>
                <w:delText>Độ bao phủ</w:delText>
              </w:r>
            </w:del>
          </w:p>
        </w:tc>
        <w:tc>
          <w:tcPr>
            <w:tcW w:w="721" w:type="dxa"/>
          </w:tcPr>
          <w:p w14:paraId="356D3942" w14:textId="5A465E98" w:rsidR="008466F4" w:rsidRPr="005C3FD8" w:rsidDel="008C4DB3" w:rsidRDefault="008466F4" w:rsidP="003B5DBD">
            <w:pPr>
              <w:spacing w:line="360" w:lineRule="auto"/>
              <w:jc w:val="center"/>
              <w:rPr>
                <w:del w:id="2422" w:author="QVM0161195" w:date="2021-01-26T17:21:00Z"/>
                <w:b/>
                <w:noProof/>
                <w:sz w:val="20"/>
                <w:szCs w:val="20"/>
                <w:lang w:val="vi-VN"/>
              </w:rPr>
            </w:pPr>
            <w:del w:id="2423" w:author="QVM0161195" w:date="2021-01-26T17:21:00Z">
              <w:r w:rsidRPr="005C3FD8" w:rsidDel="008C4DB3">
                <w:rPr>
                  <w:b/>
                  <w:noProof/>
                  <w:sz w:val="20"/>
                  <w:szCs w:val="20"/>
                  <w:lang w:val="vi-VN"/>
                </w:rPr>
                <w:delText>F1</w:delText>
              </w:r>
            </w:del>
          </w:p>
        </w:tc>
        <w:tc>
          <w:tcPr>
            <w:tcW w:w="721" w:type="dxa"/>
          </w:tcPr>
          <w:p w14:paraId="3A3A688D" w14:textId="3AF07511" w:rsidR="008466F4" w:rsidRPr="005C3FD8" w:rsidDel="008C4DB3" w:rsidRDefault="008466F4" w:rsidP="003B5DBD">
            <w:pPr>
              <w:spacing w:line="360" w:lineRule="auto"/>
              <w:jc w:val="center"/>
              <w:rPr>
                <w:del w:id="2424" w:author="QVM0161195" w:date="2021-01-26T17:21:00Z"/>
                <w:b/>
                <w:noProof/>
                <w:sz w:val="20"/>
                <w:szCs w:val="20"/>
                <w:lang w:val="vi-VN"/>
              </w:rPr>
            </w:pPr>
            <w:del w:id="2425" w:author="QVM0161195" w:date="2021-01-26T17:21:00Z">
              <w:r w:rsidRPr="005C3FD8" w:rsidDel="008C4DB3">
                <w:rPr>
                  <w:b/>
                  <w:noProof/>
                  <w:sz w:val="20"/>
                  <w:szCs w:val="20"/>
                  <w:lang w:val="vi-VN"/>
                </w:rPr>
                <w:delText>Độ chính xác</w:delText>
              </w:r>
            </w:del>
          </w:p>
        </w:tc>
        <w:tc>
          <w:tcPr>
            <w:tcW w:w="721" w:type="dxa"/>
          </w:tcPr>
          <w:p w14:paraId="6DC9BF50" w14:textId="4E5B7421" w:rsidR="008466F4" w:rsidRPr="005C3FD8" w:rsidDel="008C4DB3" w:rsidRDefault="008466F4" w:rsidP="003B5DBD">
            <w:pPr>
              <w:spacing w:line="360" w:lineRule="auto"/>
              <w:jc w:val="center"/>
              <w:rPr>
                <w:del w:id="2426" w:author="QVM0161195" w:date="2021-01-26T17:21:00Z"/>
                <w:b/>
                <w:noProof/>
                <w:sz w:val="20"/>
                <w:szCs w:val="20"/>
                <w:lang w:val="vi-VN"/>
              </w:rPr>
            </w:pPr>
            <w:del w:id="2427" w:author="QVM0161195" w:date="2021-01-26T17:21:00Z">
              <w:r w:rsidRPr="005C3FD8" w:rsidDel="008C4DB3">
                <w:rPr>
                  <w:b/>
                  <w:noProof/>
                  <w:sz w:val="20"/>
                  <w:szCs w:val="20"/>
                  <w:lang w:val="vi-VN"/>
                </w:rPr>
                <w:delText>Độ bao phủ</w:delText>
              </w:r>
            </w:del>
          </w:p>
        </w:tc>
        <w:tc>
          <w:tcPr>
            <w:tcW w:w="721" w:type="dxa"/>
          </w:tcPr>
          <w:p w14:paraId="6FBD54F3" w14:textId="2AB32FA3" w:rsidR="008466F4" w:rsidRPr="005C3FD8" w:rsidDel="008C4DB3" w:rsidRDefault="008466F4" w:rsidP="003B5DBD">
            <w:pPr>
              <w:spacing w:line="360" w:lineRule="auto"/>
              <w:jc w:val="center"/>
              <w:rPr>
                <w:del w:id="2428" w:author="QVM0161195" w:date="2021-01-26T17:21:00Z"/>
                <w:b/>
                <w:noProof/>
                <w:sz w:val="20"/>
                <w:szCs w:val="20"/>
                <w:lang w:val="vi-VN"/>
              </w:rPr>
            </w:pPr>
            <w:del w:id="2429" w:author="QVM0161195" w:date="2021-01-26T17:21:00Z">
              <w:r w:rsidRPr="005C3FD8" w:rsidDel="008C4DB3">
                <w:rPr>
                  <w:b/>
                  <w:noProof/>
                  <w:sz w:val="20"/>
                  <w:szCs w:val="20"/>
                  <w:lang w:val="vi-VN"/>
                </w:rPr>
                <w:delText>F1</w:delText>
              </w:r>
            </w:del>
          </w:p>
        </w:tc>
        <w:tc>
          <w:tcPr>
            <w:tcW w:w="721" w:type="dxa"/>
            <w:vMerge/>
            <w:shd w:val="clear" w:color="auto" w:fill="EAF1DD" w:themeFill="accent3" w:themeFillTint="33"/>
          </w:tcPr>
          <w:p w14:paraId="4D70D5E7" w14:textId="3737575B" w:rsidR="008466F4" w:rsidRPr="005C3FD8" w:rsidDel="008C4DB3" w:rsidRDefault="008466F4" w:rsidP="003B5DBD">
            <w:pPr>
              <w:spacing w:line="360" w:lineRule="auto"/>
              <w:jc w:val="center"/>
              <w:rPr>
                <w:del w:id="2430" w:author="QVM0161195" w:date="2021-01-26T17:21:00Z"/>
                <w:b/>
                <w:noProof/>
                <w:sz w:val="20"/>
                <w:szCs w:val="20"/>
                <w:lang w:val="vi-VN"/>
              </w:rPr>
            </w:pPr>
          </w:p>
        </w:tc>
        <w:tc>
          <w:tcPr>
            <w:tcW w:w="721" w:type="dxa"/>
            <w:vMerge/>
            <w:shd w:val="clear" w:color="auto" w:fill="EAF1DD" w:themeFill="accent3" w:themeFillTint="33"/>
          </w:tcPr>
          <w:p w14:paraId="7CCAE0D9" w14:textId="611F2169" w:rsidR="008466F4" w:rsidRPr="005C3FD8" w:rsidDel="008C4DB3" w:rsidRDefault="008466F4" w:rsidP="003B5DBD">
            <w:pPr>
              <w:spacing w:line="360" w:lineRule="auto"/>
              <w:jc w:val="center"/>
              <w:rPr>
                <w:del w:id="2431" w:author="QVM0161195" w:date="2021-01-26T17:21:00Z"/>
                <w:b/>
                <w:noProof/>
                <w:sz w:val="20"/>
                <w:szCs w:val="20"/>
                <w:lang w:val="vi-VN"/>
              </w:rPr>
            </w:pPr>
          </w:p>
        </w:tc>
        <w:tc>
          <w:tcPr>
            <w:tcW w:w="721" w:type="dxa"/>
            <w:vMerge/>
            <w:shd w:val="clear" w:color="auto" w:fill="EAF1DD" w:themeFill="accent3" w:themeFillTint="33"/>
          </w:tcPr>
          <w:p w14:paraId="0E20CE2F" w14:textId="0251B3CE" w:rsidR="008466F4" w:rsidRPr="005C3FD8" w:rsidDel="008C4DB3" w:rsidRDefault="008466F4" w:rsidP="003B5DBD">
            <w:pPr>
              <w:spacing w:line="360" w:lineRule="auto"/>
              <w:jc w:val="center"/>
              <w:rPr>
                <w:del w:id="2432" w:author="QVM0161195" w:date="2021-01-26T17:21:00Z"/>
                <w:b/>
                <w:noProof/>
                <w:sz w:val="20"/>
                <w:szCs w:val="20"/>
                <w:lang w:val="vi-VN"/>
              </w:rPr>
            </w:pPr>
          </w:p>
        </w:tc>
      </w:tr>
      <w:tr w:rsidR="00F22E68" w:rsidRPr="005C3FD8" w:rsidDel="008C4DB3" w14:paraId="59DB339D" w14:textId="2402B3EF" w:rsidTr="007C2DEA">
        <w:trPr>
          <w:trHeight w:val="429"/>
          <w:jc w:val="center"/>
          <w:del w:id="2433" w:author="QVM0161195" w:date="2021-01-26T17:21:00Z"/>
        </w:trPr>
        <w:tc>
          <w:tcPr>
            <w:tcW w:w="649" w:type="dxa"/>
          </w:tcPr>
          <w:p w14:paraId="63989D07" w14:textId="36DF4A56" w:rsidR="00F22E68" w:rsidRPr="005C3FD8" w:rsidDel="008C4DB3" w:rsidRDefault="00F22E68" w:rsidP="003B5DBD">
            <w:pPr>
              <w:spacing w:line="360" w:lineRule="auto"/>
              <w:jc w:val="center"/>
              <w:rPr>
                <w:del w:id="2434" w:author="QVM0161195" w:date="2021-01-26T17:21:00Z"/>
                <w:noProof/>
                <w:sz w:val="26"/>
                <w:szCs w:val="26"/>
                <w:lang w:val="vi-VN"/>
              </w:rPr>
            </w:pPr>
            <w:del w:id="2435" w:author="QVM0161195" w:date="2021-01-26T17:21:00Z">
              <w:r w:rsidRPr="005C3FD8" w:rsidDel="008C4DB3">
                <w:rPr>
                  <w:noProof/>
                  <w:sz w:val="26"/>
                  <w:szCs w:val="26"/>
                  <w:lang w:val="vi-VN"/>
                </w:rPr>
                <w:delText>1</w:delText>
              </w:r>
            </w:del>
          </w:p>
        </w:tc>
        <w:tc>
          <w:tcPr>
            <w:tcW w:w="902" w:type="dxa"/>
          </w:tcPr>
          <w:p w14:paraId="70CD02B6" w14:textId="6B818DC1" w:rsidR="00F22E68" w:rsidRPr="005C3FD8" w:rsidDel="008C4DB3" w:rsidRDefault="00F22E68" w:rsidP="003B5DBD">
            <w:pPr>
              <w:spacing w:line="360" w:lineRule="auto"/>
              <w:jc w:val="center"/>
              <w:rPr>
                <w:del w:id="2436" w:author="QVM0161195" w:date="2021-01-26T17:21:00Z"/>
                <w:noProof/>
                <w:sz w:val="26"/>
                <w:szCs w:val="26"/>
                <w:lang w:val="vi-VN"/>
              </w:rPr>
            </w:pPr>
            <w:del w:id="2437" w:author="QVM0161195" w:date="2021-01-26T17:21:00Z">
              <w:r w:rsidRPr="005C3FD8" w:rsidDel="008C4DB3">
                <w:rPr>
                  <w:noProof/>
                  <w:sz w:val="26"/>
                  <w:szCs w:val="26"/>
                  <w:lang w:val="vi-VN"/>
                </w:rPr>
                <w:delText>SVM</w:delText>
              </w:r>
            </w:del>
          </w:p>
        </w:tc>
        <w:tc>
          <w:tcPr>
            <w:tcW w:w="721" w:type="dxa"/>
          </w:tcPr>
          <w:p w14:paraId="03EDF2E9" w14:textId="70B122AD" w:rsidR="00F22E68" w:rsidRPr="005C3FD8" w:rsidDel="008C4DB3" w:rsidRDefault="002316A4" w:rsidP="003B5DBD">
            <w:pPr>
              <w:spacing w:line="360" w:lineRule="auto"/>
              <w:jc w:val="center"/>
              <w:rPr>
                <w:del w:id="2438" w:author="QVM0161195" w:date="2021-01-26T17:21:00Z"/>
                <w:noProof/>
                <w:sz w:val="26"/>
                <w:szCs w:val="26"/>
                <w:lang w:val="vi-VN"/>
              </w:rPr>
            </w:pPr>
            <w:del w:id="2439" w:author="QVM0161195" w:date="2021-01-26T17:21:00Z">
              <w:r w:rsidRPr="005C3FD8" w:rsidDel="008C4DB3">
                <w:rPr>
                  <w:noProof/>
                  <w:sz w:val="26"/>
                  <w:szCs w:val="26"/>
                  <w:lang w:val="vi-VN"/>
                </w:rPr>
                <w:delText>0.66</w:delText>
              </w:r>
            </w:del>
          </w:p>
        </w:tc>
        <w:tc>
          <w:tcPr>
            <w:tcW w:w="721" w:type="dxa"/>
          </w:tcPr>
          <w:p w14:paraId="5A8C929C" w14:textId="5CFF015F" w:rsidR="00F22E68" w:rsidRPr="005C3FD8" w:rsidDel="008C4DB3" w:rsidRDefault="002316A4" w:rsidP="003B5DBD">
            <w:pPr>
              <w:spacing w:line="360" w:lineRule="auto"/>
              <w:jc w:val="center"/>
              <w:rPr>
                <w:del w:id="2440" w:author="QVM0161195" w:date="2021-01-26T17:21:00Z"/>
                <w:b/>
                <w:noProof/>
                <w:sz w:val="26"/>
                <w:szCs w:val="26"/>
                <w:lang w:val="vi-VN"/>
              </w:rPr>
            </w:pPr>
            <w:del w:id="2441" w:author="QVM0161195" w:date="2021-01-26T17:21:00Z">
              <w:r w:rsidRPr="005C3FD8" w:rsidDel="008C4DB3">
                <w:rPr>
                  <w:b/>
                  <w:noProof/>
                  <w:sz w:val="26"/>
                  <w:szCs w:val="26"/>
                  <w:lang w:val="vi-VN"/>
                </w:rPr>
                <w:delText>0.89</w:delText>
              </w:r>
            </w:del>
          </w:p>
        </w:tc>
        <w:tc>
          <w:tcPr>
            <w:tcW w:w="721" w:type="dxa"/>
          </w:tcPr>
          <w:p w14:paraId="5DE14CD4" w14:textId="7FB43AAA" w:rsidR="00F22E68" w:rsidRPr="005C3FD8" w:rsidDel="008C4DB3" w:rsidRDefault="002316A4" w:rsidP="003B5DBD">
            <w:pPr>
              <w:spacing w:line="360" w:lineRule="auto"/>
              <w:jc w:val="center"/>
              <w:rPr>
                <w:del w:id="2442" w:author="QVM0161195" w:date="2021-01-26T17:21:00Z"/>
                <w:noProof/>
                <w:sz w:val="26"/>
                <w:szCs w:val="26"/>
                <w:lang w:val="vi-VN"/>
              </w:rPr>
            </w:pPr>
            <w:del w:id="2443" w:author="QVM0161195" w:date="2021-01-26T17:21:00Z">
              <w:r w:rsidRPr="005C3FD8" w:rsidDel="008C4DB3">
                <w:rPr>
                  <w:noProof/>
                  <w:sz w:val="26"/>
                  <w:szCs w:val="26"/>
                  <w:lang w:val="vi-VN"/>
                </w:rPr>
                <w:delText>0.75</w:delText>
              </w:r>
            </w:del>
          </w:p>
        </w:tc>
        <w:tc>
          <w:tcPr>
            <w:tcW w:w="721" w:type="dxa"/>
          </w:tcPr>
          <w:p w14:paraId="274D38E9" w14:textId="49B6F40B" w:rsidR="00F22E68" w:rsidRPr="005C3FD8" w:rsidDel="008C4DB3" w:rsidRDefault="002316A4" w:rsidP="003B5DBD">
            <w:pPr>
              <w:spacing w:line="360" w:lineRule="auto"/>
              <w:jc w:val="center"/>
              <w:rPr>
                <w:del w:id="2444" w:author="QVM0161195" w:date="2021-01-26T17:21:00Z"/>
                <w:b/>
                <w:noProof/>
                <w:sz w:val="26"/>
                <w:szCs w:val="26"/>
                <w:lang w:val="vi-VN"/>
              </w:rPr>
            </w:pPr>
            <w:del w:id="2445" w:author="QVM0161195" w:date="2021-01-26T17:21:00Z">
              <w:r w:rsidRPr="005C3FD8" w:rsidDel="008C4DB3">
                <w:rPr>
                  <w:b/>
                  <w:noProof/>
                  <w:sz w:val="26"/>
                  <w:szCs w:val="26"/>
                  <w:lang w:val="vi-VN"/>
                </w:rPr>
                <w:delText>0.87</w:delText>
              </w:r>
            </w:del>
          </w:p>
        </w:tc>
        <w:tc>
          <w:tcPr>
            <w:tcW w:w="721" w:type="dxa"/>
          </w:tcPr>
          <w:p w14:paraId="588CF897" w14:textId="175C202A" w:rsidR="00F22E68" w:rsidRPr="005C3FD8" w:rsidDel="008C4DB3" w:rsidRDefault="002316A4" w:rsidP="003B5DBD">
            <w:pPr>
              <w:spacing w:line="360" w:lineRule="auto"/>
              <w:jc w:val="center"/>
              <w:rPr>
                <w:del w:id="2446" w:author="QVM0161195" w:date="2021-01-26T17:21:00Z"/>
                <w:noProof/>
                <w:sz w:val="26"/>
                <w:szCs w:val="26"/>
                <w:lang w:val="vi-VN"/>
              </w:rPr>
            </w:pPr>
            <w:del w:id="2447" w:author="QVM0161195" w:date="2021-01-26T17:21:00Z">
              <w:r w:rsidRPr="005C3FD8" w:rsidDel="008C4DB3">
                <w:rPr>
                  <w:noProof/>
                  <w:sz w:val="26"/>
                  <w:szCs w:val="26"/>
                  <w:lang w:val="vi-VN"/>
                </w:rPr>
                <w:delText>0.62</w:delText>
              </w:r>
            </w:del>
          </w:p>
        </w:tc>
        <w:tc>
          <w:tcPr>
            <w:tcW w:w="721" w:type="dxa"/>
          </w:tcPr>
          <w:p w14:paraId="3329B0AB" w14:textId="7EC3B7F0" w:rsidR="00F22E68" w:rsidRPr="005C3FD8" w:rsidDel="008C4DB3" w:rsidRDefault="002316A4" w:rsidP="003B5DBD">
            <w:pPr>
              <w:spacing w:line="360" w:lineRule="auto"/>
              <w:jc w:val="center"/>
              <w:rPr>
                <w:del w:id="2448" w:author="QVM0161195" w:date="2021-01-26T17:21:00Z"/>
                <w:noProof/>
                <w:sz w:val="26"/>
                <w:szCs w:val="26"/>
                <w:lang w:val="vi-VN"/>
              </w:rPr>
            </w:pPr>
            <w:del w:id="2449" w:author="QVM0161195" w:date="2021-01-26T17:21:00Z">
              <w:r w:rsidRPr="005C3FD8" w:rsidDel="008C4DB3">
                <w:rPr>
                  <w:noProof/>
                  <w:sz w:val="26"/>
                  <w:szCs w:val="26"/>
                  <w:lang w:val="vi-VN"/>
                </w:rPr>
                <w:delText>0.72</w:delText>
              </w:r>
            </w:del>
          </w:p>
        </w:tc>
        <w:tc>
          <w:tcPr>
            <w:tcW w:w="721" w:type="dxa"/>
            <w:shd w:val="clear" w:color="auto" w:fill="EAF1DD" w:themeFill="accent3" w:themeFillTint="33"/>
          </w:tcPr>
          <w:p w14:paraId="616B549B" w14:textId="4F525821" w:rsidR="00F22E68" w:rsidRPr="005C3FD8" w:rsidDel="008C4DB3" w:rsidRDefault="002316A4" w:rsidP="003B5DBD">
            <w:pPr>
              <w:spacing w:line="360" w:lineRule="auto"/>
              <w:jc w:val="center"/>
              <w:rPr>
                <w:del w:id="2450" w:author="QVM0161195" w:date="2021-01-26T17:21:00Z"/>
                <w:noProof/>
                <w:sz w:val="26"/>
                <w:szCs w:val="26"/>
                <w:lang w:val="vi-VN"/>
              </w:rPr>
            </w:pPr>
            <w:del w:id="2451"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6D9998E5" w14:textId="4FF1475A" w:rsidR="00F22E68" w:rsidRPr="005C3FD8" w:rsidDel="008C4DB3" w:rsidRDefault="002316A4" w:rsidP="003B5DBD">
            <w:pPr>
              <w:spacing w:line="360" w:lineRule="auto"/>
              <w:rPr>
                <w:del w:id="2452" w:author="QVM0161195" w:date="2021-01-26T17:21:00Z"/>
                <w:noProof/>
                <w:sz w:val="26"/>
                <w:szCs w:val="26"/>
                <w:lang w:val="vi-VN"/>
              </w:rPr>
            </w:pPr>
            <w:del w:id="2453" w:author="QVM0161195" w:date="2021-01-26T17:21:00Z">
              <w:r w:rsidRPr="005C3FD8" w:rsidDel="008C4DB3">
                <w:rPr>
                  <w:noProof/>
                  <w:sz w:val="26"/>
                  <w:szCs w:val="26"/>
                  <w:lang w:val="vi-VN"/>
                </w:rPr>
                <w:delText>0.75</w:delText>
              </w:r>
            </w:del>
          </w:p>
        </w:tc>
        <w:tc>
          <w:tcPr>
            <w:tcW w:w="721" w:type="dxa"/>
            <w:shd w:val="clear" w:color="auto" w:fill="EAF1DD" w:themeFill="accent3" w:themeFillTint="33"/>
          </w:tcPr>
          <w:p w14:paraId="388B7A2F" w14:textId="39BD08AD" w:rsidR="00F22E68" w:rsidRPr="005C3FD8" w:rsidDel="008C4DB3" w:rsidRDefault="002316A4" w:rsidP="003B5DBD">
            <w:pPr>
              <w:spacing w:line="360" w:lineRule="auto"/>
              <w:jc w:val="center"/>
              <w:rPr>
                <w:del w:id="2454" w:author="QVM0161195" w:date="2021-01-26T17:21:00Z"/>
                <w:noProof/>
                <w:sz w:val="26"/>
                <w:szCs w:val="26"/>
                <w:lang w:val="vi-VN"/>
              </w:rPr>
            </w:pPr>
            <w:del w:id="2455" w:author="QVM0161195" w:date="2021-01-26T17:21:00Z">
              <w:r w:rsidRPr="005C3FD8" w:rsidDel="008C4DB3">
                <w:rPr>
                  <w:noProof/>
                  <w:sz w:val="26"/>
                  <w:szCs w:val="26"/>
                  <w:lang w:val="vi-VN"/>
                </w:rPr>
                <w:delText>0.74</w:delText>
              </w:r>
            </w:del>
          </w:p>
        </w:tc>
      </w:tr>
      <w:tr w:rsidR="00F22E68" w:rsidRPr="005C3FD8" w:rsidDel="008C4DB3" w14:paraId="3EE8FEDB" w14:textId="51D95727" w:rsidTr="007C2DEA">
        <w:trPr>
          <w:trHeight w:val="444"/>
          <w:jc w:val="center"/>
          <w:del w:id="2456" w:author="QVM0161195" w:date="2021-01-26T17:21:00Z"/>
        </w:trPr>
        <w:tc>
          <w:tcPr>
            <w:tcW w:w="649" w:type="dxa"/>
          </w:tcPr>
          <w:p w14:paraId="4958065F" w14:textId="03789969" w:rsidR="00F22E68" w:rsidRPr="005C3FD8" w:rsidDel="008C4DB3" w:rsidRDefault="00F22E68" w:rsidP="003B5DBD">
            <w:pPr>
              <w:spacing w:line="360" w:lineRule="auto"/>
              <w:jc w:val="center"/>
              <w:rPr>
                <w:del w:id="2457" w:author="QVM0161195" w:date="2021-01-26T17:21:00Z"/>
                <w:noProof/>
                <w:sz w:val="26"/>
                <w:szCs w:val="26"/>
                <w:lang w:val="vi-VN"/>
              </w:rPr>
            </w:pPr>
            <w:del w:id="2458" w:author="QVM0161195" w:date="2021-01-26T17:21:00Z">
              <w:r w:rsidRPr="005C3FD8" w:rsidDel="008C4DB3">
                <w:rPr>
                  <w:noProof/>
                  <w:sz w:val="26"/>
                  <w:szCs w:val="26"/>
                  <w:lang w:val="vi-VN"/>
                </w:rPr>
                <w:delText>2</w:delText>
              </w:r>
            </w:del>
          </w:p>
        </w:tc>
        <w:tc>
          <w:tcPr>
            <w:tcW w:w="902" w:type="dxa"/>
          </w:tcPr>
          <w:p w14:paraId="50F93969" w14:textId="18C8A038" w:rsidR="00F22E68" w:rsidRPr="005C3FD8" w:rsidDel="008C4DB3" w:rsidRDefault="00F22E68" w:rsidP="003B5DBD">
            <w:pPr>
              <w:spacing w:line="360" w:lineRule="auto"/>
              <w:jc w:val="center"/>
              <w:rPr>
                <w:del w:id="2459" w:author="QVM0161195" w:date="2021-01-26T17:21:00Z"/>
                <w:noProof/>
                <w:sz w:val="26"/>
                <w:szCs w:val="26"/>
                <w:lang w:val="vi-VN"/>
              </w:rPr>
            </w:pPr>
            <w:del w:id="2460" w:author="QVM0161195" w:date="2021-01-26T17:21:00Z">
              <w:r w:rsidRPr="005C3FD8" w:rsidDel="008C4DB3">
                <w:rPr>
                  <w:noProof/>
                  <w:sz w:val="26"/>
                  <w:szCs w:val="26"/>
                  <w:lang w:val="vi-VN"/>
                </w:rPr>
                <w:delText>SVM</w:delText>
              </w:r>
            </w:del>
          </w:p>
        </w:tc>
        <w:tc>
          <w:tcPr>
            <w:tcW w:w="721" w:type="dxa"/>
          </w:tcPr>
          <w:p w14:paraId="041C5541" w14:textId="0721A240" w:rsidR="00F22E68" w:rsidRPr="005C3FD8" w:rsidDel="008C4DB3" w:rsidRDefault="002316A4" w:rsidP="003B5DBD">
            <w:pPr>
              <w:spacing w:line="360" w:lineRule="auto"/>
              <w:jc w:val="center"/>
              <w:rPr>
                <w:del w:id="2461" w:author="QVM0161195" w:date="2021-01-26T17:21:00Z"/>
                <w:noProof/>
                <w:sz w:val="26"/>
                <w:szCs w:val="26"/>
                <w:lang w:val="vi-VN"/>
              </w:rPr>
            </w:pPr>
            <w:del w:id="2462" w:author="QVM0161195" w:date="2021-01-26T17:21:00Z">
              <w:r w:rsidRPr="005C3FD8" w:rsidDel="008C4DB3">
                <w:rPr>
                  <w:noProof/>
                  <w:sz w:val="26"/>
                  <w:szCs w:val="26"/>
                  <w:lang w:val="vi-VN"/>
                </w:rPr>
                <w:delText>0.77</w:delText>
              </w:r>
            </w:del>
          </w:p>
        </w:tc>
        <w:tc>
          <w:tcPr>
            <w:tcW w:w="721" w:type="dxa"/>
          </w:tcPr>
          <w:p w14:paraId="4DFF4580" w14:textId="0BB5F6F7" w:rsidR="00F22E68" w:rsidRPr="005C3FD8" w:rsidDel="008C4DB3" w:rsidRDefault="002316A4" w:rsidP="003B5DBD">
            <w:pPr>
              <w:spacing w:line="360" w:lineRule="auto"/>
              <w:jc w:val="center"/>
              <w:rPr>
                <w:del w:id="2463" w:author="QVM0161195" w:date="2021-01-26T17:21:00Z"/>
                <w:noProof/>
                <w:sz w:val="26"/>
                <w:szCs w:val="26"/>
                <w:lang w:val="vi-VN"/>
              </w:rPr>
            </w:pPr>
            <w:del w:id="2464" w:author="QVM0161195" w:date="2021-01-26T17:21:00Z">
              <w:r w:rsidRPr="005C3FD8" w:rsidDel="008C4DB3">
                <w:rPr>
                  <w:noProof/>
                  <w:sz w:val="26"/>
                  <w:szCs w:val="26"/>
                  <w:lang w:val="vi-VN"/>
                </w:rPr>
                <w:delText>0.76</w:delText>
              </w:r>
            </w:del>
          </w:p>
        </w:tc>
        <w:tc>
          <w:tcPr>
            <w:tcW w:w="721" w:type="dxa"/>
          </w:tcPr>
          <w:p w14:paraId="551A23C1" w14:textId="6E185774" w:rsidR="00F22E68" w:rsidRPr="005C3FD8" w:rsidDel="008C4DB3" w:rsidRDefault="002316A4" w:rsidP="003B5DBD">
            <w:pPr>
              <w:spacing w:line="360" w:lineRule="auto"/>
              <w:jc w:val="center"/>
              <w:rPr>
                <w:del w:id="2465" w:author="QVM0161195" w:date="2021-01-26T17:21:00Z"/>
                <w:noProof/>
                <w:sz w:val="26"/>
                <w:szCs w:val="26"/>
                <w:lang w:val="vi-VN"/>
              </w:rPr>
            </w:pPr>
            <w:del w:id="2466" w:author="QVM0161195" w:date="2021-01-26T17:21:00Z">
              <w:r w:rsidRPr="005C3FD8" w:rsidDel="008C4DB3">
                <w:rPr>
                  <w:noProof/>
                  <w:sz w:val="26"/>
                  <w:szCs w:val="26"/>
                  <w:lang w:val="vi-VN"/>
                </w:rPr>
                <w:delText>0.76</w:delText>
              </w:r>
            </w:del>
          </w:p>
        </w:tc>
        <w:tc>
          <w:tcPr>
            <w:tcW w:w="721" w:type="dxa"/>
          </w:tcPr>
          <w:p w14:paraId="66DA7E4D" w14:textId="457ABF04" w:rsidR="00F22E68" w:rsidRPr="005C3FD8" w:rsidDel="008C4DB3" w:rsidRDefault="002316A4" w:rsidP="003B5DBD">
            <w:pPr>
              <w:spacing w:line="360" w:lineRule="auto"/>
              <w:jc w:val="center"/>
              <w:rPr>
                <w:del w:id="2467" w:author="QVM0161195" w:date="2021-01-26T17:21:00Z"/>
                <w:noProof/>
                <w:sz w:val="26"/>
                <w:szCs w:val="26"/>
                <w:lang w:val="vi-VN"/>
              </w:rPr>
            </w:pPr>
            <w:del w:id="2468" w:author="QVM0161195" w:date="2021-01-26T17:21:00Z">
              <w:r w:rsidRPr="005C3FD8" w:rsidDel="008C4DB3">
                <w:rPr>
                  <w:noProof/>
                  <w:sz w:val="26"/>
                  <w:szCs w:val="26"/>
                  <w:lang w:val="vi-VN"/>
                </w:rPr>
                <w:delText>0.77</w:delText>
              </w:r>
            </w:del>
          </w:p>
        </w:tc>
        <w:tc>
          <w:tcPr>
            <w:tcW w:w="721" w:type="dxa"/>
          </w:tcPr>
          <w:p w14:paraId="672C2BFC" w14:textId="1E470C33" w:rsidR="00F22E68" w:rsidRPr="005C3FD8" w:rsidDel="008C4DB3" w:rsidRDefault="002316A4" w:rsidP="003B5DBD">
            <w:pPr>
              <w:spacing w:line="360" w:lineRule="auto"/>
              <w:jc w:val="center"/>
              <w:rPr>
                <w:del w:id="2469" w:author="QVM0161195" w:date="2021-01-26T17:21:00Z"/>
                <w:noProof/>
                <w:sz w:val="26"/>
                <w:szCs w:val="26"/>
                <w:lang w:val="vi-VN"/>
              </w:rPr>
            </w:pPr>
            <w:del w:id="2470" w:author="QVM0161195" w:date="2021-01-26T17:21:00Z">
              <w:r w:rsidRPr="005C3FD8" w:rsidDel="008C4DB3">
                <w:rPr>
                  <w:noProof/>
                  <w:sz w:val="26"/>
                  <w:szCs w:val="26"/>
                  <w:lang w:val="vi-VN"/>
                </w:rPr>
                <w:delText>0.78</w:delText>
              </w:r>
            </w:del>
          </w:p>
        </w:tc>
        <w:tc>
          <w:tcPr>
            <w:tcW w:w="721" w:type="dxa"/>
          </w:tcPr>
          <w:p w14:paraId="24A03E7C" w14:textId="28CE465E" w:rsidR="00F22E68" w:rsidRPr="005C3FD8" w:rsidDel="008C4DB3" w:rsidRDefault="002316A4" w:rsidP="003B5DBD">
            <w:pPr>
              <w:spacing w:line="360" w:lineRule="auto"/>
              <w:jc w:val="center"/>
              <w:rPr>
                <w:del w:id="2471" w:author="QVM0161195" w:date="2021-01-26T17:21:00Z"/>
                <w:noProof/>
                <w:sz w:val="26"/>
                <w:szCs w:val="26"/>
                <w:lang w:val="vi-VN"/>
              </w:rPr>
            </w:pPr>
            <w:del w:id="2472" w:author="QVM0161195" w:date="2021-01-26T17:21:00Z">
              <w:r w:rsidRPr="005C3FD8" w:rsidDel="008C4DB3">
                <w:rPr>
                  <w:noProof/>
                  <w:sz w:val="26"/>
                  <w:szCs w:val="26"/>
                  <w:lang w:val="vi-VN"/>
                </w:rPr>
                <w:delText>0.78</w:delText>
              </w:r>
            </w:del>
          </w:p>
        </w:tc>
        <w:tc>
          <w:tcPr>
            <w:tcW w:w="721" w:type="dxa"/>
            <w:shd w:val="clear" w:color="auto" w:fill="EAF1DD" w:themeFill="accent3" w:themeFillTint="33"/>
          </w:tcPr>
          <w:p w14:paraId="3289F004" w14:textId="7DB18BC4" w:rsidR="00F22E68" w:rsidRPr="005C3FD8" w:rsidDel="008C4DB3" w:rsidRDefault="002316A4" w:rsidP="003B5DBD">
            <w:pPr>
              <w:spacing w:line="360" w:lineRule="auto"/>
              <w:jc w:val="center"/>
              <w:rPr>
                <w:del w:id="2473" w:author="QVM0161195" w:date="2021-01-26T17:21:00Z"/>
                <w:noProof/>
                <w:sz w:val="26"/>
                <w:szCs w:val="26"/>
                <w:lang w:val="vi-VN"/>
              </w:rPr>
            </w:pPr>
            <w:del w:id="2474" w:author="QVM0161195" w:date="2021-01-26T17:21:00Z">
              <w:r w:rsidRPr="005C3FD8" w:rsidDel="008C4DB3">
                <w:rPr>
                  <w:noProof/>
                  <w:sz w:val="26"/>
                  <w:szCs w:val="26"/>
                  <w:lang w:val="vi-VN"/>
                </w:rPr>
                <w:delText>0.77</w:delText>
              </w:r>
            </w:del>
          </w:p>
        </w:tc>
        <w:tc>
          <w:tcPr>
            <w:tcW w:w="721" w:type="dxa"/>
            <w:shd w:val="clear" w:color="auto" w:fill="EAF1DD" w:themeFill="accent3" w:themeFillTint="33"/>
          </w:tcPr>
          <w:p w14:paraId="70C9A28A" w14:textId="39F6CC1B" w:rsidR="00F22E68" w:rsidRPr="005C3FD8" w:rsidDel="008C4DB3" w:rsidRDefault="002316A4" w:rsidP="003B5DBD">
            <w:pPr>
              <w:spacing w:line="360" w:lineRule="auto"/>
              <w:jc w:val="center"/>
              <w:rPr>
                <w:del w:id="2475" w:author="QVM0161195" w:date="2021-01-26T17:21:00Z"/>
                <w:noProof/>
                <w:sz w:val="26"/>
                <w:szCs w:val="26"/>
                <w:lang w:val="vi-VN"/>
              </w:rPr>
            </w:pPr>
            <w:del w:id="2476" w:author="QVM0161195" w:date="2021-01-26T17:21:00Z">
              <w:r w:rsidRPr="005C3FD8" w:rsidDel="008C4DB3">
                <w:rPr>
                  <w:noProof/>
                  <w:sz w:val="26"/>
                  <w:szCs w:val="26"/>
                  <w:lang w:val="vi-VN"/>
                </w:rPr>
                <w:delText>0.77</w:delText>
              </w:r>
            </w:del>
          </w:p>
        </w:tc>
        <w:tc>
          <w:tcPr>
            <w:tcW w:w="721" w:type="dxa"/>
            <w:shd w:val="clear" w:color="auto" w:fill="EAF1DD" w:themeFill="accent3" w:themeFillTint="33"/>
          </w:tcPr>
          <w:p w14:paraId="026D8737" w14:textId="5A7B9393" w:rsidR="00F22E68" w:rsidRPr="005C3FD8" w:rsidDel="008C4DB3" w:rsidRDefault="002316A4" w:rsidP="003B5DBD">
            <w:pPr>
              <w:spacing w:line="360" w:lineRule="auto"/>
              <w:jc w:val="center"/>
              <w:rPr>
                <w:del w:id="2477" w:author="QVM0161195" w:date="2021-01-26T17:21:00Z"/>
                <w:noProof/>
                <w:sz w:val="26"/>
                <w:szCs w:val="26"/>
                <w:lang w:val="vi-VN"/>
              </w:rPr>
            </w:pPr>
            <w:del w:id="2478" w:author="QVM0161195" w:date="2021-01-26T17:21:00Z">
              <w:r w:rsidRPr="005C3FD8" w:rsidDel="008C4DB3">
                <w:rPr>
                  <w:noProof/>
                  <w:sz w:val="26"/>
                  <w:szCs w:val="26"/>
                  <w:lang w:val="vi-VN"/>
                </w:rPr>
                <w:delText>0.77</w:delText>
              </w:r>
            </w:del>
          </w:p>
        </w:tc>
      </w:tr>
      <w:tr w:rsidR="00F22E68" w:rsidRPr="005C3FD8" w:rsidDel="008C4DB3" w14:paraId="50A26E17" w14:textId="69176E04" w:rsidTr="007C2DEA">
        <w:trPr>
          <w:trHeight w:val="429"/>
          <w:jc w:val="center"/>
          <w:del w:id="2479" w:author="QVM0161195" w:date="2021-01-26T17:21:00Z"/>
        </w:trPr>
        <w:tc>
          <w:tcPr>
            <w:tcW w:w="649" w:type="dxa"/>
          </w:tcPr>
          <w:p w14:paraId="0B85E20B" w14:textId="58C25BCB" w:rsidR="00F22E68" w:rsidRPr="005C3FD8" w:rsidDel="008C4DB3" w:rsidRDefault="00F22E68" w:rsidP="003B5DBD">
            <w:pPr>
              <w:spacing w:line="360" w:lineRule="auto"/>
              <w:jc w:val="center"/>
              <w:rPr>
                <w:del w:id="2480" w:author="QVM0161195" w:date="2021-01-26T17:21:00Z"/>
                <w:noProof/>
                <w:sz w:val="26"/>
                <w:szCs w:val="26"/>
                <w:lang w:val="vi-VN"/>
              </w:rPr>
            </w:pPr>
            <w:del w:id="2481" w:author="QVM0161195" w:date="2021-01-26T17:21:00Z">
              <w:r w:rsidRPr="005C3FD8" w:rsidDel="008C4DB3">
                <w:rPr>
                  <w:noProof/>
                  <w:sz w:val="26"/>
                  <w:szCs w:val="26"/>
                  <w:lang w:val="vi-VN"/>
                </w:rPr>
                <w:delText>3</w:delText>
              </w:r>
            </w:del>
          </w:p>
        </w:tc>
        <w:tc>
          <w:tcPr>
            <w:tcW w:w="902" w:type="dxa"/>
          </w:tcPr>
          <w:p w14:paraId="2A3D793E" w14:textId="7C90A5BE" w:rsidR="00F22E68" w:rsidRPr="005C3FD8" w:rsidDel="008C4DB3" w:rsidRDefault="00F22E68" w:rsidP="003B5DBD">
            <w:pPr>
              <w:spacing w:line="360" w:lineRule="auto"/>
              <w:jc w:val="center"/>
              <w:rPr>
                <w:del w:id="2482" w:author="QVM0161195" w:date="2021-01-26T17:21:00Z"/>
                <w:noProof/>
                <w:sz w:val="26"/>
                <w:szCs w:val="26"/>
                <w:lang w:val="vi-VN"/>
              </w:rPr>
            </w:pPr>
            <w:del w:id="2483" w:author="QVM0161195" w:date="2021-01-26T17:21:00Z">
              <w:r w:rsidRPr="005C3FD8" w:rsidDel="008C4DB3">
                <w:rPr>
                  <w:noProof/>
                  <w:sz w:val="26"/>
                  <w:szCs w:val="26"/>
                  <w:lang w:val="vi-VN"/>
                </w:rPr>
                <w:delText>SVM</w:delText>
              </w:r>
            </w:del>
          </w:p>
        </w:tc>
        <w:tc>
          <w:tcPr>
            <w:tcW w:w="721" w:type="dxa"/>
          </w:tcPr>
          <w:p w14:paraId="136110AC" w14:textId="04408810" w:rsidR="00F22E68" w:rsidRPr="005C3FD8" w:rsidDel="008C4DB3" w:rsidRDefault="00F22E68" w:rsidP="003B5DBD">
            <w:pPr>
              <w:spacing w:line="360" w:lineRule="auto"/>
              <w:jc w:val="center"/>
              <w:rPr>
                <w:del w:id="2484" w:author="QVM0161195" w:date="2021-01-26T17:21:00Z"/>
                <w:b/>
                <w:noProof/>
                <w:sz w:val="26"/>
                <w:szCs w:val="26"/>
                <w:lang w:val="vi-VN"/>
              </w:rPr>
            </w:pPr>
            <w:del w:id="2485" w:author="QVM0161195" w:date="2021-01-26T17:21:00Z">
              <w:r w:rsidRPr="005C3FD8" w:rsidDel="008C4DB3">
                <w:rPr>
                  <w:b/>
                  <w:noProof/>
                  <w:sz w:val="26"/>
                  <w:szCs w:val="26"/>
                  <w:lang w:val="vi-VN"/>
                </w:rPr>
                <w:delText>0.</w:delText>
              </w:r>
              <w:r w:rsidR="002316A4" w:rsidRPr="005C3FD8" w:rsidDel="008C4DB3">
                <w:rPr>
                  <w:b/>
                  <w:noProof/>
                  <w:sz w:val="26"/>
                  <w:szCs w:val="26"/>
                  <w:lang w:val="vi-VN"/>
                </w:rPr>
                <w:delText>82</w:delText>
              </w:r>
            </w:del>
          </w:p>
        </w:tc>
        <w:tc>
          <w:tcPr>
            <w:tcW w:w="721" w:type="dxa"/>
          </w:tcPr>
          <w:p w14:paraId="0DC96576" w14:textId="226DADC3" w:rsidR="00F22E68" w:rsidRPr="005C3FD8" w:rsidDel="008C4DB3" w:rsidRDefault="002316A4" w:rsidP="003B5DBD">
            <w:pPr>
              <w:spacing w:line="360" w:lineRule="auto"/>
              <w:jc w:val="center"/>
              <w:rPr>
                <w:del w:id="2486" w:author="QVM0161195" w:date="2021-01-26T17:21:00Z"/>
                <w:noProof/>
                <w:sz w:val="26"/>
                <w:szCs w:val="26"/>
                <w:lang w:val="vi-VN"/>
              </w:rPr>
            </w:pPr>
            <w:del w:id="2487" w:author="QVM0161195" w:date="2021-01-26T17:21:00Z">
              <w:r w:rsidRPr="005C3FD8" w:rsidDel="008C4DB3">
                <w:rPr>
                  <w:noProof/>
                  <w:sz w:val="26"/>
                  <w:szCs w:val="26"/>
                  <w:lang w:val="vi-VN"/>
                </w:rPr>
                <w:delText>0.77</w:delText>
              </w:r>
            </w:del>
          </w:p>
        </w:tc>
        <w:tc>
          <w:tcPr>
            <w:tcW w:w="721" w:type="dxa"/>
          </w:tcPr>
          <w:p w14:paraId="02462495" w14:textId="4779375B" w:rsidR="00F22E68" w:rsidRPr="005C3FD8" w:rsidDel="008C4DB3" w:rsidRDefault="002316A4" w:rsidP="003B5DBD">
            <w:pPr>
              <w:spacing w:line="360" w:lineRule="auto"/>
              <w:jc w:val="center"/>
              <w:rPr>
                <w:del w:id="2488" w:author="QVM0161195" w:date="2021-01-26T17:21:00Z"/>
                <w:noProof/>
                <w:sz w:val="26"/>
                <w:szCs w:val="26"/>
                <w:lang w:val="vi-VN"/>
              </w:rPr>
            </w:pPr>
            <w:del w:id="2489" w:author="QVM0161195" w:date="2021-01-26T17:21:00Z">
              <w:r w:rsidRPr="005C3FD8" w:rsidDel="008C4DB3">
                <w:rPr>
                  <w:noProof/>
                  <w:sz w:val="26"/>
                  <w:szCs w:val="26"/>
                  <w:lang w:val="vi-VN"/>
                </w:rPr>
                <w:delText>0.8</w:delText>
              </w:r>
            </w:del>
          </w:p>
        </w:tc>
        <w:tc>
          <w:tcPr>
            <w:tcW w:w="721" w:type="dxa"/>
          </w:tcPr>
          <w:p w14:paraId="57F60AE5" w14:textId="0582154D" w:rsidR="00F22E68" w:rsidRPr="005C3FD8" w:rsidDel="008C4DB3" w:rsidRDefault="002316A4" w:rsidP="003B5DBD">
            <w:pPr>
              <w:spacing w:line="360" w:lineRule="auto"/>
              <w:jc w:val="center"/>
              <w:rPr>
                <w:del w:id="2490" w:author="QVM0161195" w:date="2021-01-26T17:21:00Z"/>
                <w:noProof/>
                <w:sz w:val="26"/>
                <w:szCs w:val="26"/>
                <w:lang w:val="vi-VN"/>
              </w:rPr>
            </w:pPr>
            <w:del w:id="2491" w:author="QVM0161195" w:date="2021-01-26T17:21:00Z">
              <w:r w:rsidRPr="005C3FD8" w:rsidDel="008C4DB3">
                <w:rPr>
                  <w:noProof/>
                  <w:sz w:val="26"/>
                  <w:szCs w:val="26"/>
                  <w:lang w:val="vi-VN"/>
                </w:rPr>
                <w:delText>0.76</w:delText>
              </w:r>
            </w:del>
          </w:p>
        </w:tc>
        <w:tc>
          <w:tcPr>
            <w:tcW w:w="721" w:type="dxa"/>
          </w:tcPr>
          <w:p w14:paraId="150CD7D3" w14:textId="1494E855" w:rsidR="00F22E68" w:rsidRPr="005C3FD8" w:rsidDel="008C4DB3" w:rsidRDefault="002316A4" w:rsidP="003B5DBD">
            <w:pPr>
              <w:spacing w:line="360" w:lineRule="auto"/>
              <w:jc w:val="center"/>
              <w:rPr>
                <w:del w:id="2492" w:author="QVM0161195" w:date="2021-01-26T17:21:00Z"/>
                <w:b/>
                <w:noProof/>
                <w:sz w:val="26"/>
                <w:szCs w:val="26"/>
                <w:lang w:val="vi-VN"/>
              </w:rPr>
            </w:pPr>
            <w:del w:id="2493" w:author="QVM0161195" w:date="2021-01-26T17:21:00Z">
              <w:r w:rsidRPr="005C3FD8" w:rsidDel="008C4DB3">
                <w:rPr>
                  <w:b/>
                  <w:noProof/>
                  <w:sz w:val="26"/>
                  <w:szCs w:val="26"/>
                  <w:lang w:val="vi-VN"/>
                </w:rPr>
                <w:delText>0.81</w:delText>
              </w:r>
            </w:del>
          </w:p>
        </w:tc>
        <w:tc>
          <w:tcPr>
            <w:tcW w:w="721" w:type="dxa"/>
          </w:tcPr>
          <w:p w14:paraId="28C081F6" w14:textId="68BA5D48" w:rsidR="00F22E68" w:rsidRPr="005C3FD8" w:rsidDel="008C4DB3" w:rsidRDefault="002316A4" w:rsidP="003B5DBD">
            <w:pPr>
              <w:spacing w:line="360" w:lineRule="auto"/>
              <w:jc w:val="center"/>
              <w:rPr>
                <w:del w:id="2494" w:author="QVM0161195" w:date="2021-01-26T17:21:00Z"/>
                <w:noProof/>
                <w:sz w:val="26"/>
                <w:szCs w:val="26"/>
                <w:lang w:val="vi-VN"/>
              </w:rPr>
            </w:pPr>
            <w:del w:id="2495" w:author="QVM0161195" w:date="2021-01-26T17:21:00Z">
              <w:r w:rsidRPr="005C3FD8" w:rsidDel="008C4DB3">
                <w:rPr>
                  <w:noProof/>
                  <w:sz w:val="26"/>
                  <w:szCs w:val="26"/>
                  <w:lang w:val="vi-VN"/>
                </w:rPr>
                <w:delText>0.78</w:delText>
              </w:r>
            </w:del>
          </w:p>
        </w:tc>
        <w:tc>
          <w:tcPr>
            <w:tcW w:w="721" w:type="dxa"/>
            <w:shd w:val="clear" w:color="auto" w:fill="EAF1DD" w:themeFill="accent3" w:themeFillTint="33"/>
          </w:tcPr>
          <w:p w14:paraId="7C4678B4" w14:textId="04FCBEC3" w:rsidR="00F22E68" w:rsidRPr="005C3FD8" w:rsidDel="008C4DB3" w:rsidRDefault="00F22E68" w:rsidP="003B5DBD">
            <w:pPr>
              <w:spacing w:line="360" w:lineRule="auto"/>
              <w:jc w:val="center"/>
              <w:rPr>
                <w:del w:id="2496" w:author="QVM0161195" w:date="2021-01-26T17:21:00Z"/>
                <w:noProof/>
                <w:sz w:val="26"/>
                <w:szCs w:val="26"/>
                <w:lang w:val="vi-VN"/>
              </w:rPr>
            </w:pPr>
            <w:del w:id="2497" w:author="QVM0161195" w:date="2021-01-26T17:21:00Z">
              <w:r w:rsidRPr="005C3FD8" w:rsidDel="008C4DB3">
                <w:rPr>
                  <w:noProof/>
                  <w:sz w:val="26"/>
                  <w:szCs w:val="26"/>
                  <w:lang w:val="vi-VN"/>
                </w:rPr>
                <w:delText>0.7</w:delText>
              </w:r>
              <w:r w:rsidR="002316A4" w:rsidRPr="005C3FD8" w:rsidDel="008C4DB3">
                <w:rPr>
                  <w:noProof/>
                  <w:sz w:val="26"/>
                  <w:szCs w:val="26"/>
                  <w:lang w:val="vi-VN"/>
                </w:rPr>
                <w:delText>9</w:delText>
              </w:r>
            </w:del>
          </w:p>
        </w:tc>
        <w:tc>
          <w:tcPr>
            <w:tcW w:w="721" w:type="dxa"/>
            <w:shd w:val="clear" w:color="auto" w:fill="EAF1DD" w:themeFill="accent3" w:themeFillTint="33"/>
          </w:tcPr>
          <w:p w14:paraId="36919664" w14:textId="794EE55C" w:rsidR="00F22E68" w:rsidRPr="005C3FD8" w:rsidDel="008C4DB3" w:rsidRDefault="002316A4" w:rsidP="003B5DBD">
            <w:pPr>
              <w:spacing w:line="360" w:lineRule="auto"/>
              <w:jc w:val="center"/>
              <w:rPr>
                <w:del w:id="2498" w:author="QVM0161195" w:date="2021-01-26T17:21:00Z"/>
                <w:noProof/>
                <w:sz w:val="26"/>
                <w:szCs w:val="26"/>
                <w:lang w:val="vi-VN"/>
              </w:rPr>
            </w:pPr>
            <w:del w:id="2499" w:author="QVM0161195" w:date="2021-01-26T17:21:00Z">
              <w:r w:rsidRPr="005C3FD8" w:rsidDel="008C4DB3">
                <w:rPr>
                  <w:noProof/>
                  <w:sz w:val="26"/>
                  <w:szCs w:val="26"/>
                  <w:lang w:val="vi-VN"/>
                </w:rPr>
                <w:delText>0.79</w:delText>
              </w:r>
            </w:del>
          </w:p>
        </w:tc>
        <w:tc>
          <w:tcPr>
            <w:tcW w:w="721" w:type="dxa"/>
            <w:shd w:val="clear" w:color="auto" w:fill="EAF1DD" w:themeFill="accent3" w:themeFillTint="33"/>
          </w:tcPr>
          <w:p w14:paraId="0A433DB1" w14:textId="447F777A" w:rsidR="00F22E68" w:rsidRPr="005C3FD8" w:rsidDel="008C4DB3" w:rsidRDefault="002316A4" w:rsidP="003B5DBD">
            <w:pPr>
              <w:spacing w:line="360" w:lineRule="auto"/>
              <w:jc w:val="center"/>
              <w:rPr>
                <w:del w:id="2500" w:author="QVM0161195" w:date="2021-01-26T17:21:00Z"/>
                <w:noProof/>
                <w:sz w:val="26"/>
                <w:szCs w:val="26"/>
                <w:lang w:val="vi-VN"/>
              </w:rPr>
            </w:pPr>
            <w:del w:id="2501" w:author="QVM0161195" w:date="2021-01-26T17:21:00Z">
              <w:r w:rsidRPr="005C3FD8" w:rsidDel="008C4DB3">
                <w:rPr>
                  <w:noProof/>
                  <w:sz w:val="26"/>
                  <w:szCs w:val="26"/>
                  <w:lang w:val="vi-VN"/>
                </w:rPr>
                <w:delText>0.79</w:delText>
              </w:r>
            </w:del>
          </w:p>
        </w:tc>
      </w:tr>
      <w:tr w:rsidR="00F22E68" w:rsidRPr="005C3FD8" w:rsidDel="008C4DB3" w14:paraId="5C57B6C7" w14:textId="0120E5C2" w:rsidTr="007C2DEA">
        <w:trPr>
          <w:trHeight w:val="444"/>
          <w:jc w:val="center"/>
          <w:del w:id="2502" w:author="QVM0161195" w:date="2021-01-26T17:21:00Z"/>
        </w:trPr>
        <w:tc>
          <w:tcPr>
            <w:tcW w:w="649" w:type="dxa"/>
          </w:tcPr>
          <w:p w14:paraId="02664A71" w14:textId="536E0877" w:rsidR="00F22E68" w:rsidRPr="005C3FD8" w:rsidDel="008C4DB3" w:rsidRDefault="00F22E68" w:rsidP="003B5DBD">
            <w:pPr>
              <w:spacing w:line="360" w:lineRule="auto"/>
              <w:jc w:val="center"/>
              <w:rPr>
                <w:del w:id="2503" w:author="QVM0161195" w:date="2021-01-26T17:21:00Z"/>
                <w:noProof/>
                <w:sz w:val="26"/>
                <w:szCs w:val="26"/>
                <w:lang w:val="vi-VN"/>
              </w:rPr>
            </w:pPr>
            <w:del w:id="2504" w:author="QVM0161195" w:date="2021-01-26T17:21:00Z">
              <w:r w:rsidRPr="005C3FD8" w:rsidDel="008C4DB3">
                <w:rPr>
                  <w:noProof/>
                  <w:sz w:val="26"/>
                  <w:szCs w:val="26"/>
                  <w:lang w:val="vi-VN"/>
                </w:rPr>
                <w:delText>4</w:delText>
              </w:r>
            </w:del>
          </w:p>
        </w:tc>
        <w:tc>
          <w:tcPr>
            <w:tcW w:w="902" w:type="dxa"/>
          </w:tcPr>
          <w:p w14:paraId="29427B9D" w14:textId="37E02632" w:rsidR="00F22E68" w:rsidRPr="005C3FD8" w:rsidDel="008C4DB3" w:rsidRDefault="00F22E68" w:rsidP="003B5DBD">
            <w:pPr>
              <w:spacing w:line="360" w:lineRule="auto"/>
              <w:jc w:val="center"/>
              <w:rPr>
                <w:del w:id="2505" w:author="QVM0161195" w:date="2021-01-26T17:21:00Z"/>
                <w:noProof/>
                <w:sz w:val="26"/>
                <w:szCs w:val="26"/>
                <w:lang w:val="vi-VN"/>
              </w:rPr>
            </w:pPr>
            <w:del w:id="2506" w:author="QVM0161195" w:date="2021-01-26T17:21:00Z">
              <w:r w:rsidRPr="005C3FD8" w:rsidDel="008C4DB3">
                <w:rPr>
                  <w:noProof/>
                  <w:sz w:val="26"/>
                  <w:szCs w:val="26"/>
                  <w:lang w:val="vi-VN"/>
                </w:rPr>
                <w:delText>SVM</w:delText>
              </w:r>
            </w:del>
          </w:p>
        </w:tc>
        <w:tc>
          <w:tcPr>
            <w:tcW w:w="721" w:type="dxa"/>
          </w:tcPr>
          <w:p w14:paraId="768CF01B" w14:textId="4CE17478" w:rsidR="00F22E68" w:rsidRPr="005C3FD8" w:rsidDel="008C4DB3" w:rsidRDefault="00F22E68" w:rsidP="003B5DBD">
            <w:pPr>
              <w:spacing w:line="360" w:lineRule="auto"/>
              <w:jc w:val="center"/>
              <w:rPr>
                <w:del w:id="2507" w:author="QVM0161195" w:date="2021-01-26T17:21:00Z"/>
                <w:noProof/>
                <w:sz w:val="26"/>
                <w:szCs w:val="26"/>
                <w:lang w:val="vi-VN"/>
              </w:rPr>
            </w:pPr>
            <w:del w:id="2508" w:author="QVM0161195" w:date="2021-01-26T17:21:00Z">
              <w:r w:rsidRPr="005C3FD8" w:rsidDel="008C4DB3">
                <w:rPr>
                  <w:noProof/>
                  <w:sz w:val="26"/>
                  <w:szCs w:val="26"/>
                  <w:lang w:val="vi-VN"/>
                </w:rPr>
                <w:delText>0.7</w:delText>
              </w:r>
              <w:r w:rsidR="002316A4" w:rsidRPr="005C3FD8" w:rsidDel="008C4DB3">
                <w:rPr>
                  <w:noProof/>
                  <w:sz w:val="26"/>
                  <w:szCs w:val="26"/>
                  <w:lang w:val="vi-VN"/>
                </w:rPr>
                <w:delText>1</w:delText>
              </w:r>
            </w:del>
          </w:p>
        </w:tc>
        <w:tc>
          <w:tcPr>
            <w:tcW w:w="721" w:type="dxa"/>
          </w:tcPr>
          <w:p w14:paraId="17E423E3" w14:textId="6288E0A9" w:rsidR="00F22E68" w:rsidRPr="005C3FD8" w:rsidDel="008C4DB3" w:rsidRDefault="002316A4" w:rsidP="003B5DBD">
            <w:pPr>
              <w:spacing w:line="360" w:lineRule="auto"/>
              <w:jc w:val="center"/>
              <w:rPr>
                <w:del w:id="2509" w:author="QVM0161195" w:date="2021-01-26T17:21:00Z"/>
                <w:noProof/>
                <w:sz w:val="26"/>
                <w:szCs w:val="26"/>
                <w:lang w:val="vi-VN"/>
              </w:rPr>
            </w:pPr>
            <w:del w:id="2510" w:author="QVM0161195" w:date="2021-01-26T17:21:00Z">
              <w:r w:rsidRPr="005C3FD8" w:rsidDel="008C4DB3">
                <w:rPr>
                  <w:noProof/>
                  <w:sz w:val="26"/>
                  <w:szCs w:val="26"/>
                  <w:lang w:val="vi-VN"/>
                </w:rPr>
                <w:delText>0.83</w:delText>
              </w:r>
            </w:del>
          </w:p>
        </w:tc>
        <w:tc>
          <w:tcPr>
            <w:tcW w:w="721" w:type="dxa"/>
          </w:tcPr>
          <w:p w14:paraId="26417A7B" w14:textId="31318C0D" w:rsidR="00F22E68" w:rsidRPr="005C3FD8" w:rsidDel="008C4DB3" w:rsidRDefault="00F22E68" w:rsidP="003B5DBD">
            <w:pPr>
              <w:spacing w:line="360" w:lineRule="auto"/>
              <w:jc w:val="center"/>
              <w:rPr>
                <w:del w:id="2511" w:author="QVM0161195" w:date="2021-01-26T17:21:00Z"/>
                <w:noProof/>
                <w:sz w:val="26"/>
                <w:szCs w:val="26"/>
                <w:lang w:val="vi-VN"/>
              </w:rPr>
            </w:pPr>
            <w:del w:id="2512" w:author="QVM0161195" w:date="2021-01-26T17:21:00Z">
              <w:r w:rsidRPr="005C3FD8" w:rsidDel="008C4DB3">
                <w:rPr>
                  <w:noProof/>
                  <w:sz w:val="26"/>
                  <w:szCs w:val="26"/>
                  <w:lang w:val="vi-VN"/>
                </w:rPr>
                <w:delText>0.76</w:delText>
              </w:r>
            </w:del>
          </w:p>
        </w:tc>
        <w:tc>
          <w:tcPr>
            <w:tcW w:w="721" w:type="dxa"/>
          </w:tcPr>
          <w:p w14:paraId="3904914F" w14:textId="4610FBE5" w:rsidR="00F22E68" w:rsidRPr="005C3FD8" w:rsidDel="008C4DB3" w:rsidRDefault="002316A4" w:rsidP="003B5DBD">
            <w:pPr>
              <w:spacing w:line="360" w:lineRule="auto"/>
              <w:jc w:val="center"/>
              <w:rPr>
                <w:del w:id="2513" w:author="QVM0161195" w:date="2021-01-26T17:21:00Z"/>
                <w:noProof/>
                <w:sz w:val="26"/>
                <w:szCs w:val="26"/>
                <w:lang w:val="vi-VN"/>
              </w:rPr>
            </w:pPr>
            <w:del w:id="2514" w:author="QVM0161195" w:date="2021-01-26T17:21:00Z">
              <w:r w:rsidRPr="005C3FD8" w:rsidDel="008C4DB3">
                <w:rPr>
                  <w:noProof/>
                  <w:sz w:val="26"/>
                  <w:szCs w:val="26"/>
                  <w:lang w:val="vi-VN"/>
                </w:rPr>
                <w:delText>0.82</w:delText>
              </w:r>
            </w:del>
          </w:p>
        </w:tc>
        <w:tc>
          <w:tcPr>
            <w:tcW w:w="721" w:type="dxa"/>
          </w:tcPr>
          <w:p w14:paraId="7F474841" w14:textId="4DEBCE6E" w:rsidR="00F22E68" w:rsidRPr="005C3FD8" w:rsidDel="008C4DB3" w:rsidRDefault="002316A4" w:rsidP="003B5DBD">
            <w:pPr>
              <w:spacing w:line="360" w:lineRule="auto"/>
              <w:jc w:val="center"/>
              <w:rPr>
                <w:del w:id="2515" w:author="QVM0161195" w:date="2021-01-26T17:21:00Z"/>
                <w:noProof/>
                <w:sz w:val="26"/>
                <w:szCs w:val="26"/>
                <w:lang w:val="vi-VN"/>
              </w:rPr>
            </w:pPr>
            <w:del w:id="2516" w:author="QVM0161195" w:date="2021-01-26T17:21:00Z">
              <w:r w:rsidRPr="005C3FD8" w:rsidDel="008C4DB3">
                <w:rPr>
                  <w:noProof/>
                  <w:sz w:val="26"/>
                  <w:szCs w:val="26"/>
                  <w:lang w:val="vi-VN"/>
                </w:rPr>
                <w:delText>0.7</w:delText>
              </w:r>
            </w:del>
          </w:p>
        </w:tc>
        <w:tc>
          <w:tcPr>
            <w:tcW w:w="721" w:type="dxa"/>
          </w:tcPr>
          <w:p w14:paraId="6CABED88" w14:textId="47F0FA88" w:rsidR="00F22E68" w:rsidRPr="005C3FD8" w:rsidDel="008C4DB3" w:rsidRDefault="002316A4" w:rsidP="003B5DBD">
            <w:pPr>
              <w:spacing w:line="360" w:lineRule="auto"/>
              <w:jc w:val="center"/>
              <w:rPr>
                <w:del w:id="2517" w:author="QVM0161195" w:date="2021-01-26T17:21:00Z"/>
                <w:noProof/>
                <w:sz w:val="26"/>
                <w:szCs w:val="26"/>
                <w:lang w:val="vi-VN"/>
              </w:rPr>
            </w:pPr>
            <w:del w:id="2518"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1AC4676E" w14:textId="4ED3A584" w:rsidR="00F22E68" w:rsidRPr="005C3FD8" w:rsidDel="008C4DB3" w:rsidRDefault="002316A4" w:rsidP="003B5DBD">
            <w:pPr>
              <w:spacing w:line="360" w:lineRule="auto"/>
              <w:jc w:val="center"/>
              <w:rPr>
                <w:del w:id="2519" w:author="QVM0161195" w:date="2021-01-26T17:21:00Z"/>
                <w:noProof/>
                <w:sz w:val="26"/>
                <w:szCs w:val="26"/>
                <w:lang w:val="vi-VN"/>
              </w:rPr>
            </w:pPr>
            <w:del w:id="2520" w:author="QVM0161195" w:date="2021-01-26T17:21:00Z">
              <w:r w:rsidRPr="005C3FD8" w:rsidDel="008C4DB3">
                <w:rPr>
                  <w:noProof/>
                  <w:sz w:val="26"/>
                  <w:szCs w:val="26"/>
                  <w:lang w:val="vi-VN"/>
                </w:rPr>
                <w:delText>0.77</w:delText>
              </w:r>
            </w:del>
          </w:p>
        </w:tc>
        <w:tc>
          <w:tcPr>
            <w:tcW w:w="721" w:type="dxa"/>
            <w:shd w:val="clear" w:color="auto" w:fill="EAF1DD" w:themeFill="accent3" w:themeFillTint="33"/>
          </w:tcPr>
          <w:p w14:paraId="7BC0A586" w14:textId="0F67AD39" w:rsidR="00F22E68" w:rsidRPr="005C3FD8" w:rsidDel="008C4DB3" w:rsidRDefault="002316A4" w:rsidP="003B5DBD">
            <w:pPr>
              <w:spacing w:line="360" w:lineRule="auto"/>
              <w:jc w:val="center"/>
              <w:rPr>
                <w:del w:id="2521" w:author="QVM0161195" w:date="2021-01-26T17:21:00Z"/>
                <w:noProof/>
                <w:sz w:val="26"/>
                <w:szCs w:val="26"/>
                <w:lang w:val="vi-VN"/>
              </w:rPr>
            </w:pPr>
            <w:del w:id="2522"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289AF939" w14:textId="51CB58F7" w:rsidR="00F22E68" w:rsidRPr="005C3FD8" w:rsidDel="008C4DB3" w:rsidRDefault="002316A4" w:rsidP="003B5DBD">
            <w:pPr>
              <w:spacing w:line="360" w:lineRule="auto"/>
              <w:jc w:val="center"/>
              <w:rPr>
                <w:del w:id="2523" w:author="QVM0161195" w:date="2021-01-26T17:21:00Z"/>
                <w:noProof/>
                <w:sz w:val="26"/>
                <w:szCs w:val="26"/>
                <w:lang w:val="vi-VN"/>
              </w:rPr>
            </w:pPr>
            <w:del w:id="2524" w:author="QVM0161195" w:date="2021-01-26T17:21:00Z">
              <w:r w:rsidRPr="005C3FD8" w:rsidDel="008C4DB3">
                <w:rPr>
                  <w:noProof/>
                  <w:sz w:val="26"/>
                  <w:szCs w:val="26"/>
                  <w:lang w:val="vi-VN"/>
                </w:rPr>
                <w:delText>0.76</w:delText>
              </w:r>
            </w:del>
          </w:p>
        </w:tc>
      </w:tr>
      <w:tr w:rsidR="00F22E68" w:rsidRPr="005C3FD8" w:rsidDel="008C4DB3" w14:paraId="0284F5C0" w14:textId="2D2F98DD" w:rsidTr="007C2DEA">
        <w:trPr>
          <w:trHeight w:val="429"/>
          <w:jc w:val="center"/>
          <w:del w:id="2525" w:author="QVM0161195" w:date="2021-01-26T17:21:00Z"/>
        </w:trPr>
        <w:tc>
          <w:tcPr>
            <w:tcW w:w="649" w:type="dxa"/>
          </w:tcPr>
          <w:p w14:paraId="2C0BDD8A" w14:textId="33A05EE4" w:rsidR="00F22E68" w:rsidRPr="005C3FD8" w:rsidDel="008C4DB3" w:rsidRDefault="00F22E68" w:rsidP="003B5DBD">
            <w:pPr>
              <w:spacing w:line="360" w:lineRule="auto"/>
              <w:jc w:val="center"/>
              <w:rPr>
                <w:del w:id="2526" w:author="QVM0161195" w:date="2021-01-26T17:21:00Z"/>
                <w:noProof/>
                <w:sz w:val="26"/>
                <w:szCs w:val="26"/>
                <w:lang w:val="vi-VN"/>
              </w:rPr>
            </w:pPr>
            <w:del w:id="2527" w:author="QVM0161195" w:date="2021-01-26T17:21:00Z">
              <w:r w:rsidRPr="005C3FD8" w:rsidDel="008C4DB3">
                <w:rPr>
                  <w:noProof/>
                  <w:sz w:val="26"/>
                  <w:szCs w:val="26"/>
                  <w:lang w:val="vi-VN"/>
                </w:rPr>
                <w:delText>5</w:delText>
              </w:r>
            </w:del>
          </w:p>
        </w:tc>
        <w:tc>
          <w:tcPr>
            <w:tcW w:w="902" w:type="dxa"/>
          </w:tcPr>
          <w:p w14:paraId="5E3ECA87" w14:textId="06BDECD0" w:rsidR="00F22E68" w:rsidRPr="005C3FD8" w:rsidDel="008C4DB3" w:rsidRDefault="00F22E68" w:rsidP="003B5DBD">
            <w:pPr>
              <w:spacing w:line="360" w:lineRule="auto"/>
              <w:jc w:val="center"/>
              <w:rPr>
                <w:del w:id="2528" w:author="QVM0161195" w:date="2021-01-26T17:21:00Z"/>
                <w:noProof/>
                <w:sz w:val="26"/>
                <w:szCs w:val="26"/>
                <w:lang w:val="vi-VN"/>
              </w:rPr>
            </w:pPr>
            <w:del w:id="2529" w:author="QVM0161195" w:date="2021-01-26T17:21:00Z">
              <w:r w:rsidRPr="005C3FD8" w:rsidDel="008C4DB3">
                <w:rPr>
                  <w:noProof/>
                  <w:sz w:val="26"/>
                  <w:szCs w:val="26"/>
                  <w:lang w:val="vi-VN"/>
                </w:rPr>
                <w:delText>SVM</w:delText>
              </w:r>
            </w:del>
          </w:p>
        </w:tc>
        <w:tc>
          <w:tcPr>
            <w:tcW w:w="721" w:type="dxa"/>
          </w:tcPr>
          <w:p w14:paraId="29EC7D41" w14:textId="148693E4" w:rsidR="00F22E68" w:rsidRPr="005C3FD8" w:rsidDel="008C4DB3" w:rsidRDefault="002316A4" w:rsidP="003B5DBD">
            <w:pPr>
              <w:spacing w:line="360" w:lineRule="auto"/>
              <w:jc w:val="center"/>
              <w:rPr>
                <w:del w:id="2530" w:author="QVM0161195" w:date="2021-01-26T17:21:00Z"/>
                <w:noProof/>
                <w:sz w:val="26"/>
                <w:szCs w:val="26"/>
                <w:lang w:val="vi-VN"/>
              </w:rPr>
            </w:pPr>
            <w:del w:id="2531" w:author="QVM0161195" w:date="2021-01-26T17:21:00Z">
              <w:r w:rsidRPr="005C3FD8" w:rsidDel="008C4DB3">
                <w:rPr>
                  <w:noProof/>
                  <w:sz w:val="26"/>
                  <w:szCs w:val="26"/>
                  <w:lang w:val="vi-VN"/>
                </w:rPr>
                <w:delText>0.8</w:delText>
              </w:r>
            </w:del>
          </w:p>
        </w:tc>
        <w:tc>
          <w:tcPr>
            <w:tcW w:w="721" w:type="dxa"/>
          </w:tcPr>
          <w:p w14:paraId="708DE2C7" w14:textId="19262644" w:rsidR="00F22E68" w:rsidRPr="005C3FD8" w:rsidDel="008C4DB3" w:rsidRDefault="002316A4" w:rsidP="003B5DBD">
            <w:pPr>
              <w:spacing w:line="360" w:lineRule="auto"/>
              <w:jc w:val="center"/>
              <w:rPr>
                <w:del w:id="2532" w:author="QVM0161195" w:date="2021-01-26T17:21:00Z"/>
                <w:noProof/>
                <w:sz w:val="26"/>
                <w:szCs w:val="26"/>
                <w:lang w:val="vi-VN"/>
              </w:rPr>
            </w:pPr>
            <w:del w:id="2533" w:author="QVM0161195" w:date="2021-01-26T17:21:00Z">
              <w:r w:rsidRPr="005C3FD8" w:rsidDel="008C4DB3">
                <w:rPr>
                  <w:noProof/>
                  <w:sz w:val="26"/>
                  <w:szCs w:val="26"/>
                  <w:lang w:val="vi-VN"/>
                </w:rPr>
                <w:delText>0.77</w:delText>
              </w:r>
            </w:del>
          </w:p>
        </w:tc>
        <w:tc>
          <w:tcPr>
            <w:tcW w:w="721" w:type="dxa"/>
          </w:tcPr>
          <w:p w14:paraId="0E41E707" w14:textId="1A35EC49" w:rsidR="00F22E68" w:rsidRPr="005C3FD8" w:rsidDel="008C4DB3" w:rsidRDefault="002316A4" w:rsidP="003B5DBD">
            <w:pPr>
              <w:spacing w:line="360" w:lineRule="auto"/>
              <w:jc w:val="center"/>
              <w:rPr>
                <w:del w:id="2534" w:author="QVM0161195" w:date="2021-01-26T17:21:00Z"/>
                <w:noProof/>
                <w:sz w:val="26"/>
                <w:szCs w:val="26"/>
                <w:lang w:val="vi-VN"/>
              </w:rPr>
            </w:pPr>
            <w:del w:id="2535" w:author="QVM0161195" w:date="2021-01-26T17:21:00Z">
              <w:r w:rsidRPr="005C3FD8" w:rsidDel="008C4DB3">
                <w:rPr>
                  <w:noProof/>
                  <w:sz w:val="26"/>
                  <w:szCs w:val="26"/>
                  <w:lang w:val="vi-VN"/>
                </w:rPr>
                <w:delText>0.78</w:delText>
              </w:r>
            </w:del>
          </w:p>
        </w:tc>
        <w:tc>
          <w:tcPr>
            <w:tcW w:w="721" w:type="dxa"/>
          </w:tcPr>
          <w:p w14:paraId="1148BF67" w14:textId="6BCFD3D7" w:rsidR="00F22E68" w:rsidRPr="005C3FD8" w:rsidDel="008C4DB3" w:rsidRDefault="002316A4" w:rsidP="003B5DBD">
            <w:pPr>
              <w:spacing w:line="360" w:lineRule="auto"/>
              <w:jc w:val="center"/>
              <w:rPr>
                <w:del w:id="2536" w:author="QVM0161195" w:date="2021-01-26T17:21:00Z"/>
                <w:noProof/>
                <w:sz w:val="26"/>
                <w:szCs w:val="26"/>
                <w:lang w:val="vi-VN"/>
              </w:rPr>
            </w:pPr>
            <w:del w:id="2537" w:author="QVM0161195" w:date="2021-01-26T17:21:00Z">
              <w:r w:rsidRPr="005C3FD8" w:rsidDel="008C4DB3">
                <w:rPr>
                  <w:noProof/>
                  <w:sz w:val="26"/>
                  <w:szCs w:val="26"/>
                  <w:lang w:val="vi-VN"/>
                </w:rPr>
                <w:delText>0.72</w:delText>
              </w:r>
            </w:del>
          </w:p>
        </w:tc>
        <w:tc>
          <w:tcPr>
            <w:tcW w:w="721" w:type="dxa"/>
          </w:tcPr>
          <w:p w14:paraId="2EE38D50" w14:textId="333CA646" w:rsidR="00F22E68" w:rsidRPr="005C3FD8" w:rsidDel="008C4DB3" w:rsidRDefault="002316A4" w:rsidP="003B5DBD">
            <w:pPr>
              <w:spacing w:line="360" w:lineRule="auto"/>
              <w:jc w:val="center"/>
              <w:rPr>
                <w:del w:id="2538" w:author="QVM0161195" w:date="2021-01-26T17:21:00Z"/>
                <w:noProof/>
                <w:sz w:val="26"/>
                <w:szCs w:val="26"/>
                <w:lang w:val="vi-VN"/>
              </w:rPr>
            </w:pPr>
            <w:del w:id="2539" w:author="QVM0161195" w:date="2021-01-26T17:21:00Z">
              <w:r w:rsidRPr="005C3FD8" w:rsidDel="008C4DB3">
                <w:rPr>
                  <w:noProof/>
                  <w:sz w:val="26"/>
                  <w:szCs w:val="26"/>
                  <w:lang w:val="vi-VN"/>
                </w:rPr>
                <w:delText>0.75</w:delText>
              </w:r>
            </w:del>
          </w:p>
        </w:tc>
        <w:tc>
          <w:tcPr>
            <w:tcW w:w="721" w:type="dxa"/>
          </w:tcPr>
          <w:p w14:paraId="6AB1070F" w14:textId="43ED4225" w:rsidR="00F22E68" w:rsidRPr="005C3FD8" w:rsidDel="008C4DB3" w:rsidRDefault="002316A4" w:rsidP="003B5DBD">
            <w:pPr>
              <w:spacing w:line="360" w:lineRule="auto"/>
              <w:jc w:val="center"/>
              <w:rPr>
                <w:del w:id="2540" w:author="QVM0161195" w:date="2021-01-26T17:21:00Z"/>
                <w:noProof/>
                <w:sz w:val="26"/>
                <w:szCs w:val="26"/>
                <w:lang w:val="vi-VN"/>
              </w:rPr>
            </w:pPr>
            <w:del w:id="2541" w:author="QVM0161195" w:date="2021-01-26T17:21:00Z">
              <w:r w:rsidRPr="005C3FD8" w:rsidDel="008C4DB3">
                <w:rPr>
                  <w:noProof/>
                  <w:sz w:val="26"/>
                  <w:szCs w:val="26"/>
                  <w:lang w:val="vi-VN"/>
                </w:rPr>
                <w:delText>0.73</w:delText>
              </w:r>
            </w:del>
          </w:p>
        </w:tc>
        <w:tc>
          <w:tcPr>
            <w:tcW w:w="721" w:type="dxa"/>
            <w:shd w:val="clear" w:color="auto" w:fill="EAF1DD" w:themeFill="accent3" w:themeFillTint="33"/>
          </w:tcPr>
          <w:p w14:paraId="2468B1DA" w14:textId="689C00C4" w:rsidR="00F22E68" w:rsidRPr="005C3FD8" w:rsidDel="008C4DB3" w:rsidRDefault="002316A4" w:rsidP="003B5DBD">
            <w:pPr>
              <w:spacing w:line="360" w:lineRule="auto"/>
              <w:jc w:val="center"/>
              <w:rPr>
                <w:del w:id="2542" w:author="QVM0161195" w:date="2021-01-26T17:21:00Z"/>
                <w:noProof/>
                <w:sz w:val="26"/>
                <w:szCs w:val="26"/>
                <w:lang w:val="vi-VN"/>
              </w:rPr>
            </w:pPr>
            <w:del w:id="2543"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5F7BC525" w14:textId="0FC9B29B" w:rsidR="00F22E68" w:rsidRPr="005C3FD8" w:rsidDel="008C4DB3" w:rsidRDefault="002316A4" w:rsidP="003B5DBD">
            <w:pPr>
              <w:spacing w:line="360" w:lineRule="auto"/>
              <w:jc w:val="center"/>
              <w:rPr>
                <w:del w:id="2544" w:author="QVM0161195" w:date="2021-01-26T17:21:00Z"/>
                <w:noProof/>
                <w:sz w:val="26"/>
                <w:szCs w:val="26"/>
                <w:lang w:val="vi-VN"/>
              </w:rPr>
            </w:pPr>
            <w:del w:id="2545"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2A470B30" w14:textId="6891672A" w:rsidR="00F22E68" w:rsidRPr="005C3FD8" w:rsidDel="008C4DB3" w:rsidRDefault="008466F4" w:rsidP="003B5DBD">
            <w:pPr>
              <w:spacing w:line="360" w:lineRule="auto"/>
              <w:jc w:val="center"/>
              <w:rPr>
                <w:del w:id="2546" w:author="QVM0161195" w:date="2021-01-26T17:21:00Z"/>
                <w:noProof/>
                <w:sz w:val="26"/>
                <w:szCs w:val="26"/>
                <w:lang w:val="vi-VN"/>
              </w:rPr>
            </w:pPr>
            <w:del w:id="2547" w:author="QVM0161195" w:date="2021-01-26T17:21:00Z">
              <w:r w:rsidRPr="005C3FD8" w:rsidDel="008C4DB3">
                <w:rPr>
                  <w:noProof/>
                  <w:sz w:val="26"/>
                  <w:szCs w:val="26"/>
                  <w:lang w:val="vi-VN"/>
                </w:rPr>
                <w:delText>0.76</w:delText>
              </w:r>
            </w:del>
          </w:p>
        </w:tc>
      </w:tr>
      <w:tr w:rsidR="00F22E68" w:rsidRPr="005C3FD8" w:rsidDel="008C4DB3" w14:paraId="5D537D8A" w14:textId="1E1719DA" w:rsidTr="007C2DEA">
        <w:trPr>
          <w:trHeight w:val="444"/>
          <w:jc w:val="center"/>
          <w:del w:id="2548" w:author="QVM0161195" w:date="2021-01-26T17:21:00Z"/>
        </w:trPr>
        <w:tc>
          <w:tcPr>
            <w:tcW w:w="649" w:type="dxa"/>
          </w:tcPr>
          <w:p w14:paraId="41D47AE6" w14:textId="53648AB6" w:rsidR="00F22E68" w:rsidRPr="005C3FD8" w:rsidDel="008C4DB3" w:rsidRDefault="00F22E68" w:rsidP="003B5DBD">
            <w:pPr>
              <w:spacing w:line="360" w:lineRule="auto"/>
              <w:jc w:val="center"/>
              <w:rPr>
                <w:del w:id="2549" w:author="QVM0161195" w:date="2021-01-26T17:21:00Z"/>
                <w:noProof/>
                <w:sz w:val="26"/>
                <w:szCs w:val="26"/>
                <w:lang w:val="vi-VN"/>
              </w:rPr>
            </w:pPr>
            <w:del w:id="2550" w:author="QVM0161195" w:date="2021-01-26T17:21:00Z">
              <w:r w:rsidRPr="005C3FD8" w:rsidDel="008C4DB3">
                <w:rPr>
                  <w:noProof/>
                  <w:sz w:val="26"/>
                  <w:szCs w:val="26"/>
                  <w:lang w:val="vi-VN"/>
                </w:rPr>
                <w:delText>6</w:delText>
              </w:r>
            </w:del>
          </w:p>
        </w:tc>
        <w:tc>
          <w:tcPr>
            <w:tcW w:w="902" w:type="dxa"/>
          </w:tcPr>
          <w:p w14:paraId="0F7BB395" w14:textId="16457049" w:rsidR="00F22E68" w:rsidRPr="005C3FD8" w:rsidDel="008C4DB3" w:rsidRDefault="00F22E68" w:rsidP="003B5DBD">
            <w:pPr>
              <w:spacing w:line="360" w:lineRule="auto"/>
              <w:jc w:val="center"/>
              <w:rPr>
                <w:del w:id="2551" w:author="QVM0161195" w:date="2021-01-26T17:21:00Z"/>
                <w:noProof/>
                <w:sz w:val="26"/>
                <w:szCs w:val="26"/>
                <w:lang w:val="vi-VN"/>
              </w:rPr>
            </w:pPr>
            <w:del w:id="2552" w:author="QVM0161195" w:date="2021-01-26T17:21:00Z">
              <w:r w:rsidRPr="005C3FD8" w:rsidDel="008C4DB3">
                <w:rPr>
                  <w:noProof/>
                  <w:sz w:val="26"/>
                  <w:szCs w:val="26"/>
                  <w:lang w:val="vi-VN"/>
                </w:rPr>
                <w:delText>SVM</w:delText>
              </w:r>
            </w:del>
          </w:p>
        </w:tc>
        <w:tc>
          <w:tcPr>
            <w:tcW w:w="721" w:type="dxa"/>
          </w:tcPr>
          <w:p w14:paraId="17A5266F" w14:textId="17F8BE77" w:rsidR="00F22E68" w:rsidRPr="005C3FD8" w:rsidDel="008C4DB3" w:rsidRDefault="00F22E68" w:rsidP="003B5DBD">
            <w:pPr>
              <w:spacing w:line="360" w:lineRule="auto"/>
              <w:jc w:val="center"/>
              <w:rPr>
                <w:del w:id="2553" w:author="QVM0161195" w:date="2021-01-26T17:21:00Z"/>
                <w:noProof/>
                <w:sz w:val="26"/>
                <w:szCs w:val="26"/>
                <w:lang w:val="vi-VN"/>
              </w:rPr>
            </w:pPr>
            <w:del w:id="2554" w:author="QVM0161195" w:date="2021-01-26T17:21:00Z">
              <w:r w:rsidRPr="005C3FD8" w:rsidDel="008C4DB3">
                <w:rPr>
                  <w:noProof/>
                  <w:sz w:val="26"/>
                  <w:szCs w:val="26"/>
                  <w:lang w:val="vi-VN"/>
                </w:rPr>
                <w:delText>0.7</w:delText>
              </w:r>
              <w:r w:rsidR="002316A4" w:rsidRPr="005C3FD8" w:rsidDel="008C4DB3">
                <w:rPr>
                  <w:noProof/>
                  <w:sz w:val="26"/>
                  <w:szCs w:val="26"/>
                  <w:lang w:val="vi-VN"/>
                </w:rPr>
                <w:delText>8</w:delText>
              </w:r>
            </w:del>
          </w:p>
        </w:tc>
        <w:tc>
          <w:tcPr>
            <w:tcW w:w="721" w:type="dxa"/>
          </w:tcPr>
          <w:p w14:paraId="35C038DB" w14:textId="35E5C8B8" w:rsidR="00F22E68" w:rsidRPr="005C3FD8" w:rsidDel="008C4DB3" w:rsidRDefault="00F22E68" w:rsidP="003B5DBD">
            <w:pPr>
              <w:spacing w:line="360" w:lineRule="auto"/>
              <w:jc w:val="center"/>
              <w:rPr>
                <w:del w:id="2555" w:author="QVM0161195" w:date="2021-01-26T17:21:00Z"/>
                <w:noProof/>
                <w:sz w:val="26"/>
                <w:szCs w:val="26"/>
                <w:lang w:val="vi-VN"/>
              </w:rPr>
            </w:pPr>
            <w:del w:id="2556" w:author="QVM0161195" w:date="2021-01-26T17:21:00Z">
              <w:r w:rsidRPr="005C3FD8" w:rsidDel="008C4DB3">
                <w:rPr>
                  <w:noProof/>
                  <w:sz w:val="26"/>
                  <w:szCs w:val="26"/>
                  <w:lang w:val="vi-VN"/>
                </w:rPr>
                <w:delText>0.82</w:delText>
              </w:r>
            </w:del>
          </w:p>
        </w:tc>
        <w:tc>
          <w:tcPr>
            <w:tcW w:w="721" w:type="dxa"/>
          </w:tcPr>
          <w:p w14:paraId="2A51FCCE" w14:textId="274C4B1C" w:rsidR="00F22E68" w:rsidRPr="005C3FD8" w:rsidDel="008C4DB3" w:rsidRDefault="002316A4" w:rsidP="003B5DBD">
            <w:pPr>
              <w:spacing w:line="360" w:lineRule="auto"/>
              <w:jc w:val="center"/>
              <w:rPr>
                <w:del w:id="2557" w:author="QVM0161195" w:date="2021-01-26T17:21:00Z"/>
                <w:noProof/>
                <w:sz w:val="26"/>
                <w:szCs w:val="26"/>
                <w:lang w:val="vi-VN"/>
              </w:rPr>
            </w:pPr>
            <w:del w:id="2558" w:author="QVM0161195" w:date="2021-01-26T17:21:00Z">
              <w:r w:rsidRPr="005C3FD8" w:rsidDel="008C4DB3">
                <w:rPr>
                  <w:noProof/>
                  <w:sz w:val="26"/>
                  <w:szCs w:val="26"/>
                  <w:lang w:val="vi-VN"/>
                </w:rPr>
                <w:delText>0.8</w:delText>
              </w:r>
            </w:del>
          </w:p>
        </w:tc>
        <w:tc>
          <w:tcPr>
            <w:tcW w:w="721" w:type="dxa"/>
          </w:tcPr>
          <w:p w14:paraId="265C3D1C" w14:textId="18B76182" w:rsidR="00F22E68" w:rsidRPr="005C3FD8" w:rsidDel="008C4DB3" w:rsidRDefault="002316A4" w:rsidP="003B5DBD">
            <w:pPr>
              <w:spacing w:line="360" w:lineRule="auto"/>
              <w:jc w:val="center"/>
              <w:rPr>
                <w:del w:id="2559" w:author="QVM0161195" w:date="2021-01-26T17:21:00Z"/>
                <w:noProof/>
                <w:sz w:val="26"/>
                <w:szCs w:val="26"/>
                <w:lang w:val="vi-VN"/>
              </w:rPr>
            </w:pPr>
            <w:del w:id="2560" w:author="QVM0161195" w:date="2021-01-26T17:21:00Z">
              <w:r w:rsidRPr="005C3FD8" w:rsidDel="008C4DB3">
                <w:rPr>
                  <w:noProof/>
                  <w:sz w:val="26"/>
                  <w:szCs w:val="26"/>
                  <w:lang w:val="vi-VN"/>
                </w:rPr>
                <w:delText>0.8</w:delText>
              </w:r>
            </w:del>
          </w:p>
        </w:tc>
        <w:tc>
          <w:tcPr>
            <w:tcW w:w="721" w:type="dxa"/>
          </w:tcPr>
          <w:p w14:paraId="3BA11F95" w14:textId="6A43FC05" w:rsidR="00F22E68" w:rsidRPr="005C3FD8" w:rsidDel="008C4DB3" w:rsidRDefault="002316A4" w:rsidP="003B5DBD">
            <w:pPr>
              <w:spacing w:line="360" w:lineRule="auto"/>
              <w:jc w:val="center"/>
              <w:rPr>
                <w:del w:id="2561" w:author="QVM0161195" w:date="2021-01-26T17:21:00Z"/>
                <w:noProof/>
                <w:sz w:val="26"/>
                <w:szCs w:val="26"/>
                <w:lang w:val="vi-VN"/>
              </w:rPr>
            </w:pPr>
            <w:del w:id="2562" w:author="QVM0161195" w:date="2021-01-26T17:21:00Z">
              <w:r w:rsidRPr="005C3FD8" w:rsidDel="008C4DB3">
                <w:rPr>
                  <w:noProof/>
                  <w:sz w:val="26"/>
                  <w:szCs w:val="26"/>
                  <w:lang w:val="vi-VN"/>
                </w:rPr>
                <w:delText>0.76</w:delText>
              </w:r>
            </w:del>
          </w:p>
        </w:tc>
        <w:tc>
          <w:tcPr>
            <w:tcW w:w="721" w:type="dxa"/>
          </w:tcPr>
          <w:p w14:paraId="2F456AC0" w14:textId="1C837E4E" w:rsidR="00F22E68" w:rsidRPr="005C3FD8" w:rsidDel="008C4DB3" w:rsidRDefault="002316A4" w:rsidP="003B5DBD">
            <w:pPr>
              <w:spacing w:line="360" w:lineRule="auto"/>
              <w:jc w:val="center"/>
              <w:rPr>
                <w:del w:id="2563" w:author="QVM0161195" w:date="2021-01-26T17:21:00Z"/>
                <w:noProof/>
                <w:sz w:val="26"/>
                <w:szCs w:val="26"/>
                <w:lang w:val="vi-VN"/>
              </w:rPr>
            </w:pPr>
            <w:del w:id="2564" w:author="QVM0161195" w:date="2021-01-26T17:21:00Z">
              <w:r w:rsidRPr="005C3FD8" w:rsidDel="008C4DB3">
                <w:rPr>
                  <w:noProof/>
                  <w:sz w:val="26"/>
                  <w:szCs w:val="26"/>
                  <w:lang w:val="vi-VN"/>
                </w:rPr>
                <w:delText>0.78</w:delText>
              </w:r>
            </w:del>
          </w:p>
        </w:tc>
        <w:tc>
          <w:tcPr>
            <w:tcW w:w="721" w:type="dxa"/>
            <w:shd w:val="clear" w:color="auto" w:fill="EAF1DD" w:themeFill="accent3" w:themeFillTint="33"/>
          </w:tcPr>
          <w:p w14:paraId="151D1681" w14:textId="0AB8E557" w:rsidR="00F22E68" w:rsidRPr="005C3FD8" w:rsidDel="008C4DB3" w:rsidRDefault="002316A4" w:rsidP="003B5DBD">
            <w:pPr>
              <w:spacing w:line="360" w:lineRule="auto"/>
              <w:jc w:val="center"/>
              <w:rPr>
                <w:del w:id="2565" w:author="QVM0161195" w:date="2021-01-26T17:21:00Z"/>
                <w:noProof/>
                <w:sz w:val="26"/>
                <w:szCs w:val="26"/>
                <w:lang w:val="vi-VN"/>
              </w:rPr>
            </w:pPr>
            <w:del w:id="2566" w:author="QVM0161195" w:date="2021-01-26T17:21:00Z">
              <w:r w:rsidRPr="005C3FD8" w:rsidDel="008C4DB3">
                <w:rPr>
                  <w:noProof/>
                  <w:sz w:val="26"/>
                  <w:szCs w:val="26"/>
                  <w:lang w:val="vi-VN"/>
                </w:rPr>
                <w:delText>0.79</w:delText>
              </w:r>
            </w:del>
          </w:p>
        </w:tc>
        <w:tc>
          <w:tcPr>
            <w:tcW w:w="721" w:type="dxa"/>
            <w:shd w:val="clear" w:color="auto" w:fill="EAF1DD" w:themeFill="accent3" w:themeFillTint="33"/>
          </w:tcPr>
          <w:p w14:paraId="17F502AC" w14:textId="0FF607CD" w:rsidR="00F22E68" w:rsidRPr="005C3FD8" w:rsidDel="008C4DB3" w:rsidRDefault="002316A4" w:rsidP="003B5DBD">
            <w:pPr>
              <w:spacing w:line="360" w:lineRule="auto"/>
              <w:jc w:val="center"/>
              <w:rPr>
                <w:del w:id="2567" w:author="QVM0161195" w:date="2021-01-26T17:21:00Z"/>
                <w:noProof/>
                <w:sz w:val="26"/>
                <w:szCs w:val="26"/>
                <w:lang w:val="vi-VN"/>
              </w:rPr>
            </w:pPr>
            <w:del w:id="2568" w:author="QVM0161195" w:date="2021-01-26T17:21:00Z">
              <w:r w:rsidRPr="005C3FD8" w:rsidDel="008C4DB3">
                <w:rPr>
                  <w:noProof/>
                  <w:sz w:val="26"/>
                  <w:szCs w:val="26"/>
                  <w:lang w:val="vi-VN"/>
                </w:rPr>
                <w:delText>0.79</w:delText>
              </w:r>
            </w:del>
          </w:p>
        </w:tc>
        <w:tc>
          <w:tcPr>
            <w:tcW w:w="721" w:type="dxa"/>
            <w:shd w:val="clear" w:color="auto" w:fill="EAF1DD" w:themeFill="accent3" w:themeFillTint="33"/>
          </w:tcPr>
          <w:p w14:paraId="2D742F9E" w14:textId="4F3E24D0" w:rsidR="00F22E68" w:rsidRPr="005C3FD8" w:rsidDel="008C4DB3" w:rsidRDefault="002316A4" w:rsidP="003B5DBD">
            <w:pPr>
              <w:spacing w:line="360" w:lineRule="auto"/>
              <w:jc w:val="center"/>
              <w:rPr>
                <w:del w:id="2569" w:author="QVM0161195" w:date="2021-01-26T17:21:00Z"/>
                <w:noProof/>
                <w:sz w:val="26"/>
                <w:szCs w:val="26"/>
                <w:lang w:val="vi-VN"/>
              </w:rPr>
            </w:pPr>
            <w:del w:id="2570" w:author="QVM0161195" w:date="2021-01-26T17:21:00Z">
              <w:r w:rsidRPr="005C3FD8" w:rsidDel="008C4DB3">
                <w:rPr>
                  <w:noProof/>
                  <w:sz w:val="26"/>
                  <w:szCs w:val="26"/>
                  <w:lang w:val="vi-VN"/>
                </w:rPr>
                <w:delText>0.79</w:delText>
              </w:r>
            </w:del>
          </w:p>
        </w:tc>
      </w:tr>
      <w:tr w:rsidR="00F22E68" w:rsidRPr="005C3FD8" w:rsidDel="008C4DB3" w14:paraId="52F125DF" w14:textId="667F9147" w:rsidTr="007C2DEA">
        <w:trPr>
          <w:trHeight w:val="444"/>
          <w:jc w:val="center"/>
          <w:del w:id="2571" w:author="QVM0161195" w:date="2021-01-26T17:21:00Z"/>
        </w:trPr>
        <w:tc>
          <w:tcPr>
            <w:tcW w:w="649" w:type="dxa"/>
          </w:tcPr>
          <w:p w14:paraId="6703F95D" w14:textId="10380518" w:rsidR="00F22E68" w:rsidRPr="005C3FD8" w:rsidDel="008C4DB3" w:rsidRDefault="00F22E68" w:rsidP="003B5DBD">
            <w:pPr>
              <w:spacing w:line="360" w:lineRule="auto"/>
              <w:jc w:val="center"/>
              <w:rPr>
                <w:del w:id="2572" w:author="QVM0161195" w:date="2021-01-26T17:21:00Z"/>
                <w:noProof/>
                <w:sz w:val="26"/>
                <w:szCs w:val="26"/>
                <w:lang w:val="vi-VN"/>
              </w:rPr>
            </w:pPr>
            <w:del w:id="2573" w:author="QVM0161195" w:date="2021-01-26T17:21:00Z">
              <w:r w:rsidRPr="005C3FD8" w:rsidDel="008C4DB3">
                <w:rPr>
                  <w:noProof/>
                  <w:sz w:val="26"/>
                  <w:szCs w:val="26"/>
                  <w:lang w:val="vi-VN"/>
                </w:rPr>
                <w:delText>7</w:delText>
              </w:r>
            </w:del>
          </w:p>
        </w:tc>
        <w:tc>
          <w:tcPr>
            <w:tcW w:w="902" w:type="dxa"/>
          </w:tcPr>
          <w:p w14:paraId="1E8243A6" w14:textId="2C9068E0" w:rsidR="00F22E68" w:rsidRPr="005C3FD8" w:rsidDel="008C4DB3" w:rsidRDefault="00F22E68" w:rsidP="003B5DBD">
            <w:pPr>
              <w:spacing w:line="360" w:lineRule="auto"/>
              <w:jc w:val="center"/>
              <w:rPr>
                <w:del w:id="2574" w:author="QVM0161195" w:date="2021-01-26T17:21:00Z"/>
                <w:noProof/>
                <w:sz w:val="26"/>
                <w:szCs w:val="26"/>
                <w:lang w:val="vi-VN"/>
              </w:rPr>
            </w:pPr>
            <w:del w:id="2575" w:author="QVM0161195" w:date="2021-01-26T17:21:00Z">
              <w:r w:rsidRPr="005C3FD8" w:rsidDel="008C4DB3">
                <w:rPr>
                  <w:noProof/>
                  <w:sz w:val="26"/>
                  <w:szCs w:val="26"/>
                  <w:lang w:val="vi-VN"/>
                </w:rPr>
                <w:delText>SVM</w:delText>
              </w:r>
            </w:del>
          </w:p>
        </w:tc>
        <w:tc>
          <w:tcPr>
            <w:tcW w:w="721" w:type="dxa"/>
          </w:tcPr>
          <w:p w14:paraId="0669E923" w14:textId="0D040470" w:rsidR="00F22E68" w:rsidRPr="005C3FD8" w:rsidDel="008C4DB3" w:rsidRDefault="002316A4" w:rsidP="003B5DBD">
            <w:pPr>
              <w:spacing w:line="360" w:lineRule="auto"/>
              <w:jc w:val="center"/>
              <w:rPr>
                <w:del w:id="2576" w:author="QVM0161195" w:date="2021-01-26T17:21:00Z"/>
                <w:noProof/>
                <w:sz w:val="26"/>
                <w:szCs w:val="26"/>
                <w:lang w:val="vi-VN"/>
              </w:rPr>
            </w:pPr>
            <w:del w:id="2577" w:author="QVM0161195" w:date="2021-01-26T17:21:00Z">
              <w:r w:rsidRPr="005C3FD8" w:rsidDel="008C4DB3">
                <w:rPr>
                  <w:noProof/>
                  <w:sz w:val="26"/>
                  <w:szCs w:val="26"/>
                  <w:lang w:val="vi-VN"/>
                </w:rPr>
                <w:delText>0.75</w:delText>
              </w:r>
            </w:del>
          </w:p>
        </w:tc>
        <w:tc>
          <w:tcPr>
            <w:tcW w:w="721" w:type="dxa"/>
          </w:tcPr>
          <w:p w14:paraId="28218F2D" w14:textId="00634BE6" w:rsidR="00F22E68" w:rsidRPr="005C3FD8" w:rsidDel="008C4DB3" w:rsidRDefault="002316A4" w:rsidP="003B5DBD">
            <w:pPr>
              <w:spacing w:line="360" w:lineRule="auto"/>
              <w:jc w:val="center"/>
              <w:rPr>
                <w:del w:id="2578" w:author="QVM0161195" w:date="2021-01-26T17:21:00Z"/>
                <w:noProof/>
                <w:sz w:val="26"/>
                <w:szCs w:val="26"/>
                <w:lang w:val="vi-VN"/>
              </w:rPr>
            </w:pPr>
            <w:del w:id="2579" w:author="QVM0161195" w:date="2021-01-26T17:21:00Z">
              <w:r w:rsidRPr="005C3FD8" w:rsidDel="008C4DB3">
                <w:rPr>
                  <w:noProof/>
                  <w:sz w:val="26"/>
                  <w:szCs w:val="26"/>
                  <w:lang w:val="vi-VN"/>
                </w:rPr>
                <w:delText>0.87</w:delText>
              </w:r>
            </w:del>
          </w:p>
        </w:tc>
        <w:tc>
          <w:tcPr>
            <w:tcW w:w="721" w:type="dxa"/>
          </w:tcPr>
          <w:p w14:paraId="2A7E7250" w14:textId="0DA53E0C" w:rsidR="00F22E68" w:rsidRPr="005C3FD8" w:rsidDel="008C4DB3" w:rsidRDefault="002316A4" w:rsidP="003B5DBD">
            <w:pPr>
              <w:spacing w:line="360" w:lineRule="auto"/>
              <w:jc w:val="center"/>
              <w:rPr>
                <w:del w:id="2580" w:author="QVM0161195" w:date="2021-01-26T17:21:00Z"/>
                <w:noProof/>
                <w:sz w:val="26"/>
                <w:szCs w:val="26"/>
                <w:lang w:val="vi-VN"/>
              </w:rPr>
            </w:pPr>
            <w:del w:id="2581" w:author="QVM0161195" w:date="2021-01-26T17:21:00Z">
              <w:r w:rsidRPr="005C3FD8" w:rsidDel="008C4DB3">
                <w:rPr>
                  <w:noProof/>
                  <w:sz w:val="26"/>
                  <w:szCs w:val="26"/>
                  <w:lang w:val="vi-VN"/>
                </w:rPr>
                <w:delText>0.8</w:delText>
              </w:r>
            </w:del>
          </w:p>
        </w:tc>
        <w:tc>
          <w:tcPr>
            <w:tcW w:w="721" w:type="dxa"/>
          </w:tcPr>
          <w:p w14:paraId="4FF42D0B" w14:textId="0F612250" w:rsidR="00F22E68" w:rsidRPr="005C3FD8" w:rsidDel="008C4DB3" w:rsidRDefault="002316A4" w:rsidP="003B5DBD">
            <w:pPr>
              <w:spacing w:line="360" w:lineRule="auto"/>
              <w:jc w:val="center"/>
              <w:rPr>
                <w:del w:id="2582" w:author="QVM0161195" w:date="2021-01-26T17:21:00Z"/>
                <w:noProof/>
                <w:sz w:val="26"/>
                <w:szCs w:val="26"/>
                <w:lang w:val="vi-VN"/>
              </w:rPr>
            </w:pPr>
            <w:del w:id="2583" w:author="QVM0161195" w:date="2021-01-26T17:21:00Z">
              <w:r w:rsidRPr="005C3FD8" w:rsidDel="008C4DB3">
                <w:rPr>
                  <w:noProof/>
                  <w:sz w:val="26"/>
                  <w:szCs w:val="26"/>
                  <w:lang w:val="vi-VN"/>
                </w:rPr>
                <w:delText>0.87</w:delText>
              </w:r>
            </w:del>
          </w:p>
        </w:tc>
        <w:tc>
          <w:tcPr>
            <w:tcW w:w="721" w:type="dxa"/>
          </w:tcPr>
          <w:p w14:paraId="6570F1DC" w14:textId="444C652B" w:rsidR="00F22E68" w:rsidRPr="005C3FD8" w:rsidDel="008C4DB3" w:rsidRDefault="002316A4" w:rsidP="003B5DBD">
            <w:pPr>
              <w:spacing w:line="360" w:lineRule="auto"/>
              <w:jc w:val="center"/>
              <w:rPr>
                <w:del w:id="2584" w:author="QVM0161195" w:date="2021-01-26T17:21:00Z"/>
                <w:noProof/>
                <w:sz w:val="26"/>
                <w:szCs w:val="26"/>
                <w:lang w:val="vi-VN"/>
              </w:rPr>
            </w:pPr>
            <w:del w:id="2585" w:author="QVM0161195" w:date="2021-01-26T17:21:00Z">
              <w:r w:rsidRPr="005C3FD8" w:rsidDel="008C4DB3">
                <w:rPr>
                  <w:noProof/>
                  <w:sz w:val="26"/>
                  <w:szCs w:val="26"/>
                  <w:lang w:val="vi-VN"/>
                </w:rPr>
                <w:delText>0.74</w:delText>
              </w:r>
            </w:del>
          </w:p>
        </w:tc>
        <w:tc>
          <w:tcPr>
            <w:tcW w:w="721" w:type="dxa"/>
          </w:tcPr>
          <w:p w14:paraId="38FB7038" w14:textId="2E8D1B06" w:rsidR="00F22E68" w:rsidRPr="005C3FD8" w:rsidDel="008C4DB3" w:rsidRDefault="002316A4" w:rsidP="003B5DBD">
            <w:pPr>
              <w:spacing w:line="360" w:lineRule="auto"/>
              <w:jc w:val="center"/>
              <w:rPr>
                <w:del w:id="2586" w:author="QVM0161195" w:date="2021-01-26T17:21:00Z"/>
                <w:b/>
                <w:noProof/>
                <w:sz w:val="26"/>
                <w:szCs w:val="26"/>
                <w:lang w:val="vi-VN"/>
              </w:rPr>
            </w:pPr>
            <w:del w:id="2587" w:author="QVM0161195" w:date="2021-01-26T17:21:00Z">
              <w:r w:rsidRPr="005C3FD8" w:rsidDel="008C4DB3">
                <w:rPr>
                  <w:b/>
                  <w:noProof/>
                  <w:sz w:val="26"/>
                  <w:szCs w:val="26"/>
                  <w:lang w:val="vi-VN"/>
                </w:rPr>
                <w:delText>0.8</w:delText>
              </w:r>
            </w:del>
          </w:p>
        </w:tc>
        <w:tc>
          <w:tcPr>
            <w:tcW w:w="721" w:type="dxa"/>
            <w:shd w:val="clear" w:color="auto" w:fill="EAF1DD" w:themeFill="accent3" w:themeFillTint="33"/>
          </w:tcPr>
          <w:p w14:paraId="210CF262" w14:textId="58624332" w:rsidR="00F22E68" w:rsidRPr="005C3FD8" w:rsidDel="008C4DB3" w:rsidRDefault="002316A4" w:rsidP="003B5DBD">
            <w:pPr>
              <w:spacing w:line="360" w:lineRule="auto"/>
              <w:jc w:val="center"/>
              <w:rPr>
                <w:del w:id="2588" w:author="QVM0161195" w:date="2021-01-26T17:21:00Z"/>
                <w:b/>
                <w:noProof/>
                <w:sz w:val="26"/>
                <w:szCs w:val="26"/>
                <w:lang w:val="vi-VN"/>
              </w:rPr>
            </w:pPr>
            <w:del w:id="2589" w:author="QVM0161195" w:date="2021-01-26T17:21:00Z">
              <w:r w:rsidRPr="005C3FD8" w:rsidDel="008C4DB3">
                <w:rPr>
                  <w:b/>
                  <w:noProof/>
                  <w:sz w:val="26"/>
                  <w:szCs w:val="26"/>
                  <w:lang w:val="vi-VN"/>
                </w:rPr>
                <w:delText>0.81</w:delText>
              </w:r>
            </w:del>
          </w:p>
        </w:tc>
        <w:tc>
          <w:tcPr>
            <w:tcW w:w="721" w:type="dxa"/>
            <w:shd w:val="clear" w:color="auto" w:fill="EAF1DD" w:themeFill="accent3" w:themeFillTint="33"/>
          </w:tcPr>
          <w:p w14:paraId="08BB4B82" w14:textId="63A010B9" w:rsidR="00F22E68" w:rsidRPr="005C3FD8" w:rsidDel="008C4DB3" w:rsidRDefault="002316A4" w:rsidP="003B5DBD">
            <w:pPr>
              <w:spacing w:line="360" w:lineRule="auto"/>
              <w:jc w:val="center"/>
              <w:rPr>
                <w:del w:id="2590" w:author="QVM0161195" w:date="2021-01-26T17:21:00Z"/>
                <w:b/>
                <w:noProof/>
                <w:sz w:val="26"/>
                <w:szCs w:val="26"/>
                <w:lang w:val="vi-VN"/>
              </w:rPr>
            </w:pPr>
            <w:del w:id="2591" w:author="QVM0161195" w:date="2021-01-26T17:21:00Z">
              <w:r w:rsidRPr="005C3FD8" w:rsidDel="008C4DB3">
                <w:rPr>
                  <w:b/>
                  <w:noProof/>
                  <w:sz w:val="26"/>
                  <w:szCs w:val="26"/>
                  <w:lang w:val="vi-VN"/>
                </w:rPr>
                <w:delText>0.8</w:delText>
              </w:r>
            </w:del>
          </w:p>
        </w:tc>
        <w:tc>
          <w:tcPr>
            <w:tcW w:w="721" w:type="dxa"/>
            <w:shd w:val="clear" w:color="auto" w:fill="EAF1DD" w:themeFill="accent3" w:themeFillTint="33"/>
          </w:tcPr>
          <w:p w14:paraId="144C6CA8" w14:textId="5736A5B2" w:rsidR="00F22E68" w:rsidRPr="005C3FD8" w:rsidDel="008C4DB3" w:rsidRDefault="002316A4" w:rsidP="003B5DBD">
            <w:pPr>
              <w:spacing w:line="360" w:lineRule="auto"/>
              <w:jc w:val="center"/>
              <w:rPr>
                <w:del w:id="2592" w:author="QVM0161195" w:date="2021-01-26T17:21:00Z"/>
                <w:b/>
                <w:noProof/>
                <w:sz w:val="26"/>
                <w:szCs w:val="26"/>
                <w:lang w:val="vi-VN"/>
              </w:rPr>
            </w:pPr>
            <w:del w:id="2593" w:author="QVM0161195" w:date="2021-01-26T17:21:00Z">
              <w:r w:rsidRPr="005C3FD8" w:rsidDel="008C4DB3">
                <w:rPr>
                  <w:b/>
                  <w:noProof/>
                  <w:sz w:val="26"/>
                  <w:szCs w:val="26"/>
                  <w:lang w:val="vi-VN"/>
                </w:rPr>
                <w:delText>0.8</w:delText>
              </w:r>
            </w:del>
          </w:p>
        </w:tc>
      </w:tr>
      <w:tr w:rsidR="00F22E68" w:rsidRPr="005C3FD8" w:rsidDel="008C4DB3" w14:paraId="4E503B9F" w14:textId="660D8D88" w:rsidTr="007C2DEA">
        <w:trPr>
          <w:trHeight w:val="429"/>
          <w:jc w:val="center"/>
          <w:del w:id="2594" w:author="QVM0161195" w:date="2021-01-26T17:21:00Z"/>
        </w:trPr>
        <w:tc>
          <w:tcPr>
            <w:tcW w:w="649" w:type="dxa"/>
          </w:tcPr>
          <w:p w14:paraId="0846C8BD" w14:textId="4800E88C" w:rsidR="00F22E68" w:rsidRPr="005C3FD8" w:rsidDel="008C4DB3" w:rsidRDefault="00F22E68" w:rsidP="003B5DBD">
            <w:pPr>
              <w:spacing w:line="360" w:lineRule="auto"/>
              <w:jc w:val="center"/>
              <w:rPr>
                <w:del w:id="2595" w:author="QVM0161195" w:date="2021-01-26T17:21:00Z"/>
                <w:noProof/>
                <w:sz w:val="26"/>
                <w:szCs w:val="26"/>
                <w:lang w:val="vi-VN"/>
              </w:rPr>
            </w:pPr>
            <w:del w:id="2596" w:author="QVM0161195" w:date="2021-01-26T17:21:00Z">
              <w:r w:rsidRPr="005C3FD8" w:rsidDel="008C4DB3">
                <w:rPr>
                  <w:noProof/>
                  <w:sz w:val="26"/>
                  <w:szCs w:val="26"/>
                  <w:lang w:val="vi-VN"/>
                </w:rPr>
                <w:delText>8</w:delText>
              </w:r>
            </w:del>
          </w:p>
        </w:tc>
        <w:tc>
          <w:tcPr>
            <w:tcW w:w="902" w:type="dxa"/>
          </w:tcPr>
          <w:p w14:paraId="1E8F9D48" w14:textId="483B2CF3" w:rsidR="00F22E68" w:rsidRPr="005C3FD8" w:rsidDel="008C4DB3" w:rsidRDefault="00F22E68" w:rsidP="003B5DBD">
            <w:pPr>
              <w:spacing w:line="360" w:lineRule="auto"/>
              <w:jc w:val="center"/>
              <w:rPr>
                <w:del w:id="2597" w:author="QVM0161195" w:date="2021-01-26T17:21:00Z"/>
                <w:noProof/>
                <w:sz w:val="26"/>
                <w:szCs w:val="26"/>
                <w:lang w:val="vi-VN"/>
              </w:rPr>
            </w:pPr>
            <w:del w:id="2598" w:author="QVM0161195" w:date="2021-01-26T17:21:00Z">
              <w:r w:rsidRPr="005C3FD8" w:rsidDel="008C4DB3">
                <w:rPr>
                  <w:noProof/>
                  <w:sz w:val="26"/>
                  <w:szCs w:val="26"/>
                  <w:lang w:val="vi-VN"/>
                </w:rPr>
                <w:delText>SVM</w:delText>
              </w:r>
            </w:del>
          </w:p>
        </w:tc>
        <w:tc>
          <w:tcPr>
            <w:tcW w:w="721" w:type="dxa"/>
          </w:tcPr>
          <w:p w14:paraId="0691837D" w14:textId="0545B8FB" w:rsidR="00F22E68" w:rsidRPr="005C3FD8" w:rsidDel="008C4DB3" w:rsidRDefault="002316A4" w:rsidP="003B5DBD">
            <w:pPr>
              <w:spacing w:line="360" w:lineRule="auto"/>
              <w:jc w:val="center"/>
              <w:rPr>
                <w:del w:id="2599" w:author="QVM0161195" w:date="2021-01-26T17:21:00Z"/>
                <w:noProof/>
                <w:sz w:val="26"/>
                <w:szCs w:val="26"/>
                <w:lang w:val="vi-VN"/>
              </w:rPr>
            </w:pPr>
            <w:del w:id="2600" w:author="QVM0161195" w:date="2021-01-26T17:21:00Z">
              <w:r w:rsidRPr="005C3FD8" w:rsidDel="008C4DB3">
                <w:rPr>
                  <w:noProof/>
                  <w:sz w:val="26"/>
                  <w:szCs w:val="26"/>
                  <w:lang w:val="vi-VN"/>
                </w:rPr>
                <w:delText>0.73</w:delText>
              </w:r>
            </w:del>
          </w:p>
        </w:tc>
        <w:tc>
          <w:tcPr>
            <w:tcW w:w="721" w:type="dxa"/>
          </w:tcPr>
          <w:p w14:paraId="176E0BF5" w14:textId="58B78F01" w:rsidR="00F22E68" w:rsidRPr="005C3FD8" w:rsidDel="008C4DB3" w:rsidRDefault="002316A4" w:rsidP="003B5DBD">
            <w:pPr>
              <w:spacing w:line="360" w:lineRule="auto"/>
              <w:jc w:val="center"/>
              <w:rPr>
                <w:del w:id="2601" w:author="QVM0161195" w:date="2021-01-26T17:21:00Z"/>
                <w:noProof/>
                <w:sz w:val="26"/>
                <w:szCs w:val="26"/>
                <w:lang w:val="vi-VN"/>
              </w:rPr>
            </w:pPr>
            <w:del w:id="2602" w:author="QVM0161195" w:date="2021-01-26T17:21:00Z">
              <w:r w:rsidRPr="005C3FD8" w:rsidDel="008C4DB3">
                <w:rPr>
                  <w:noProof/>
                  <w:sz w:val="26"/>
                  <w:szCs w:val="26"/>
                  <w:lang w:val="vi-VN"/>
                </w:rPr>
                <w:delText>0.73</w:delText>
              </w:r>
            </w:del>
          </w:p>
        </w:tc>
        <w:tc>
          <w:tcPr>
            <w:tcW w:w="721" w:type="dxa"/>
          </w:tcPr>
          <w:p w14:paraId="73CD7CA9" w14:textId="3DF25BDC" w:rsidR="00F22E68" w:rsidRPr="005C3FD8" w:rsidDel="008C4DB3" w:rsidRDefault="002316A4" w:rsidP="003B5DBD">
            <w:pPr>
              <w:spacing w:line="360" w:lineRule="auto"/>
              <w:jc w:val="center"/>
              <w:rPr>
                <w:del w:id="2603" w:author="QVM0161195" w:date="2021-01-26T17:21:00Z"/>
                <w:noProof/>
                <w:sz w:val="26"/>
                <w:szCs w:val="26"/>
                <w:lang w:val="vi-VN"/>
              </w:rPr>
            </w:pPr>
            <w:del w:id="2604" w:author="QVM0161195" w:date="2021-01-26T17:21:00Z">
              <w:r w:rsidRPr="005C3FD8" w:rsidDel="008C4DB3">
                <w:rPr>
                  <w:noProof/>
                  <w:sz w:val="26"/>
                  <w:szCs w:val="26"/>
                  <w:lang w:val="vi-VN"/>
                </w:rPr>
                <w:delText>0.73</w:delText>
              </w:r>
            </w:del>
          </w:p>
        </w:tc>
        <w:tc>
          <w:tcPr>
            <w:tcW w:w="721" w:type="dxa"/>
          </w:tcPr>
          <w:p w14:paraId="2D344440" w14:textId="3D5BC9DE" w:rsidR="00F22E68" w:rsidRPr="005C3FD8" w:rsidDel="008C4DB3" w:rsidRDefault="002316A4" w:rsidP="003B5DBD">
            <w:pPr>
              <w:spacing w:line="360" w:lineRule="auto"/>
              <w:jc w:val="center"/>
              <w:rPr>
                <w:del w:id="2605" w:author="QVM0161195" w:date="2021-01-26T17:21:00Z"/>
                <w:noProof/>
                <w:sz w:val="26"/>
                <w:szCs w:val="26"/>
                <w:lang w:val="vi-VN"/>
              </w:rPr>
            </w:pPr>
            <w:del w:id="2606" w:author="QVM0161195" w:date="2021-01-26T17:21:00Z">
              <w:r w:rsidRPr="005C3FD8" w:rsidDel="008C4DB3">
                <w:rPr>
                  <w:noProof/>
                  <w:sz w:val="26"/>
                  <w:szCs w:val="26"/>
                  <w:lang w:val="vi-VN"/>
                </w:rPr>
                <w:delText>0.71</w:delText>
              </w:r>
            </w:del>
          </w:p>
        </w:tc>
        <w:tc>
          <w:tcPr>
            <w:tcW w:w="721" w:type="dxa"/>
          </w:tcPr>
          <w:p w14:paraId="492B119C" w14:textId="37A2886C" w:rsidR="00F22E68" w:rsidRPr="005C3FD8" w:rsidDel="008C4DB3" w:rsidRDefault="002316A4" w:rsidP="003B5DBD">
            <w:pPr>
              <w:spacing w:line="360" w:lineRule="auto"/>
              <w:jc w:val="center"/>
              <w:rPr>
                <w:del w:id="2607" w:author="QVM0161195" w:date="2021-01-26T17:21:00Z"/>
                <w:noProof/>
                <w:sz w:val="26"/>
                <w:szCs w:val="26"/>
                <w:lang w:val="vi-VN"/>
              </w:rPr>
            </w:pPr>
            <w:del w:id="2608" w:author="QVM0161195" w:date="2021-01-26T17:21:00Z">
              <w:r w:rsidRPr="005C3FD8" w:rsidDel="008C4DB3">
                <w:rPr>
                  <w:noProof/>
                  <w:sz w:val="26"/>
                  <w:szCs w:val="26"/>
                  <w:lang w:val="vi-VN"/>
                </w:rPr>
                <w:delText>0.71</w:delText>
              </w:r>
            </w:del>
          </w:p>
        </w:tc>
        <w:tc>
          <w:tcPr>
            <w:tcW w:w="721" w:type="dxa"/>
          </w:tcPr>
          <w:p w14:paraId="144F56A8" w14:textId="69F68C10" w:rsidR="00F22E68" w:rsidRPr="005C3FD8" w:rsidDel="008C4DB3" w:rsidRDefault="002316A4" w:rsidP="003B5DBD">
            <w:pPr>
              <w:spacing w:line="360" w:lineRule="auto"/>
              <w:jc w:val="center"/>
              <w:rPr>
                <w:del w:id="2609" w:author="QVM0161195" w:date="2021-01-26T17:21:00Z"/>
                <w:noProof/>
                <w:sz w:val="26"/>
                <w:szCs w:val="26"/>
                <w:lang w:val="vi-VN"/>
              </w:rPr>
            </w:pPr>
            <w:del w:id="2610" w:author="QVM0161195" w:date="2021-01-26T17:21:00Z">
              <w:r w:rsidRPr="005C3FD8" w:rsidDel="008C4DB3">
                <w:rPr>
                  <w:noProof/>
                  <w:sz w:val="26"/>
                  <w:szCs w:val="26"/>
                  <w:lang w:val="vi-VN"/>
                </w:rPr>
                <w:delText>0.71</w:delText>
              </w:r>
            </w:del>
          </w:p>
        </w:tc>
        <w:tc>
          <w:tcPr>
            <w:tcW w:w="721" w:type="dxa"/>
            <w:shd w:val="clear" w:color="auto" w:fill="EAF1DD" w:themeFill="accent3" w:themeFillTint="33"/>
          </w:tcPr>
          <w:p w14:paraId="42BC1B5C" w14:textId="61720AE3" w:rsidR="00F22E68" w:rsidRPr="005C3FD8" w:rsidDel="008C4DB3" w:rsidRDefault="002316A4" w:rsidP="003B5DBD">
            <w:pPr>
              <w:spacing w:line="360" w:lineRule="auto"/>
              <w:jc w:val="center"/>
              <w:rPr>
                <w:del w:id="2611" w:author="QVM0161195" w:date="2021-01-26T17:21:00Z"/>
                <w:noProof/>
                <w:sz w:val="26"/>
                <w:szCs w:val="26"/>
                <w:lang w:val="vi-VN"/>
              </w:rPr>
            </w:pPr>
            <w:del w:id="2612" w:author="QVM0161195" w:date="2021-01-26T17:21:00Z">
              <w:r w:rsidRPr="005C3FD8" w:rsidDel="008C4DB3">
                <w:rPr>
                  <w:noProof/>
                  <w:sz w:val="26"/>
                  <w:szCs w:val="26"/>
                  <w:lang w:val="vi-VN"/>
                </w:rPr>
                <w:delText>0.72</w:delText>
              </w:r>
            </w:del>
          </w:p>
        </w:tc>
        <w:tc>
          <w:tcPr>
            <w:tcW w:w="721" w:type="dxa"/>
            <w:shd w:val="clear" w:color="auto" w:fill="EAF1DD" w:themeFill="accent3" w:themeFillTint="33"/>
          </w:tcPr>
          <w:p w14:paraId="45727855" w14:textId="1C0A2A79" w:rsidR="00F22E68" w:rsidRPr="005C3FD8" w:rsidDel="008C4DB3" w:rsidRDefault="002316A4" w:rsidP="003B5DBD">
            <w:pPr>
              <w:spacing w:line="360" w:lineRule="auto"/>
              <w:jc w:val="center"/>
              <w:rPr>
                <w:del w:id="2613" w:author="QVM0161195" w:date="2021-01-26T17:21:00Z"/>
                <w:noProof/>
                <w:sz w:val="26"/>
                <w:szCs w:val="26"/>
                <w:lang w:val="vi-VN"/>
              </w:rPr>
            </w:pPr>
            <w:del w:id="2614" w:author="QVM0161195" w:date="2021-01-26T17:21:00Z">
              <w:r w:rsidRPr="005C3FD8" w:rsidDel="008C4DB3">
                <w:rPr>
                  <w:noProof/>
                  <w:sz w:val="26"/>
                  <w:szCs w:val="26"/>
                  <w:lang w:val="vi-VN"/>
                </w:rPr>
                <w:delText>0.72</w:delText>
              </w:r>
            </w:del>
          </w:p>
        </w:tc>
        <w:tc>
          <w:tcPr>
            <w:tcW w:w="721" w:type="dxa"/>
            <w:shd w:val="clear" w:color="auto" w:fill="EAF1DD" w:themeFill="accent3" w:themeFillTint="33"/>
          </w:tcPr>
          <w:p w14:paraId="537F1B89" w14:textId="666FB206" w:rsidR="00F22E68" w:rsidRPr="005C3FD8" w:rsidDel="008C4DB3" w:rsidRDefault="002316A4" w:rsidP="003B5DBD">
            <w:pPr>
              <w:spacing w:line="360" w:lineRule="auto"/>
              <w:jc w:val="center"/>
              <w:rPr>
                <w:del w:id="2615" w:author="QVM0161195" w:date="2021-01-26T17:21:00Z"/>
                <w:noProof/>
                <w:sz w:val="26"/>
                <w:szCs w:val="26"/>
                <w:lang w:val="vi-VN"/>
              </w:rPr>
            </w:pPr>
            <w:del w:id="2616" w:author="QVM0161195" w:date="2021-01-26T17:21:00Z">
              <w:r w:rsidRPr="005C3FD8" w:rsidDel="008C4DB3">
                <w:rPr>
                  <w:noProof/>
                  <w:sz w:val="26"/>
                  <w:szCs w:val="26"/>
                  <w:lang w:val="vi-VN"/>
                </w:rPr>
                <w:delText>0.72</w:delText>
              </w:r>
            </w:del>
          </w:p>
        </w:tc>
      </w:tr>
      <w:tr w:rsidR="00F22E68" w:rsidRPr="005C3FD8" w:rsidDel="008C4DB3" w14:paraId="4804AD00" w14:textId="3A0D5F27" w:rsidTr="007C2DEA">
        <w:trPr>
          <w:trHeight w:val="444"/>
          <w:jc w:val="center"/>
          <w:del w:id="2617" w:author="QVM0161195" w:date="2021-01-26T17:21:00Z"/>
        </w:trPr>
        <w:tc>
          <w:tcPr>
            <w:tcW w:w="649" w:type="dxa"/>
          </w:tcPr>
          <w:p w14:paraId="770C2F54" w14:textId="3EBD8BF9" w:rsidR="00F22E68" w:rsidRPr="005C3FD8" w:rsidDel="008C4DB3" w:rsidRDefault="00F22E68" w:rsidP="003B5DBD">
            <w:pPr>
              <w:spacing w:line="360" w:lineRule="auto"/>
              <w:jc w:val="center"/>
              <w:rPr>
                <w:del w:id="2618" w:author="QVM0161195" w:date="2021-01-26T17:21:00Z"/>
                <w:noProof/>
                <w:sz w:val="26"/>
                <w:szCs w:val="26"/>
                <w:lang w:val="vi-VN"/>
              </w:rPr>
            </w:pPr>
            <w:del w:id="2619" w:author="QVM0161195" w:date="2021-01-26T17:21:00Z">
              <w:r w:rsidRPr="005C3FD8" w:rsidDel="008C4DB3">
                <w:rPr>
                  <w:noProof/>
                  <w:sz w:val="26"/>
                  <w:szCs w:val="26"/>
                  <w:lang w:val="vi-VN"/>
                </w:rPr>
                <w:delText>9</w:delText>
              </w:r>
            </w:del>
          </w:p>
        </w:tc>
        <w:tc>
          <w:tcPr>
            <w:tcW w:w="902" w:type="dxa"/>
          </w:tcPr>
          <w:p w14:paraId="2980B14A" w14:textId="57DEA4AF" w:rsidR="00F22E68" w:rsidRPr="005C3FD8" w:rsidDel="008C4DB3" w:rsidRDefault="00F22E68" w:rsidP="003B5DBD">
            <w:pPr>
              <w:spacing w:line="360" w:lineRule="auto"/>
              <w:jc w:val="center"/>
              <w:rPr>
                <w:del w:id="2620" w:author="QVM0161195" w:date="2021-01-26T17:21:00Z"/>
                <w:noProof/>
                <w:sz w:val="26"/>
                <w:szCs w:val="26"/>
                <w:lang w:val="vi-VN"/>
              </w:rPr>
            </w:pPr>
            <w:del w:id="2621" w:author="QVM0161195" w:date="2021-01-26T17:21:00Z">
              <w:r w:rsidRPr="005C3FD8" w:rsidDel="008C4DB3">
                <w:rPr>
                  <w:noProof/>
                  <w:sz w:val="26"/>
                  <w:szCs w:val="26"/>
                  <w:lang w:val="vi-VN"/>
                </w:rPr>
                <w:delText>SVM</w:delText>
              </w:r>
            </w:del>
          </w:p>
        </w:tc>
        <w:tc>
          <w:tcPr>
            <w:tcW w:w="721" w:type="dxa"/>
          </w:tcPr>
          <w:p w14:paraId="491E1C74" w14:textId="7E4B3BF1" w:rsidR="00F22E68" w:rsidRPr="005C3FD8" w:rsidDel="008C4DB3" w:rsidRDefault="002316A4" w:rsidP="003B5DBD">
            <w:pPr>
              <w:spacing w:line="360" w:lineRule="auto"/>
              <w:jc w:val="center"/>
              <w:rPr>
                <w:del w:id="2622" w:author="QVM0161195" w:date="2021-01-26T17:21:00Z"/>
                <w:noProof/>
                <w:sz w:val="26"/>
                <w:szCs w:val="26"/>
                <w:lang w:val="vi-VN"/>
              </w:rPr>
            </w:pPr>
            <w:del w:id="2623" w:author="QVM0161195" w:date="2021-01-26T17:21:00Z">
              <w:r w:rsidRPr="005C3FD8" w:rsidDel="008C4DB3">
                <w:rPr>
                  <w:noProof/>
                  <w:sz w:val="26"/>
                  <w:szCs w:val="26"/>
                  <w:lang w:val="vi-VN"/>
                </w:rPr>
                <w:delText>0.77</w:delText>
              </w:r>
            </w:del>
          </w:p>
        </w:tc>
        <w:tc>
          <w:tcPr>
            <w:tcW w:w="721" w:type="dxa"/>
          </w:tcPr>
          <w:p w14:paraId="23366D4D" w14:textId="00AD25BE" w:rsidR="00F22E68" w:rsidRPr="005C3FD8" w:rsidDel="008C4DB3" w:rsidRDefault="002316A4" w:rsidP="003B5DBD">
            <w:pPr>
              <w:spacing w:line="360" w:lineRule="auto"/>
              <w:jc w:val="center"/>
              <w:rPr>
                <w:del w:id="2624" w:author="QVM0161195" w:date="2021-01-26T17:21:00Z"/>
                <w:noProof/>
                <w:sz w:val="26"/>
                <w:szCs w:val="26"/>
                <w:lang w:val="vi-VN"/>
              </w:rPr>
            </w:pPr>
            <w:del w:id="2625" w:author="QVM0161195" w:date="2021-01-26T17:21:00Z">
              <w:r w:rsidRPr="005C3FD8" w:rsidDel="008C4DB3">
                <w:rPr>
                  <w:noProof/>
                  <w:sz w:val="26"/>
                  <w:szCs w:val="26"/>
                  <w:lang w:val="vi-VN"/>
                </w:rPr>
                <w:delText>0.86</w:delText>
              </w:r>
            </w:del>
          </w:p>
        </w:tc>
        <w:tc>
          <w:tcPr>
            <w:tcW w:w="721" w:type="dxa"/>
          </w:tcPr>
          <w:p w14:paraId="7A0BF0AC" w14:textId="0ED152CE" w:rsidR="00F22E68" w:rsidRPr="005C3FD8" w:rsidDel="008C4DB3" w:rsidRDefault="002316A4" w:rsidP="003B5DBD">
            <w:pPr>
              <w:spacing w:line="360" w:lineRule="auto"/>
              <w:jc w:val="center"/>
              <w:rPr>
                <w:del w:id="2626" w:author="QVM0161195" w:date="2021-01-26T17:21:00Z"/>
                <w:b/>
                <w:noProof/>
                <w:sz w:val="26"/>
                <w:szCs w:val="26"/>
                <w:lang w:val="vi-VN"/>
              </w:rPr>
            </w:pPr>
            <w:del w:id="2627" w:author="QVM0161195" w:date="2021-01-26T17:21:00Z">
              <w:r w:rsidRPr="005C3FD8" w:rsidDel="008C4DB3">
                <w:rPr>
                  <w:b/>
                  <w:noProof/>
                  <w:sz w:val="26"/>
                  <w:szCs w:val="26"/>
                  <w:lang w:val="vi-VN"/>
                </w:rPr>
                <w:delText>0.81</w:delText>
              </w:r>
            </w:del>
          </w:p>
        </w:tc>
        <w:tc>
          <w:tcPr>
            <w:tcW w:w="721" w:type="dxa"/>
          </w:tcPr>
          <w:p w14:paraId="371CDE30" w14:textId="49C8BE54" w:rsidR="00F22E68" w:rsidRPr="005C3FD8" w:rsidDel="008C4DB3" w:rsidRDefault="002316A4" w:rsidP="003B5DBD">
            <w:pPr>
              <w:spacing w:line="360" w:lineRule="auto"/>
              <w:jc w:val="center"/>
              <w:rPr>
                <w:del w:id="2628" w:author="QVM0161195" w:date="2021-01-26T17:21:00Z"/>
                <w:noProof/>
                <w:sz w:val="26"/>
                <w:szCs w:val="26"/>
                <w:lang w:val="vi-VN"/>
              </w:rPr>
            </w:pPr>
            <w:del w:id="2629" w:author="QVM0161195" w:date="2021-01-26T17:21:00Z">
              <w:r w:rsidRPr="005C3FD8" w:rsidDel="008C4DB3">
                <w:rPr>
                  <w:noProof/>
                  <w:sz w:val="26"/>
                  <w:szCs w:val="26"/>
                  <w:lang w:val="vi-VN"/>
                </w:rPr>
                <w:delText>0.77</w:delText>
              </w:r>
            </w:del>
          </w:p>
        </w:tc>
        <w:tc>
          <w:tcPr>
            <w:tcW w:w="721" w:type="dxa"/>
          </w:tcPr>
          <w:p w14:paraId="698499E6" w14:textId="1D7E127C" w:rsidR="00F22E68" w:rsidRPr="005C3FD8" w:rsidDel="008C4DB3" w:rsidRDefault="002316A4" w:rsidP="003B5DBD">
            <w:pPr>
              <w:spacing w:line="360" w:lineRule="auto"/>
              <w:jc w:val="center"/>
              <w:rPr>
                <w:del w:id="2630" w:author="QVM0161195" w:date="2021-01-26T17:21:00Z"/>
                <w:noProof/>
                <w:sz w:val="26"/>
                <w:szCs w:val="26"/>
                <w:lang w:val="vi-VN"/>
              </w:rPr>
            </w:pPr>
            <w:del w:id="2631" w:author="QVM0161195" w:date="2021-01-26T17:21:00Z">
              <w:r w:rsidRPr="005C3FD8" w:rsidDel="008C4DB3">
                <w:rPr>
                  <w:noProof/>
                  <w:sz w:val="26"/>
                  <w:szCs w:val="26"/>
                  <w:lang w:val="vi-VN"/>
                </w:rPr>
                <w:delText>0.64</w:delText>
              </w:r>
            </w:del>
          </w:p>
        </w:tc>
        <w:tc>
          <w:tcPr>
            <w:tcW w:w="721" w:type="dxa"/>
          </w:tcPr>
          <w:p w14:paraId="1F10EAD1" w14:textId="4434C7B0" w:rsidR="00F22E68" w:rsidRPr="005C3FD8" w:rsidDel="008C4DB3" w:rsidRDefault="002316A4" w:rsidP="003B5DBD">
            <w:pPr>
              <w:spacing w:line="360" w:lineRule="auto"/>
              <w:jc w:val="center"/>
              <w:rPr>
                <w:del w:id="2632" w:author="QVM0161195" w:date="2021-01-26T17:21:00Z"/>
                <w:noProof/>
                <w:sz w:val="26"/>
                <w:szCs w:val="26"/>
                <w:lang w:val="vi-VN"/>
              </w:rPr>
            </w:pPr>
            <w:del w:id="2633" w:author="QVM0161195" w:date="2021-01-26T17:21:00Z">
              <w:r w:rsidRPr="005C3FD8" w:rsidDel="008C4DB3">
                <w:rPr>
                  <w:noProof/>
                  <w:sz w:val="26"/>
                  <w:szCs w:val="26"/>
                  <w:lang w:val="vi-VN"/>
                </w:rPr>
                <w:delText>0.70</w:delText>
              </w:r>
            </w:del>
          </w:p>
        </w:tc>
        <w:tc>
          <w:tcPr>
            <w:tcW w:w="721" w:type="dxa"/>
            <w:shd w:val="clear" w:color="auto" w:fill="EAF1DD" w:themeFill="accent3" w:themeFillTint="33"/>
          </w:tcPr>
          <w:p w14:paraId="670D1ABB" w14:textId="470805CD" w:rsidR="00F22E68" w:rsidRPr="005C3FD8" w:rsidDel="008C4DB3" w:rsidRDefault="002316A4" w:rsidP="003B5DBD">
            <w:pPr>
              <w:spacing w:line="360" w:lineRule="auto"/>
              <w:jc w:val="center"/>
              <w:rPr>
                <w:del w:id="2634" w:author="QVM0161195" w:date="2021-01-26T17:21:00Z"/>
                <w:noProof/>
                <w:sz w:val="26"/>
                <w:szCs w:val="26"/>
                <w:lang w:val="vi-VN"/>
              </w:rPr>
            </w:pPr>
            <w:del w:id="2635" w:author="QVM0161195" w:date="2021-01-26T17:21:00Z">
              <w:r w:rsidRPr="005C3FD8" w:rsidDel="008C4DB3">
                <w:rPr>
                  <w:noProof/>
                  <w:sz w:val="26"/>
                  <w:szCs w:val="26"/>
                  <w:lang w:val="vi-VN"/>
                </w:rPr>
                <w:delText>0.77</w:delText>
              </w:r>
            </w:del>
          </w:p>
        </w:tc>
        <w:tc>
          <w:tcPr>
            <w:tcW w:w="721" w:type="dxa"/>
            <w:shd w:val="clear" w:color="auto" w:fill="EAF1DD" w:themeFill="accent3" w:themeFillTint="33"/>
          </w:tcPr>
          <w:p w14:paraId="7CC76AB8" w14:textId="605BC5CA" w:rsidR="00F22E68" w:rsidRPr="005C3FD8" w:rsidDel="008C4DB3" w:rsidRDefault="002316A4" w:rsidP="003B5DBD">
            <w:pPr>
              <w:spacing w:line="360" w:lineRule="auto"/>
              <w:jc w:val="center"/>
              <w:rPr>
                <w:del w:id="2636" w:author="QVM0161195" w:date="2021-01-26T17:21:00Z"/>
                <w:noProof/>
                <w:sz w:val="26"/>
                <w:szCs w:val="26"/>
                <w:lang w:val="vi-VN"/>
              </w:rPr>
            </w:pPr>
            <w:del w:id="2637" w:author="QVM0161195" w:date="2021-01-26T17:21:00Z">
              <w:r w:rsidRPr="005C3FD8" w:rsidDel="008C4DB3">
                <w:rPr>
                  <w:noProof/>
                  <w:sz w:val="26"/>
                  <w:szCs w:val="26"/>
                  <w:lang w:val="vi-VN"/>
                </w:rPr>
                <w:delText>0.75</w:delText>
              </w:r>
            </w:del>
          </w:p>
        </w:tc>
        <w:tc>
          <w:tcPr>
            <w:tcW w:w="721" w:type="dxa"/>
            <w:shd w:val="clear" w:color="auto" w:fill="EAF1DD" w:themeFill="accent3" w:themeFillTint="33"/>
          </w:tcPr>
          <w:p w14:paraId="09561F8A" w14:textId="46760E3F" w:rsidR="00F22E68" w:rsidRPr="005C3FD8" w:rsidDel="008C4DB3" w:rsidRDefault="002316A4" w:rsidP="003B5DBD">
            <w:pPr>
              <w:spacing w:line="360" w:lineRule="auto"/>
              <w:jc w:val="center"/>
              <w:rPr>
                <w:del w:id="2638" w:author="QVM0161195" w:date="2021-01-26T17:21:00Z"/>
                <w:noProof/>
                <w:sz w:val="26"/>
                <w:szCs w:val="26"/>
                <w:lang w:val="vi-VN"/>
              </w:rPr>
            </w:pPr>
            <w:del w:id="2639" w:author="QVM0161195" w:date="2021-01-26T17:21:00Z">
              <w:r w:rsidRPr="005C3FD8" w:rsidDel="008C4DB3">
                <w:rPr>
                  <w:noProof/>
                  <w:sz w:val="26"/>
                  <w:szCs w:val="26"/>
                  <w:lang w:val="vi-VN"/>
                </w:rPr>
                <w:delText>0.77</w:delText>
              </w:r>
            </w:del>
          </w:p>
        </w:tc>
      </w:tr>
      <w:tr w:rsidR="00F22E68" w:rsidRPr="005C3FD8" w:rsidDel="008C4DB3" w14:paraId="5BC50628" w14:textId="180C269A" w:rsidTr="007C2DEA">
        <w:trPr>
          <w:trHeight w:val="444"/>
          <w:jc w:val="center"/>
          <w:del w:id="2640" w:author="QVM0161195" w:date="2021-01-26T17:21:00Z"/>
        </w:trPr>
        <w:tc>
          <w:tcPr>
            <w:tcW w:w="649" w:type="dxa"/>
          </w:tcPr>
          <w:p w14:paraId="766DB7DB" w14:textId="0BBE2136" w:rsidR="00F22E68" w:rsidRPr="005C3FD8" w:rsidDel="008C4DB3" w:rsidRDefault="00F22E68" w:rsidP="003B5DBD">
            <w:pPr>
              <w:spacing w:line="360" w:lineRule="auto"/>
              <w:jc w:val="center"/>
              <w:rPr>
                <w:del w:id="2641" w:author="QVM0161195" w:date="2021-01-26T17:21:00Z"/>
                <w:noProof/>
                <w:sz w:val="26"/>
                <w:szCs w:val="26"/>
                <w:lang w:val="vi-VN"/>
              </w:rPr>
            </w:pPr>
            <w:del w:id="2642" w:author="QVM0161195" w:date="2021-01-26T17:21:00Z">
              <w:r w:rsidRPr="005C3FD8" w:rsidDel="008C4DB3">
                <w:rPr>
                  <w:noProof/>
                  <w:sz w:val="26"/>
                  <w:szCs w:val="26"/>
                  <w:lang w:val="vi-VN"/>
                </w:rPr>
                <w:delText>10</w:delText>
              </w:r>
            </w:del>
          </w:p>
        </w:tc>
        <w:tc>
          <w:tcPr>
            <w:tcW w:w="902" w:type="dxa"/>
          </w:tcPr>
          <w:p w14:paraId="6A334B1C" w14:textId="403971CD" w:rsidR="00F22E68" w:rsidRPr="005C3FD8" w:rsidDel="008C4DB3" w:rsidRDefault="00F22E68" w:rsidP="003B5DBD">
            <w:pPr>
              <w:spacing w:line="360" w:lineRule="auto"/>
              <w:jc w:val="center"/>
              <w:rPr>
                <w:del w:id="2643" w:author="QVM0161195" w:date="2021-01-26T17:21:00Z"/>
                <w:noProof/>
                <w:sz w:val="26"/>
                <w:szCs w:val="26"/>
                <w:lang w:val="vi-VN"/>
              </w:rPr>
            </w:pPr>
            <w:del w:id="2644" w:author="QVM0161195" w:date="2021-01-26T17:21:00Z">
              <w:r w:rsidRPr="005C3FD8" w:rsidDel="008C4DB3">
                <w:rPr>
                  <w:noProof/>
                  <w:sz w:val="26"/>
                  <w:szCs w:val="26"/>
                  <w:lang w:val="vi-VN"/>
                </w:rPr>
                <w:delText>SVM</w:delText>
              </w:r>
            </w:del>
          </w:p>
        </w:tc>
        <w:tc>
          <w:tcPr>
            <w:tcW w:w="721" w:type="dxa"/>
          </w:tcPr>
          <w:p w14:paraId="4CD5696E" w14:textId="15A6D72B" w:rsidR="00F22E68" w:rsidRPr="005C3FD8" w:rsidDel="008C4DB3" w:rsidRDefault="002316A4" w:rsidP="003B5DBD">
            <w:pPr>
              <w:spacing w:line="360" w:lineRule="auto"/>
              <w:jc w:val="center"/>
              <w:rPr>
                <w:del w:id="2645" w:author="QVM0161195" w:date="2021-01-26T17:21:00Z"/>
                <w:noProof/>
                <w:sz w:val="26"/>
                <w:szCs w:val="26"/>
                <w:lang w:val="vi-VN"/>
              </w:rPr>
            </w:pPr>
            <w:del w:id="2646" w:author="QVM0161195" w:date="2021-01-26T17:21:00Z">
              <w:r w:rsidRPr="005C3FD8" w:rsidDel="008C4DB3">
                <w:rPr>
                  <w:noProof/>
                  <w:sz w:val="26"/>
                  <w:szCs w:val="26"/>
                  <w:lang w:val="vi-VN"/>
                </w:rPr>
                <w:delText>0.76</w:delText>
              </w:r>
            </w:del>
          </w:p>
        </w:tc>
        <w:tc>
          <w:tcPr>
            <w:tcW w:w="721" w:type="dxa"/>
          </w:tcPr>
          <w:p w14:paraId="323A8F42" w14:textId="611CAFA5" w:rsidR="00F22E68" w:rsidRPr="005C3FD8" w:rsidDel="008C4DB3" w:rsidRDefault="002316A4" w:rsidP="003B5DBD">
            <w:pPr>
              <w:spacing w:line="360" w:lineRule="auto"/>
              <w:jc w:val="center"/>
              <w:rPr>
                <w:del w:id="2647" w:author="QVM0161195" w:date="2021-01-26T17:21:00Z"/>
                <w:noProof/>
                <w:sz w:val="26"/>
                <w:szCs w:val="26"/>
                <w:lang w:val="vi-VN"/>
              </w:rPr>
            </w:pPr>
            <w:del w:id="2648" w:author="QVM0161195" w:date="2021-01-26T17:21:00Z">
              <w:r w:rsidRPr="005C3FD8" w:rsidDel="008C4DB3">
                <w:rPr>
                  <w:noProof/>
                  <w:sz w:val="26"/>
                  <w:szCs w:val="26"/>
                  <w:lang w:val="vi-VN"/>
                </w:rPr>
                <w:delText>0.76</w:delText>
              </w:r>
            </w:del>
          </w:p>
        </w:tc>
        <w:tc>
          <w:tcPr>
            <w:tcW w:w="721" w:type="dxa"/>
          </w:tcPr>
          <w:p w14:paraId="0B9698D8" w14:textId="0C2A3800" w:rsidR="00F22E68" w:rsidRPr="005C3FD8" w:rsidDel="008C4DB3" w:rsidRDefault="002316A4" w:rsidP="003B5DBD">
            <w:pPr>
              <w:spacing w:line="360" w:lineRule="auto"/>
              <w:jc w:val="center"/>
              <w:rPr>
                <w:del w:id="2649" w:author="QVM0161195" w:date="2021-01-26T17:21:00Z"/>
                <w:noProof/>
                <w:sz w:val="26"/>
                <w:szCs w:val="26"/>
                <w:lang w:val="vi-VN"/>
              </w:rPr>
            </w:pPr>
            <w:del w:id="2650" w:author="QVM0161195" w:date="2021-01-26T17:21:00Z">
              <w:r w:rsidRPr="005C3FD8" w:rsidDel="008C4DB3">
                <w:rPr>
                  <w:noProof/>
                  <w:sz w:val="26"/>
                  <w:szCs w:val="26"/>
                  <w:lang w:val="vi-VN"/>
                </w:rPr>
                <w:delText>0.76</w:delText>
              </w:r>
            </w:del>
          </w:p>
        </w:tc>
        <w:tc>
          <w:tcPr>
            <w:tcW w:w="721" w:type="dxa"/>
          </w:tcPr>
          <w:p w14:paraId="2B723CFC" w14:textId="528F9032" w:rsidR="00F22E68" w:rsidRPr="005C3FD8" w:rsidDel="008C4DB3" w:rsidRDefault="002316A4" w:rsidP="003B5DBD">
            <w:pPr>
              <w:spacing w:line="360" w:lineRule="auto"/>
              <w:jc w:val="center"/>
              <w:rPr>
                <w:del w:id="2651" w:author="QVM0161195" w:date="2021-01-26T17:21:00Z"/>
                <w:noProof/>
                <w:sz w:val="26"/>
                <w:szCs w:val="26"/>
                <w:lang w:val="vi-VN"/>
              </w:rPr>
            </w:pPr>
            <w:del w:id="2652" w:author="QVM0161195" w:date="2021-01-26T17:21:00Z">
              <w:r w:rsidRPr="005C3FD8" w:rsidDel="008C4DB3">
                <w:rPr>
                  <w:noProof/>
                  <w:sz w:val="26"/>
                  <w:szCs w:val="26"/>
                  <w:lang w:val="vi-VN"/>
                </w:rPr>
                <w:delText>0.76</w:delText>
              </w:r>
            </w:del>
          </w:p>
        </w:tc>
        <w:tc>
          <w:tcPr>
            <w:tcW w:w="721" w:type="dxa"/>
          </w:tcPr>
          <w:p w14:paraId="589A50F5" w14:textId="3A7712C6" w:rsidR="00F22E68" w:rsidRPr="005C3FD8" w:rsidDel="008C4DB3" w:rsidRDefault="002316A4" w:rsidP="003B5DBD">
            <w:pPr>
              <w:spacing w:line="360" w:lineRule="auto"/>
              <w:jc w:val="center"/>
              <w:rPr>
                <w:del w:id="2653" w:author="QVM0161195" w:date="2021-01-26T17:21:00Z"/>
                <w:noProof/>
                <w:sz w:val="26"/>
                <w:szCs w:val="26"/>
                <w:lang w:val="vi-VN"/>
              </w:rPr>
            </w:pPr>
            <w:del w:id="2654" w:author="QVM0161195" w:date="2021-01-26T17:21:00Z">
              <w:r w:rsidRPr="005C3FD8" w:rsidDel="008C4DB3">
                <w:rPr>
                  <w:noProof/>
                  <w:sz w:val="26"/>
                  <w:szCs w:val="26"/>
                  <w:lang w:val="vi-VN"/>
                </w:rPr>
                <w:delText>0.76</w:delText>
              </w:r>
            </w:del>
          </w:p>
        </w:tc>
        <w:tc>
          <w:tcPr>
            <w:tcW w:w="721" w:type="dxa"/>
          </w:tcPr>
          <w:p w14:paraId="3320B6CC" w14:textId="03A0F298" w:rsidR="00F22E68" w:rsidRPr="005C3FD8" w:rsidDel="008C4DB3" w:rsidRDefault="002316A4" w:rsidP="003B5DBD">
            <w:pPr>
              <w:spacing w:line="360" w:lineRule="auto"/>
              <w:jc w:val="center"/>
              <w:rPr>
                <w:del w:id="2655" w:author="QVM0161195" w:date="2021-01-26T17:21:00Z"/>
                <w:noProof/>
                <w:sz w:val="26"/>
                <w:szCs w:val="26"/>
                <w:lang w:val="vi-VN"/>
              </w:rPr>
            </w:pPr>
            <w:del w:id="2656"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09118A40" w14:textId="7254B32F" w:rsidR="00F22E68" w:rsidRPr="005C3FD8" w:rsidDel="008C4DB3" w:rsidRDefault="002316A4" w:rsidP="003B5DBD">
            <w:pPr>
              <w:spacing w:line="360" w:lineRule="auto"/>
              <w:jc w:val="center"/>
              <w:rPr>
                <w:del w:id="2657" w:author="QVM0161195" w:date="2021-01-26T17:21:00Z"/>
                <w:noProof/>
                <w:sz w:val="26"/>
                <w:szCs w:val="26"/>
                <w:lang w:val="vi-VN"/>
              </w:rPr>
            </w:pPr>
            <w:del w:id="2658"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00F18070" w14:textId="407BAFA6" w:rsidR="00F22E68" w:rsidRPr="005C3FD8" w:rsidDel="008C4DB3" w:rsidRDefault="002316A4" w:rsidP="003B5DBD">
            <w:pPr>
              <w:spacing w:line="360" w:lineRule="auto"/>
              <w:jc w:val="center"/>
              <w:rPr>
                <w:del w:id="2659" w:author="QVM0161195" w:date="2021-01-26T17:21:00Z"/>
                <w:noProof/>
                <w:sz w:val="26"/>
                <w:szCs w:val="26"/>
                <w:lang w:val="vi-VN"/>
              </w:rPr>
            </w:pPr>
            <w:del w:id="2660"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4BD8EB3B" w14:textId="1472ED74" w:rsidR="00F22E68" w:rsidRPr="005C3FD8" w:rsidDel="008C4DB3" w:rsidRDefault="002316A4" w:rsidP="003B5DBD">
            <w:pPr>
              <w:spacing w:line="360" w:lineRule="auto"/>
              <w:jc w:val="center"/>
              <w:rPr>
                <w:del w:id="2661" w:author="QVM0161195" w:date="2021-01-26T17:21:00Z"/>
                <w:noProof/>
                <w:sz w:val="26"/>
                <w:szCs w:val="26"/>
                <w:lang w:val="vi-VN"/>
              </w:rPr>
            </w:pPr>
            <w:del w:id="2662" w:author="QVM0161195" w:date="2021-01-26T17:21:00Z">
              <w:r w:rsidRPr="005C3FD8" w:rsidDel="008C4DB3">
                <w:rPr>
                  <w:noProof/>
                  <w:sz w:val="26"/>
                  <w:szCs w:val="26"/>
                  <w:lang w:val="vi-VN"/>
                </w:rPr>
                <w:delText>0.76</w:delText>
              </w:r>
            </w:del>
          </w:p>
        </w:tc>
      </w:tr>
      <w:tr w:rsidR="00F82D10" w:rsidRPr="005C3FD8" w:rsidDel="008C4DB3" w14:paraId="1158361B" w14:textId="16BB1F75" w:rsidTr="007C2DEA">
        <w:trPr>
          <w:trHeight w:val="458"/>
          <w:jc w:val="center"/>
          <w:del w:id="2663" w:author="QVM0161195" w:date="2021-01-26T17:21:00Z"/>
        </w:trPr>
        <w:tc>
          <w:tcPr>
            <w:tcW w:w="1551" w:type="dxa"/>
            <w:gridSpan w:val="2"/>
          </w:tcPr>
          <w:p w14:paraId="3D61F6CF" w14:textId="7C438AA0" w:rsidR="00F82D10" w:rsidRPr="005C3FD8" w:rsidDel="008C4DB3" w:rsidRDefault="00F82D10" w:rsidP="003B5DBD">
            <w:pPr>
              <w:spacing w:line="360" w:lineRule="auto"/>
              <w:jc w:val="center"/>
              <w:rPr>
                <w:del w:id="2664" w:author="QVM0161195" w:date="2021-01-26T17:21:00Z"/>
                <w:noProof/>
                <w:sz w:val="26"/>
                <w:szCs w:val="26"/>
                <w:lang w:val="vi-VN"/>
              </w:rPr>
            </w:pPr>
            <w:del w:id="2665" w:author="QVM0161195" w:date="2021-01-26T17:21:00Z">
              <w:r w:rsidRPr="005C3FD8" w:rsidDel="008C4DB3">
                <w:rPr>
                  <w:noProof/>
                  <w:sz w:val="26"/>
                  <w:szCs w:val="26"/>
                  <w:lang w:val="vi-VN"/>
                </w:rPr>
                <w:delText>Trung bình</w:delText>
              </w:r>
            </w:del>
          </w:p>
        </w:tc>
        <w:tc>
          <w:tcPr>
            <w:tcW w:w="721" w:type="dxa"/>
            <w:shd w:val="clear" w:color="auto" w:fill="EAF1DD" w:themeFill="accent3" w:themeFillTint="33"/>
          </w:tcPr>
          <w:p w14:paraId="72463ADD" w14:textId="568DEB48" w:rsidR="00F82D10" w:rsidRPr="005C3FD8" w:rsidDel="008C4DB3" w:rsidRDefault="00F82D10" w:rsidP="003B5DBD">
            <w:pPr>
              <w:spacing w:line="360" w:lineRule="auto"/>
              <w:jc w:val="center"/>
              <w:rPr>
                <w:del w:id="2666" w:author="QVM0161195" w:date="2021-01-26T17:21:00Z"/>
                <w:noProof/>
                <w:sz w:val="26"/>
                <w:szCs w:val="26"/>
                <w:lang w:val="vi-VN"/>
              </w:rPr>
            </w:pPr>
            <w:del w:id="2667" w:author="QVM0161195" w:date="2021-01-26T17:21:00Z">
              <w:r w:rsidRPr="005C3FD8" w:rsidDel="008C4DB3">
                <w:rPr>
                  <w:noProof/>
                  <w:sz w:val="26"/>
                  <w:szCs w:val="26"/>
                  <w:lang w:val="vi-VN"/>
                </w:rPr>
                <w:delText>0.76</w:delText>
              </w:r>
            </w:del>
          </w:p>
        </w:tc>
        <w:tc>
          <w:tcPr>
            <w:tcW w:w="721" w:type="dxa"/>
            <w:shd w:val="clear" w:color="auto" w:fill="EAF1DD" w:themeFill="accent3" w:themeFillTint="33"/>
          </w:tcPr>
          <w:p w14:paraId="0B4D1E0F" w14:textId="07940F0B" w:rsidR="00F82D10" w:rsidRPr="005C3FD8" w:rsidDel="008C4DB3" w:rsidRDefault="00F82D10" w:rsidP="003B5DBD">
            <w:pPr>
              <w:spacing w:line="360" w:lineRule="auto"/>
              <w:jc w:val="center"/>
              <w:rPr>
                <w:del w:id="2668" w:author="QVM0161195" w:date="2021-01-26T17:21:00Z"/>
                <w:noProof/>
                <w:sz w:val="26"/>
                <w:szCs w:val="26"/>
                <w:lang w:val="vi-VN"/>
              </w:rPr>
            </w:pPr>
            <w:del w:id="2669" w:author="QVM0161195" w:date="2021-01-26T17:21:00Z">
              <w:r w:rsidRPr="005C3FD8" w:rsidDel="008C4DB3">
                <w:rPr>
                  <w:noProof/>
                  <w:sz w:val="26"/>
                  <w:szCs w:val="26"/>
                  <w:lang w:val="vi-VN"/>
                </w:rPr>
                <w:delText>0.81</w:delText>
              </w:r>
            </w:del>
          </w:p>
        </w:tc>
        <w:tc>
          <w:tcPr>
            <w:tcW w:w="721" w:type="dxa"/>
            <w:shd w:val="clear" w:color="auto" w:fill="EAF1DD" w:themeFill="accent3" w:themeFillTint="33"/>
          </w:tcPr>
          <w:p w14:paraId="2886DCF9" w14:textId="03C430CC" w:rsidR="00F82D10" w:rsidRPr="005C3FD8" w:rsidDel="008C4DB3" w:rsidRDefault="00F82D10" w:rsidP="003B5DBD">
            <w:pPr>
              <w:spacing w:line="360" w:lineRule="auto"/>
              <w:jc w:val="center"/>
              <w:rPr>
                <w:del w:id="2670" w:author="QVM0161195" w:date="2021-01-26T17:21:00Z"/>
                <w:noProof/>
                <w:sz w:val="26"/>
                <w:szCs w:val="26"/>
                <w:lang w:val="vi-VN"/>
              </w:rPr>
            </w:pPr>
            <w:del w:id="2671" w:author="QVM0161195" w:date="2021-01-26T17:21:00Z">
              <w:r w:rsidRPr="005C3FD8" w:rsidDel="008C4DB3">
                <w:rPr>
                  <w:noProof/>
                  <w:sz w:val="26"/>
                  <w:szCs w:val="26"/>
                  <w:lang w:val="vi-VN"/>
                </w:rPr>
                <w:delText>0.78</w:delText>
              </w:r>
            </w:del>
          </w:p>
        </w:tc>
        <w:tc>
          <w:tcPr>
            <w:tcW w:w="721" w:type="dxa"/>
            <w:shd w:val="clear" w:color="auto" w:fill="EAF1DD" w:themeFill="accent3" w:themeFillTint="33"/>
          </w:tcPr>
          <w:p w14:paraId="58D806C9" w14:textId="0250F025" w:rsidR="00F82D10" w:rsidRPr="005C3FD8" w:rsidDel="008C4DB3" w:rsidRDefault="00F82D10" w:rsidP="003B5DBD">
            <w:pPr>
              <w:spacing w:line="360" w:lineRule="auto"/>
              <w:jc w:val="center"/>
              <w:rPr>
                <w:del w:id="2672" w:author="QVM0161195" w:date="2021-01-26T17:21:00Z"/>
                <w:noProof/>
                <w:sz w:val="26"/>
                <w:szCs w:val="26"/>
                <w:lang w:val="vi-VN"/>
              </w:rPr>
            </w:pPr>
            <w:del w:id="2673" w:author="QVM0161195" w:date="2021-01-26T17:21:00Z">
              <w:r w:rsidRPr="005C3FD8" w:rsidDel="008C4DB3">
                <w:rPr>
                  <w:noProof/>
                  <w:sz w:val="26"/>
                  <w:szCs w:val="26"/>
                  <w:lang w:val="vi-VN"/>
                </w:rPr>
                <w:delText>0.79</w:delText>
              </w:r>
            </w:del>
          </w:p>
        </w:tc>
        <w:tc>
          <w:tcPr>
            <w:tcW w:w="721" w:type="dxa"/>
            <w:shd w:val="clear" w:color="auto" w:fill="EAF1DD" w:themeFill="accent3" w:themeFillTint="33"/>
          </w:tcPr>
          <w:p w14:paraId="72892E0D" w14:textId="45A4C2DE" w:rsidR="00F82D10" w:rsidRPr="005C3FD8" w:rsidDel="008C4DB3" w:rsidRDefault="00F82D10" w:rsidP="003B5DBD">
            <w:pPr>
              <w:spacing w:line="360" w:lineRule="auto"/>
              <w:jc w:val="center"/>
              <w:rPr>
                <w:del w:id="2674" w:author="QVM0161195" w:date="2021-01-26T17:21:00Z"/>
                <w:noProof/>
                <w:sz w:val="26"/>
                <w:szCs w:val="26"/>
                <w:lang w:val="vi-VN"/>
              </w:rPr>
            </w:pPr>
            <w:del w:id="2675" w:author="QVM0161195" w:date="2021-01-26T17:21:00Z">
              <w:r w:rsidRPr="005C3FD8" w:rsidDel="008C4DB3">
                <w:rPr>
                  <w:noProof/>
                  <w:sz w:val="26"/>
                  <w:szCs w:val="26"/>
                  <w:lang w:val="vi-VN"/>
                </w:rPr>
                <w:delText>0.73</w:delText>
              </w:r>
            </w:del>
          </w:p>
        </w:tc>
        <w:tc>
          <w:tcPr>
            <w:tcW w:w="721" w:type="dxa"/>
            <w:shd w:val="clear" w:color="auto" w:fill="EAF1DD" w:themeFill="accent3" w:themeFillTint="33"/>
          </w:tcPr>
          <w:p w14:paraId="13B88B2E" w14:textId="64E4AE52" w:rsidR="00F82D10" w:rsidRPr="005C3FD8" w:rsidDel="008C4DB3" w:rsidRDefault="00F82D10" w:rsidP="003B5DBD">
            <w:pPr>
              <w:spacing w:line="360" w:lineRule="auto"/>
              <w:jc w:val="center"/>
              <w:rPr>
                <w:del w:id="2676" w:author="QVM0161195" w:date="2021-01-26T17:21:00Z"/>
                <w:noProof/>
                <w:sz w:val="26"/>
                <w:szCs w:val="26"/>
                <w:lang w:val="vi-VN"/>
              </w:rPr>
            </w:pPr>
            <w:del w:id="2677" w:author="QVM0161195" w:date="2021-01-26T17:21:00Z">
              <w:r w:rsidRPr="005C3FD8" w:rsidDel="008C4DB3">
                <w:rPr>
                  <w:noProof/>
                  <w:sz w:val="26"/>
                  <w:szCs w:val="26"/>
                  <w:lang w:val="vi-VN"/>
                </w:rPr>
                <w:delText>0.75</w:delText>
              </w:r>
            </w:del>
          </w:p>
        </w:tc>
        <w:tc>
          <w:tcPr>
            <w:tcW w:w="721" w:type="dxa"/>
            <w:shd w:val="clear" w:color="auto" w:fill="EAF1DD" w:themeFill="accent3" w:themeFillTint="33"/>
          </w:tcPr>
          <w:p w14:paraId="29C03143" w14:textId="0CF401BB" w:rsidR="00F82D10" w:rsidRPr="005C3FD8" w:rsidDel="008C4DB3" w:rsidRDefault="00F82D10" w:rsidP="003B5DBD">
            <w:pPr>
              <w:spacing w:line="360" w:lineRule="auto"/>
              <w:jc w:val="center"/>
              <w:rPr>
                <w:del w:id="2678" w:author="QVM0161195" w:date="2021-01-26T17:21:00Z"/>
                <w:noProof/>
                <w:sz w:val="26"/>
                <w:szCs w:val="26"/>
                <w:lang w:val="vi-VN"/>
              </w:rPr>
            </w:pPr>
            <w:del w:id="2679" w:author="QVM0161195" w:date="2021-01-26T17:21:00Z">
              <w:r w:rsidRPr="005C3FD8" w:rsidDel="008C4DB3">
                <w:rPr>
                  <w:noProof/>
                  <w:sz w:val="26"/>
                  <w:szCs w:val="26"/>
                  <w:lang w:val="vi-VN"/>
                </w:rPr>
                <w:delText>0.77</w:delText>
              </w:r>
            </w:del>
          </w:p>
        </w:tc>
        <w:tc>
          <w:tcPr>
            <w:tcW w:w="721" w:type="dxa"/>
            <w:shd w:val="clear" w:color="auto" w:fill="EAF1DD" w:themeFill="accent3" w:themeFillTint="33"/>
          </w:tcPr>
          <w:p w14:paraId="4D2EB11A" w14:textId="166CEC44" w:rsidR="00F82D10" w:rsidRPr="005C3FD8" w:rsidDel="008C4DB3" w:rsidRDefault="00F82D10" w:rsidP="003B5DBD">
            <w:pPr>
              <w:spacing w:line="360" w:lineRule="auto"/>
              <w:jc w:val="center"/>
              <w:rPr>
                <w:del w:id="2680" w:author="QVM0161195" w:date="2021-01-26T17:21:00Z"/>
                <w:noProof/>
                <w:sz w:val="26"/>
                <w:szCs w:val="26"/>
                <w:lang w:val="vi-VN"/>
              </w:rPr>
            </w:pPr>
            <w:del w:id="2681" w:author="QVM0161195" w:date="2021-01-26T17:21:00Z">
              <w:r w:rsidRPr="005C3FD8" w:rsidDel="008C4DB3">
                <w:rPr>
                  <w:noProof/>
                  <w:sz w:val="26"/>
                  <w:szCs w:val="26"/>
                  <w:lang w:val="vi-VN"/>
                </w:rPr>
                <w:delText>0.77</w:delText>
              </w:r>
            </w:del>
          </w:p>
        </w:tc>
        <w:tc>
          <w:tcPr>
            <w:tcW w:w="721" w:type="dxa"/>
            <w:shd w:val="clear" w:color="auto" w:fill="EAF1DD" w:themeFill="accent3" w:themeFillTint="33"/>
          </w:tcPr>
          <w:p w14:paraId="134D2384" w14:textId="70B62520" w:rsidR="00F82D10" w:rsidRPr="005C3FD8" w:rsidDel="008C4DB3" w:rsidRDefault="00F82D10" w:rsidP="003B5DBD">
            <w:pPr>
              <w:spacing w:line="360" w:lineRule="auto"/>
              <w:jc w:val="center"/>
              <w:rPr>
                <w:del w:id="2682" w:author="QVM0161195" w:date="2021-01-26T17:21:00Z"/>
                <w:noProof/>
                <w:sz w:val="26"/>
                <w:szCs w:val="26"/>
                <w:lang w:val="vi-VN"/>
              </w:rPr>
            </w:pPr>
            <w:del w:id="2683" w:author="QVM0161195" w:date="2021-01-26T17:21:00Z">
              <w:r w:rsidRPr="005C3FD8" w:rsidDel="008C4DB3">
                <w:rPr>
                  <w:noProof/>
                  <w:sz w:val="26"/>
                  <w:szCs w:val="26"/>
                  <w:lang w:val="vi-VN"/>
                </w:rPr>
                <w:delText>0.77</w:delText>
              </w:r>
            </w:del>
          </w:p>
        </w:tc>
      </w:tr>
    </w:tbl>
    <w:p w14:paraId="10F72CD1" w14:textId="23B29576" w:rsidR="0055420F" w:rsidRPr="005C3FD8" w:rsidDel="008C4DB3" w:rsidRDefault="0055420F" w:rsidP="003B5DBD">
      <w:pPr>
        <w:spacing w:line="360" w:lineRule="auto"/>
        <w:jc w:val="center"/>
        <w:rPr>
          <w:del w:id="2684" w:author="QVM0161195" w:date="2021-01-26T17:21:00Z"/>
          <w:i/>
          <w:noProof/>
          <w:sz w:val="26"/>
          <w:szCs w:val="26"/>
        </w:rPr>
      </w:pPr>
    </w:p>
    <w:p w14:paraId="72DB9FE1" w14:textId="0382A627" w:rsidR="007232B7" w:rsidRPr="005C3FD8" w:rsidDel="008C4DB3" w:rsidRDefault="007232B7" w:rsidP="003B5DBD">
      <w:pPr>
        <w:spacing w:line="360" w:lineRule="auto"/>
        <w:jc w:val="center"/>
        <w:rPr>
          <w:del w:id="2685" w:author="QVM0161195" w:date="2021-01-26T17:21:00Z"/>
          <w:noProof/>
          <w:szCs w:val="26"/>
          <w:lang w:val="vi-VN"/>
        </w:rPr>
      </w:pPr>
      <w:del w:id="2686" w:author="QVM0161195" w:date="2021-01-26T17:21:00Z">
        <w:r w:rsidRPr="005C3FD8" w:rsidDel="008C4DB3">
          <w:rPr>
            <w:noProof/>
            <w:szCs w:val="26"/>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del>
    </w:p>
    <w:p w14:paraId="6E9181AF" w14:textId="3195EEA1" w:rsidR="00E8184A" w:rsidRPr="005C3FD8" w:rsidDel="008C4DB3" w:rsidRDefault="00E52D94" w:rsidP="003B5DBD">
      <w:pPr>
        <w:pStyle w:val="Caption"/>
        <w:spacing w:line="360" w:lineRule="auto"/>
        <w:jc w:val="center"/>
        <w:rPr>
          <w:del w:id="2687" w:author="QVM0161195" w:date="2021-01-26T17:21:00Z"/>
          <w:b w:val="0"/>
          <w:i/>
          <w:noProof/>
          <w:color w:val="auto"/>
          <w:sz w:val="26"/>
          <w:szCs w:val="26"/>
          <w:lang w:val="vi-VN"/>
        </w:rPr>
      </w:pPr>
      <w:bookmarkStart w:id="2688" w:name="_Toc61973875"/>
      <w:del w:id="2689" w:author="QVM0161195" w:date="2021-01-26T17:21:00Z">
        <w:r w:rsidRPr="005C3FD8" w:rsidDel="008C4DB3">
          <w:rPr>
            <w:b w:val="0"/>
            <w:i/>
            <w:color w:val="auto"/>
            <w:sz w:val="26"/>
            <w:szCs w:val="26"/>
            <w:lang w:val="vi-VN"/>
          </w:rPr>
          <w:delText>Hình 4-</w:delText>
        </w:r>
        <w:r w:rsidRPr="005C3FD8" w:rsidDel="008C4DB3">
          <w:rPr>
            <w:b w:val="0"/>
            <w:i/>
            <w:color w:val="auto"/>
            <w:sz w:val="26"/>
            <w:szCs w:val="26"/>
            <w:lang w:val="vi-VN"/>
          </w:rPr>
          <w:fldChar w:fldCharType="begin"/>
        </w:r>
        <w:r w:rsidRPr="005C3FD8" w:rsidDel="008C4DB3">
          <w:rPr>
            <w:b w:val="0"/>
            <w:i/>
            <w:color w:val="auto"/>
            <w:sz w:val="26"/>
            <w:szCs w:val="26"/>
            <w:lang w:val="vi-VN"/>
          </w:rPr>
          <w:delInstrText xml:space="preserve"> SEQ Hình_4- \* ARABIC </w:delInstrText>
        </w:r>
        <w:r w:rsidRPr="005C3FD8" w:rsidDel="008C4DB3">
          <w:rPr>
            <w:b w:val="0"/>
            <w:i/>
            <w:color w:val="auto"/>
            <w:sz w:val="26"/>
            <w:szCs w:val="26"/>
            <w:lang w:val="vi-VN"/>
          </w:rPr>
          <w:fldChar w:fldCharType="separate"/>
        </w:r>
        <w:r w:rsidR="00F360C9" w:rsidRPr="005C3FD8" w:rsidDel="008C4DB3">
          <w:rPr>
            <w:b w:val="0"/>
            <w:i/>
            <w:noProof/>
            <w:color w:val="auto"/>
            <w:sz w:val="26"/>
            <w:szCs w:val="26"/>
            <w:lang w:val="vi-VN"/>
          </w:rPr>
          <w:delText>3</w:delText>
        </w:r>
        <w:r w:rsidRPr="005C3FD8" w:rsidDel="008C4DB3">
          <w:rPr>
            <w:b w:val="0"/>
            <w:i/>
            <w:color w:val="auto"/>
            <w:sz w:val="26"/>
            <w:szCs w:val="26"/>
            <w:lang w:val="vi-VN"/>
          </w:rPr>
          <w:fldChar w:fldCharType="end"/>
        </w:r>
        <w:r w:rsidRPr="005C3FD8" w:rsidDel="008C4DB3">
          <w:rPr>
            <w:b w:val="0"/>
            <w:i/>
            <w:color w:val="auto"/>
            <w:sz w:val="26"/>
            <w:szCs w:val="26"/>
            <w:lang w:val="vi-VN"/>
          </w:rPr>
          <w:delText xml:space="preserve"> Kết quả thực nghiệm phân lớp cảm xúc.</w:delText>
        </w:r>
        <w:bookmarkEnd w:id="2688"/>
      </w:del>
    </w:p>
    <w:p w14:paraId="5F29040B" w14:textId="006B2FAC" w:rsidR="00DC0B9C" w:rsidRPr="005C3FD8" w:rsidDel="008C4DB3" w:rsidRDefault="00915A0F" w:rsidP="00CB3E38">
      <w:pPr>
        <w:spacing w:before="120" w:line="360" w:lineRule="auto"/>
        <w:ind w:firstLine="284"/>
        <w:jc w:val="both"/>
        <w:rPr>
          <w:del w:id="2690" w:author="QVM0161195" w:date="2021-01-26T17:21:00Z"/>
          <w:noProof/>
          <w:sz w:val="26"/>
          <w:szCs w:val="26"/>
          <w:lang w:val="vi-VN"/>
        </w:rPr>
      </w:pPr>
      <w:del w:id="2691" w:author="QVM0161195" w:date="2021-01-26T17:21:00Z">
        <w:r w:rsidRPr="005C3FD8" w:rsidDel="008C4DB3">
          <w:rPr>
            <w:noProof/>
            <w:sz w:val="26"/>
            <w:szCs w:val="26"/>
            <w:lang w:val="vi-VN"/>
          </w:rPr>
          <w:delText>Từ kết quả bảng 4.</w:delText>
        </w:r>
        <w:r w:rsidR="006A38C3" w:rsidRPr="005C3FD8" w:rsidDel="008C4DB3">
          <w:rPr>
            <w:noProof/>
            <w:sz w:val="26"/>
            <w:szCs w:val="26"/>
            <w:lang w:val="vi-VN"/>
          </w:rPr>
          <w:delText xml:space="preserve">3 </w:delText>
        </w:r>
        <w:r w:rsidR="006F0D50" w:rsidRPr="005C3FD8" w:rsidDel="008C4DB3">
          <w:rPr>
            <w:noProof/>
            <w:sz w:val="26"/>
            <w:szCs w:val="26"/>
            <w:lang w:val="vi-VN"/>
          </w:rPr>
          <w:delText xml:space="preserve">ta thấy được </w:delText>
        </w:r>
        <w:r w:rsidRPr="005C3FD8" w:rsidDel="008C4DB3">
          <w:rPr>
            <w:noProof/>
            <w:sz w:val="26"/>
            <w:szCs w:val="26"/>
            <w:lang w:val="vi-VN"/>
          </w:rPr>
          <w:delText xml:space="preserve">trong một lần chạy thực nghiệm với phương pháp 10-fold cho thấy bộ phân lớp cảm xúc cho kết quả rất </w:delText>
        </w:r>
        <w:r w:rsidR="005F31CB" w:rsidRPr="005C3FD8" w:rsidDel="008C4DB3">
          <w:rPr>
            <w:noProof/>
            <w:sz w:val="26"/>
            <w:szCs w:val="26"/>
            <w:lang w:val="vi-VN"/>
          </w:rPr>
          <w:delText>tốt</w:delText>
        </w:r>
        <w:r w:rsidR="00A11D68" w:rsidRPr="005C3FD8" w:rsidDel="008C4DB3">
          <w:rPr>
            <w:noProof/>
            <w:sz w:val="26"/>
            <w:szCs w:val="26"/>
            <w:lang w:val="vi-VN"/>
          </w:rPr>
          <w:delText xml:space="preserve"> và ổn định</w:delText>
        </w:r>
        <w:r w:rsidRPr="005C3FD8" w:rsidDel="008C4DB3">
          <w:rPr>
            <w:noProof/>
            <w:sz w:val="26"/>
            <w:szCs w:val="26"/>
            <w:lang w:val="vi-VN"/>
          </w:rPr>
          <w:delText xml:space="preserve">. Cụ thể độ chính xác (precision) phân lớp cảm xúc cao nhất lên đến </w:delText>
        </w:r>
        <w:r w:rsidRPr="005C3FD8" w:rsidDel="008C4DB3">
          <w:rPr>
            <w:b/>
            <w:noProof/>
            <w:sz w:val="26"/>
            <w:szCs w:val="26"/>
            <w:lang w:val="vi-VN"/>
          </w:rPr>
          <w:delText>8</w:delText>
        </w:r>
        <w:r w:rsidR="00064BFA" w:rsidRPr="005C3FD8" w:rsidDel="008C4DB3">
          <w:rPr>
            <w:b/>
            <w:noProof/>
            <w:sz w:val="26"/>
            <w:szCs w:val="26"/>
            <w:lang w:val="vi-VN"/>
          </w:rPr>
          <w:delText>1</w:delText>
        </w:r>
        <w:r w:rsidRPr="005C3FD8" w:rsidDel="008C4DB3">
          <w:rPr>
            <w:b/>
            <w:noProof/>
            <w:sz w:val="26"/>
            <w:szCs w:val="26"/>
            <w:lang w:val="vi-VN"/>
          </w:rPr>
          <w:delText xml:space="preserve">% </w:delText>
        </w:r>
        <w:r w:rsidRPr="005C3FD8" w:rsidDel="008C4DB3">
          <w:rPr>
            <w:noProof/>
            <w:sz w:val="26"/>
            <w:szCs w:val="26"/>
            <w:lang w:val="vi-VN"/>
          </w:rPr>
          <w:delText xml:space="preserve">và thấp nhất cũng ở mức </w:delText>
        </w:r>
        <w:r w:rsidRPr="005C3FD8" w:rsidDel="008C4DB3">
          <w:rPr>
            <w:b/>
            <w:noProof/>
            <w:sz w:val="26"/>
            <w:szCs w:val="26"/>
            <w:lang w:val="vi-VN"/>
          </w:rPr>
          <w:delText>7</w:delText>
        </w:r>
        <w:r w:rsidR="00064BFA" w:rsidRPr="005C3FD8" w:rsidDel="008C4DB3">
          <w:rPr>
            <w:b/>
            <w:noProof/>
            <w:sz w:val="26"/>
            <w:szCs w:val="26"/>
            <w:lang w:val="vi-VN"/>
          </w:rPr>
          <w:delText>2</w:delText>
        </w:r>
        <w:r w:rsidRPr="005C3FD8" w:rsidDel="008C4DB3">
          <w:rPr>
            <w:b/>
            <w:noProof/>
            <w:sz w:val="26"/>
            <w:szCs w:val="26"/>
            <w:lang w:val="vi-VN"/>
          </w:rPr>
          <w:delText>%</w:delText>
        </w:r>
        <w:r w:rsidRPr="005C3FD8" w:rsidDel="008C4DB3">
          <w:rPr>
            <w:noProof/>
            <w:sz w:val="26"/>
            <w:szCs w:val="26"/>
            <w:lang w:val="vi-VN"/>
          </w:rPr>
          <w:delText xml:space="preserve"> mức chênh lệch </w:delText>
        </w:r>
        <w:r w:rsidR="00064BFA" w:rsidRPr="005C3FD8" w:rsidDel="008C4DB3">
          <w:rPr>
            <w:b/>
            <w:noProof/>
            <w:sz w:val="26"/>
            <w:szCs w:val="26"/>
            <w:lang w:val="vi-VN"/>
          </w:rPr>
          <w:delText>9</w:delText>
        </w:r>
        <w:r w:rsidRPr="005C3FD8" w:rsidDel="008C4DB3">
          <w:rPr>
            <w:b/>
            <w:noProof/>
            <w:sz w:val="26"/>
            <w:szCs w:val="26"/>
            <w:lang w:val="vi-VN"/>
          </w:rPr>
          <w:delText>%</w:delText>
        </w:r>
        <w:r w:rsidRPr="005C3FD8" w:rsidDel="008C4DB3">
          <w:rPr>
            <w:noProof/>
            <w:sz w:val="26"/>
            <w:szCs w:val="26"/>
            <w:lang w:val="vi-VN"/>
          </w:rPr>
          <w:delText xml:space="preserve"> là chấp nhận được. Xét về độ bao phủ (recall) các giá trị cũng xấp xỉ với độ chính xác điều này cho thấy bộ phân lớp tương đối ổn định khi đánh giá dựa trên 2 tiêu ch</w:delText>
        </w:r>
        <w:r w:rsidR="000528A6" w:rsidRPr="005C3FD8" w:rsidDel="008C4DB3">
          <w:rPr>
            <w:noProof/>
            <w:sz w:val="26"/>
            <w:szCs w:val="26"/>
            <w:lang w:val="vi-VN"/>
          </w:rPr>
          <w:delText>í</w:delText>
        </w:r>
        <w:r w:rsidRPr="005C3FD8" w:rsidDel="008C4DB3">
          <w:rPr>
            <w:noProof/>
            <w:sz w:val="26"/>
            <w:szCs w:val="26"/>
            <w:lang w:val="vi-VN"/>
          </w:rPr>
          <w:delText xml:space="preserve"> trên, kết quả F1 theo từng loại cảm xúc cũng gần như là xấp xỉ nhau. </w:delText>
        </w:r>
        <w:r w:rsidR="0070059C" w:rsidRPr="005C3FD8" w:rsidDel="008C4DB3">
          <w:rPr>
            <w:noProof/>
            <w:sz w:val="26"/>
            <w:szCs w:val="26"/>
            <w:lang w:val="vi-VN"/>
          </w:rPr>
          <w:delText xml:space="preserve">Về tổng thể trong 1 lần chạy thực nghiệm bộ phân lớp cảm xúc đạt, kết quả thu được thông số kỹ thuật về độ chính xác, độ bao phủ, F1 là như nhau </w:delText>
        </w:r>
        <w:r w:rsidR="00064BFA" w:rsidRPr="005C3FD8" w:rsidDel="008C4DB3">
          <w:rPr>
            <w:b/>
            <w:noProof/>
            <w:sz w:val="26"/>
            <w:szCs w:val="26"/>
            <w:lang w:val="vi-VN"/>
          </w:rPr>
          <w:delText>77</w:delText>
        </w:r>
        <w:r w:rsidR="0070059C" w:rsidRPr="005C3FD8" w:rsidDel="008C4DB3">
          <w:rPr>
            <w:b/>
            <w:noProof/>
            <w:sz w:val="26"/>
            <w:szCs w:val="26"/>
            <w:lang w:val="vi-VN"/>
          </w:rPr>
          <w:delText>%</w:delText>
        </w:r>
        <w:r w:rsidR="0070059C" w:rsidRPr="005C3FD8" w:rsidDel="008C4DB3">
          <w:rPr>
            <w:noProof/>
            <w:sz w:val="26"/>
            <w:szCs w:val="26"/>
            <w:lang w:val="vi-VN"/>
          </w:rPr>
          <w:delText>.</w:delText>
        </w:r>
      </w:del>
    </w:p>
    <w:p w14:paraId="438D025F" w14:textId="5E3AD128" w:rsidR="006F0D50" w:rsidRPr="005C3FD8" w:rsidDel="008C4DB3" w:rsidRDefault="006F0D50" w:rsidP="00E53F7D">
      <w:pPr>
        <w:spacing w:before="120" w:line="360" w:lineRule="auto"/>
        <w:ind w:firstLine="284"/>
        <w:jc w:val="both"/>
        <w:rPr>
          <w:del w:id="2692" w:author="QVM0161195" w:date="2021-01-26T17:21:00Z"/>
          <w:b/>
          <w:noProof/>
          <w:sz w:val="26"/>
          <w:szCs w:val="26"/>
          <w:lang w:val="vi-VN"/>
        </w:rPr>
      </w:pPr>
      <w:del w:id="2693" w:author="QVM0161195" w:date="2021-01-26T17:21:00Z">
        <w:r w:rsidRPr="005C3FD8" w:rsidDel="008C4DB3">
          <w:rPr>
            <w:noProof/>
            <w:sz w:val="26"/>
            <w:szCs w:val="26"/>
            <w:lang w:val="vi-VN"/>
          </w:rPr>
          <w:delText>Ở hình 4</w:delText>
        </w:r>
        <w:r w:rsidR="004C3706" w:rsidRPr="005C3FD8" w:rsidDel="008C4DB3">
          <w:rPr>
            <w:noProof/>
            <w:sz w:val="26"/>
            <w:szCs w:val="26"/>
            <w:lang w:val="vi-VN"/>
          </w:rPr>
          <w:delText>-</w:delText>
        </w:r>
        <w:r w:rsidR="0095244B" w:rsidRPr="005C3FD8" w:rsidDel="008C4DB3">
          <w:rPr>
            <w:noProof/>
            <w:sz w:val="26"/>
            <w:szCs w:val="26"/>
            <w:lang w:val="vi-VN"/>
          </w:rPr>
          <w:delText>3</w:delText>
        </w:r>
        <w:r w:rsidRPr="005C3FD8" w:rsidDel="008C4DB3">
          <w:rPr>
            <w:noProof/>
            <w:sz w:val="26"/>
            <w:szCs w:val="26"/>
            <w:lang w:val="vi-VN"/>
          </w:rPr>
          <w:delText xml:space="preserve"> thể hiện độ hiệu quả của bộ phân lớp với cụ thể từng lớp như th</w:delText>
        </w:r>
        <w:r w:rsidR="00294B32" w:rsidRPr="005C3FD8" w:rsidDel="008C4DB3">
          <w:rPr>
            <w:noProof/>
            <w:sz w:val="26"/>
            <w:szCs w:val="26"/>
            <w:lang w:val="vi-VN"/>
          </w:rPr>
          <w:delText>ế</w:delText>
        </w:r>
        <w:r w:rsidRPr="005C3FD8" w:rsidDel="008C4DB3">
          <w:rPr>
            <w:noProof/>
            <w:sz w:val="26"/>
            <w:szCs w:val="26"/>
            <w:lang w:val="vi-VN"/>
          </w:rPr>
          <w:delText xml:space="preserve"> nào. Ví dụ ở việc tỷ lệ dự đoán chính xác ý kiến tiêu cực là cao hơn tỷ lệ dự đ</w:delText>
        </w:r>
        <w:r w:rsidR="00064BFA" w:rsidRPr="005C3FD8" w:rsidDel="008C4DB3">
          <w:rPr>
            <w:noProof/>
            <w:sz w:val="26"/>
            <w:szCs w:val="26"/>
            <w:lang w:val="vi-VN"/>
          </w:rPr>
          <w:delText xml:space="preserve">oán chính xác ý kiến tiêu cực </w:delText>
        </w:r>
        <w:r w:rsidR="00064BFA" w:rsidRPr="005C3FD8" w:rsidDel="008C4DB3">
          <w:rPr>
            <w:b/>
            <w:noProof/>
            <w:sz w:val="26"/>
            <w:szCs w:val="26"/>
            <w:lang w:val="vi-VN"/>
          </w:rPr>
          <w:delText>79%</w:delText>
        </w:r>
        <w:r w:rsidR="00064BFA" w:rsidRPr="005C3FD8" w:rsidDel="008C4DB3">
          <w:rPr>
            <w:noProof/>
            <w:sz w:val="26"/>
            <w:szCs w:val="26"/>
            <w:lang w:val="vi-VN"/>
          </w:rPr>
          <w:delText xml:space="preserve"> so với </w:delText>
        </w:r>
        <w:r w:rsidR="00064BFA" w:rsidRPr="005C3FD8" w:rsidDel="008C4DB3">
          <w:rPr>
            <w:b/>
            <w:noProof/>
            <w:sz w:val="26"/>
            <w:szCs w:val="26"/>
            <w:lang w:val="vi-VN"/>
          </w:rPr>
          <w:delText>76</w:delText>
        </w:r>
        <w:r w:rsidRPr="005C3FD8" w:rsidDel="008C4DB3">
          <w:rPr>
            <w:b/>
            <w:noProof/>
            <w:sz w:val="26"/>
            <w:szCs w:val="26"/>
            <w:lang w:val="vi-VN"/>
          </w:rPr>
          <w:delText>%</w:delText>
        </w:r>
        <w:r w:rsidRPr="005C3FD8" w:rsidDel="008C4DB3">
          <w:rPr>
            <w:noProof/>
            <w:sz w:val="26"/>
            <w:szCs w:val="26"/>
            <w:lang w:val="vi-VN"/>
          </w:rPr>
          <w:delText>, về độ bao phủ thì độ chính xác trong các dự đoán ý kiến tích cực cao hơn độ</w:delText>
        </w:r>
        <w:r w:rsidR="000044B5" w:rsidRPr="005C3FD8" w:rsidDel="008C4DB3">
          <w:rPr>
            <w:noProof/>
            <w:sz w:val="26"/>
            <w:szCs w:val="26"/>
            <w:lang w:val="vi-VN"/>
          </w:rPr>
          <w:delText xml:space="preserve"> chính xác trong các dự đoán tiê</w:delText>
        </w:r>
        <w:r w:rsidRPr="005C3FD8" w:rsidDel="008C4DB3">
          <w:rPr>
            <w:noProof/>
            <w:sz w:val="26"/>
            <w:szCs w:val="26"/>
            <w:lang w:val="vi-VN"/>
          </w:rPr>
          <w:delText xml:space="preserve">u cực </w:delText>
        </w:r>
        <w:r w:rsidR="00064BFA" w:rsidRPr="005C3FD8" w:rsidDel="008C4DB3">
          <w:rPr>
            <w:b/>
            <w:noProof/>
            <w:sz w:val="26"/>
            <w:szCs w:val="26"/>
            <w:lang w:val="vi-VN"/>
          </w:rPr>
          <w:delText>81</w:delText>
        </w:r>
        <w:r w:rsidRPr="005C3FD8" w:rsidDel="008C4DB3">
          <w:rPr>
            <w:b/>
            <w:noProof/>
            <w:sz w:val="26"/>
            <w:szCs w:val="26"/>
            <w:lang w:val="vi-VN"/>
          </w:rPr>
          <w:delText>%</w:delText>
        </w:r>
        <w:r w:rsidR="00064BFA" w:rsidRPr="005C3FD8" w:rsidDel="008C4DB3">
          <w:rPr>
            <w:noProof/>
            <w:sz w:val="26"/>
            <w:szCs w:val="26"/>
            <w:lang w:val="vi-VN"/>
          </w:rPr>
          <w:delText xml:space="preserve"> so với </w:delText>
        </w:r>
        <w:r w:rsidR="00064BFA" w:rsidRPr="005C3FD8" w:rsidDel="008C4DB3">
          <w:rPr>
            <w:b/>
            <w:noProof/>
            <w:sz w:val="26"/>
            <w:szCs w:val="26"/>
            <w:lang w:val="vi-VN"/>
          </w:rPr>
          <w:delText>73</w:delText>
        </w:r>
        <w:r w:rsidRPr="005C3FD8" w:rsidDel="008C4DB3">
          <w:rPr>
            <w:b/>
            <w:noProof/>
            <w:sz w:val="26"/>
            <w:szCs w:val="26"/>
            <w:lang w:val="vi-VN"/>
          </w:rPr>
          <w:delText>%</w:delText>
        </w:r>
        <w:r w:rsidR="00064BFA" w:rsidRPr="005C3FD8" w:rsidDel="008C4DB3">
          <w:rPr>
            <w:b/>
            <w:noProof/>
            <w:sz w:val="26"/>
            <w:szCs w:val="26"/>
            <w:lang w:val="vi-VN"/>
          </w:rPr>
          <w:delText>.</w:delText>
        </w:r>
      </w:del>
    </w:p>
    <w:p w14:paraId="7F0EE8D7" w14:textId="251BE06F" w:rsidR="00793A70" w:rsidRPr="005C3FD8" w:rsidDel="008C4DB3" w:rsidRDefault="00793A70" w:rsidP="003B5DBD">
      <w:pPr>
        <w:pStyle w:val="Caption"/>
        <w:spacing w:before="120" w:after="0" w:line="360" w:lineRule="auto"/>
        <w:jc w:val="center"/>
        <w:rPr>
          <w:del w:id="2694" w:author="QVM0161195" w:date="2021-01-26T17:21:00Z"/>
          <w:noProof/>
          <w:szCs w:val="26"/>
          <w:lang w:val="vi-VN"/>
        </w:rPr>
      </w:pPr>
      <w:bookmarkStart w:id="2695" w:name="_Toc61985891"/>
      <w:del w:id="2696" w:author="QVM0161195" w:date="2021-01-26T17:21:00Z">
        <w:r w:rsidRPr="005C3FD8" w:rsidDel="008C4DB3">
          <w:rPr>
            <w:b w:val="0"/>
            <w:i/>
            <w:noProof/>
            <w:color w:val="auto"/>
            <w:sz w:val="26"/>
            <w:szCs w:val="26"/>
            <w:lang w:val="vi-VN"/>
          </w:rPr>
          <w:delText>Bảng 4.</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Bảng_4. \* ARABIC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4</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Thực nghiệm phân lớp cảm xúc SVM trong 5 lần thực nghiệm.</w:delText>
        </w:r>
        <w:bookmarkEnd w:id="2695"/>
      </w:del>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5C3FD8" w:rsidDel="008C4DB3" w14:paraId="76A0430A" w14:textId="4FEEF56C" w:rsidTr="008E4983">
        <w:trPr>
          <w:trHeight w:val="501"/>
          <w:jc w:val="center"/>
          <w:del w:id="2697" w:author="QVM0161195" w:date="2021-01-26T17:21:00Z"/>
        </w:trPr>
        <w:tc>
          <w:tcPr>
            <w:tcW w:w="1380" w:type="dxa"/>
            <w:shd w:val="clear" w:color="auto" w:fill="auto"/>
          </w:tcPr>
          <w:p w14:paraId="13A0D154" w14:textId="27A0008B" w:rsidR="00CF49B2" w:rsidRPr="005C3FD8" w:rsidDel="008C4DB3" w:rsidRDefault="00CF49B2" w:rsidP="002A5686">
            <w:pPr>
              <w:spacing w:before="120" w:line="360" w:lineRule="auto"/>
              <w:jc w:val="center"/>
              <w:rPr>
                <w:del w:id="2698" w:author="QVM0161195" w:date="2021-01-26T17:21:00Z"/>
                <w:b/>
                <w:noProof/>
                <w:sz w:val="26"/>
                <w:szCs w:val="26"/>
                <w:lang w:val="vi-VN"/>
              </w:rPr>
            </w:pPr>
            <w:del w:id="2699" w:author="QVM0161195" w:date="2021-01-26T17:21:00Z">
              <w:r w:rsidRPr="005C3FD8" w:rsidDel="008C4DB3">
                <w:rPr>
                  <w:b/>
                  <w:noProof/>
                  <w:sz w:val="26"/>
                  <w:szCs w:val="26"/>
                  <w:lang w:val="vi-VN"/>
                </w:rPr>
                <w:delText>Lần chạy</w:delText>
              </w:r>
            </w:del>
          </w:p>
        </w:tc>
        <w:tc>
          <w:tcPr>
            <w:tcW w:w="1582" w:type="dxa"/>
            <w:shd w:val="clear" w:color="auto" w:fill="auto"/>
          </w:tcPr>
          <w:p w14:paraId="47A3F61E" w14:textId="2E12A13B" w:rsidR="00CF49B2" w:rsidRPr="005C3FD8" w:rsidDel="008C4DB3" w:rsidRDefault="00CF49B2" w:rsidP="002A5686">
            <w:pPr>
              <w:spacing w:before="120" w:line="360" w:lineRule="auto"/>
              <w:jc w:val="center"/>
              <w:rPr>
                <w:del w:id="2700" w:author="QVM0161195" w:date="2021-01-26T17:21:00Z"/>
                <w:b/>
                <w:noProof/>
                <w:sz w:val="26"/>
                <w:szCs w:val="26"/>
                <w:lang w:val="vi-VN"/>
              </w:rPr>
            </w:pPr>
            <w:del w:id="2701" w:author="QVM0161195" w:date="2021-01-26T17:21:00Z">
              <w:r w:rsidRPr="005C3FD8" w:rsidDel="008C4DB3">
                <w:rPr>
                  <w:b/>
                  <w:noProof/>
                  <w:sz w:val="26"/>
                  <w:szCs w:val="26"/>
                  <w:lang w:val="vi-VN"/>
                </w:rPr>
                <w:delText>Thuật toán</w:delText>
              </w:r>
            </w:del>
          </w:p>
        </w:tc>
        <w:tc>
          <w:tcPr>
            <w:tcW w:w="720" w:type="dxa"/>
            <w:shd w:val="clear" w:color="auto" w:fill="auto"/>
          </w:tcPr>
          <w:p w14:paraId="7825AFFE" w14:textId="37573E1E" w:rsidR="00CF49B2" w:rsidRPr="005C3FD8" w:rsidDel="008C4DB3" w:rsidRDefault="005F31CB" w:rsidP="002A5686">
            <w:pPr>
              <w:spacing w:before="120" w:line="360" w:lineRule="auto"/>
              <w:jc w:val="center"/>
              <w:rPr>
                <w:del w:id="2702" w:author="QVM0161195" w:date="2021-01-26T17:21:00Z"/>
                <w:b/>
                <w:noProof/>
                <w:sz w:val="26"/>
                <w:szCs w:val="26"/>
                <w:lang w:val="vi-VN"/>
              </w:rPr>
            </w:pPr>
            <w:del w:id="2703" w:author="QVM0161195" w:date="2021-01-26T17:21:00Z">
              <w:r w:rsidRPr="005C3FD8" w:rsidDel="008C4DB3">
                <w:rPr>
                  <w:b/>
                  <w:noProof/>
                  <w:sz w:val="26"/>
                  <w:szCs w:val="26"/>
                  <w:lang w:val="vi-VN"/>
                </w:rPr>
                <w:delText>P</w:delText>
              </w:r>
            </w:del>
          </w:p>
        </w:tc>
        <w:tc>
          <w:tcPr>
            <w:tcW w:w="720" w:type="dxa"/>
            <w:shd w:val="clear" w:color="auto" w:fill="auto"/>
          </w:tcPr>
          <w:p w14:paraId="58DD8DF8" w14:textId="22DFBDEB" w:rsidR="00CF49B2" w:rsidRPr="005C3FD8" w:rsidDel="008C4DB3" w:rsidRDefault="005F31CB" w:rsidP="002A5686">
            <w:pPr>
              <w:spacing w:before="120" w:line="360" w:lineRule="auto"/>
              <w:jc w:val="center"/>
              <w:rPr>
                <w:del w:id="2704" w:author="QVM0161195" w:date="2021-01-26T17:21:00Z"/>
                <w:b/>
                <w:noProof/>
                <w:sz w:val="26"/>
                <w:szCs w:val="26"/>
                <w:lang w:val="vi-VN"/>
              </w:rPr>
            </w:pPr>
            <w:del w:id="2705" w:author="QVM0161195" w:date="2021-01-26T17:21:00Z">
              <w:r w:rsidRPr="005C3FD8" w:rsidDel="008C4DB3">
                <w:rPr>
                  <w:b/>
                  <w:noProof/>
                  <w:sz w:val="26"/>
                  <w:szCs w:val="26"/>
                  <w:lang w:val="vi-VN"/>
                </w:rPr>
                <w:delText>R</w:delText>
              </w:r>
            </w:del>
          </w:p>
        </w:tc>
        <w:tc>
          <w:tcPr>
            <w:tcW w:w="720" w:type="dxa"/>
            <w:shd w:val="clear" w:color="auto" w:fill="auto"/>
          </w:tcPr>
          <w:p w14:paraId="469C561C" w14:textId="2F6850C2" w:rsidR="00CF49B2" w:rsidRPr="005C3FD8" w:rsidDel="008C4DB3" w:rsidRDefault="00CF49B2" w:rsidP="002A5686">
            <w:pPr>
              <w:spacing w:before="120" w:line="360" w:lineRule="auto"/>
              <w:jc w:val="center"/>
              <w:rPr>
                <w:del w:id="2706" w:author="QVM0161195" w:date="2021-01-26T17:21:00Z"/>
                <w:b/>
                <w:noProof/>
                <w:sz w:val="26"/>
                <w:szCs w:val="26"/>
                <w:lang w:val="vi-VN"/>
              </w:rPr>
            </w:pPr>
            <w:del w:id="2707" w:author="QVM0161195" w:date="2021-01-26T17:21:00Z">
              <w:r w:rsidRPr="005C3FD8" w:rsidDel="008C4DB3">
                <w:rPr>
                  <w:b/>
                  <w:noProof/>
                  <w:sz w:val="26"/>
                  <w:szCs w:val="26"/>
                  <w:lang w:val="vi-VN"/>
                </w:rPr>
                <w:delText>F1</w:delText>
              </w:r>
            </w:del>
          </w:p>
        </w:tc>
      </w:tr>
      <w:tr w:rsidR="00CF49B2" w:rsidRPr="005C3FD8" w:rsidDel="008C4DB3" w14:paraId="12C27515" w14:textId="30AC04DF" w:rsidTr="008E4983">
        <w:trPr>
          <w:jc w:val="center"/>
          <w:del w:id="2708" w:author="QVM0161195" w:date="2021-01-26T17:21:00Z"/>
        </w:trPr>
        <w:tc>
          <w:tcPr>
            <w:tcW w:w="1380" w:type="dxa"/>
            <w:shd w:val="clear" w:color="auto" w:fill="auto"/>
          </w:tcPr>
          <w:p w14:paraId="7D38D2C9" w14:textId="3CE16788" w:rsidR="00CF49B2" w:rsidRPr="005C3FD8" w:rsidDel="008C4DB3" w:rsidRDefault="00CF49B2" w:rsidP="002A5686">
            <w:pPr>
              <w:spacing w:before="120" w:line="360" w:lineRule="auto"/>
              <w:jc w:val="center"/>
              <w:rPr>
                <w:del w:id="2709" w:author="QVM0161195" w:date="2021-01-26T17:21:00Z"/>
                <w:noProof/>
                <w:sz w:val="26"/>
                <w:szCs w:val="26"/>
                <w:lang w:val="vi-VN"/>
              </w:rPr>
            </w:pPr>
            <w:del w:id="2710" w:author="QVM0161195" w:date="2021-01-26T17:21:00Z">
              <w:r w:rsidRPr="005C3FD8" w:rsidDel="008C4DB3">
                <w:rPr>
                  <w:noProof/>
                  <w:sz w:val="26"/>
                  <w:szCs w:val="26"/>
                  <w:lang w:val="vi-VN"/>
                </w:rPr>
                <w:delText>1</w:delText>
              </w:r>
            </w:del>
          </w:p>
        </w:tc>
        <w:tc>
          <w:tcPr>
            <w:tcW w:w="1582" w:type="dxa"/>
            <w:shd w:val="clear" w:color="auto" w:fill="auto"/>
          </w:tcPr>
          <w:p w14:paraId="52E3C2BF" w14:textId="72C77DE0" w:rsidR="00CF49B2" w:rsidRPr="005C3FD8" w:rsidDel="008C4DB3" w:rsidRDefault="00CF49B2" w:rsidP="002A5686">
            <w:pPr>
              <w:spacing w:before="120" w:line="360" w:lineRule="auto"/>
              <w:jc w:val="center"/>
              <w:rPr>
                <w:del w:id="2711" w:author="QVM0161195" w:date="2021-01-26T17:21:00Z"/>
                <w:noProof/>
                <w:sz w:val="26"/>
                <w:szCs w:val="26"/>
                <w:lang w:val="vi-VN"/>
              </w:rPr>
            </w:pPr>
            <w:del w:id="2712" w:author="QVM0161195" w:date="2021-01-26T17:21:00Z">
              <w:r w:rsidRPr="005C3FD8" w:rsidDel="008C4DB3">
                <w:rPr>
                  <w:noProof/>
                  <w:sz w:val="26"/>
                  <w:szCs w:val="26"/>
                  <w:lang w:val="vi-VN"/>
                </w:rPr>
                <w:delText>SVM</w:delText>
              </w:r>
            </w:del>
          </w:p>
        </w:tc>
        <w:tc>
          <w:tcPr>
            <w:tcW w:w="720" w:type="dxa"/>
            <w:shd w:val="clear" w:color="auto" w:fill="auto"/>
          </w:tcPr>
          <w:p w14:paraId="06B2FC98" w14:textId="0DCB6DF3" w:rsidR="00CF49B2" w:rsidRPr="005C3FD8" w:rsidDel="008C4DB3" w:rsidRDefault="00CF49B2" w:rsidP="00F4045A">
            <w:pPr>
              <w:spacing w:before="120" w:line="360" w:lineRule="auto"/>
              <w:jc w:val="center"/>
              <w:rPr>
                <w:del w:id="2713" w:author="QVM0161195" w:date="2021-01-26T17:21:00Z"/>
                <w:noProof/>
                <w:sz w:val="26"/>
                <w:szCs w:val="26"/>
                <w:lang w:val="vi-VN"/>
              </w:rPr>
            </w:pPr>
            <w:del w:id="2714" w:author="QVM0161195" w:date="2021-01-26T17:21:00Z">
              <w:r w:rsidRPr="005C3FD8" w:rsidDel="008C4DB3">
                <w:rPr>
                  <w:noProof/>
                  <w:sz w:val="26"/>
                  <w:szCs w:val="26"/>
                  <w:lang w:val="vi-VN"/>
                </w:rPr>
                <w:delText>0.77</w:delText>
              </w:r>
            </w:del>
          </w:p>
        </w:tc>
        <w:tc>
          <w:tcPr>
            <w:tcW w:w="720" w:type="dxa"/>
            <w:shd w:val="clear" w:color="auto" w:fill="auto"/>
          </w:tcPr>
          <w:p w14:paraId="1B911994" w14:textId="1E0235F8" w:rsidR="00CF49B2" w:rsidRPr="005C3FD8" w:rsidDel="008C4DB3" w:rsidRDefault="00CF49B2" w:rsidP="00F4045A">
            <w:pPr>
              <w:spacing w:before="120" w:line="360" w:lineRule="auto"/>
              <w:rPr>
                <w:del w:id="2715" w:author="QVM0161195" w:date="2021-01-26T17:21:00Z"/>
                <w:noProof/>
                <w:sz w:val="26"/>
                <w:szCs w:val="26"/>
                <w:lang w:val="vi-VN"/>
              </w:rPr>
            </w:pPr>
            <w:del w:id="2716" w:author="QVM0161195" w:date="2021-01-26T17:21:00Z">
              <w:r w:rsidRPr="005C3FD8" w:rsidDel="008C4DB3">
                <w:rPr>
                  <w:noProof/>
                  <w:sz w:val="26"/>
                  <w:szCs w:val="26"/>
                  <w:lang w:val="vi-VN"/>
                </w:rPr>
                <w:delText>0.77</w:delText>
              </w:r>
            </w:del>
          </w:p>
        </w:tc>
        <w:tc>
          <w:tcPr>
            <w:tcW w:w="720" w:type="dxa"/>
            <w:shd w:val="clear" w:color="auto" w:fill="auto"/>
          </w:tcPr>
          <w:p w14:paraId="288F0BBF" w14:textId="1FCDAE7F" w:rsidR="00CF49B2" w:rsidRPr="005C3FD8" w:rsidDel="008C4DB3" w:rsidRDefault="00CF49B2" w:rsidP="00F4045A">
            <w:pPr>
              <w:spacing w:before="120" w:line="360" w:lineRule="auto"/>
              <w:jc w:val="center"/>
              <w:rPr>
                <w:del w:id="2717" w:author="QVM0161195" w:date="2021-01-26T17:21:00Z"/>
                <w:noProof/>
                <w:sz w:val="26"/>
                <w:szCs w:val="26"/>
                <w:lang w:val="vi-VN"/>
              </w:rPr>
            </w:pPr>
            <w:del w:id="2718" w:author="QVM0161195" w:date="2021-01-26T17:21:00Z">
              <w:r w:rsidRPr="005C3FD8" w:rsidDel="008C4DB3">
                <w:rPr>
                  <w:noProof/>
                  <w:sz w:val="26"/>
                  <w:szCs w:val="26"/>
                  <w:lang w:val="vi-VN"/>
                </w:rPr>
                <w:delText>0.77</w:delText>
              </w:r>
            </w:del>
          </w:p>
        </w:tc>
      </w:tr>
      <w:tr w:rsidR="00CF49B2" w:rsidRPr="005C3FD8" w:rsidDel="008C4DB3" w14:paraId="7D6B9164" w14:textId="22C992DC" w:rsidTr="008E4983">
        <w:trPr>
          <w:jc w:val="center"/>
          <w:del w:id="2719" w:author="QVM0161195" w:date="2021-01-26T17:21:00Z"/>
        </w:trPr>
        <w:tc>
          <w:tcPr>
            <w:tcW w:w="1380" w:type="dxa"/>
            <w:shd w:val="clear" w:color="auto" w:fill="auto"/>
          </w:tcPr>
          <w:p w14:paraId="4912602C" w14:textId="0809780C" w:rsidR="00CF49B2" w:rsidRPr="005C3FD8" w:rsidDel="008C4DB3" w:rsidRDefault="00CF49B2" w:rsidP="002A5686">
            <w:pPr>
              <w:spacing w:before="120" w:line="360" w:lineRule="auto"/>
              <w:jc w:val="center"/>
              <w:rPr>
                <w:del w:id="2720" w:author="QVM0161195" w:date="2021-01-26T17:21:00Z"/>
                <w:noProof/>
                <w:sz w:val="26"/>
                <w:szCs w:val="26"/>
                <w:lang w:val="vi-VN"/>
              </w:rPr>
            </w:pPr>
            <w:del w:id="2721" w:author="QVM0161195" w:date="2021-01-26T17:21:00Z">
              <w:r w:rsidRPr="005C3FD8" w:rsidDel="008C4DB3">
                <w:rPr>
                  <w:noProof/>
                  <w:sz w:val="26"/>
                  <w:szCs w:val="26"/>
                  <w:lang w:val="vi-VN"/>
                </w:rPr>
                <w:delText>2</w:delText>
              </w:r>
            </w:del>
          </w:p>
        </w:tc>
        <w:tc>
          <w:tcPr>
            <w:tcW w:w="1582" w:type="dxa"/>
            <w:shd w:val="clear" w:color="auto" w:fill="auto"/>
          </w:tcPr>
          <w:p w14:paraId="672FBC37" w14:textId="6C82F0B4" w:rsidR="00CF49B2" w:rsidRPr="005C3FD8" w:rsidDel="008C4DB3" w:rsidRDefault="00CF49B2" w:rsidP="002A5686">
            <w:pPr>
              <w:spacing w:before="120" w:line="360" w:lineRule="auto"/>
              <w:jc w:val="center"/>
              <w:rPr>
                <w:del w:id="2722" w:author="QVM0161195" w:date="2021-01-26T17:21:00Z"/>
                <w:noProof/>
                <w:sz w:val="26"/>
                <w:szCs w:val="26"/>
                <w:lang w:val="vi-VN"/>
              </w:rPr>
            </w:pPr>
            <w:del w:id="2723" w:author="QVM0161195" w:date="2021-01-26T17:21:00Z">
              <w:r w:rsidRPr="005C3FD8" w:rsidDel="008C4DB3">
                <w:rPr>
                  <w:noProof/>
                  <w:sz w:val="26"/>
                  <w:szCs w:val="26"/>
                  <w:lang w:val="vi-VN"/>
                </w:rPr>
                <w:delText>SVM</w:delText>
              </w:r>
            </w:del>
          </w:p>
        </w:tc>
        <w:tc>
          <w:tcPr>
            <w:tcW w:w="720" w:type="dxa"/>
            <w:shd w:val="clear" w:color="auto" w:fill="auto"/>
          </w:tcPr>
          <w:p w14:paraId="2D54768E" w14:textId="53531859" w:rsidR="00CF49B2" w:rsidRPr="005C3FD8" w:rsidDel="008C4DB3" w:rsidRDefault="00CF49B2" w:rsidP="002A5686">
            <w:pPr>
              <w:spacing w:before="120" w:line="360" w:lineRule="auto"/>
              <w:jc w:val="center"/>
              <w:rPr>
                <w:del w:id="2724" w:author="QVM0161195" w:date="2021-01-26T17:21:00Z"/>
                <w:noProof/>
                <w:sz w:val="26"/>
                <w:szCs w:val="26"/>
                <w:lang w:val="vi-VN"/>
              </w:rPr>
            </w:pPr>
            <w:del w:id="2725" w:author="QVM0161195" w:date="2021-01-26T17:21:00Z">
              <w:r w:rsidRPr="005C3FD8" w:rsidDel="008C4DB3">
                <w:rPr>
                  <w:noProof/>
                  <w:sz w:val="26"/>
                  <w:szCs w:val="26"/>
                  <w:lang w:val="vi-VN"/>
                </w:rPr>
                <w:delText>0.77</w:delText>
              </w:r>
            </w:del>
          </w:p>
        </w:tc>
        <w:tc>
          <w:tcPr>
            <w:tcW w:w="720" w:type="dxa"/>
            <w:shd w:val="clear" w:color="auto" w:fill="auto"/>
          </w:tcPr>
          <w:p w14:paraId="1C54E0A2" w14:textId="042B2BF8" w:rsidR="00CF49B2" w:rsidRPr="005C3FD8" w:rsidDel="008C4DB3" w:rsidRDefault="00CF49B2" w:rsidP="002A5686">
            <w:pPr>
              <w:spacing w:before="120" w:line="360" w:lineRule="auto"/>
              <w:jc w:val="center"/>
              <w:rPr>
                <w:del w:id="2726" w:author="QVM0161195" w:date="2021-01-26T17:21:00Z"/>
                <w:noProof/>
                <w:sz w:val="26"/>
                <w:szCs w:val="26"/>
                <w:lang w:val="vi-VN"/>
              </w:rPr>
            </w:pPr>
            <w:del w:id="2727" w:author="QVM0161195" w:date="2021-01-26T17:21:00Z">
              <w:r w:rsidRPr="005C3FD8" w:rsidDel="008C4DB3">
                <w:rPr>
                  <w:noProof/>
                  <w:sz w:val="26"/>
                  <w:szCs w:val="26"/>
                  <w:lang w:val="vi-VN"/>
                </w:rPr>
                <w:delText>0.77</w:delText>
              </w:r>
            </w:del>
          </w:p>
        </w:tc>
        <w:tc>
          <w:tcPr>
            <w:tcW w:w="720" w:type="dxa"/>
            <w:shd w:val="clear" w:color="auto" w:fill="auto"/>
          </w:tcPr>
          <w:p w14:paraId="7F3A5F6B" w14:textId="1E32ED62" w:rsidR="00CF49B2" w:rsidRPr="005C3FD8" w:rsidDel="008C4DB3" w:rsidRDefault="00CF49B2" w:rsidP="002A5686">
            <w:pPr>
              <w:spacing w:before="120" w:line="360" w:lineRule="auto"/>
              <w:jc w:val="center"/>
              <w:rPr>
                <w:del w:id="2728" w:author="QVM0161195" w:date="2021-01-26T17:21:00Z"/>
                <w:noProof/>
                <w:sz w:val="26"/>
                <w:szCs w:val="26"/>
                <w:lang w:val="vi-VN"/>
              </w:rPr>
            </w:pPr>
            <w:del w:id="2729" w:author="QVM0161195" w:date="2021-01-26T17:21:00Z">
              <w:r w:rsidRPr="005C3FD8" w:rsidDel="008C4DB3">
                <w:rPr>
                  <w:noProof/>
                  <w:sz w:val="26"/>
                  <w:szCs w:val="26"/>
                  <w:lang w:val="vi-VN"/>
                </w:rPr>
                <w:delText>0.77</w:delText>
              </w:r>
            </w:del>
          </w:p>
        </w:tc>
      </w:tr>
      <w:tr w:rsidR="00CF49B2" w:rsidRPr="005C3FD8" w:rsidDel="008C4DB3" w14:paraId="66ABAA9C" w14:textId="6EB3660F" w:rsidTr="008E4983">
        <w:trPr>
          <w:jc w:val="center"/>
          <w:del w:id="2730" w:author="QVM0161195" w:date="2021-01-26T17:21:00Z"/>
        </w:trPr>
        <w:tc>
          <w:tcPr>
            <w:tcW w:w="1380" w:type="dxa"/>
            <w:shd w:val="clear" w:color="auto" w:fill="auto"/>
          </w:tcPr>
          <w:p w14:paraId="22B59D8B" w14:textId="512B7B56" w:rsidR="00CF49B2" w:rsidRPr="005C3FD8" w:rsidDel="008C4DB3" w:rsidRDefault="00CF49B2" w:rsidP="002A5686">
            <w:pPr>
              <w:spacing w:before="120" w:line="360" w:lineRule="auto"/>
              <w:jc w:val="center"/>
              <w:rPr>
                <w:del w:id="2731" w:author="QVM0161195" w:date="2021-01-26T17:21:00Z"/>
                <w:noProof/>
                <w:sz w:val="26"/>
                <w:szCs w:val="26"/>
                <w:lang w:val="vi-VN"/>
              </w:rPr>
            </w:pPr>
            <w:del w:id="2732" w:author="QVM0161195" w:date="2021-01-26T17:21:00Z">
              <w:r w:rsidRPr="005C3FD8" w:rsidDel="008C4DB3">
                <w:rPr>
                  <w:noProof/>
                  <w:sz w:val="26"/>
                  <w:szCs w:val="26"/>
                  <w:lang w:val="vi-VN"/>
                </w:rPr>
                <w:delText>3</w:delText>
              </w:r>
            </w:del>
          </w:p>
        </w:tc>
        <w:tc>
          <w:tcPr>
            <w:tcW w:w="1582" w:type="dxa"/>
            <w:shd w:val="clear" w:color="auto" w:fill="auto"/>
          </w:tcPr>
          <w:p w14:paraId="6D18C204" w14:textId="633E6733" w:rsidR="00CF49B2" w:rsidRPr="005C3FD8" w:rsidDel="008C4DB3" w:rsidRDefault="00CF49B2" w:rsidP="002A5686">
            <w:pPr>
              <w:spacing w:before="120" w:line="360" w:lineRule="auto"/>
              <w:jc w:val="center"/>
              <w:rPr>
                <w:del w:id="2733" w:author="QVM0161195" w:date="2021-01-26T17:21:00Z"/>
                <w:noProof/>
                <w:sz w:val="26"/>
                <w:szCs w:val="26"/>
                <w:lang w:val="vi-VN"/>
              </w:rPr>
            </w:pPr>
            <w:del w:id="2734" w:author="QVM0161195" w:date="2021-01-26T17:21:00Z">
              <w:r w:rsidRPr="005C3FD8" w:rsidDel="008C4DB3">
                <w:rPr>
                  <w:noProof/>
                  <w:sz w:val="26"/>
                  <w:szCs w:val="26"/>
                  <w:lang w:val="vi-VN"/>
                </w:rPr>
                <w:delText>SVM</w:delText>
              </w:r>
            </w:del>
          </w:p>
        </w:tc>
        <w:tc>
          <w:tcPr>
            <w:tcW w:w="720" w:type="dxa"/>
            <w:shd w:val="clear" w:color="auto" w:fill="auto"/>
          </w:tcPr>
          <w:p w14:paraId="69D814B4" w14:textId="55589527" w:rsidR="00CF49B2" w:rsidRPr="005C3FD8" w:rsidDel="008C4DB3" w:rsidRDefault="00CF49B2" w:rsidP="002A5686">
            <w:pPr>
              <w:spacing w:before="120" w:line="360" w:lineRule="auto"/>
              <w:jc w:val="center"/>
              <w:rPr>
                <w:del w:id="2735" w:author="QVM0161195" w:date="2021-01-26T17:21:00Z"/>
                <w:noProof/>
                <w:sz w:val="26"/>
                <w:szCs w:val="26"/>
                <w:lang w:val="vi-VN"/>
              </w:rPr>
            </w:pPr>
            <w:del w:id="2736" w:author="QVM0161195" w:date="2021-01-26T17:21:00Z">
              <w:r w:rsidRPr="005C3FD8" w:rsidDel="008C4DB3">
                <w:rPr>
                  <w:noProof/>
                  <w:sz w:val="26"/>
                  <w:szCs w:val="26"/>
                  <w:lang w:val="vi-VN"/>
                </w:rPr>
                <w:delText>0.77</w:delText>
              </w:r>
            </w:del>
          </w:p>
        </w:tc>
        <w:tc>
          <w:tcPr>
            <w:tcW w:w="720" w:type="dxa"/>
            <w:shd w:val="clear" w:color="auto" w:fill="auto"/>
          </w:tcPr>
          <w:p w14:paraId="219F23F8" w14:textId="4CBA6F6A" w:rsidR="00CF49B2" w:rsidRPr="005C3FD8" w:rsidDel="008C4DB3" w:rsidRDefault="00CF49B2" w:rsidP="0049181E">
            <w:pPr>
              <w:spacing w:before="120" w:line="360" w:lineRule="auto"/>
              <w:jc w:val="center"/>
              <w:rPr>
                <w:del w:id="2737" w:author="QVM0161195" w:date="2021-01-26T17:21:00Z"/>
                <w:noProof/>
                <w:sz w:val="26"/>
                <w:szCs w:val="26"/>
                <w:lang w:val="vi-VN"/>
              </w:rPr>
            </w:pPr>
            <w:del w:id="2738" w:author="QVM0161195" w:date="2021-01-26T17:21:00Z">
              <w:r w:rsidRPr="005C3FD8" w:rsidDel="008C4DB3">
                <w:rPr>
                  <w:noProof/>
                  <w:sz w:val="26"/>
                  <w:szCs w:val="26"/>
                  <w:lang w:val="vi-VN"/>
                </w:rPr>
                <w:delText>0.77</w:delText>
              </w:r>
            </w:del>
          </w:p>
        </w:tc>
        <w:tc>
          <w:tcPr>
            <w:tcW w:w="720" w:type="dxa"/>
            <w:shd w:val="clear" w:color="auto" w:fill="auto"/>
          </w:tcPr>
          <w:p w14:paraId="7133AE1E" w14:textId="6A342D1B" w:rsidR="00CF49B2" w:rsidRPr="005C3FD8" w:rsidDel="008C4DB3" w:rsidRDefault="00CF49B2" w:rsidP="0049181E">
            <w:pPr>
              <w:spacing w:before="120" w:line="360" w:lineRule="auto"/>
              <w:jc w:val="center"/>
              <w:rPr>
                <w:del w:id="2739" w:author="QVM0161195" w:date="2021-01-26T17:21:00Z"/>
                <w:noProof/>
                <w:sz w:val="26"/>
                <w:szCs w:val="26"/>
                <w:lang w:val="vi-VN"/>
              </w:rPr>
            </w:pPr>
            <w:del w:id="2740" w:author="QVM0161195" w:date="2021-01-26T17:21:00Z">
              <w:r w:rsidRPr="005C3FD8" w:rsidDel="008C4DB3">
                <w:rPr>
                  <w:noProof/>
                  <w:sz w:val="26"/>
                  <w:szCs w:val="26"/>
                  <w:lang w:val="vi-VN"/>
                </w:rPr>
                <w:delText>0.77</w:delText>
              </w:r>
            </w:del>
          </w:p>
        </w:tc>
      </w:tr>
      <w:tr w:rsidR="00CF49B2" w:rsidRPr="005C3FD8" w:rsidDel="008C4DB3" w14:paraId="686B3D75" w14:textId="7C8E9100" w:rsidTr="008E4983">
        <w:trPr>
          <w:jc w:val="center"/>
          <w:del w:id="2741" w:author="QVM0161195" w:date="2021-01-26T17:21:00Z"/>
        </w:trPr>
        <w:tc>
          <w:tcPr>
            <w:tcW w:w="1380" w:type="dxa"/>
            <w:shd w:val="clear" w:color="auto" w:fill="auto"/>
          </w:tcPr>
          <w:p w14:paraId="62BD0A4C" w14:textId="2658DDB3" w:rsidR="00CF49B2" w:rsidRPr="005C3FD8" w:rsidDel="008C4DB3" w:rsidRDefault="00CF49B2" w:rsidP="002A5686">
            <w:pPr>
              <w:spacing w:before="120" w:line="360" w:lineRule="auto"/>
              <w:jc w:val="center"/>
              <w:rPr>
                <w:del w:id="2742" w:author="QVM0161195" w:date="2021-01-26T17:21:00Z"/>
                <w:noProof/>
                <w:sz w:val="26"/>
                <w:szCs w:val="26"/>
                <w:lang w:val="vi-VN"/>
              </w:rPr>
            </w:pPr>
            <w:del w:id="2743" w:author="QVM0161195" w:date="2021-01-26T17:21:00Z">
              <w:r w:rsidRPr="005C3FD8" w:rsidDel="008C4DB3">
                <w:rPr>
                  <w:noProof/>
                  <w:sz w:val="26"/>
                  <w:szCs w:val="26"/>
                  <w:lang w:val="vi-VN"/>
                </w:rPr>
                <w:delText>4</w:delText>
              </w:r>
            </w:del>
          </w:p>
        </w:tc>
        <w:tc>
          <w:tcPr>
            <w:tcW w:w="1582" w:type="dxa"/>
            <w:shd w:val="clear" w:color="auto" w:fill="auto"/>
          </w:tcPr>
          <w:p w14:paraId="19FCA29D" w14:textId="751CA22E" w:rsidR="00CF49B2" w:rsidRPr="005C3FD8" w:rsidDel="008C4DB3" w:rsidRDefault="00CF49B2" w:rsidP="002A5686">
            <w:pPr>
              <w:spacing w:before="120" w:line="360" w:lineRule="auto"/>
              <w:jc w:val="center"/>
              <w:rPr>
                <w:del w:id="2744" w:author="QVM0161195" w:date="2021-01-26T17:21:00Z"/>
                <w:noProof/>
                <w:sz w:val="26"/>
                <w:szCs w:val="26"/>
                <w:lang w:val="vi-VN"/>
              </w:rPr>
            </w:pPr>
            <w:del w:id="2745" w:author="QVM0161195" w:date="2021-01-26T17:21:00Z">
              <w:r w:rsidRPr="005C3FD8" w:rsidDel="008C4DB3">
                <w:rPr>
                  <w:noProof/>
                  <w:sz w:val="26"/>
                  <w:szCs w:val="26"/>
                  <w:lang w:val="vi-VN"/>
                </w:rPr>
                <w:delText>SVM</w:delText>
              </w:r>
            </w:del>
          </w:p>
        </w:tc>
        <w:tc>
          <w:tcPr>
            <w:tcW w:w="720" w:type="dxa"/>
            <w:shd w:val="clear" w:color="auto" w:fill="auto"/>
          </w:tcPr>
          <w:p w14:paraId="0BF72779" w14:textId="5A6827FA" w:rsidR="00CF49B2" w:rsidRPr="005C3FD8" w:rsidDel="008C4DB3" w:rsidRDefault="00CF49B2" w:rsidP="002A5686">
            <w:pPr>
              <w:spacing w:before="120" w:line="360" w:lineRule="auto"/>
              <w:jc w:val="center"/>
              <w:rPr>
                <w:del w:id="2746" w:author="QVM0161195" w:date="2021-01-26T17:21:00Z"/>
                <w:noProof/>
                <w:sz w:val="26"/>
                <w:szCs w:val="26"/>
                <w:lang w:val="vi-VN"/>
              </w:rPr>
            </w:pPr>
            <w:del w:id="2747" w:author="QVM0161195" w:date="2021-01-26T17:21:00Z">
              <w:r w:rsidRPr="005C3FD8" w:rsidDel="008C4DB3">
                <w:rPr>
                  <w:noProof/>
                  <w:sz w:val="26"/>
                  <w:szCs w:val="26"/>
                  <w:lang w:val="vi-VN"/>
                </w:rPr>
                <w:delText>0.77</w:delText>
              </w:r>
            </w:del>
          </w:p>
        </w:tc>
        <w:tc>
          <w:tcPr>
            <w:tcW w:w="720" w:type="dxa"/>
            <w:shd w:val="clear" w:color="auto" w:fill="auto"/>
          </w:tcPr>
          <w:p w14:paraId="23B1F68B" w14:textId="70E41146" w:rsidR="00CF49B2" w:rsidRPr="005C3FD8" w:rsidDel="008C4DB3" w:rsidRDefault="00CF49B2" w:rsidP="002A5686">
            <w:pPr>
              <w:spacing w:before="120" w:line="360" w:lineRule="auto"/>
              <w:jc w:val="center"/>
              <w:rPr>
                <w:del w:id="2748" w:author="QVM0161195" w:date="2021-01-26T17:21:00Z"/>
                <w:noProof/>
                <w:sz w:val="26"/>
                <w:szCs w:val="26"/>
                <w:lang w:val="vi-VN"/>
              </w:rPr>
            </w:pPr>
            <w:del w:id="2749" w:author="QVM0161195" w:date="2021-01-26T17:21:00Z">
              <w:r w:rsidRPr="005C3FD8" w:rsidDel="008C4DB3">
                <w:rPr>
                  <w:noProof/>
                  <w:sz w:val="26"/>
                  <w:szCs w:val="26"/>
                  <w:lang w:val="vi-VN"/>
                </w:rPr>
                <w:delText>0.77</w:delText>
              </w:r>
            </w:del>
          </w:p>
        </w:tc>
        <w:tc>
          <w:tcPr>
            <w:tcW w:w="720" w:type="dxa"/>
            <w:shd w:val="clear" w:color="auto" w:fill="auto"/>
          </w:tcPr>
          <w:p w14:paraId="7D4C0510" w14:textId="2260F472" w:rsidR="00CF49B2" w:rsidRPr="005C3FD8" w:rsidDel="008C4DB3" w:rsidRDefault="00CF49B2" w:rsidP="002A5686">
            <w:pPr>
              <w:spacing w:before="120" w:line="360" w:lineRule="auto"/>
              <w:jc w:val="center"/>
              <w:rPr>
                <w:del w:id="2750" w:author="QVM0161195" w:date="2021-01-26T17:21:00Z"/>
                <w:noProof/>
                <w:sz w:val="26"/>
                <w:szCs w:val="26"/>
                <w:lang w:val="vi-VN"/>
              </w:rPr>
            </w:pPr>
            <w:del w:id="2751" w:author="QVM0161195" w:date="2021-01-26T17:21:00Z">
              <w:r w:rsidRPr="005C3FD8" w:rsidDel="008C4DB3">
                <w:rPr>
                  <w:noProof/>
                  <w:sz w:val="26"/>
                  <w:szCs w:val="26"/>
                  <w:lang w:val="vi-VN"/>
                </w:rPr>
                <w:delText>0.76</w:delText>
              </w:r>
            </w:del>
          </w:p>
        </w:tc>
      </w:tr>
      <w:tr w:rsidR="00CF49B2" w:rsidRPr="005C3FD8" w:rsidDel="008C4DB3" w14:paraId="590EDB45" w14:textId="19ABAE99" w:rsidTr="008E4983">
        <w:trPr>
          <w:jc w:val="center"/>
          <w:del w:id="2752" w:author="QVM0161195" w:date="2021-01-26T17:21:00Z"/>
        </w:trPr>
        <w:tc>
          <w:tcPr>
            <w:tcW w:w="1380" w:type="dxa"/>
            <w:shd w:val="clear" w:color="auto" w:fill="auto"/>
          </w:tcPr>
          <w:p w14:paraId="75219B13" w14:textId="1ABBBF31" w:rsidR="00CF49B2" w:rsidRPr="005C3FD8" w:rsidDel="008C4DB3" w:rsidRDefault="00CF49B2" w:rsidP="002A5686">
            <w:pPr>
              <w:spacing w:before="120" w:line="360" w:lineRule="auto"/>
              <w:jc w:val="center"/>
              <w:rPr>
                <w:del w:id="2753" w:author="QVM0161195" w:date="2021-01-26T17:21:00Z"/>
                <w:noProof/>
                <w:sz w:val="26"/>
                <w:szCs w:val="26"/>
                <w:lang w:val="vi-VN"/>
              </w:rPr>
            </w:pPr>
            <w:del w:id="2754" w:author="QVM0161195" w:date="2021-01-26T17:21:00Z">
              <w:r w:rsidRPr="005C3FD8" w:rsidDel="008C4DB3">
                <w:rPr>
                  <w:noProof/>
                  <w:sz w:val="26"/>
                  <w:szCs w:val="26"/>
                  <w:lang w:val="vi-VN"/>
                </w:rPr>
                <w:delText>5</w:delText>
              </w:r>
            </w:del>
          </w:p>
        </w:tc>
        <w:tc>
          <w:tcPr>
            <w:tcW w:w="1582" w:type="dxa"/>
            <w:shd w:val="clear" w:color="auto" w:fill="auto"/>
          </w:tcPr>
          <w:p w14:paraId="3575CA02" w14:textId="07C070B3" w:rsidR="00CF49B2" w:rsidRPr="005C3FD8" w:rsidDel="008C4DB3" w:rsidRDefault="00CF49B2" w:rsidP="002A5686">
            <w:pPr>
              <w:spacing w:before="120" w:line="360" w:lineRule="auto"/>
              <w:jc w:val="center"/>
              <w:rPr>
                <w:del w:id="2755" w:author="QVM0161195" w:date="2021-01-26T17:21:00Z"/>
                <w:noProof/>
                <w:sz w:val="26"/>
                <w:szCs w:val="26"/>
                <w:lang w:val="vi-VN"/>
              </w:rPr>
            </w:pPr>
            <w:del w:id="2756" w:author="QVM0161195" w:date="2021-01-26T17:21:00Z">
              <w:r w:rsidRPr="005C3FD8" w:rsidDel="008C4DB3">
                <w:rPr>
                  <w:noProof/>
                  <w:sz w:val="26"/>
                  <w:szCs w:val="26"/>
                  <w:lang w:val="vi-VN"/>
                </w:rPr>
                <w:delText>SVM</w:delText>
              </w:r>
            </w:del>
          </w:p>
        </w:tc>
        <w:tc>
          <w:tcPr>
            <w:tcW w:w="720" w:type="dxa"/>
            <w:shd w:val="clear" w:color="auto" w:fill="auto"/>
          </w:tcPr>
          <w:p w14:paraId="02D37EE7" w14:textId="0DBAB4F7" w:rsidR="00CF49B2" w:rsidRPr="005C3FD8" w:rsidDel="008C4DB3" w:rsidRDefault="00CF49B2" w:rsidP="0097097C">
            <w:pPr>
              <w:spacing w:before="120" w:line="360" w:lineRule="auto"/>
              <w:jc w:val="center"/>
              <w:rPr>
                <w:del w:id="2757" w:author="QVM0161195" w:date="2021-01-26T17:21:00Z"/>
                <w:noProof/>
                <w:sz w:val="26"/>
                <w:szCs w:val="26"/>
                <w:lang w:val="vi-VN"/>
              </w:rPr>
            </w:pPr>
            <w:del w:id="2758" w:author="QVM0161195" w:date="2021-01-26T17:21:00Z">
              <w:r w:rsidRPr="005C3FD8" w:rsidDel="008C4DB3">
                <w:rPr>
                  <w:noProof/>
                  <w:sz w:val="26"/>
                  <w:szCs w:val="26"/>
                  <w:lang w:val="vi-VN"/>
                </w:rPr>
                <w:delText>0.77</w:delText>
              </w:r>
            </w:del>
          </w:p>
        </w:tc>
        <w:tc>
          <w:tcPr>
            <w:tcW w:w="720" w:type="dxa"/>
            <w:shd w:val="clear" w:color="auto" w:fill="auto"/>
          </w:tcPr>
          <w:p w14:paraId="06B82509" w14:textId="45AD2A3D" w:rsidR="00CF49B2" w:rsidRPr="005C3FD8" w:rsidDel="008C4DB3" w:rsidRDefault="00CF49B2" w:rsidP="0097097C">
            <w:pPr>
              <w:spacing w:before="120" w:line="360" w:lineRule="auto"/>
              <w:jc w:val="center"/>
              <w:rPr>
                <w:del w:id="2759" w:author="QVM0161195" w:date="2021-01-26T17:21:00Z"/>
                <w:noProof/>
                <w:sz w:val="26"/>
                <w:szCs w:val="26"/>
                <w:lang w:val="vi-VN"/>
              </w:rPr>
            </w:pPr>
            <w:del w:id="2760" w:author="QVM0161195" w:date="2021-01-26T17:21:00Z">
              <w:r w:rsidRPr="005C3FD8" w:rsidDel="008C4DB3">
                <w:rPr>
                  <w:noProof/>
                  <w:sz w:val="26"/>
                  <w:szCs w:val="26"/>
                  <w:lang w:val="vi-VN"/>
                </w:rPr>
                <w:delText>0.77</w:delText>
              </w:r>
            </w:del>
          </w:p>
        </w:tc>
        <w:tc>
          <w:tcPr>
            <w:tcW w:w="720" w:type="dxa"/>
            <w:shd w:val="clear" w:color="auto" w:fill="auto"/>
          </w:tcPr>
          <w:p w14:paraId="617177D4" w14:textId="19C44585" w:rsidR="00CF49B2" w:rsidRPr="005C3FD8" w:rsidDel="008C4DB3" w:rsidRDefault="00CF49B2" w:rsidP="0097097C">
            <w:pPr>
              <w:spacing w:before="120" w:line="360" w:lineRule="auto"/>
              <w:jc w:val="center"/>
              <w:rPr>
                <w:del w:id="2761" w:author="QVM0161195" w:date="2021-01-26T17:21:00Z"/>
                <w:noProof/>
                <w:sz w:val="26"/>
                <w:szCs w:val="26"/>
                <w:lang w:val="vi-VN"/>
              </w:rPr>
            </w:pPr>
            <w:del w:id="2762" w:author="QVM0161195" w:date="2021-01-26T17:21:00Z">
              <w:r w:rsidRPr="005C3FD8" w:rsidDel="008C4DB3">
                <w:rPr>
                  <w:noProof/>
                  <w:sz w:val="26"/>
                  <w:szCs w:val="26"/>
                  <w:lang w:val="vi-VN"/>
                </w:rPr>
                <w:delText>0.77</w:delText>
              </w:r>
            </w:del>
          </w:p>
        </w:tc>
      </w:tr>
    </w:tbl>
    <w:p w14:paraId="2C29438F" w14:textId="145F28F6" w:rsidR="0070059C" w:rsidRPr="005C3FD8" w:rsidDel="008C4DB3" w:rsidRDefault="00E53F7D" w:rsidP="0008435B">
      <w:pPr>
        <w:spacing w:before="120" w:line="360" w:lineRule="auto"/>
        <w:ind w:firstLine="284"/>
        <w:jc w:val="both"/>
        <w:rPr>
          <w:del w:id="2763" w:author="QVM0161195" w:date="2021-01-26T17:21:00Z"/>
          <w:noProof/>
          <w:sz w:val="26"/>
          <w:szCs w:val="26"/>
          <w:lang w:val="vi-VN"/>
        </w:rPr>
      </w:pPr>
      <w:del w:id="2764" w:author="QVM0161195" w:date="2021-01-26T17:21:00Z">
        <w:r w:rsidRPr="005C3FD8" w:rsidDel="008C4DB3">
          <w:rPr>
            <w:noProof/>
            <w:sz w:val="26"/>
            <w:szCs w:val="26"/>
            <w:lang w:val="vi-VN"/>
          </w:rPr>
          <w:delText>B</w:delText>
        </w:r>
        <w:r w:rsidR="009A3B96" w:rsidRPr="005C3FD8" w:rsidDel="008C4DB3">
          <w:rPr>
            <w:noProof/>
            <w:sz w:val="26"/>
            <w:szCs w:val="26"/>
            <w:lang w:val="vi-VN"/>
          </w:rPr>
          <w:delText>ảng kết quả 4.</w:delText>
        </w:r>
        <w:r w:rsidR="005834F0" w:rsidRPr="005C3FD8" w:rsidDel="008C4DB3">
          <w:rPr>
            <w:noProof/>
            <w:sz w:val="26"/>
            <w:szCs w:val="26"/>
          </w:rPr>
          <w:delText>4</w:delText>
        </w:r>
        <w:r w:rsidR="009A3B96" w:rsidRPr="005C3FD8" w:rsidDel="008C4DB3">
          <w:rPr>
            <w:noProof/>
            <w:sz w:val="26"/>
            <w:szCs w:val="26"/>
            <w:lang w:val="vi-VN"/>
          </w:rPr>
          <w:delText xml:space="preserve"> cho thấy bộ phân lớp cảm xúc được xây dựng mang lại độ ổn định rất cao</w:delText>
        </w:r>
        <w:r w:rsidR="00BE08B0" w:rsidRPr="005C3FD8" w:rsidDel="008C4DB3">
          <w:rPr>
            <w:noProof/>
            <w:sz w:val="26"/>
            <w:szCs w:val="26"/>
            <w:lang w:val="vi-VN"/>
          </w:rPr>
          <w:delText xml:space="preserve">, các thông số về độ chính xác, độ bao phủ, F1 gần như là </w:delText>
        </w:r>
        <w:r w:rsidR="002A5686" w:rsidRPr="005C3FD8" w:rsidDel="008C4DB3">
          <w:rPr>
            <w:noProof/>
            <w:sz w:val="26"/>
            <w:szCs w:val="26"/>
            <w:lang w:val="vi-VN"/>
          </w:rPr>
          <w:delText xml:space="preserve">không chênh lệch ở mức </w:delText>
        </w:r>
        <w:r w:rsidR="002A5686" w:rsidRPr="005C3FD8" w:rsidDel="008C4DB3">
          <w:rPr>
            <w:b/>
            <w:noProof/>
            <w:sz w:val="26"/>
            <w:szCs w:val="26"/>
            <w:lang w:val="vi-VN"/>
          </w:rPr>
          <w:delText>7</w:delText>
        </w:r>
        <w:r w:rsidR="0002745C" w:rsidRPr="005C3FD8" w:rsidDel="008C4DB3">
          <w:rPr>
            <w:b/>
            <w:noProof/>
            <w:sz w:val="26"/>
            <w:szCs w:val="26"/>
            <w:lang w:val="vi-VN"/>
          </w:rPr>
          <w:delText>7%</w:delText>
        </w:r>
        <w:r w:rsidR="0002745C" w:rsidRPr="005C3FD8" w:rsidDel="008C4DB3">
          <w:rPr>
            <w:noProof/>
            <w:sz w:val="26"/>
            <w:szCs w:val="26"/>
            <w:lang w:val="vi-VN"/>
          </w:rPr>
          <w:delText>.</w:delText>
        </w:r>
      </w:del>
    </w:p>
    <w:p w14:paraId="461196FF" w14:textId="21526B21" w:rsidR="009D30CD" w:rsidRPr="005C3FD8" w:rsidDel="008C4DB3" w:rsidRDefault="009D30CD" w:rsidP="008C2879">
      <w:pPr>
        <w:spacing w:line="360" w:lineRule="auto"/>
        <w:ind w:firstLine="284"/>
        <w:jc w:val="both"/>
        <w:rPr>
          <w:del w:id="2765" w:author="QVM0161195" w:date="2021-01-26T17:21:00Z"/>
          <w:noProof/>
          <w:sz w:val="26"/>
          <w:szCs w:val="26"/>
          <w:lang w:val="vi-VN"/>
        </w:rPr>
      </w:pPr>
      <w:del w:id="2766" w:author="QVM0161195" w:date="2021-01-26T17:21:00Z">
        <w:r w:rsidRPr="005C3FD8" w:rsidDel="008C4DB3">
          <w:rPr>
            <w:noProof/>
            <w:sz w:val="26"/>
            <w:szCs w:val="26"/>
            <w:lang w:val="vi-VN"/>
          </w:rPr>
          <w:delText xml:space="preserve">Tiếp tục thực nghiệm phân lớp cảm xúc bằng các phương pháp phân lớp khác để so </w:delText>
        </w:r>
        <w:r w:rsidR="00993A54" w:rsidRPr="005C3FD8" w:rsidDel="008C4DB3">
          <w:rPr>
            <w:noProof/>
            <w:sz w:val="26"/>
            <w:szCs w:val="26"/>
            <w:lang w:val="vi-VN"/>
          </w:rPr>
          <w:delText>sánh</w:delText>
        </w:r>
        <w:r w:rsidRPr="005C3FD8" w:rsidDel="008C4DB3">
          <w:rPr>
            <w:noProof/>
            <w:sz w:val="26"/>
            <w:szCs w:val="26"/>
            <w:lang w:val="vi-VN"/>
          </w:rPr>
          <w:delText xml:space="preserve"> độ hiệu quả. Mỗi phương pháp sẽ được chạy thực nghiệm 5 lần để ghi nhận kết quả trung bình của mỗi phương pháp.</w:delText>
        </w:r>
      </w:del>
    </w:p>
    <w:p w14:paraId="317C9618" w14:textId="54BC7E04" w:rsidR="000D3BA4" w:rsidRPr="005C3FD8" w:rsidDel="008C4DB3" w:rsidRDefault="000D3BA4" w:rsidP="003B5DBD">
      <w:pPr>
        <w:pStyle w:val="Caption"/>
        <w:spacing w:before="120" w:after="0" w:line="360" w:lineRule="auto"/>
        <w:jc w:val="center"/>
        <w:rPr>
          <w:del w:id="2767" w:author="QVM0161195" w:date="2021-01-26T17:21:00Z"/>
          <w:noProof/>
          <w:szCs w:val="26"/>
          <w:lang w:val="vi-VN"/>
        </w:rPr>
      </w:pPr>
      <w:bookmarkStart w:id="2768" w:name="_Toc61985892"/>
      <w:del w:id="2769" w:author="QVM0161195" w:date="2021-01-26T17:21:00Z">
        <w:r w:rsidRPr="005C3FD8" w:rsidDel="008C4DB3">
          <w:rPr>
            <w:b w:val="0"/>
            <w:i/>
            <w:noProof/>
            <w:color w:val="auto"/>
            <w:sz w:val="26"/>
            <w:szCs w:val="26"/>
            <w:lang w:val="vi-VN"/>
          </w:rPr>
          <w:delText>Bảng 4.</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Bảng_4. \* ARABIC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5</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So sánh độ hiệu quả giữa các phương pháp phân lớp.</w:delText>
        </w:r>
        <w:bookmarkEnd w:id="2768"/>
      </w:del>
    </w:p>
    <w:tbl>
      <w:tblPr>
        <w:tblStyle w:val="TableGrid"/>
        <w:tblW w:w="0" w:type="auto"/>
        <w:jc w:val="center"/>
        <w:tblLook w:val="04A0" w:firstRow="1" w:lastRow="0" w:firstColumn="1" w:lastColumn="0" w:noHBand="0" w:noVBand="1"/>
      </w:tblPr>
      <w:tblGrid>
        <w:gridCol w:w="1853"/>
        <w:gridCol w:w="1791"/>
        <w:gridCol w:w="1633"/>
        <w:gridCol w:w="801"/>
      </w:tblGrid>
      <w:tr w:rsidR="00172BFB" w:rsidRPr="005C3FD8" w:rsidDel="008C4DB3" w14:paraId="7A091FD0" w14:textId="27B04D5C" w:rsidTr="008E4983">
        <w:trPr>
          <w:jc w:val="center"/>
          <w:del w:id="2770" w:author="QVM0161195" w:date="2021-01-26T17:21:00Z"/>
        </w:trPr>
        <w:tc>
          <w:tcPr>
            <w:tcW w:w="1853" w:type="dxa"/>
          </w:tcPr>
          <w:p w14:paraId="2BDA8A82" w14:textId="245EDDE6" w:rsidR="00172BFB" w:rsidRPr="005C3FD8" w:rsidDel="008C4DB3" w:rsidRDefault="00172BFB" w:rsidP="008C2879">
            <w:pPr>
              <w:spacing w:line="360" w:lineRule="auto"/>
              <w:rPr>
                <w:del w:id="2771" w:author="QVM0161195" w:date="2021-01-26T17:21:00Z"/>
                <w:b/>
                <w:bCs/>
                <w:noProof/>
                <w:sz w:val="26"/>
                <w:szCs w:val="26"/>
                <w:lang w:val="vi-VN"/>
              </w:rPr>
            </w:pPr>
            <w:del w:id="2772" w:author="QVM0161195" w:date="2021-01-26T17:21:00Z">
              <w:r w:rsidRPr="005C3FD8" w:rsidDel="008C4DB3">
                <w:rPr>
                  <w:b/>
                  <w:bCs/>
                  <w:noProof/>
                  <w:sz w:val="26"/>
                  <w:szCs w:val="26"/>
                  <w:lang w:val="vi-VN"/>
                </w:rPr>
                <w:delText>Phương pháp</w:delText>
              </w:r>
            </w:del>
          </w:p>
        </w:tc>
        <w:tc>
          <w:tcPr>
            <w:tcW w:w="1791" w:type="dxa"/>
          </w:tcPr>
          <w:p w14:paraId="7A0056D8" w14:textId="788D0DAD" w:rsidR="00172BFB" w:rsidRPr="005C3FD8" w:rsidDel="008C4DB3" w:rsidRDefault="00172BFB" w:rsidP="008C2879">
            <w:pPr>
              <w:spacing w:line="360" w:lineRule="auto"/>
              <w:rPr>
                <w:del w:id="2773" w:author="QVM0161195" w:date="2021-01-26T17:21:00Z"/>
                <w:b/>
                <w:bCs/>
                <w:noProof/>
                <w:sz w:val="26"/>
                <w:szCs w:val="26"/>
                <w:lang w:val="vi-VN"/>
              </w:rPr>
            </w:pPr>
            <w:del w:id="2774" w:author="QVM0161195" w:date="2021-01-26T17:21:00Z">
              <w:r w:rsidRPr="005C3FD8" w:rsidDel="008C4DB3">
                <w:rPr>
                  <w:b/>
                  <w:bCs/>
                  <w:noProof/>
                  <w:sz w:val="26"/>
                  <w:szCs w:val="26"/>
                  <w:lang w:val="vi-VN"/>
                </w:rPr>
                <w:delText>Độ chính xác</w:delText>
              </w:r>
            </w:del>
          </w:p>
        </w:tc>
        <w:tc>
          <w:tcPr>
            <w:tcW w:w="1633" w:type="dxa"/>
          </w:tcPr>
          <w:p w14:paraId="7A109074" w14:textId="39ADEA02" w:rsidR="00172BFB" w:rsidRPr="005C3FD8" w:rsidDel="008C4DB3" w:rsidRDefault="00172BFB" w:rsidP="008C2879">
            <w:pPr>
              <w:spacing w:line="360" w:lineRule="auto"/>
              <w:rPr>
                <w:del w:id="2775" w:author="QVM0161195" w:date="2021-01-26T17:21:00Z"/>
                <w:b/>
                <w:bCs/>
                <w:noProof/>
                <w:sz w:val="26"/>
                <w:szCs w:val="26"/>
                <w:lang w:val="vi-VN"/>
              </w:rPr>
            </w:pPr>
            <w:del w:id="2776" w:author="QVM0161195" w:date="2021-01-26T17:21:00Z">
              <w:r w:rsidRPr="005C3FD8" w:rsidDel="008C4DB3">
                <w:rPr>
                  <w:b/>
                  <w:bCs/>
                  <w:noProof/>
                  <w:sz w:val="26"/>
                  <w:szCs w:val="26"/>
                  <w:lang w:val="vi-VN"/>
                </w:rPr>
                <w:delText>Độ bao phủ</w:delText>
              </w:r>
            </w:del>
          </w:p>
        </w:tc>
        <w:tc>
          <w:tcPr>
            <w:tcW w:w="801" w:type="dxa"/>
          </w:tcPr>
          <w:p w14:paraId="6882B93C" w14:textId="264106D8" w:rsidR="00172BFB" w:rsidRPr="005C3FD8" w:rsidDel="008C4DB3" w:rsidRDefault="00172BFB" w:rsidP="008C2879">
            <w:pPr>
              <w:spacing w:line="360" w:lineRule="auto"/>
              <w:rPr>
                <w:del w:id="2777" w:author="QVM0161195" w:date="2021-01-26T17:21:00Z"/>
                <w:b/>
                <w:bCs/>
                <w:noProof/>
                <w:sz w:val="26"/>
                <w:szCs w:val="26"/>
                <w:lang w:val="vi-VN"/>
              </w:rPr>
            </w:pPr>
            <w:del w:id="2778" w:author="QVM0161195" w:date="2021-01-26T17:21:00Z">
              <w:r w:rsidRPr="005C3FD8" w:rsidDel="008C4DB3">
                <w:rPr>
                  <w:b/>
                  <w:bCs/>
                  <w:noProof/>
                  <w:sz w:val="26"/>
                  <w:szCs w:val="26"/>
                  <w:lang w:val="vi-VN"/>
                </w:rPr>
                <w:delText>F1</w:delText>
              </w:r>
            </w:del>
          </w:p>
        </w:tc>
      </w:tr>
      <w:tr w:rsidR="00172BFB" w:rsidRPr="005C3FD8" w:rsidDel="008C4DB3" w14:paraId="63A9E45C" w14:textId="6286FA73" w:rsidTr="008E4983">
        <w:trPr>
          <w:jc w:val="center"/>
          <w:del w:id="2779" w:author="QVM0161195" w:date="2021-01-26T17:21:00Z"/>
        </w:trPr>
        <w:tc>
          <w:tcPr>
            <w:tcW w:w="1853" w:type="dxa"/>
          </w:tcPr>
          <w:p w14:paraId="4B1679C7" w14:textId="29367650" w:rsidR="00172BFB" w:rsidRPr="005C3FD8" w:rsidDel="008C4DB3" w:rsidRDefault="00172BFB" w:rsidP="008C2879">
            <w:pPr>
              <w:spacing w:line="360" w:lineRule="auto"/>
              <w:rPr>
                <w:del w:id="2780" w:author="QVM0161195" w:date="2021-01-26T17:21:00Z"/>
                <w:noProof/>
                <w:sz w:val="26"/>
                <w:szCs w:val="26"/>
                <w:lang w:val="vi-VN"/>
              </w:rPr>
            </w:pPr>
            <w:del w:id="2781" w:author="QVM0161195" w:date="2021-01-26T17:21:00Z">
              <w:r w:rsidRPr="005C3FD8" w:rsidDel="008C4DB3">
                <w:rPr>
                  <w:noProof/>
                  <w:sz w:val="26"/>
                  <w:szCs w:val="26"/>
                  <w:lang w:val="vi-VN"/>
                </w:rPr>
                <w:delText>SVM</w:delText>
              </w:r>
            </w:del>
          </w:p>
        </w:tc>
        <w:tc>
          <w:tcPr>
            <w:tcW w:w="1791" w:type="dxa"/>
          </w:tcPr>
          <w:p w14:paraId="384AB404" w14:textId="1279A84D" w:rsidR="00172BFB" w:rsidRPr="005C3FD8" w:rsidDel="008C4DB3" w:rsidRDefault="009D30CD" w:rsidP="00DD1253">
            <w:pPr>
              <w:spacing w:line="360" w:lineRule="auto"/>
              <w:jc w:val="center"/>
              <w:rPr>
                <w:del w:id="2782" w:author="QVM0161195" w:date="2021-01-26T17:21:00Z"/>
                <w:noProof/>
                <w:sz w:val="26"/>
                <w:szCs w:val="26"/>
                <w:lang w:val="vi-VN"/>
              </w:rPr>
            </w:pPr>
            <w:del w:id="2783" w:author="QVM0161195" w:date="2021-01-26T17:21:00Z">
              <w:r w:rsidRPr="005C3FD8" w:rsidDel="008C4DB3">
                <w:rPr>
                  <w:noProof/>
                  <w:sz w:val="26"/>
                  <w:szCs w:val="26"/>
                  <w:lang w:val="vi-VN"/>
                </w:rPr>
                <w:delText>0.7</w:delText>
              </w:r>
              <w:r w:rsidR="00E803AA" w:rsidRPr="005C3FD8" w:rsidDel="008C4DB3">
                <w:rPr>
                  <w:noProof/>
                  <w:sz w:val="26"/>
                  <w:szCs w:val="26"/>
                  <w:lang w:val="vi-VN"/>
                </w:rPr>
                <w:delText>7</w:delText>
              </w:r>
            </w:del>
          </w:p>
        </w:tc>
        <w:tc>
          <w:tcPr>
            <w:tcW w:w="1633" w:type="dxa"/>
          </w:tcPr>
          <w:p w14:paraId="24E8C66F" w14:textId="2BEDD96F" w:rsidR="00172BFB" w:rsidRPr="005C3FD8" w:rsidDel="008C4DB3" w:rsidRDefault="009D30CD" w:rsidP="00DD1253">
            <w:pPr>
              <w:spacing w:line="360" w:lineRule="auto"/>
              <w:jc w:val="center"/>
              <w:rPr>
                <w:del w:id="2784" w:author="QVM0161195" w:date="2021-01-26T17:21:00Z"/>
                <w:noProof/>
                <w:sz w:val="26"/>
                <w:szCs w:val="26"/>
                <w:lang w:val="vi-VN"/>
              </w:rPr>
            </w:pPr>
            <w:del w:id="2785" w:author="QVM0161195" w:date="2021-01-26T17:21:00Z">
              <w:r w:rsidRPr="005C3FD8" w:rsidDel="008C4DB3">
                <w:rPr>
                  <w:noProof/>
                  <w:sz w:val="26"/>
                  <w:szCs w:val="26"/>
                  <w:lang w:val="vi-VN"/>
                </w:rPr>
                <w:delText>0.7</w:delText>
              </w:r>
              <w:r w:rsidR="00BF6112" w:rsidRPr="005C3FD8" w:rsidDel="008C4DB3">
                <w:rPr>
                  <w:noProof/>
                  <w:sz w:val="26"/>
                  <w:szCs w:val="26"/>
                  <w:lang w:val="vi-VN"/>
                </w:rPr>
                <w:delText>7</w:delText>
              </w:r>
            </w:del>
          </w:p>
        </w:tc>
        <w:tc>
          <w:tcPr>
            <w:tcW w:w="801" w:type="dxa"/>
          </w:tcPr>
          <w:p w14:paraId="11116705" w14:textId="1DE4831F" w:rsidR="00172BFB" w:rsidRPr="005C3FD8" w:rsidDel="008C4DB3" w:rsidRDefault="009D30CD" w:rsidP="00DD1253">
            <w:pPr>
              <w:spacing w:line="360" w:lineRule="auto"/>
              <w:jc w:val="center"/>
              <w:rPr>
                <w:del w:id="2786" w:author="QVM0161195" w:date="2021-01-26T17:21:00Z"/>
                <w:noProof/>
                <w:sz w:val="26"/>
                <w:szCs w:val="26"/>
                <w:lang w:val="vi-VN"/>
              </w:rPr>
            </w:pPr>
            <w:del w:id="2787" w:author="QVM0161195" w:date="2021-01-26T17:21:00Z">
              <w:r w:rsidRPr="005C3FD8" w:rsidDel="008C4DB3">
                <w:rPr>
                  <w:noProof/>
                  <w:sz w:val="26"/>
                  <w:szCs w:val="26"/>
                  <w:lang w:val="vi-VN"/>
                </w:rPr>
                <w:delText>0.7</w:delText>
              </w:r>
              <w:r w:rsidR="00BF6112" w:rsidRPr="005C3FD8" w:rsidDel="008C4DB3">
                <w:rPr>
                  <w:noProof/>
                  <w:sz w:val="26"/>
                  <w:szCs w:val="26"/>
                  <w:lang w:val="vi-VN"/>
                </w:rPr>
                <w:delText>7</w:delText>
              </w:r>
            </w:del>
          </w:p>
        </w:tc>
      </w:tr>
      <w:tr w:rsidR="00172BFB" w:rsidRPr="005C3FD8" w:rsidDel="008C4DB3" w14:paraId="6B32FFDC" w14:textId="39B11BB8" w:rsidTr="008E4983">
        <w:trPr>
          <w:jc w:val="center"/>
          <w:del w:id="2788" w:author="QVM0161195" w:date="2021-01-26T17:21:00Z"/>
        </w:trPr>
        <w:tc>
          <w:tcPr>
            <w:tcW w:w="1853" w:type="dxa"/>
          </w:tcPr>
          <w:p w14:paraId="07AA8A72" w14:textId="791D77A1" w:rsidR="00172BFB" w:rsidRPr="005C3FD8" w:rsidDel="008C4DB3" w:rsidRDefault="00172BFB" w:rsidP="008C2879">
            <w:pPr>
              <w:spacing w:line="360" w:lineRule="auto"/>
              <w:rPr>
                <w:del w:id="2789" w:author="QVM0161195" w:date="2021-01-26T17:21:00Z"/>
                <w:noProof/>
                <w:sz w:val="26"/>
                <w:szCs w:val="26"/>
                <w:lang w:val="vi-VN"/>
              </w:rPr>
            </w:pPr>
            <w:del w:id="2790" w:author="QVM0161195" w:date="2021-01-26T17:21:00Z">
              <w:r w:rsidRPr="005C3FD8" w:rsidDel="008C4DB3">
                <w:rPr>
                  <w:noProof/>
                  <w:sz w:val="26"/>
                  <w:szCs w:val="26"/>
                  <w:lang w:val="vi-VN"/>
                </w:rPr>
                <w:delText>Naïve Bayes</w:delText>
              </w:r>
            </w:del>
          </w:p>
        </w:tc>
        <w:tc>
          <w:tcPr>
            <w:tcW w:w="1791" w:type="dxa"/>
          </w:tcPr>
          <w:p w14:paraId="348DF5E8" w14:textId="0CEEF28C" w:rsidR="00172BFB" w:rsidRPr="005C3FD8" w:rsidDel="008C4DB3" w:rsidRDefault="007C239D" w:rsidP="001F0E68">
            <w:pPr>
              <w:spacing w:line="360" w:lineRule="auto"/>
              <w:jc w:val="center"/>
              <w:rPr>
                <w:del w:id="2791" w:author="QVM0161195" w:date="2021-01-26T17:21:00Z"/>
                <w:noProof/>
                <w:sz w:val="26"/>
                <w:szCs w:val="26"/>
                <w:lang w:val="vi-VN"/>
              </w:rPr>
            </w:pPr>
            <w:del w:id="2792" w:author="QVM0161195" w:date="2021-01-26T17:21:00Z">
              <w:r w:rsidRPr="005C3FD8" w:rsidDel="008C4DB3">
                <w:rPr>
                  <w:noProof/>
                  <w:sz w:val="26"/>
                  <w:szCs w:val="26"/>
                  <w:lang w:val="vi-VN"/>
                </w:rPr>
                <w:delText>0.</w:delText>
              </w:r>
              <w:r w:rsidR="001F0E68" w:rsidRPr="005C3FD8" w:rsidDel="008C4DB3">
                <w:rPr>
                  <w:noProof/>
                  <w:sz w:val="26"/>
                  <w:szCs w:val="26"/>
                  <w:lang w:val="vi-VN"/>
                </w:rPr>
                <w:delText>70</w:delText>
              </w:r>
            </w:del>
          </w:p>
        </w:tc>
        <w:tc>
          <w:tcPr>
            <w:tcW w:w="1633" w:type="dxa"/>
          </w:tcPr>
          <w:p w14:paraId="451F8B7D" w14:textId="20B586F3" w:rsidR="00172BFB" w:rsidRPr="005C3FD8" w:rsidDel="008C4DB3" w:rsidRDefault="007C239D" w:rsidP="00314366">
            <w:pPr>
              <w:spacing w:line="360" w:lineRule="auto"/>
              <w:jc w:val="center"/>
              <w:rPr>
                <w:del w:id="2793" w:author="QVM0161195" w:date="2021-01-26T17:21:00Z"/>
                <w:noProof/>
                <w:sz w:val="26"/>
                <w:szCs w:val="26"/>
                <w:lang w:val="vi-VN"/>
              </w:rPr>
            </w:pPr>
            <w:del w:id="2794" w:author="QVM0161195" w:date="2021-01-26T17:21:00Z">
              <w:r w:rsidRPr="005C3FD8" w:rsidDel="008C4DB3">
                <w:rPr>
                  <w:noProof/>
                  <w:sz w:val="26"/>
                  <w:szCs w:val="26"/>
                  <w:lang w:val="vi-VN"/>
                </w:rPr>
                <w:delText>0.</w:delText>
              </w:r>
              <w:r w:rsidR="001F0E68" w:rsidRPr="005C3FD8" w:rsidDel="008C4DB3">
                <w:rPr>
                  <w:noProof/>
                  <w:sz w:val="26"/>
                  <w:szCs w:val="26"/>
                  <w:lang w:val="vi-VN"/>
                </w:rPr>
                <w:delText>70</w:delText>
              </w:r>
            </w:del>
          </w:p>
        </w:tc>
        <w:tc>
          <w:tcPr>
            <w:tcW w:w="801" w:type="dxa"/>
          </w:tcPr>
          <w:p w14:paraId="66371BD1" w14:textId="771D4A1C" w:rsidR="00172BFB" w:rsidRPr="005C3FD8" w:rsidDel="008C4DB3" w:rsidRDefault="007C239D" w:rsidP="00314366">
            <w:pPr>
              <w:spacing w:line="360" w:lineRule="auto"/>
              <w:jc w:val="center"/>
              <w:rPr>
                <w:del w:id="2795" w:author="QVM0161195" w:date="2021-01-26T17:21:00Z"/>
                <w:noProof/>
                <w:sz w:val="26"/>
                <w:szCs w:val="26"/>
                <w:lang w:val="vi-VN"/>
              </w:rPr>
            </w:pPr>
            <w:del w:id="2796" w:author="QVM0161195" w:date="2021-01-26T17:21:00Z">
              <w:r w:rsidRPr="005C3FD8" w:rsidDel="008C4DB3">
                <w:rPr>
                  <w:noProof/>
                  <w:sz w:val="26"/>
                  <w:szCs w:val="26"/>
                  <w:lang w:val="vi-VN"/>
                </w:rPr>
                <w:delText>0.</w:delText>
              </w:r>
              <w:r w:rsidR="001F0E68" w:rsidRPr="005C3FD8" w:rsidDel="008C4DB3">
                <w:rPr>
                  <w:noProof/>
                  <w:sz w:val="26"/>
                  <w:szCs w:val="26"/>
                  <w:lang w:val="vi-VN"/>
                </w:rPr>
                <w:delText>70</w:delText>
              </w:r>
            </w:del>
          </w:p>
        </w:tc>
      </w:tr>
      <w:tr w:rsidR="004F0255" w:rsidRPr="005C3FD8" w:rsidDel="008C4DB3" w14:paraId="02B07282" w14:textId="4A9D4DE0" w:rsidTr="008E4983">
        <w:trPr>
          <w:jc w:val="center"/>
          <w:del w:id="2797" w:author="QVM0161195" w:date="2021-01-26T17:21:00Z"/>
        </w:trPr>
        <w:tc>
          <w:tcPr>
            <w:tcW w:w="1853" w:type="dxa"/>
          </w:tcPr>
          <w:p w14:paraId="1E8E7A15" w14:textId="4B2ABF3D" w:rsidR="004F0255" w:rsidRPr="005C3FD8" w:rsidDel="008C4DB3" w:rsidRDefault="005F31CB" w:rsidP="008C2879">
            <w:pPr>
              <w:spacing w:line="360" w:lineRule="auto"/>
              <w:rPr>
                <w:del w:id="2798" w:author="QVM0161195" w:date="2021-01-26T17:21:00Z"/>
                <w:noProof/>
                <w:sz w:val="26"/>
                <w:szCs w:val="26"/>
                <w:lang w:val="vi-VN"/>
              </w:rPr>
            </w:pPr>
            <w:del w:id="2799" w:author="QVM0161195" w:date="2021-01-26T17:21:00Z">
              <w:r w:rsidRPr="005C3FD8" w:rsidDel="008C4DB3">
                <w:rPr>
                  <w:noProof/>
                  <w:sz w:val="26"/>
                  <w:szCs w:val="26"/>
                  <w:lang w:val="vi-VN"/>
                </w:rPr>
                <w:delText xml:space="preserve">Decision </w:delText>
              </w:r>
              <w:r w:rsidR="00993A54" w:rsidRPr="005C3FD8" w:rsidDel="008C4DB3">
                <w:rPr>
                  <w:noProof/>
                  <w:sz w:val="26"/>
                  <w:szCs w:val="26"/>
                  <w:lang w:val="vi-VN"/>
                </w:rPr>
                <w:delText>Tree</w:delText>
              </w:r>
            </w:del>
          </w:p>
        </w:tc>
        <w:tc>
          <w:tcPr>
            <w:tcW w:w="1791" w:type="dxa"/>
          </w:tcPr>
          <w:p w14:paraId="5AEE457A" w14:textId="2AE3D7AA" w:rsidR="004F0255" w:rsidRPr="005C3FD8" w:rsidDel="008C4DB3" w:rsidRDefault="00993A54" w:rsidP="00DD1253">
            <w:pPr>
              <w:spacing w:line="360" w:lineRule="auto"/>
              <w:jc w:val="center"/>
              <w:rPr>
                <w:del w:id="2800" w:author="QVM0161195" w:date="2021-01-26T17:21:00Z"/>
                <w:noProof/>
                <w:sz w:val="26"/>
                <w:szCs w:val="26"/>
                <w:lang w:val="vi-VN"/>
              </w:rPr>
            </w:pPr>
            <w:del w:id="2801" w:author="QVM0161195" w:date="2021-01-26T17:21:00Z">
              <w:r w:rsidRPr="005C3FD8" w:rsidDel="008C4DB3">
                <w:rPr>
                  <w:noProof/>
                  <w:sz w:val="26"/>
                  <w:szCs w:val="26"/>
                  <w:lang w:val="vi-VN"/>
                </w:rPr>
                <w:delText>0.</w:delText>
              </w:r>
              <w:r w:rsidR="004514CE" w:rsidRPr="005C3FD8" w:rsidDel="008C4DB3">
                <w:rPr>
                  <w:noProof/>
                  <w:sz w:val="26"/>
                  <w:szCs w:val="26"/>
                  <w:lang w:val="vi-VN"/>
                </w:rPr>
                <w:delText>65</w:delText>
              </w:r>
            </w:del>
          </w:p>
        </w:tc>
        <w:tc>
          <w:tcPr>
            <w:tcW w:w="1633" w:type="dxa"/>
          </w:tcPr>
          <w:p w14:paraId="01EC4EF6" w14:textId="584F73F1" w:rsidR="004F0255" w:rsidRPr="005C3FD8" w:rsidDel="008C4DB3" w:rsidRDefault="00993A54" w:rsidP="00DD1253">
            <w:pPr>
              <w:spacing w:line="360" w:lineRule="auto"/>
              <w:jc w:val="center"/>
              <w:rPr>
                <w:del w:id="2802" w:author="QVM0161195" w:date="2021-01-26T17:21:00Z"/>
                <w:noProof/>
                <w:sz w:val="26"/>
                <w:szCs w:val="26"/>
                <w:lang w:val="vi-VN"/>
              </w:rPr>
            </w:pPr>
            <w:del w:id="2803" w:author="QVM0161195" w:date="2021-01-26T17:21:00Z">
              <w:r w:rsidRPr="005C3FD8" w:rsidDel="008C4DB3">
                <w:rPr>
                  <w:noProof/>
                  <w:sz w:val="26"/>
                  <w:szCs w:val="26"/>
                  <w:lang w:val="vi-VN"/>
                </w:rPr>
                <w:delText>0.</w:delText>
              </w:r>
              <w:r w:rsidR="004514CE" w:rsidRPr="005C3FD8" w:rsidDel="008C4DB3">
                <w:rPr>
                  <w:noProof/>
                  <w:sz w:val="26"/>
                  <w:szCs w:val="26"/>
                  <w:lang w:val="vi-VN"/>
                </w:rPr>
                <w:delText>66</w:delText>
              </w:r>
            </w:del>
          </w:p>
        </w:tc>
        <w:tc>
          <w:tcPr>
            <w:tcW w:w="801" w:type="dxa"/>
          </w:tcPr>
          <w:p w14:paraId="619DED96" w14:textId="62394873" w:rsidR="004F0255" w:rsidRPr="005C3FD8" w:rsidDel="008C4DB3" w:rsidRDefault="00993A54" w:rsidP="00DD1253">
            <w:pPr>
              <w:spacing w:line="360" w:lineRule="auto"/>
              <w:jc w:val="center"/>
              <w:rPr>
                <w:del w:id="2804" w:author="QVM0161195" w:date="2021-01-26T17:21:00Z"/>
                <w:noProof/>
                <w:sz w:val="26"/>
                <w:szCs w:val="26"/>
                <w:lang w:val="vi-VN"/>
              </w:rPr>
            </w:pPr>
            <w:del w:id="2805" w:author="QVM0161195" w:date="2021-01-26T17:21:00Z">
              <w:r w:rsidRPr="005C3FD8" w:rsidDel="008C4DB3">
                <w:rPr>
                  <w:noProof/>
                  <w:sz w:val="26"/>
                  <w:szCs w:val="26"/>
                  <w:lang w:val="vi-VN"/>
                </w:rPr>
                <w:delText>0.</w:delText>
              </w:r>
              <w:r w:rsidR="004514CE" w:rsidRPr="005C3FD8" w:rsidDel="008C4DB3">
                <w:rPr>
                  <w:noProof/>
                  <w:sz w:val="26"/>
                  <w:szCs w:val="26"/>
                  <w:lang w:val="vi-VN"/>
                </w:rPr>
                <w:delText>66</w:delText>
              </w:r>
            </w:del>
          </w:p>
        </w:tc>
      </w:tr>
    </w:tbl>
    <w:p w14:paraId="2AEA285E" w14:textId="0A595635" w:rsidR="00733B7E" w:rsidRPr="005C3FD8" w:rsidDel="008C4DB3" w:rsidRDefault="00733B7E" w:rsidP="0084338C">
      <w:pPr>
        <w:spacing w:before="120" w:line="360" w:lineRule="auto"/>
        <w:jc w:val="center"/>
        <w:rPr>
          <w:del w:id="2806" w:author="QVM0161195" w:date="2021-01-26T17:21:00Z"/>
          <w:noProof/>
          <w:szCs w:val="26"/>
          <w:lang w:val="vi-VN"/>
        </w:rPr>
      </w:pPr>
      <w:del w:id="2807" w:author="QVM0161195" w:date="2021-01-26T17:21:00Z">
        <w:r w:rsidRPr="005C3FD8" w:rsidDel="008C4DB3">
          <w:rPr>
            <w:noProof/>
            <w:szCs w:val="26"/>
          </w:rPr>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p>
    <w:p w14:paraId="6AE9EBE0" w14:textId="693B66DD" w:rsidR="00816741" w:rsidRPr="005C3FD8" w:rsidDel="008C4DB3" w:rsidRDefault="00816741" w:rsidP="0026157F">
      <w:pPr>
        <w:pStyle w:val="Caption"/>
        <w:jc w:val="center"/>
        <w:rPr>
          <w:del w:id="2808" w:author="QVM0161195" w:date="2021-01-26T17:21:00Z"/>
          <w:b w:val="0"/>
          <w:i/>
          <w:noProof/>
          <w:color w:val="auto"/>
          <w:sz w:val="26"/>
          <w:szCs w:val="26"/>
          <w:lang w:val="vi-VN"/>
        </w:rPr>
      </w:pPr>
      <w:bookmarkStart w:id="2809" w:name="_Toc61973876"/>
      <w:del w:id="2810" w:author="QVM0161195" w:date="2021-01-26T17:21:00Z">
        <w:r w:rsidRPr="005C3FD8" w:rsidDel="008C4DB3">
          <w:rPr>
            <w:b w:val="0"/>
            <w:i/>
            <w:color w:val="auto"/>
            <w:sz w:val="26"/>
            <w:szCs w:val="26"/>
            <w:lang w:val="vi-VN"/>
          </w:rPr>
          <w:delText>Hình 4-</w:delText>
        </w:r>
        <w:r w:rsidRPr="005C3FD8" w:rsidDel="008C4DB3">
          <w:rPr>
            <w:b w:val="0"/>
            <w:i/>
            <w:color w:val="auto"/>
            <w:sz w:val="26"/>
            <w:szCs w:val="26"/>
            <w:lang w:val="vi-VN"/>
          </w:rPr>
          <w:fldChar w:fldCharType="begin"/>
        </w:r>
        <w:r w:rsidRPr="005C3FD8" w:rsidDel="008C4DB3">
          <w:rPr>
            <w:b w:val="0"/>
            <w:i/>
            <w:color w:val="auto"/>
            <w:sz w:val="26"/>
            <w:szCs w:val="26"/>
            <w:lang w:val="vi-VN"/>
          </w:rPr>
          <w:delInstrText xml:space="preserve"> SEQ Hình_4- \* ARABIC </w:delInstrText>
        </w:r>
        <w:r w:rsidRPr="005C3FD8" w:rsidDel="008C4DB3">
          <w:rPr>
            <w:b w:val="0"/>
            <w:i/>
            <w:color w:val="auto"/>
            <w:sz w:val="26"/>
            <w:szCs w:val="26"/>
            <w:lang w:val="vi-VN"/>
          </w:rPr>
          <w:fldChar w:fldCharType="separate"/>
        </w:r>
        <w:r w:rsidR="00F360C9" w:rsidRPr="005C3FD8" w:rsidDel="008C4DB3">
          <w:rPr>
            <w:b w:val="0"/>
            <w:i/>
            <w:noProof/>
            <w:color w:val="auto"/>
            <w:sz w:val="26"/>
            <w:szCs w:val="26"/>
            <w:lang w:val="vi-VN"/>
          </w:rPr>
          <w:delText>4</w:delText>
        </w:r>
        <w:r w:rsidRPr="005C3FD8" w:rsidDel="008C4DB3">
          <w:rPr>
            <w:b w:val="0"/>
            <w:i/>
            <w:color w:val="auto"/>
            <w:sz w:val="26"/>
            <w:szCs w:val="26"/>
            <w:lang w:val="vi-VN"/>
          </w:rPr>
          <w:fldChar w:fldCharType="end"/>
        </w:r>
        <w:r w:rsidRPr="005C3FD8" w:rsidDel="008C4DB3">
          <w:rPr>
            <w:b w:val="0"/>
            <w:i/>
            <w:color w:val="auto"/>
            <w:sz w:val="26"/>
            <w:szCs w:val="26"/>
            <w:lang w:val="vi-VN"/>
          </w:rPr>
          <w:delText xml:space="preserve"> So sánh các phương pháp phân lớp.</w:delText>
        </w:r>
        <w:bookmarkEnd w:id="2809"/>
      </w:del>
    </w:p>
    <w:p w14:paraId="5CCB7719" w14:textId="7EB01752" w:rsidR="00617E06" w:rsidRPr="005C3FD8" w:rsidDel="008C4DB3" w:rsidRDefault="006C1B27" w:rsidP="00314366">
      <w:pPr>
        <w:spacing w:before="120" w:line="360" w:lineRule="auto"/>
        <w:ind w:firstLine="284"/>
        <w:jc w:val="both"/>
        <w:rPr>
          <w:del w:id="2811" w:author="QVM0161195" w:date="2021-01-26T17:21:00Z"/>
          <w:noProof/>
          <w:sz w:val="26"/>
          <w:szCs w:val="26"/>
          <w:lang w:val="vi-VN"/>
        </w:rPr>
      </w:pPr>
      <w:del w:id="2812" w:author="QVM0161195" w:date="2021-01-26T17:21:00Z">
        <w:r w:rsidRPr="005C3FD8" w:rsidDel="008C4DB3">
          <w:rPr>
            <w:noProof/>
            <w:sz w:val="26"/>
            <w:szCs w:val="26"/>
            <w:lang w:val="vi-VN"/>
          </w:rPr>
          <w:delText>Có thể thấy ở</w:delText>
        </w:r>
        <w:r w:rsidR="00B43F70" w:rsidRPr="005C3FD8" w:rsidDel="008C4DB3">
          <w:rPr>
            <w:noProof/>
            <w:sz w:val="26"/>
            <w:szCs w:val="26"/>
            <w:lang w:val="vi-VN"/>
          </w:rPr>
          <w:delText xml:space="preserve"> hình 4</w:delText>
        </w:r>
        <w:r w:rsidR="00080054" w:rsidRPr="005C3FD8" w:rsidDel="008C4DB3">
          <w:rPr>
            <w:noProof/>
            <w:sz w:val="26"/>
            <w:szCs w:val="26"/>
            <w:lang w:val="vi-VN"/>
          </w:rPr>
          <w:delText>-4</w:delText>
        </w:r>
        <w:r w:rsidR="00B43F70" w:rsidRPr="005C3FD8" w:rsidDel="008C4DB3">
          <w:rPr>
            <w:noProof/>
            <w:sz w:val="26"/>
            <w:szCs w:val="26"/>
            <w:lang w:val="vi-VN"/>
          </w:rPr>
          <w:delText xml:space="preserve"> độ chính xác khi sử dụng phương pháp phân lớp </w:delText>
        </w:r>
        <w:r w:rsidR="002B2B96" w:rsidRPr="005C3FD8" w:rsidDel="008C4DB3">
          <w:rPr>
            <w:noProof/>
            <w:sz w:val="26"/>
            <w:szCs w:val="26"/>
            <w:lang w:val="vi-VN"/>
          </w:rPr>
          <w:delText>SVM</w:delText>
        </w:r>
        <w:r w:rsidR="00B43F70" w:rsidRPr="005C3FD8" w:rsidDel="008C4DB3">
          <w:rPr>
            <w:noProof/>
            <w:sz w:val="26"/>
            <w:szCs w:val="26"/>
            <w:lang w:val="vi-VN"/>
          </w:rPr>
          <w:delText xml:space="preserve"> là cao nhất lên đến </w:delText>
        </w:r>
        <w:r w:rsidR="002B2B96" w:rsidRPr="005C3FD8" w:rsidDel="008C4DB3">
          <w:rPr>
            <w:b/>
            <w:noProof/>
            <w:sz w:val="26"/>
            <w:szCs w:val="26"/>
            <w:lang w:val="vi-VN"/>
          </w:rPr>
          <w:delText>77</w:delText>
        </w:r>
        <w:r w:rsidR="00B43F70" w:rsidRPr="005C3FD8" w:rsidDel="008C4DB3">
          <w:rPr>
            <w:b/>
            <w:noProof/>
            <w:sz w:val="26"/>
            <w:szCs w:val="26"/>
            <w:lang w:val="vi-VN"/>
          </w:rPr>
          <w:delText>%</w:delText>
        </w:r>
        <w:r w:rsidR="00B43F70" w:rsidRPr="005C3FD8" w:rsidDel="008C4DB3">
          <w:rPr>
            <w:noProof/>
            <w:sz w:val="26"/>
            <w:szCs w:val="26"/>
            <w:lang w:val="vi-VN"/>
          </w:rPr>
          <w:delText xml:space="preserve"> tiếp đến là bộ phân lớp</w:delText>
        </w:r>
        <w:r w:rsidR="002B2B96" w:rsidRPr="005C3FD8" w:rsidDel="008C4DB3">
          <w:rPr>
            <w:noProof/>
            <w:sz w:val="26"/>
            <w:szCs w:val="26"/>
            <w:lang w:val="vi-VN"/>
          </w:rPr>
          <w:delText xml:space="preserve"> </w:delText>
        </w:r>
        <w:r w:rsidR="00B43F70" w:rsidRPr="005C3FD8" w:rsidDel="008C4DB3">
          <w:rPr>
            <w:noProof/>
            <w:sz w:val="26"/>
            <w:szCs w:val="26"/>
            <w:lang w:val="vi-VN"/>
          </w:rPr>
          <w:delText xml:space="preserve">với </w:delText>
        </w:r>
        <w:r w:rsidR="00B43F70" w:rsidRPr="005C3FD8" w:rsidDel="008C4DB3">
          <w:rPr>
            <w:b/>
            <w:noProof/>
            <w:sz w:val="26"/>
            <w:szCs w:val="26"/>
            <w:lang w:val="vi-VN"/>
          </w:rPr>
          <w:delText>7</w:delText>
        </w:r>
        <w:r w:rsidR="002B2B96" w:rsidRPr="005C3FD8" w:rsidDel="008C4DB3">
          <w:rPr>
            <w:b/>
            <w:noProof/>
            <w:sz w:val="26"/>
            <w:szCs w:val="26"/>
            <w:lang w:val="vi-VN"/>
          </w:rPr>
          <w:delText>0</w:delText>
        </w:r>
        <w:r w:rsidR="00B43F70" w:rsidRPr="005C3FD8" w:rsidDel="008C4DB3">
          <w:rPr>
            <w:b/>
            <w:noProof/>
            <w:sz w:val="26"/>
            <w:szCs w:val="26"/>
            <w:lang w:val="vi-VN"/>
          </w:rPr>
          <w:delText>%</w:delText>
        </w:r>
        <w:r w:rsidR="00B43F70" w:rsidRPr="005C3FD8" w:rsidDel="008C4DB3">
          <w:rPr>
            <w:noProof/>
            <w:sz w:val="26"/>
            <w:szCs w:val="26"/>
            <w:lang w:val="vi-VN"/>
          </w:rPr>
          <w:delText xml:space="preserve"> và cuối cùng là </w:delText>
        </w:r>
        <w:r w:rsidR="002B2B96" w:rsidRPr="005C3FD8" w:rsidDel="008C4DB3">
          <w:rPr>
            <w:noProof/>
            <w:sz w:val="26"/>
            <w:szCs w:val="26"/>
            <w:lang w:val="vi-VN"/>
          </w:rPr>
          <w:delText>cây quyết định (Tree)</w:delText>
        </w:r>
        <w:r w:rsidR="00C355DB" w:rsidRPr="005C3FD8" w:rsidDel="008C4DB3">
          <w:rPr>
            <w:noProof/>
            <w:sz w:val="26"/>
            <w:szCs w:val="26"/>
            <w:lang w:val="vi-VN"/>
          </w:rPr>
          <w:delText xml:space="preserve"> với </w:delText>
        </w:r>
        <w:r w:rsidR="002B2B96" w:rsidRPr="005C3FD8" w:rsidDel="008C4DB3">
          <w:rPr>
            <w:b/>
            <w:noProof/>
            <w:sz w:val="26"/>
            <w:szCs w:val="26"/>
            <w:lang w:val="vi-VN"/>
          </w:rPr>
          <w:delText>65</w:delText>
        </w:r>
        <w:r w:rsidR="00B43F70" w:rsidRPr="005C3FD8" w:rsidDel="008C4DB3">
          <w:rPr>
            <w:b/>
            <w:noProof/>
            <w:sz w:val="26"/>
            <w:szCs w:val="26"/>
            <w:lang w:val="vi-VN"/>
          </w:rPr>
          <w:delText>%.</w:delText>
        </w:r>
        <w:r w:rsidR="00B43F70" w:rsidRPr="005C3FD8" w:rsidDel="008C4DB3">
          <w:rPr>
            <w:noProof/>
            <w:sz w:val="26"/>
            <w:szCs w:val="26"/>
            <w:lang w:val="vi-VN"/>
          </w:rPr>
          <w:delText xml:space="preserve"> </w:delText>
        </w:r>
        <w:r w:rsidR="00A91A6D" w:rsidRPr="005C3FD8" w:rsidDel="008C4DB3">
          <w:rPr>
            <w:noProof/>
            <w:sz w:val="26"/>
            <w:szCs w:val="26"/>
            <w:lang w:val="vi-VN"/>
          </w:rPr>
          <w:delText>Độ c</w:delText>
        </w:r>
        <w:r w:rsidR="000B38C9" w:rsidRPr="005C3FD8" w:rsidDel="008C4DB3">
          <w:rPr>
            <w:noProof/>
            <w:sz w:val="26"/>
            <w:szCs w:val="26"/>
            <w:lang w:val="vi-VN"/>
          </w:rPr>
          <w:delText>hênh lệch giữa phương pháp</w:delText>
        </w:r>
        <w:r w:rsidR="00A91A6D" w:rsidRPr="005C3FD8" w:rsidDel="008C4DB3">
          <w:rPr>
            <w:noProof/>
            <w:sz w:val="26"/>
            <w:szCs w:val="26"/>
            <w:lang w:val="vi-VN"/>
          </w:rPr>
          <w:delText xml:space="preserve"> SVM và cây quyết định là ở mức </w:delText>
        </w:r>
        <w:r w:rsidR="00A91A6D" w:rsidRPr="005C3FD8" w:rsidDel="008C4DB3">
          <w:rPr>
            <w:b/>
            <w:noProof/>
            <w:sz w:val="26"/>
            <w:szCs w:val="26"/>
            <w:lang w:val="vi-VN"/>
          </w:rPr>
          <w:delText>12%</w:delText>
        </w:r>
        <w:r w:rsidR="00A91A6D" w:rsidRPr="005C3FD8" w:rsidDel="008C4DB3">
          <w:rPr>
            <w:noProof/>
            <w:sz w:val="26"/>
            <w:szCs w:val="26"/>
            <w:lang w:val="vi-VN"/>
          </w:rPr>
          <w:delText xml:space="preserve"> một con số đáng </w:delText>
        </w:r>
        <w:r w:rsidR="00BF3AC1" w:rsidRPr="005C3FD8" w:rsidDel="008C4DB3">
          <w:rPr>
            <w:noProof/>
            <w:sz w:val="26"/>
            <w:szCs w:val="26"/>
            <w:lang w:val="vi-VN"/>
          </w:rPr>
          <w:delText xml:space="preserve">kể </w:delText>
        </w:r>
        <w:r w:rsidR="00A91A6D" w:rsidRPr="005C3FD8" w:rsidDel="008C4DB3">
          <w:rPr>
            <w:noProof/>
            <w:sz w:val="26"/>
            <w:szCs w:val="26"/>
            <w:lang w:val="vi-VN"/>
          </w:rPr>
          <w:delText>từ đó</w:delText>
        </w:r>
        <w:r w:rsidR="00B43F70" w:rsidRPr="005C3FD8" w:rsidDel="008C4DB3">
          <w:rPr>
            <w:noProof/>
            <w:sz w:val="26"/>
            <w:szCs w:val="26"/>
            <w:lang w:val="vi-VN"/>
          </w:rPr>
          <w:delText xml:space="preserve"> </w:delText>
        </w:r>
        <w:r w:rsidR="00942A39" w:rsidRPr="005C3FD8" w:rsidDel="008C4DB3">
          <w:rPr>
            <w:noProof/>
            <w:sz w:val="26"/>
            <w:szCs w:val="26"/>
            <w:lang w:val="vi-VN"/>
          </w:rPr>
          <w:delText xml:space="preserve">ta </w:delText>
        </w:r>
        <w:r w:rsidR="00B43F70" w:rsidRPr="005C3FD8" w:rsidDel="008C4DB3">
          <w:rPr>
            <w:noProof/>
            <w:sz w:val="26"/>
            <w:szCs w:val="26"/>
            <w:lang w:val="vi-VN"/>
          </w:rPr>
          <w:delText>càng</w:delText>
        </w:r>
        <w:r w:rsidR="00942A39" w:rsidRPr="005C3FD8" w:rsidDel="008C4DB3">
          <w:rPr>
            <w:noProof/>
            <w:sz w:val="26"/>
            <w:szCs w:val="26"/>
            <w:lang w:val="vi-VN"/>
          </w:rPr>
          <w:delText xml:space="preserve"> có thêm cơ sở để</w:delText>
        </w:r>
        <w:r w:rsidR="00B43F70" w:rsidRPr="005C3FD8" w:rsidDel="008C4DB3">
          <w:rPr>
            <w:noProof/>
            <w:sz w:val="26"/>
            <w:szCs w:val="26"/>
            <w:lang w:val="vi-VN"/>
          </w:rPr>
          <w:delText xml:space="preserve"> củng cố rằng với những tập dữ liệu vừa và nhỏ thì phương pháp phân lớp </w:delText>
        </w:r>
        <w:r w:rsidR="002B2B96" w:rsidRPr="005C3FD8" w:rsidDel="008C4DB3">
          <w:rPr>
            <w:noProof/>
            <w:sz w:val="26"/>
            <w:szCs w:val="26"/>
            <w:lang w:val="vi-VN"/>
          </w:rPr>
          <w:delText>SVM</w:delText>
        </w:r>
        <w:r w:rsidR="00B43F70" w:rsidRPr="005C3FD8" w:rsidDel="008C4DB3">
          <w:rPr>
            <w:noProof/>
            <w:sz w:val="26"/>
            <w:szCs w:val="26"/>
            <w:lang w:val="vi-VN"/>
          </w:rPr>
          <w:delText xml:space="preserve"> sẽ cho độ hiệu quả cao hơn so với các phương pháp </w:delText>
        </w:r>
        <w:r w:rsidR="00A91A6D" w:rsidRPr="005C3FD8" w:rsidDel="008C4DB3">
          <w:rPr>
            <w:noProof/>
            <w:sz w:val="26"/>
            <w:szCs w:val="26"/>
            <w:lang w:val="vi-VN"/>
          </w:rPr>
          <w:delText>cây quyết định hay Naïve Bayes</w:delText>
        </w:r>
        <w:r w:rsidR="00B43F70" w:rsidRPr="005C3FD8" w:rsidDel="008C4DB3">
          <w:rPr>
            <w:noProof/>
            <w:sz w:val="26"/>
            <w:szCs w:val="26"/>
            <w:lang w:val="vi-VN"/>
          </w:rPr>
          <w:delText xml:space="preserve">. </w:delText>
        </w:r>
      </w:del>
    </w:p>
    <w:p w14:paraId="0A2D658A" w14:textId="1281743A" w:rsidR="00D472CE" w:rsidRPr="005C3FD8" w:rsidDel="008C4DB3" w:rsidRDefault="001A3B92" w:rsidP="00314366">
      <w:pPr>
        <w:spacing w:before="120" w:line="360" w:lineRule="auto"/>
        <w:ind w:firstLine="284"/>
        <w:jc w:val="both"/>
        <w:rPr>
          <w:del w:id="2813" w:author="QVM0161195" w:date="2021-01-26T17:21:00Z"/>
          <w:noProof/>
          <w:sz w:val="26"/>
          <w:szCs w:val="26"/>
          <w:lang w:val="vi-VN"/>
        </w:rPr>
      </w:pPr>
      <w:del w:id="2814" w:author="QVM0161195" w:date="2021-01-26T17:21:00Z">
        <w:r w:rsidRPr="005C3FD8" w:rsidDel="008C4DB3">
          <w:rPr>
            <w:noProof/>
            <w:sz w:val="26"/>
            <w:szCs w:val="26"/>
            <w:lang w:val="vi-VN"/>
          </w:rPr>
          <w:delText>Tiếp theo</w:delText>
        </w:r>
        <w:r w:rsidR="00D472CE" w:rsidRPr="005C3FD8" w:rsidDel="008C4DB3">
          <w:rPr>
            <w:noProof/>
            <w:sz w:val="26"/>
            <w:szCs w:val="26"/>
            <w:lang w:val="vi-VN"/>
          </w:rPr>
          <w:delText xml:space="preserve"> để có thêm cơ sở </w:delText>
        </w:r>
        <w:r w:rsidR="002C0623" w:rsidRPr="005C3FD8" w:rsidDel="008C4DB3">
          <w:rPr>
            <w:noProof/>
            <w:sz w:val="26"/>
            <w:szCs w:val="26"/>
            <w:lang w:val="vi-VN"/>
          </w:rPr>
          <w:delText xml:space="preserve">trong việc </w:delText>
        </w:r>
        <w:r w:rsidR="00D472CE" w:rsidRPr="005C3FD8" w:rsidDel="008C4DB3">
          <w:rPr>
            <w:noProof/>
            <w:sz w:val="26"/>
            <w:szCs w:val="26"/>
            <w:lang w:val="vi-VN"/>
          </w:rPr>
          <w:delText xml:space="preserve">lựa chọn các </w:delText>
        </w:r>
        <w:r w:rsidR="002C0623" w:rsidRPr="005C3FD8" w:rsidDel="008C4DB3">
          <w:rPr>
            <w:noProof/>
            <w:sz w:val="26"/>
            <w:szCs w:val="26"/>
            <w:lang w:val="vi-VN"/>
          </w:rPr>
          <w:delText xml:space="preserve">phương pháp biểu diễn văn bản  </w:delText>
        </w:r>
        <w:r w:rsidR="00D472CE" w:rsidRPr="005C3FD8" w:rsidDel="008C4DB3">
          <w:rPr>
            <w:noProof/>
            <w:sz w:val="26"/>
            <w:szCs w:val="26"/>
            <w:lang w:val="vi-VN"/>
          </w:rPr>
          <w:delText>luận văn sẽ thực hiện việc việc so sánh độ hiệu quả của 2 phương pháp bi</w:delText>
        </w:r>
        <w:r w:rsidR="0052352B" w:rsidRPr="005C3FD8" w:rsidDel="008C4DB3">
          <w:rPr>
            <w:noProof/>
            <w:sz w:val="26"/>
            <w:szCs w:val="26"/>
            <w:lang w:val="vi-VN"/>
          </w:rPr>
          <w:delText>ể</w:delText>
        </w:r>
        <w:r w:rsidR="00D472CE" w:rsidRPr="005C3FD8" w:rsidDel="008C4DB3">
          <w:rPr>
            <w:noProof/>
            <w:sz w:val="26"/>
            <w:szCs w:val="26"/>
            <w:lang w:val="vi-VN"/>
          </w:rPr>
          <w:delText>u diễn văn bản là TF-IDF</w:delText>
        </w:r>
        <w:r w:rsidR="00E16A97" w:rsidRPr="005C3FD8" w:rsidDel="008C4DB3">
          <w:rPr>
            <w:noProof/>
            <w:sz w:val="26"/>
            <w:szCs w:val="26"/>
            <w:lang w:val="vi-VN"/>
          </w:rPr>
          <w:delText xml:space="preserve"> Vector</w:delText>
        </w:r>
        <w:r w:rsidR="002C0623" w:rsidRPr="005C3FD8" w:rsidDel="008C4DB3">
          <w:rPr>
            <w:noProof/>
            <w:sz w:val="26"/>
            <w:szCs w:val="26"/>
            <w:lang w:val="vi-VN"/>
          </w:rPr>
          <w:delText xml:space="preserve"> (Frequency-based embedding)</w:delText>
        </w:r>
        <w:r w:rsidR="004B14DB" w:rsidRPr="005C3FD8" w:rsidDel="008C4DB3">
          <w:rPr>
            <w:noProof/>
            <w:sz w:val="26"/>
            <w:szCs w:val="26"/>
            <w:lang w:val="vi-VN"/>
          </w:rPr>
          <w:delText xml:space="preserve"> và</w:delText>
        </w:r>
        <w:r w:rsidR="00D472CE" w:rsidRPr="005C3FD8" w:rsidDel="008C4DB3">
          <w:rPr>
            <w:noProof/>
            <w:sz w:val="26"/>
            <w:szCs w:val="26"/>
            <w:lang w:val="vi-VN"/>
          </w:rPr>
          <w:delText xml:space="preserve"> </w:delText>
        </w:r>
        <w:r w:rsidR="00E16A97" w:rsidRPr="005C3FD8" w:rsidDel="008C4DB3">
          <w:rPr>
            <w:noProof/>
            <w:sz w:val="26"/>
            <w:szCs w:val="26"/>
            <w:lang w:val="vi-VN"/>
          </w:rPr>
          <w:delText>phương pháp Sentence2vec</w:delText>
        </w:r>
        <w:r w:rsidR="002C0623" w:rsidRPr="005C3FD8" w:rsidDel="008C4DB3">
          <w:rPr>
            <w:noProof/>
            <w:sz w:val="26"/>
            <w:szCs w:val="26"/>
            <w:lang w:val="vi-VN"/>
          </w:rPr>
          <w:delText xml:space="preserve"> (Prediction-based embedding)</w:delText>
        </w:r>
        <w:r w:rsidR="004A4FFF" w:rsidRPr="005C3FD8" w:rsidDel="008C4DB3">
          <w:rPr>
            <w:noProof/>
            <w:sz w:val="26"/>
            <w:szCs w:val="26"/>
            <w:lang w:val="vi-VN"/>
          </w:rPr>
          <w:delText>.</w:delText>
        </w:r>
      </w:del>
    </w:p>
    <w:p w14:paraId="25390261" w14:textId="62BA50E7" w:rsidR="00A23494" w:rsidRPr="005C3FD8" w:rsidDel="008C4DB3" w:rsidRDefault="00A23494" w:rsidP="00A23494">
      <w:pPr>
        <w:pStyle w:val="Caption"/>
        <w:spacing w:before="120" w:after="0" w:line="360" w:lineRule="auto"/>
        <w:jc w:val="center"/>
        <w:rPr>
          <w:del w:id="2815" w:author="QVM0161195" w:date="2021-01-26T17:21:00Z"/>
          <w:noProof/>
          <w:szCs w:val="26"/>
          <w:lang w:val="vi-VN"/>
        </w:rPr>
      </w:pPr>
      <w:del w:id="2816" w:author="QVM0161195" w:date="2021-01-26T17:21:00Z">
        <w:r w:rsidRPr="005C3FD8" w:rsidDel="008C4DB3">
          <w:rPr>
            <w:b w:val="0"/>
            <w:i/>
            <w:noProof/>
            <w:color w:val="auto"/>
            <w:sz w:val="26"/>
            <w:szCs w:val="26"/>
            <w:lang w:val="vi-VN"/>
          </w:rPr>
          <w:delText>Bảng 4.</w:delText>
        </w:r>
        <w:r w:rsidRPr="005C3FD8" w:rsidDel="008C4DB3">
          <w:rPr>
            <w:b w:val="0"/>
            <w:i/>
            <w:noProof/>
            <w:color w:val="auto"/>
            <w:sz w:val="26"/>
            <w:szCs w:val="26"/>
            <w:lang w:val="vi-VN"/>
          </w:rPr>
          <w:fldChar w:fldCharType="begin"/>
        </w:r>
        <w:r w:rsidRPr="005C3FD8" w:rsidDel="008C4DB3">
          <w:rPr>
            <w:b w:val="0"/>
            <w:i/>
            <w:noProof/>
            <w:color w:val="auto"/>
            <w:sz w:val="26"/>
            <w:szCs w:val="26"/>
            <w:lang w:val="vi-VN"/>
          </w:rPr>
          <w:delInstrText xml:space="preserve"> SEQ Bảng_4. \* ARABIC </w:delInstrText>
        </w:r>
        <w:r w:rsidRPr="005C3FD8" w:rsidDel="008C4DB3">
          <w:rPr>
            <w:b w:val="0"/>
            <w:i/>
            <w:noProof/>
            <w:color w:val="auto"/>
            <w:sz w:val="26"/>
            <w:szCs w:val="26"/>
            <w:lang w:val="vi-VN"/>
          </w:rPr>
          <w:fldChar w:fldCharType="separate"/>
        </w:r>
        <w:r w:rsidR="00F360C9" w:rsidRPr="005C3FD8" w:rsidDel="008C4DB3">
          <w:rPr>
            <w:b w:val="0"/>
            <w:i/>
            <w:noProof/>
            <w:color w:val="auto"/>
            <w:sz w:val="26"/>
            <w:szCs w:val="26"/>
            <w:lang w:val="vi-VN"/>
          </w:rPr>
          <w:delText>6</w:delText>
        </w:r>
        <w:r w:rsidRPr="005C3FD8" w:rsidDel="008C4DB3">
          <w:rPr>
            <w:b w:val="0"/>
            <w:i/>
            <w:noProof/>
            <w:color w:val="auto"/>
            <w:sz w:val="26"/>
            <w:szCs w:val="26"/>
            <w:lang w:val="vi-VN"/>
          </w:rPr>
          <w:fldChar w:fldCharType="end"/>
        </w:r>
        <w:r w:rsidRPr="005C3FD8" w:rsidDel="008C4DB3">
          <w:rPr>
            <w:b w:val="0"/>
            <w:i/>
            <w:noProof/>
            <w:color w:val="auto"/>
            <w:sz w:val="26"/>
            <w:szCs w:val="26"/>
            <w:lang w:val="vi-VN"/>
          </w:rPr>
          <w:delText xml:space="preserve"> So sánh độ hiệu quả giữa các phương pháp </w:delText>
        </w:r>
        <w:r w:rsidR="00342AC2" w:rsidRPr="005C3FD8" w:rsidDel="008C4DB3">
          <w:rPr>
            <w:b w:val="0"/>
            <w:i/>
            <w:noProof/>
            <w:color w:val="auto"/>
            <w:sz w:val="26"/>
            <w:szCs w:val="26"/>
            <w:lang w:val="vi-VN"/>
          </w:rPr>
          <w:delText>biểu diễn văn bản</w:delText>
        </w:r>
        <w:r w:rsidRPr="005C3FD8" w:rsidDel="008C4DB3">
          <w:rPr>
            <w:b w:val="0"/>
            <w:i/>
            <w:noProof/>
            <w:color w:val="auto"/>
            <w:sz w:val="26"/>
            <w:szCs w:val="26"/>
            <w:lang w:val="vi-VN"/>
          </w:rPr>
          <w:delText>.</w:delText>
        </w:r>
      </w:del>
    </w:p>
    <w:tbl>
      <w:tblPr>
        <w:tblStyle w:val="TableGrid"/>
        <w:tblW w:w="0" w:type="auto"/>
        <w:jc w:val="center"/>
        <w:tblLook w:val="04A0" w:firstRow="1" w:lastRow="0" w:firstColumn="1" w:lastColumn="0" w:noHBand="0" w:noVBand="1"/>
      </w:tblPr>
      <w:tblGrid>
        <w:gridCol w:w="1853"/>
        <w:gridCol w:w="1408"/>
        <w:gridCol w:w="1408"/>
        <w:gridCol w:w="1409"/>
      </w:tblGrid>
      <w:tr w:rsidR="007574D9" w:rsidRPr="005C3FD8" w:rsidDel="008C4DB3" w14:paraId="2491B9A7" w14:textId="3DC5E220" w:rsidTr="00314366">
        <w:trPr>
          <w:jc w:val="center"/>
          <w:del w:id="2817" w:author="QVM0161195" w:date="2021-01-26T17:21:00Z"/>
        </w:trPr>
        <w:tc>
          <w:tcPr>
            <w:tcW w:w="1853" w:type="dxa"/>
          </w:tcPr>
          <w:p w14:paraId="2A0235DE" w14:textId="4B0B90E3" w:rsidR="007574D9" w:rsidRPr="005C3FD8" w:rsidDel="008C4DB3" w:rsidRDefault="007574D9" w:rsidP="00314366">
            <w:pPr>
              <w:spacing w:line="360" w:lineRule="auto"/>
              <w:jc w:val="center"/>
              <w:rPr>
                <w:del w:id="2818" w:author="QVM0161195" w:date="2021-01-26T17:21:00Z"/>
                <w:b/>
                <w:bCs/>
                <w:noProof/>
                <w:sz w:val="26"/>
                <w:szCs w:val="26"/>
                <w:lang w:val="vi-VN"/>
              </w:rPr>
            </w:pPr>
            <w:del w:id="2819" w:author="QVM0161195" w:date="2021-01-26T17:21:00Z">
              <w:r w:rsidRPr="005C3FD8" w:rsidDel="008C4DB3">
                <w:rPr>
                  <w:b/>
                  <w:bCs/>
                  <w:noProof/>
                  <w:sz w:val="26"/>
                  <w:szCs w:val="26"/>
                  <w:lang w:val="vi-VN"/>
                </w:rPr>
                <w:delText>Phương pháp</w:delText>
              </w:r>
            </w:del>
          </w:p>
        </w:tc>
        <w:tc>
          <w:tcPr>
            <w:tcW w:w="1408" w:type="dxa"/>
          </w:tcPr>
          <w:p w14:paraId="31D93F32" w14:textId="549CC1D6" w:rsidR="007574D9" w:rsidRPr="005C3FD8" w:rsidDel="008C4DB3" w:rsidRDefault="00E12B61" w:rsidP="00314366">
            <w:pPr>
              <w:spacing w:line="360" w:lineRule="auto"/>
              <w:jc w:val="center"/>
              <w:rPr>
                <w:del w:id="2820" w:author="QVM0161195" w:date="2021-01-26T17:21:00Z"/>
                <w:b/>
                <w:bCs/>
                <w:noProof/>
                <w:sz w:val="26"/>
                <w:szCs w:val="26"/>
                <w:lang w:val="vi-VN"/>
              </w:rPr>
            </w:pPr>
            <w:del w:id="2821" w:author="QVM0161195" w:date="2021-01-26T17:21:00Z">
              <w:r w:rsidRPr="005C3FD8" w:rsidDel="008C4DB3">
                <w:rPr>
                  <w:b/>
                  <w:bCs/>
                  <w:noProof/>
                  <w:sz w:val="26"/>
                  <w:szCs w:val="26"/>
                  <w:lang w:val="vi-VN"/>
                </w:rPr>
                <w:delText>SVM</w:delText>
              </w:r>
            </w:del>
          </w:p>
        </w:tc>
        <w:tc>
          <w:tcPr>
            <w:tcW w:w="1408" w:type="dxa"/>
          </w:tcPr>
          <w:p w14:paraId="765A27D2" w14:textId="4EC743B6" w:rsidR="007574D9" w:rsidRPr="005C3FD8" w:rsidDel="008C4DB3" w:rsidRDefault="00E12B61" w:rsidP="00314366">
            <w:pPr>
              <w:spacing w:line="360" w:lineRule="auto"/>
              <w:jc w:val="center"/>
              <w:rPr>
                <w:del w:id="2822" w:author="QVM0161195" w:date="2021-01-26T17:21:00Z"/>
                <w:b/>
                <w:bCs/>
                <w:noProof/>
                <w:sz w:val="26"/>
                <w:szCs w:val="26"/>
                <w:lang w:val="vi-VN"/>
              </w:rPr>
            </w:pPr>
            <w:del w:id="2823" w:author="QVM0161195" w:date="2021-01-26T17:21:00Z">
              <w:r w:rsidRPr="005C3FD8" w:rsidDel="008C4DB3">
                <w:rPr>
                  <w:b/>
                  <w:bCs/>
                  <w:noProof/>
                  <w:sz w:val="26"/>
                  <w:szCs w:val="26"/>
                  <w:lang w:val="vi-VN"/>
                </w:rPr>
                <w:delText>Naive</w:delText>
              </w:r>
            </w:del>
          </w:p>
        </w:tc>
        <w:tc>
          <w:tcPr>
            <w:tcW w:w="1409" w:type="dxa"/>
          </w:tcPr>
          <w:p w14:paraId="7BB68824" w14:textId="64CA3E53" w:rsidR="007574D9" w:rsidRPr="005C3FD8" w:rsidDel="008C4DB3" w:rsidRDefault="00E12B61" w:rsidP="00314366">
            <w:pPr>
              <w:spacing w:line="360" w:lineRule="auto"/>
              <w:jc w:val="center"/>
              <w:rPr>
                <w:del w:id="2824" w:author="QVM0161195" w:date="2021-01-26T17:21:00Z"/>
                <w:b/>
                <w:bCs/>
                <w:noProof/>
                <w:sz w:val="26"/>
                <w:szCs w:val="26"/>
                <w:lang w:val="vi-VN"/>
              </w:rPr>
            </w:pPr>
            <w:del w:id="2825" w:author="QVM0161195" w:date="2021-01-26T17:21:00Z">
              <w:r w:rsidRPr="005C3FD8" w:rsidDel="008C4DB3">
                <w:rPr>
                  <w:b/>
                  <w:bCs/>
                  <w:noProof/>
                  <w:sz w:val="26"/>
                  <w:szCs w:val="26"/>
                  <w:lang w:val="vi-VN"/>
                </w:rPr>
                <w:delText>Tree</w:delText>
              </w:r>
            </w:del>
          </w:p>
        </w:tc>
      </w:tr>
      <w:tr w:rsidR="005E1F56" w:rsidRPr="005C3FD8" w:rsidDel="008C4DB3" w14:paraId="08003E8C" w14:textId="619D846D" w:rsidTr="00314366">
        <w:trPr>
          <w:jc w:val="center"/>
          <w:del w:id="2826" w:author="QVM0161195" w:date="2021-01-26T17:21:00Z"/>
        </w:trPr>
        <w:tc>
          <w:tcPr>
            <w:tcW w:w="1853" w:type="dxa"/>
          </w:tcPr>
          <w:p w14:paraId="058BF6CA" w14:textId="43C57AD8" w:rsidR="005E1F56" w:rsidRPr="005C3FD8" w:rsidDel="008C4DB3" w:rsidRDefault="005E1F56" w:rsidP="00314366">
            <w:pPr>
              <w:spacing w:line="360" w:lineRule="auto"/>
              <w:jc w:val="center"/>
              <w:rPr>
                <w:del w:id="2827" w:author="QVM0161195" w:date="2021-01-26T17:21:00Z"/>
                <w:noProof/>
                <w:sz w:val="26"/>
                <w:szCs w:val="26"/>
                <w:lang w:val="vi-VN"/>
              </w:rPr>
            </w:pPr>
            <w:del w:id="2828" w:author="QVM0161195" w:date="2021-01-26T17:21:00Z">
              <w:r w:rsidRPr="005C3FD8" w:rsidDel="008C4DB3">
                <w:rPr>
                  <w:noProof/>
                  <w:sz w:val="26"/>
                  <w:szCs w:val="26"/>
                  <w:lang w:val="vi-VN"/>
                </w:rPr>
                <w:delText>TF-IDF Vector</w:delText>
              </w:r>
            </w:del>
          </w:p>
        </w:tc>
        <w:tc>
          <w:tcPr>
            <w:tcW w:w="1408" w:type="dxa"/>
          </w:tcPr>
          <w:p w14:paraId="658762EC" w14:textId="0DD1B468" w:rsidR="005E1F56" w:rsidRPr="005C3FD8" w:rsidDel="008C4DB3" w:rsidRDefault="004354DB" w:rsidP="00314366">
            <w:pPr>
              <w:spacing w:line="360" w:lineRule="auto"/>
              <w:jc w:val="center"/>
              <w:rPr>
                <w:del w:id="2829" w:author="QVM0161195" w:date="2021-01-26T17:21:00Z"/>
                <w:noProof/>
                <w:sz w:val="26"/>
                <w:szCs w:val="26"/>
                <w:lang w:val="vi-VN"/>
              </w:rPr>
            </w:pPr>
            <w:del w:id="2830" w:author="QVM0161195" w:date="2021-01-26T17:21:00Z">
              <w:r w:rsidRPr="005C3FD8" w:rsidDel="008C4DB3">
                <w:rPr>
                  <w:noProof/>
                  <w:sz w:val="26"/>
                  <w:szCs w:val="26"/>
                  <w:lang w:val="vi-VN"/>
                </w:rPr>
                <w:delText>0.</w:delText>
              </w:r>
              <w:r w:rsidR="005E1F56" w:rsidRPr="005C3FD8" w:rsidDel="008C4DB3">
                <w:rPr>
                  <w:noProof/>
                  <w:sz w:val="26"/>
                  <w:szCs w:val="26"/>
                  <w:lang w:val="vi-VN"/>
                </w:rPr>
                <w:delText>86</w:delText>
              </w:r>
            </w:del>
          </w:p>
        </w:tc>
        <w:tc>
          <w:tcPr>
            <w:tcW w:w="1408" w:type="dxa"/>
          </w:tcPr>
          <w:p w14:paraId="15EAD2C6" w14:textId="1ECBEE01" w:rsidR="005E1F56" w:rsidRPr="005C3FD8" w:rsidDel="008C4DB3" w:rsidRDefault="004354DB" w:rsidP="00314366">
            <w:pPr>
              <w:spacing w:line="360" w:lineRule="auto"/>
              <w:jc w:val="center"/>
              <w:rPr>
                <w:del w:id="2831" w:author="QVM0161195" w:date="2021-01-26T17:21:00Z"/>
                <w:noProof/>
                <w:sz w:val="26"/>
                <w:szCs w:val="26"/>
                <w:lang w:val="vi-VN"/>
              </w:rPr>
            </w:pPr>
            <w:del w:id="2832" w:author="QVM0161195" w:date="2021-01-26T17:21:00Z">
              <w:r w:rsidRPr="005C3FD8" w:rsidDel="008C4DB3">
                <w:rPr>
                  <w:noProof/>
                  <w:sz w:val="26"/>
                  <w:szCs w:val="26"/>
                  <w:lang w:val="vi-VN"/>
                </w:rPr>
                <w:delText>0.84</w:delText>
              </w:r>
            </w:del>
          </w:p>
        </w:tc>
        <w:tc>
          <w:tcPr>
            <w:tcW w:w="1409" w:type="dxa"/>
          </w:tcPr>
          <w:p w14:paraId="6CA4C401" w14:textId="2879BEE8" w:rsidR="005E1F56" w:rsidRPr="005C3FD8" w:rsidDel="008C4DB3" w:rsidRDefault="004354DB" w:rsidP="00314366">
            <w:pPr>
              <w:spacing w:line="360" w:lineRule="auto"/>
              <w:jc w:val="center"/>
              <w:rPr>
                <w:del w:id="2833" w:author="QVM0161195" w:date="2021-01-26T17:21:00Z"/>
                <w:noProof/>
                <w:sz w:val="26"/>
                <w:szCs w:val="26"/>
                <w:lang w:val="vi-VN"/>
              </w:rPr>
            </w:pPr>
            <w:del w:id="2834" w:author="QVM0161195" w:date="2021-01-26T17:21:00Z">
              <w:r w:rsidRPr="005C3FD8" w:rsidDel="008C4DB3">
                <w:rPr>
                  <w:noProof/>
                  <w:sz w:val="26"/>
                  <w:szCs w:val="26"/>
                  <w:lang w:val="vi-VN"/>
                </w:rPr>
                <w:delText>0.80</w:delText>
              </w:r>
            </w:del>
          </w:p>
        </w:tc>
      </w:tr>
      <w:tr w:rsidR="005E1F56" w:rsidRPr="005C3FD8" w:rsidDel="008C4DB3" w14:paraId="28FB619B" w14:textId="3CF002B7" w:rsidTr="00314366">
        <w:trPr>
          <w:jc w:val="center"/>
          <w:del w:id="2835" w:author="QVM0161195" w:date="2021-01-26T17:21:00Z"/>
        </w:trPr>
        <w:tc>
          <w:tcPr>
            <w:tcW w:w="1853" w:type="dxa"/>
          </w:tcPr>
          <w:p w14:paraId="0C6C2ECB" w14:textId="348D5477" w:rsidR="005E1F56" w:rsidRPr="005C3FD8" w:rsidDel="008C4DB3" w:rsidRDefault="005E1F56" w:rsidP="00314366">
            <w:pPr>
              <w:spacing w:line="360" w:lineRule="auto"/>
              <w:jc w:val="center"/>
              <w:rPr>
                <w:del w:id="2836" w:author="QVM0161195" w:date="2021-01-26T17:21:00Z"/>
                <w:noProof/>
                <w:sz w:val="26"/>
                <w:szCs w:val="26"/>
                <w:lang w:val="vi-VN"/>
              </w:rPr>
            </w:pPr>
            <w:del w:id="2837" w:author="QVM0161195" w:date="2021-01-26T17:21:00Z">
              <w:r w:rsidRPr="005C3FD8" w:rsidDel="008C4DB3">
                <w:rPr>
                  <w:noProof/>
                  <w:sz w:val="26"/>
                  <w:szCs w:val="26"/>
                  <w:lang w:val="vi-VN"/>
                </w:rPr>
                <w:delText>Sentence2vec</w:delText>
              </w:r>
            </w:del>
          </w:p>
        </w:tc>
        <w:tc>
          <w:tcPr>
            <w:tcW w:w="1408" w:type="dxa"/>
          </w:tcPr>
          <w:p w14:paraId="2D4BE27C" w14:textId="46ABE7EC" w:rsidR="005E1F56" w:rsidRPr="005C3FD8" w:rsidDel="008C4DB3" w:rsidRDefault="004354DB" w:rsidP="00314366">
            <w:pPr>
              <w:spacing w:line="360" w:lineRule="auto"/>
              <w:jc w:val="center"/>
              <w:rPr>
                <w:del w:id="2838" w:author="QVM0161195" w:date="2021-01-26T17:21:00Z"/>
                <w:noProof/>
                <w:sz w:val="26"/>
                <w:szCs w:val="26"/>
                <w:lang w:val="vi-VN"/>
              </w:rPr>
            </w:pPr>
            <w:del w:id="2839" w:author="QVM0161195" w:date="2021-01-26T17:21:00Z">
              <w:r w:rsidRPr="005C3FD8" w:rsidDel="008C4DB3">
                <w:rPr>
                  <w:noProof/>
                  <w:sz w:val="26"/>
                  <w:szCs w:val="26"/>
                  <w:lang w:val="vi-VN"/>
                </w:rPr>
                <w:delText>0.77</w:delText>
              </w:r>
            </w:del>
          </w:p>
        </w:tc>
        <w:tc>
          <w:tcPr>
            <w:tcW w:w="1408" w:type="dxa"/>
          </w:tcPr>
          <w:p w14:paraId="533C867D" w14:textId="6262BDF0" w:rsidR="005E1F56" w:rsidRPr="005C3FD8" w:rsidDel="008C4DB3" w:rsidRDefault="004354DB" w:rsidP="00314366">
            <w:pPr>
              <w:spacing w:line="360" w:lineRule="auto"/>
              <w:jc w:val="center"/>
              <w:rPr>
                <w:del w:id="2840" w:author="QVM0161195" w:date="2021-01-26T17:21:00Z"/>
                <w:noProof/>
                <w:sz w:val="26"/>
                <w:szCs w:val="26"/>
                <w:lang w:val="vi-VN"/>
              </w:rPr>
            </w:pPr>
            <w:del w:id="2841" w:author="QVM0161195" w:date="2021-01-26T17:21:00Z">
              <w:r w:rsidRPr="005C3FD8" w:rsidDel="008C4DB3">
                <w:rPr>
                  <w:noProof/>
                  <w:sz w:val="26"/>
                  <w:szCs w:val="26"/>
                  <w:lang w:val="vi-VN"/>
                </w:rPr>
                <w:delText>0.70</w:delText>
              </w:r>
            </w:del>
          </w:p>
        </w:tc>
        <w:tc>
          <w:tcPr>
            <w:tcW w:w="1409" w:type="dxa"/>
          </w:tcPr>
          <w:p w14:paraId="54004246" w14:textId="62F06F70" w:rsidR="005E1F56" w:rsidRPr="005C3FD8" w:rsidDel="008C4DB3" w:rsidRDefault="004354DB" w:rsidP="00314366">
            <w:pPr>
              <w:spacing w:line="360" w:lineRule="auto"/>
              <w:jc w:val="center"/>
              <w:rPr>
                <w:del w:id="2842" w:author="QVM0161195" w:date="2021-01-26T17:21:00Z"/>
                <w:noProof/>
                <w:sz w:val="26"/>
                <w:szCs w:val="26"/>
                <w:lang w:val="vi-VN"/>
              </w:rPr>
            </w:pPr>
            <w:del w:id="2843" w:author="QVM0161195" w:date="2021-01-26T17:21:00Z">
              <w:r w:rsidRPr="005C3FD8" w:rsidDel="008C4DB3">
                <w:rPr>
                  <w:noProof/>
                  <w:sz w:val="26"/>
                  <w:szCs w:val="26"/>
                  <w:lang w:val="vi-VN"/>
                </w:rPr>
                <w:delText>0.63</w:delText>
              </w:r>
            </w:del>
          </w:p>
        </w:tc>
      </w:tr>
    </w:tbl>
    <w:p w14:paraId="1FCA0BF2" w14:textId="71636263" w:rsidR="00A23494" w:rsidRPr="005C3FD8" w:rsidDel="008C4DB3" w:rsidRDefault="005E1F56" w:rsidP="00314366">
      <w:pPr>
        <w:spacing w:before="120" w:line="360" w:lineRule="auto"/>
        <w:ind w:firstLine="284"/>
        <w:jc w:val="both"/>
        <w:rPr>
          <w:del w:id="2844" w:author="QVM0161195" w:date="2021-01-26T17:21:00Z"/>
          <w:b/>
          <w:noProof/>
          <w:sz w:val="26"/>
          <w:szCs w:val="26"/>
          <w:lang w:val="vi-VN"/>
        </w:rPr>
      </w:pPr>
      <w:del w:id="2845" w:author="QVM0161195" w:date="2021-01-26T17:21:00Z">
        <w:r w:rsidRPr="005C3FD8" w:rsidDel="008C4DB3">
          <w:rPr>
            <w:noProof/>
            <w:sz w:val="26"/>
            <w:szCs w:val="26"/>
            <w:lang w:val="vi-VN"/>
          </w:rPr>
          <w:delText>Sau khi tiến hành thay đổi phương pháp biểu diễn văn bản mới và chạy thực nghiệm</w:delText>
        </w:r>
        <w:r w:rsidR="003F538B" w:rsidRPr="005C3FD8" w:rsidDel="008C4DB3">
          <w:rPr>
            <w:noProof/>
            <w:sz w:val="26"/>
            <w:szCs w:val="26"/>
            <w:lang w:val="vi-VN"/>
          </w:rPr>
          <w:delText xml:space="preserve"> lại với các bộ phân lớp</w:delText>
        </w:r>
        <w:r w:rsidRPr="005C3FD8" w:rsidDel="008C4DB3">
          <w:rPr>
            <w:noProof/>
            <w:sz w:val="26"/>
            <w:szCs w:val="26"/>
            <w:lang w:val="vi-VN"/>
          </w:rPr>
          <w:delText xml:space="preserve"> luận văn thu được kết quả như ở bảng 4-6. Nhìn vào bảng ta có thể thấy khi sử dụng phương pháp biểu diễn văn bản bằng TF-IDF vector bộ phân lớp SVM cho độ chính xác lên đến </w:delText>
        </w:r>
        <w:r w:rsidRPr="005C3FD8" w:rsidDel="008C4DB3">
          <w:rPr>
            <w:b/>
            <w:noProof/>
            <w:sz w:val="26"/>
            <w:szCs w:val="26"/>
            <w:lang w:val="vi-VN"/>
          </w:rPr>
          <w:delText>86%</w:delText>
        </w:r>
        <w:r w:rsidR="004B14DB" w:rsidRPr="005C3FD8" w:rsidDel="008C4DB3">
          <w:rPr>
            <w:b/>
            <w:noProof/>
            <w:sz w:val="26"/>
            <w:szCs w:val="26"/>
            <w:lang w:val="vi-VN"/>
          </w:rPr>
          <w:delText xml:space="preserve"> </w:delText>
        </w:r>
        <w:r w:rsidR="0052352B" w:rsidRPr="005C3FD8" w:rsidDel="008C4DB3">
          <w:rPr>
            <w:noProof/>
            <w:sz w:val="26"/>
            <w:szCs w:val="26"/>
            <w:lang w:val="vi-VN"/>
          </w:rPr>
          <w:delText>và</w:delText>
        </w:r>
        <w:r w:rsidR="0052352B" w:rsidRPr="005C3FD8" w:rsidDel="008C4DB3">
          <w:rPr>
            <w:b/>
            <w:noProof/>
            <w:sz w:val="26"/>
            <w:szCs w:val="26"/>
            <w:lang w:val="vi-VN"/>
          </w:rPr>
          <w:delText xml:space="preserve"> </w:delText>
        </w:r>
        <w:r w:rsidR="004B14DB" w:rsidRPr="005C3FD8" w:rsidDel="008C4DB3">
          <w:rPr>
            <w:noProof/>
            <w:sz w:val="26"/>
            <w:szCs w:val="26"/>
            <w:lang w:val="vi-VN"/>
          </w:rPr>
          <w:delText xml:space="preserve">2 phương pháp Naïve và Tree cũng cho độ chính xác cao lần lượt là </w:delText>
        </w:r>
        <w:r w:rsidR="004B14DB" w:rsidRPr="005C3FD8" w:rsidDel="008C4DB3">
          <w:rPr>
            <w:b/>
            <w:noProof/>
            <w:sz w:val="26"/>
            <w:szCs w:val="26"/>
            <w:lang w:val="vi-VN"/>
          </w:rPr>
          <w:delText>84%</w:delText>
        </w:r>
        <w:r w:rsidR="004B14DB" w:rsidRPr="005C3FD8" w:rsidDel="008C4DB3">
          <w:rPr>
            <w:noProof/>
            <w:sz w:val="26"/>
            <w:szCs w:val="26"/>
            <w:lang w:val="vi-VN"/>
          </w:rPr>
          <w:delText xml:space="preserve"> và </w:delText>
        </w:r>
        <w:r w:rsidR="004B14DB" w:rsidRPr="005C3FD8" w:rsidDel="008C4DB3">
          <w:rPr>
            <w:b/>
            <w:noProof/>
            <w:sz w:val="26"/>
            <w:szCs w:val="26"/>
            <w:lang w:val="vi-VN"/>
          </w:rPr>
          <w:delText>80%</w:delText>
        </w:r>
        <w:r w:rsidR="001F0E68" w:rsidRPr="005C3FD8" w:rsidDel="008C4DB3">
          <w:rPr>
            <w:b/>
            <w:noProof/>
            <w:sz w:val="26"/>
            <w:szCs w:val="26"/>
            <w:lang w:val="vi-VN"/>
          </w:rPr>
          <w:delText xml:space="preserve">. </w:delText>
        </w:r>
        <w:r w:rsidR="00732F08" w:rsidRPr="005C3FD8" w:rsidDel="008C4DB3">
          <w:rPr>
            <w:noProof/>
            <w:sz w:val="26"/>
            <w:szCs w:val="26"/>
            <w:lang w:val="vi-VN"/>
          </w:rPr>
          <w:delText>Với phương pháp biểu diễn văn bản bằng sentence2vec độ chính xác của các bộ phân lớp chỉ ở mức dưới</w:delText>
        </w:r>
        <w:r w:rsidR="00732F08" w:rsidRPr="005C3FD8" w:rsidDel="008C4DB3">
          <w:rPr>
            <w:b/>
            <w:noProof/>
            <w:sz w:val="26"/>
            <w:szCs w:val="26"/>
            <w:lang w:val="vi-VN"/>
          </w:rPr>
          <w:delText xml:space="preserve"> 80%</w:delText>
        </w:r>
        <w:r w:rsidR="005510B3" w:rsidRPr="005C3FD8" w:rsidDel="008C4DB3">
          <w:rPr>
            <w:b/>
            <w:noProof/>
            <w:sz w:val="26"/>
            <w:szCs w:val="26"/>
            <w:lang w:val="vi-VN"/>
          </w:rPr>
          <w:delText>.</w:delText>
        </w:r>
      </w:del>
    </w:p>
    <w:p w14:paraId="4A84611F" w14:textId="7A290950" w:rsidR="005510B3" w:rsidRPr="005C3FD8" w:rsidDel="008C4DB3" w:rsidRDefault="005510B3" w:rsidP="00314366">
      <w:pPr>
        <w:spacing w:before="120" w:line="360" w:lineRule="auto"/>
        <w:ind w:firstLine="284"/>
        <w:jc w:val="both"/>
        <w:rPr>
          <w:del w:id="2846" w:author="QVM0161195" w:date="2021-01-26T17:21:00Z"/>
          <w:noProof/>
          <w:sz w:val="26"/>
          <w:szCs w:val="26"/>
          <w:lang w:val="vi-VN"/>
        </w:rPr>
      </w:pPr>
      <w:del w:id="2847" w:author="QVM0161195" w:date="2021-01-26T17:21:00Z">
        <w:r w:rsidRPr="005C3FD8" w:rsidDel="008C4DB3">
          <w:rPr>
            <w:noProof/>
            <w:sz w:val="26"/>
            <w:szCs w:val="26"/>
            <w:lang w:val="vi-VN"/>
          </w:rPr>
          <w:delText xml:space="preserve">Căn cứ vào những kết quả đã so sánh giữa </w:delText>
        </w:r>
        <w:r w:rsidR="0012585E" w:rsidRPr="005C3FD8" w:rsidDel="008C4DB3">
          <w:rPr>
            <w:noProof/>
            <w:sz w:val="26"/>
            <w:szCs w:val="26"/>
            <w:lang w:val="vi-VN"/>
          </w:rPr>
          <w:delText>các</w:delText>
        </w:r>
        <w:r w:rsidRPr="005C3FD8" w:rsidDel="008C4DB3">
          <w:rPr>
            <w:noProof/>
            <w:sz w:val="26"/>
            <w:szCs w:val="26"/>
            <w:lang w:val="vi-VN"/>
          </w:rPr>
          <w:delText xml:space="preserve"> phương pháp biểu diễn văn bản cũng như các bộ phân lớp luận văn đưa ra nhận x</w:delText>
        </w:r>
        <w:r w:rsidR="0012585E" w:rsidRPr="005C3FD8" w:rsidDel="008C4DB3">
          <w:rPr>
            <w:noProof/>
            <w:sz w:val="26"/>
            <w:szCs w:val="26"/>
            <w:lang w:val="vi-VN"/>
          </w:rPr>
          <w:delText>é</w:delText>
        </w:r>
        <w:r w:rsidRPr="005C3FD8" w:rsidDel="008C4DB3">
          <w:rPr>
            <w:noProof/>
            <w:sz w:val="26"/>
            <w:szCs w:val="26"/>
            <w:lang w:val="vi-VN"/>
          </w:rPr>
          <w:delText>t như sau: đối với các tập</w:delText>
        </w:r>
        <w:r w:rsidR="0012585E" w:rsidRPr="005C3FD8" w:rsidDel="008C4DB3">
          <w:rPr>
            <w:noProof/>
            <w:sz w:val="26"/>
            <w:szCs w:val="26"/>
            <w:lang w:val="vi-VN"/>
          </w:rPr>
          <w:delText xml:space="preserve"> dữ liệu ý kiến đánh giá</w:delText>
        </w:r>
        <w:r w:rsidRPr="005C3FD8" w:rsidDel="008C4DB3">
          <w:rPr>
            <w:noProof/>
            <w:sz w:val="26"/>
            <w:szCs w:val="26"/>
            <w:lang w:val="vi-VN"/>
          </w:rPr>
          <w:delText xml:space="preserve"> vừa và nhỏ thì phương pháp tiếp cận để giải quyết bài toán phân lớp dữ liệu tối ưu sẽ là phương pháp biểu diễn TF-IDF vector kết hợp cùng bộ phân lớp SVM.</w:delText>
        </w:r>
      </w:del>
    </w:p>
    <w:p w14:paraId="04A4E41C" w14:textId="14B5C68A" w:rsidR="00001789" w:rsidRPr="005C3FD8" w:rsidDel="008C4DB3" w:rsidRDefault="00255919" w:rsidP="00313FFC">
      <w:pPr>
        <w:pStyle w:val="Heading2"/>
        <w:numPr>
          <w:ilvl w:val="0"/>
          <w:numId w:val="50"/>
        </w:numPr>
        <w:spacing w:before="120" w:line="360" w:lineRule="auto"/>
        <w:ind w:left="0" w:firstLine="284"/>
        <w:rPr>
          <w:del w:id="2848" w:author="QVM0161195" w:date="2021-01-26T17:21:00Z"/>
          <w:rFonts w:ascii="Times New Roman" w:hAnsi="Times New Roman"/>
          <w:i w:val="0"/>
          <w:noProof/>
          <w:lang w:val="vi-VN"/>
        </w:rPr>
      </w:pPr>
      <w:bookmarkStart w:id="2849" w:name="_Toc61985836"/>
      <w:del w:id="2850" w:author="QVM0161195" w:date="2021-01-26T17:21:00Z">
        <w:r w:rsidRPr="005C3FD8" w:rsidDel="008C4DB3">
          <w:rPr>
            <w:rFonts w:ascii="Times New Roman" w:hAnsi="Times New Roman"/>
            <w:i w:val="0"/>
            <w:noProof/>
            <w:lang w:val="vi-VN"/>
          </w:rPr>
          <w:delText>Đánh giá kết quả</w:delText>
        </w:r>
        <w:bookmarkEnd w:id="2849"/>
      </w:del>
    </w:p>
    <w:p w14:paraId="44CFBA79" w14:textId="788FB88B" w:rsidR="0034119F" w:rsidRPr="005C3FD8" w:rsidDel="008C4DB3" w:rsidRDefault="00E803AA" w:rsidP="00B157EE">
      <w:pPr>
        <w:spacing w:before="120" w:line="360" w:lineRule="auto"/>
        <w:ind w:firstLine="284"/>
        <w:jc w:val="both"/>
        <w:rPr>
          <w:del w:id="2851" w:author="QVM0161195" w:date="2021-01-26T17:21:00Z"/>
          <w:noProof/>
          <w:sz w:val="26"/>
          <w:szCs w:val="26"/>
          <w:lang w:val="vi-VN"/>
        </w:rPr>
      </w:pPr>
      <w:del w:id="2852" w:author="QVM0161195" w:date="2021-01-26T17:21:00Z">
        <w:r w:rsidRPr="005C3FD8" w:rsidDel="008C4DB3">
          <w:rPr>
            <w:noProof/>
            <w:sz w:val="26"/>
            <w:szCs w:val="26"/>
            <w:lang w:val="vi-VN"/>
          </w:rPr>
          <w:delText>Sau khi đã hoàn thành quá trình chạy thực nghiệm tổng thể</w:delText>
        </w:r>
        <w:r w:rsidR="00054D9F" w:rsidRPr="005C3FD8" w:rsidDel="008C4DB3">
          <w:rPr>
            <w:noProof/>
            <w:sz w:val="26"/>
            <w:szCs w:val="26"/>
            <w:lang w:val="vi-VN"/>
          </w:rPr>
          <w:delText>,</w:delText>
        </w:r>
        <w:r w:rsidRPr="005C3FD8" w:rsidDel="008C4DB3">
          <w:rPr>
            <w:noProof/>
            <w:sz w:val="26"/>
            <w:szCs w:val="26"/>
            <w:lang w:val="vi-VN"/>
          </w:rPr>
          <w:delText xml:space="preserve"> luận văn đã xây dựng được một bộ phân lớp ý kiến đánh giá với độ chính xác lên tới </w:delText>
        </w:r>
        <w:r w:rsidRPr="005C3FD8" w:rsidDel="008C4DB3">
          <w:rPr>
            <w:b/>
            <w:noProof/>
            <w:sz w:val="26"/>
            <w:szCs w:val="26"/>
            <w:lang w:val="vi-VN"/>
          </w:rPr>
          <w:delText>8</w:delText>
        </w:r>
        <w:r w:rsidR="000E1B85" w:rsidRPr="005C3FD8" w:rsidDel="008C4DB3">
          <w:rPr>
            <w:b/>
            <w:noProof/>
            <w:sz w:val="26"/>
            <w:szCs w:val="26"/>
            <w:lang w:val="vi-VN"/>
          </w:rPr>
          <w:delText>6</w:delText>
        </w:r>
        <w:r w:rsidRPr="005C3FD8" w:rsidDel="008C4DB3">
          <w:rPr>
            <w:b/>
            <w:noProof/>
            <w:sz w:val="26"/>
            <w:szCs w:val="26"/>
            <w:lang w:val="vi-VN"/>
          </w:rPr>
          <w:delText xml:space="preserve">%. </w:delText>
        </w:r>
        <w:r w:rsidRPr="005C3FD8" w:rsidDel="008C4DB3">
          <w:rPr>
            <w:noProof/>
            <w:sz w:val="26"/>
            <w:szCs w:val="26"/>
            <w:lang w:val="vi-VN"/>
          </w:rPr>
          <w:delText xml:space="preserve">Đây là một kết quả </w:delText>
        </w:r>
        <w:r w:rsidR="005F31CB" w:rsidRPr="005C3FD8" w:rsidDel="008C4DB3">
          <w:rPr>
            <w:noProof/>
            <w:sz w:val="26"/>
            <w:szCs w:val="26"/>
            <w:lang w:val="vi-VN"/>
          </w:rPr>
          <w:delText>khả quan</w:delText>
        </w:r>
        <w:r w:rsidRPr="005C3FD8" w:rsidDel="008C4DB3">
          <w:rPr>
            <w:noProof/>
            <w:sz w:val="26"/>
            <w:szCs w:val="26"/>
            <w:lang w:val="vi-VN"/>
          </w:rPr>
          <w:delTex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delText>
        </w:r>
      </w:del>
    </w:p>
    <w:p w14:paraId="7031858D" w14:textId="2AF2436B" w:rsidR="0034119F" w:rsidRPr="005C3FD8" w:rsidDel="008C4DB3" w:rsidRDefault="0034119F" w:rsidP="00B157EE">
      <w:pPr>
        <w:spacing w:before="120" w:line="360" w:lineRule="auto"/>
        <w:ind w:firstLine="284"/>
        <w:jc w:val="both"/>
        <w:rPr>
          <w:del w:id="2853" w:author="QVM0161195" w:date="2021-01-26T17:21:00Z"/>
          <w:noProof/>
          <w:sz w:val="26"/>
          <w:szCs w:val="26"/>
          <w:lang w:val="vi-VN"/>
        </w:rPr>
      </w:pPr>
      <w:del w:id="2854" w:author="QVM0161195" w:date="2021-01-26T17:21:00Z">
        <w:r w:rsidRPr="005C3FD8" w:rsidDel="008C4DB3">
          <w:rPr>
            <w:noProof/>
            <w:sz w:val="26"/>
            <w:szCs w:val="26"/>
            <w:lang w:val="vi-VN"/>
          </w:rPr>
          <w:delText>Tuy bộ phân lớp đã đạt độ chính xác lên đến 8</w:delText>
        </w:r>
        <w:r w:rsidR="00A5695E" w:rsidRPr="005C3FD8" w:rsidDel="008C4DB3">
          <w:rPr>
            <w:noProof/>
            <w:sz w:val="26"/>
            <w:szCs w:val="26"/>
            <w:lang w:val="vi-VN"/>
          </w:rPr>
          <w:delText>6</w:delText>
        </w:r>
        <w:r w:rsidRPr="005C3FD8" w:rsidDel="008C4DB3">
          <w:rPr>
            <w:noProof/>
            <w:sz w:val="26"/>
            <w:szCs w:val="26"/>
            <w:lang w:val="vi-VN"/>
          </w:rPr>
          <w:delText>% nhưng</w:delText>
        </w:r>
        <w:r w:rsidR="00E57634" w:rsidRPr="005C3FD8" w:rsidDel="008C4DB3">
          <w:rPr>
            <w:noProof/>
            <w:sz w:val="26"/>
            <w:szCs w:val="26"/>
            <w:lang w:val="vi-VN"/>
          </w:rPr>
          <w:delText xml:space="preserve"> từ những lý thuyết và tài liệu đã tham khảo thì</w:delText>
        </w:r>
        <w:r w:rsidR="00926533" w:rsidRPr="005C3FD8" w:rsidDel="008C4DB3">
          <w:rPr>
            <w:noProof/>
            <w:sz w:val="26"/>
            <w:szCs w:val="26"/>
            <w:lang w:val="vi-VN"/>
          </w:rPr>
          <w:delText xml:space="preserve"> có thể kết luận</w:delText>
        </w:r>
        <w:r w:rsidR="00E57634" w:rsidRPr="005C3FD8" w:rsidDel="008C4DB3">
          <w:rPr>
            <w:noProof/>
            <w:sz w:val="26"/>
            <w:szCs w:val="26"/>
            <w:lang w:val="vi-VN"/>
          </w:rPr>
          <w:delText xml:space="preserve"> bộ phân lớp này vẫn</w:delText>
        </w:r>
        <w:r w:rsidRPr="005C3FD8" w:rsidDel="008C4DB3">
          <w:rPr>
            <w:noProof/>
            <w:sz w:val="26"/>
            <w:szCs w:val="26"/>
            <w:lang w:val="vi-VN"/>
          </w:rPr>
          <w:delText xml:space="preserve"> có thể</w:delText>
        </w:r>
        <w:r w:rsidR="00E57634" w:rsidRPr="005C3FD8" w:rsidDel="008C4DB3">
          <w:rPr>
            <w:noProof/>
            <w:sz w:val="26"/>
            <w:szCs w:val="26"/>
            <w:lang w:val="vi-VN"/>
          </w:rPr>
          <w:delText xml:space="preserve"> </w:delText>
        </w:r>
        <w:r w:rsidRPr="005C3FD8" w:rsidDel="008C4DB3">
          <w:rPr>
            <w:noProof/>
            <w:sz w:val="26"/>
            <w:szCs w:val="26"/>
            <w:lang w:val="vi-VN"/>
          </w:rPr>
          <w:delText>cải thiện và cho độ chính xác cao hơn nữa bởi các nguyên nhân sau:</w:delText>
        </w:r>
      </w:del>
    </w:p>
    <w:p w14:paraId="36DD6B02" w14:textId="01A990FD" w:rsidR="0034119F" w:rsidRPr="005C3FD8" w:rsidDel="008C4DB3" w:rsidRDefault="0034119F" w:rsidP="00B157EE">
      <w:pPr>
        <w:pStyle w:val="ListParagraph"/>
        <w:numPr>
          <w:ilvl w:val="0"/>
          <w:numId w:val="55"/>
        </w:numPr>
        <w:spacing w:before="120"/>
        <w:ind w:left="284" w:firstLine="0"/>
        <w:rPr>
          <w:del w:id="2855" w:author="QVM0161195" w:date="2021-01-26T17:21:00Z"/>
          <w:noProof/>
          <w:szCs w:val="26"/>
          <w:lang w:val="vi-VN"/>
        </w:rPr>
      </w:pPr>
      <w:del w:id="2856" w:author="QVM0161195" w:date="2021-01-26T17:21:00Z">
        <w:r w:rsidRPr="005C3FD8" w:rsidDel="008C4DB3">
          <w:rPr>
            <w:noProof/>
            <w:szCs w:val="26"/>
            <w:lang w:val="vi-VN"/>
          </w:rPr>
          <w:delText>Tập dữ liệu huấn luyện còn hạn chế</w:delText>
        </w:r>
        <w:r w:rsidR="00020F7A" w:rsidRPr="005C3FD8" w:rsidDel="008C4DB3">
          <w:rPr>
            <w:noProof/>
            <w:szCs w:val="26"/>
            <w:lang w:val="vi-VN"/>
          </w:rPr>
          <w:delText>.</w:delText>
        </w:r>
      </w:del>
    </w:p>
    <w:p w14:paraId="675EFE12" w14:textId="4E4CA052" w:rsidR="00020F7A" w:rsidRPr="005C3FD8" w:rsidDel="008C4DB3" w:rsidRDefault="0034119F" w:rsidP="00B157EE">
      <w:pPr>
        <w:pStyle w:val="ListParagraph"/>
        <w:numPr>
          <w:ilvl w:val="0"/>
          <w:numId w:val="55"/>
        </w:numPr>
        <w:spacing w:before="120"/>
        <w:ind w:left="284" w:firstLine="0"/>
        <w:rPr>
          <w:del w:id="2857" w:author="QVM0161195" w:date="2021-01-26T17:21:00Z"/>
          <w:noProof/>
          <w:szCs w:val="26"/>
          <w:lang w:val="vi-VN"/>
        </w:rPr>
      </w:pPr>
      <w:del w:id="2858" w:author="QVM0161195" w:date="2021-01-26T17:21:00Z">
        <w:r w:rsidRPr="005C3FD8" w:rsidDel="008C4DB3">
          <w:rPr>
            <w:noProof/>
            <w:szCs w:val="26"/>
            <w:lang w:val="vi-VN"/>
          </w:rPr>
          <w:delText>Phương pháp bi</w:delText>
        </w:r>
        <w:r w:rsidR="00A073DC" w:rsidRPr="005C3FD8" w:rsidDel="008C4DB3">
          <w:rPr>
            <w:noProof/>
            <w:szCs w:val="26"/>
            <w:lang w:val="vi-VN"/>
          </w:rPr>
          <w:delText>ể</w:delText>
        </w:r>
        <w:r w:rsidRPr="005C3FD8" w:rsidDel="008C4DB3">
          <w:rPr>
            <w:noProof/>
            <w:szCs w:val="26"/>
            <w:lang w:val="vi-VN"/>
          </w:rPr>
          <w:delText>u diễn văn bản thành vector chưa hiệu quả cao nhất</w:delText>
        </w:r>
        <w:r w:rsidR="00020F7A" w:rsidRPr="005C3FD8" w:rsidDel="008C4DB3">
          <w:rPr>
            <w:noProof/>
            <w:szCs w:val="26"/>
            <w:lang w:val="vi-VN"/>
          </w:rPr>
          <w:delText>.</w:delText>
        </w:r>
      </w:del>
    </w:p>
    <w:p w14:paraId="4245EA48" w14:textId="6CAF59CE" w:rsidR="00D635AC" w:rsidRPr="005C3FD8" w:rsidDel="008C4DB3" w:rsidRDefault="00D635AC" w:rsidP="005F31CB">
      <w:pPr>
        <w:spacing w:before="120" w:line="360" w:lineRule="auto"/>
        <w:ind w:firstLine="284"/>
        <w:jc w:val="both"/>
        <w:rPr>
          <w:del w:id="2859" w:author="QVM0161195" w:date="2021-01-26T17:21:00Z"/>
          <w:noProof/>
          <w:sz w:val="26"/>
          <w:szCs w:val="26"/>
          <w:lang w:val="vi-VN"/>
        </w:rPr>
      </w:pPr>
    </w:p>
    <w:p w14:paraId="38D73BBD" w14:textId="2BE7F2EC" w:rsidR="007B0530" w:rsidRPr="005C3FD8" w:rsidDel="008C4DB3" w:rsidRDefault="007B0530">
      <w:pPr>
        <w:rPr>
          <w:del w:id="2860" w:author="QVM0161195" w:date="2021-01-26T17:21:00Z"/>
          <w:b/>
          <w:bCs/>
          <w:noProof/>
          <w:kern w:val="32"/>
          <w:sz w:val="36"/>
          <w:szCs w:val="32"/>
          <w:lang w:val="vi-VN"/>
        </w:rPr>
      </w:pPr>
      <w:del w:id="2861" w:author="QVM0161195" w:date="2021-01-26T17:21:00Z">
        <w:r w:rsidRPr="005C3FD8" w:rsidDel="008C4DB3">
          <w:rPr>
            <w:noProof/>
            <w:sz w:val="36"/>
            <w:lang w:val="vi-VN"/>
          </w:rPr>
          <w:br w:type="page"/>
        </w:r>
      </w:del>
    </w:p>
    <w:p w14:paraId="0F399BA9" w14:textId="6639515C" w:rsidR="00994128" w:rsidRPr="005C3FD8" w:rsidDel="008C4DB3" w:rsidRDefault="00A22DCC" w:rsidP="00B157EE">
      <w:pPr>
        <w:pStyle w:val="Heading1"/>
        <w:spacing w:before="120" w:after="0" w:line="360" w:lineRule="auto"/>
        <w:jc w:val="both"/>
        <w:rPr>
          <w:del w:id="2862" w:author="QVM0161195" w:date="2021-01-26T17:21:00Z"/>
          <w:rFonts w:ascii="Times New Roman" w:hAnsi="Times New Roman"/>
          <w:noProof/>
          <w:sz w:val="36"/>
          <w:lang w:val="vi-VN"/>
        </w:rPr>
      </w:pPr>
      <w:bookmarkStart w:id="2863" w:name="_Toc61985837"/>
      <w:del w:id="2864" w:author="QVM0161195" w:date="2021-01-26T17:21:00Z">
        <w:r w:rsidRPr="005C3FD8" w:rsidDel="008C4DB3">
          <w:rPr>
            <w:rFonts w:ascii="Times New Roman" w:hAnsi="Times New Roman"/>
            <w:noProof/>
            <w:sz w:val="36"/>
            <w:lang w:val="vi-VN"/>
          </w:rPr>
          <w:delText>CHƯƠNG 5: KẾT LUẬN VÀ HƯỚNG PHÁT TRIỂN</w:delText>
        </w:r>
        <w:bookmarkEnd w:id="2863"/>
      </w:del>
    </w:p>
    <w:p w14:paraId="30154B28" w14:textId="6E89808E" w:rsidR="00352C38" w:rsidRPr="005C3FD8" w:rsidDel="008C4DB3" w:rsidRDefault="00352C38" w:rsidP="00B157EE">
      <w:pPr>
        <w:pStyle w:val="ListParagraph"/>
        <w:numPr>
          <w:ilvl w:val="0"/>
          <w:numId w:val="56"/>
        </w:numPr>
        <w:spacing w:before="120"/>
        <w:ind w:left="0" w:firstLine="284"/>
        <w:outlineLvl w:val="1"/>
        <w:rPr>
          <w:del w:id="2865" w:author="QVM0161195" w:date="2021-01-26T17:21:00Z"/>
          <w:b/>
          <w:noProof/>
          <w:sz w:val="28"/>
          <w:szCs w:val="28"/>
          <w:lang w:val="vi-VN"/>
        </w:rPr>
      </w:pPr>
      <w:bookmarkStart w:id="2866" w:name="_Toc61985838"/>
      <w:del w:id="2867" w:author="QVM0161195" w:date="2021-01-26T17:21:00Z">
        <w:r w:rsidRPr="005C3FD8" w:rsidDel="008C4DB3">
          <w:rPr>
            <w:b/>
            <w:noProof/>
            <w:sz w:val="28"/>
            <w:szCs w:val="28"/>
            <w:lang w:val="vi-VN"/>
          </w:rPr>
          <w:delText>Kết luận</w:delText>
        </w:r>
        <w:bookmarkEnd w:id="2866"/>
      </w:del>
    </w:p>
    <w:p w14:paraId="3BF1102D" w14:textId="5A03291D" w:rsidR="002F4C89" w:rsidRPr="005C3FD8" w:rsidDel="008C4DB3" w:rsidRDefault="002F4C89" w:rsidP="00B157EE">
      <w:pPr>
        <w:spacing w:before="120" w:line="360" w:lineRule="auto"/>
        <w:ind w:firstLine="284"/>
        <w:jc w:val="both"/>
        <w:rPr>
          <w:del w:id="2868" w:author="QVM0161195" w:date="2021-01-26T17:21:00Z"/>
          <w:noProof/>
          <w:sz w:val="26"/>
          <w:szCs w:val="26"/>
          <w:lang w:val="vi-VN"/>
        </w:rPr>
      </w:pPr>
      <w:del w:id="2869" w:author="QVM0161195" w:date="2021-01-26T17:21:00Z">
        <w:r w:rsidRPr="005C3FD8" w:rsidDel="008C4DB3">
          <w:rPr>
            <w:noProof/>
            <w:sz w:val="26"/>
            <w:szCs w:val="26"/>
            <w:lang w:val="vi-VN"/>
          </w:rPr>
          <w:delText>Dựa vào những mục tiêu đã đặt ra luận văn xây dựng và phát triển thu được những kết quả cụ thể sau:</w:delText>
        </w:r>
      </w:del>
    </w:p>
    <w:p w14:paraId="2A06759A" w14:textId="4D1D92E3" w:rsidR="002F4C89" w:rsidRPr="005C3FD8" w:rsidDel="008C4DB3" w:rsidRDefault="002F4C89" w:rsidP="00B157EE">
      <w:pPr>
        <w:pStyle w:val="ListParagraph"/>
        <w:numPr>
          <w:ilvl w:val="0"/>
          <w:numId w:val="57"/>
        </w:numPr>
        <w:spacing w:before="120"/>
        <w:ind w:left="284" w:firstLine="0"/>
        <w:rPr>
          <w:del w:id="2870" w:author="QVM0161195" w:date="2021-01-26T17:21:00Z"/>
          <w:noProof/>
          <w:szCs w:val="26"/>
          <w:lang w:val="vi-VN"/>
        </w:rPr>
      </w:pPr>
      <w:del w:id="2871" w:author="QVM0161195" w:date="2021-01-26T17:21:00Z">
        <w:r w:rsidRPr="005C3FD8" w:rsidDel="008C4DB3">
          <w:rPr>
            <w:noProof/>
            <w:szCs w:val="26"/>
            <w:lang w:val="vi-VN"/>
          </w:rPr>
          <w:delText>Tìm hiểu và trình bày tổng quan những cơ sở lý thuyết và các nghiên cứu liên quan trong lĩnh vực phân lớp cảm xúc cũng như là xử lý ngôn ngữ tự nhiên.</w:delText>
        </w:r>
      </w:del>
    </w:p>
    <w:p w14:paraId="54DA53F6" w14:textId="6A91C03E" w:rsidR="002F4C89" w:rsidRPr="005C3FD8" w:rsidDel="008C4DB3" w:rsidRDefault="002F4C89" w:rsidP="00B157EE">
      <w:pPr>
        <w:pStyle w:val="ListParagraph"/>
        <w:numPr>
          <w:ilvl w:val="0"/>
          <w:numId w:val="57"/>
        </w:numPr>
        <w:spacing w:before="120"/>
        <w:ind w:left="284" w:firstLine="0"/>
        <w:rPr>
          <w:del w:id="2872" w:author="QVM0161195" w:date="2021-01-26T17:21:00Z"/>
          <w:noProof/>
          <w:szCs w:val="26"/>
          <w:lang w:val="vi-VN"/>
        </w:rPr>
      </w:pPr>
      <w:del w:id="2873" w:author="QVM0161195" w:date="2021-01-26T17:21:00Z">
        <w:r w:rsidRPr="005C3FD8" w:rsidDel="008C4DB3">
          <w:rPr>
            <w:noProof/>
            <w:szCs w:val="26"/>
            <w:lang w:val="vi-VN"/>
          </w:rPr>
          <w:delTex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delText>
        </w:r>
        <w:r w:rsidRPr="005C3FD8" w:rsidDel="008C4DB3">
          <w:rPr>
            <w:b/>
            <w:noProof/>
            <w:szCs w:val="26"/>
            <w:lang w:val="vi-VN"/>
          </w:rPr>
          <w:delText>8</w:delText>
        </w:r>
        <w:r w:rsidR="00A5695E" w:rsidRPr="005C3FD8" w:rsidDel="008C4DB3">
          <w:rPr>
            <w:b/>
            <w:noProof/>
            <w:szCs w:val="26"/>
            <w:lang w:val="vi-VN"/>
          </w:rPr>
          <w:delText>6</w:delText>
        </w:r>
        <w:r w:rsidRPr="005C3FD8" w:rsidDel="008C4DB3">
          <w:rPr>
            <w:b/>
            <w:noProof/>
            <w:szCs w:val="26"/>
            <w:lang w:val="vi-VN"/>
          </w:rPr>
          <w:delText>%</w:delText>
        </w:r>
        <w:r w:rsidR="00F15360" w:rsidRPr="005C3FD8" w:rsidDel="008C4DB3">
          <w:rPr>
            <w:noProof/>
            <w:szCs w:val="26"/>
            <w:lang w:val="vi-VN"/>
          </w:rPr>
          <w:delText xml:space="preserve"> với phương pháp phân lớp</w:delText>
        </w:r>
        <w:r w:rsidR="00F15360" w:rsidRPr="005C3FD8" w:rsidDel="008C4DB3">
          <w:rPr>
            <w:b/>
            <w:noProof/>
            <w:szCs w:val="26"/>
            <w:lang w:val="vi-VN"/>
          </w:rPr>
          <w:delText xml:space="preserve"> </w:delText>
        </w:r>
        <w:r w:rsidR="00D0686A" w:rsidRPr="005C3FD8" w:rsidDel="008C4DB3">
          <w:rPr>
            <w:noProof/>
            <w:szCs w:val="26"/>
            <w:lang w:val="vi-VN"/>
          </w:rPr>
          <w:delText>SVM</w:delText>
        </w:r>
        <w:r w:rsidRPr="005C3FD8" w:rsidDel="008C4DB3">
          <w:rPr>
            <w:b/>
            <w:noProof/>
            <w:szCs w:val="26"/>
            <w:lang w:val="vi-VN"/>
          </w:rPr>
          <w:delText>.</w:delText>
        </w:r>
      </w:del>
    </w:p>
    <w:p w14:paraId="56D3D4FD" w14:textId="45CE79EF" w:rsidR="002F4C89" w:rsidRPr="005C3FD8" w:rsidDel="008C4DB3" w:rsidRDefault="002F4C89" w:rsidP="00B157EE">
      <w:pPr>
        <w:pStyle w:val="ListParagraph"/>
        <w:numPr>
          <w:ilvl w:val="0"/>
          <w:numId w:val="57"/>
        </w:numPr>
        <w:spacing w:before="120"/>
        <w:ind w:left="284" w:firstLine="0"/>
        <w:rPr>
          <w:del w:id="2874" w:author="QVM0161195" w:date="2021-01-26T17:21:00Z"/>
          <w:noProof/>
          <w:szCs w:val="26"/>
          <w:lang w:val="vi-VN"/>
        </w:rPr>
      </w:pPr>
      <w:del w:id="2875" w:author="QVM0161195" w:date="2021-01-26T17:21:00Z">
        <w:r w:rsidRPr="005C3FD8" w:rsidDel="008C4DB3">
          <w:rPr>
            <w:noProof/>
            <w:szCs w:val="26"/>
            <w:lang w:val="vi-VN"/>
          </w:rPr>
          <w:delText>So sánh độ hiệu quả giữa các phương pháp phân lớp với nhau trên cùng tập dữ liệu làm nguồn tài liệu tham khảo cho các nghiên cứu liên quan</w:delText>
        </w:r>
        <w:r w:rsidR="009E62A9" w:rsidRPr="005C3FD8" w:rsidDel="008C4DB3">
          <w:rPr>
            <w:noProof/>
            <w:szCs w:val="26"/>
            <w:lang w:val="vi-VN"/>
          </w:rPr>
          <w:delText>.</w:delText>
        </w:r>
      </w:del>
    </w:p>
    <w:p w14:paraId="179ED8D6" w14:textId="3A261292" w:rsidR="009E62A9" w:rsidRPr="005C3FD8" w:rsidDel="008C4DB3" w:rsidRDefault="009E62A9" w:rsidP="00B157EE">
      <w:pPr>
        <w:pStyle w:val="ListParagraph"/>
        <w:spacing w:before="120"/>
        <w:ind w:left="284" w:firstLine="0"/>
        <w:rPr>
          <w:del w:id="2876" w:author="QVM0161195" w:date="2021-01-26T17:21:00Z"/>
          <w:noProof/>
          <w:szCs w:val="26"/>
          <w:lang w:val="vi-VN"/>
        </w:rPr>
      </w:pPr>
      <w:del w:id="2877" w:author="QVM0161195" w:date="2021-01-26T17:21:00Z">
        <w:r w:rsidRPr="005C3FD8" w:rsidDel="008C4DB3">
          <w:rPr>
            <w:noProof/>
            <w:szCs w:val="26"/>
            <w:lang w:val="vi-VN"/>
          </w:rPr>
          <w:delText>Tuy vậy luận văn vẫn còn những hạn chế chưa được giải quyết như:</w:delText>
        </w:r>
      </w:del>
    </w:p>
    <w:p w14:paraId="43F144F0" w14:textId="4C49236E" w:rsidR="009E62A9" w:rsidRPr="005C3FD8" w:rsidDel="008C4DB3" w:rsidRDefault="009E62A9" w:rsidP="00B157EE">
      <w:pPr>
        <w:pStyle w:val="ListParagraph"/>
        <w:numPr>
          <w:ilvl w:val="0"/>
          <w:numId w:val="57"/>
        </w:numPr>
        <w:spacing w:before="120"/>
        <w:ind w:left="284" w:firstLine="0"/>
        <w:rPr>
          <w:del w:id="2878" w:author="QVM0161195" w:date="2021-01-26T17:21:00Z"/>
          <w:noProof/>
          <w:szCs w:val="26"/>
          <w:lang w:val="vi-VN"/>
        </w:rPr>
      </w:pPr>
      <w:del w:id="2879" w:author="QVM0161195" w:date="2021-01-26T17:21:00Z">
        <w:r w:rsidRPr="005C3FD8" w:rsidDel="008C4DB3">
          <w:rPr>
            <w:noProof/>
            <w:szCs w:val="26"/>
            <w:lang w:val="vi-VN"/>
          </w:rPr>
          <w:delText>Chưa phân loại được các ý kiến mang ý kiến trung tính.</w:delText>
        </w:r>
      </w:del>
    </w:p>
    <w:p w14:paraId="19EE71B3" w14:textId="0F3EBAE8" w:rsidR="009E62A9" w:rsidRPr="005C3FD8" w:rsidDel="008C4DB3" w:rsidRDefault="009E62A9" w:rsidP="00B157EE">
      <w:pPr>
        <w:pStyle w:val="ListParagraph"/>
        <w:numPr>
          <w:ilvl w:val="0"/>
          <w:numId w:val="57"/>
        </w:numPr>
        <w:spacing w:before="120"/>
        <w:ind w:left="284" w:firstLine="0"/>
        <w:rPr>
          <w:del w:id="2880" w:author="QVM0161195" w:date="2021-01-26T17:21:00Z"/>
          <w:noProof/>
          <w:szCs w:val="26"/>
          <w:lang w:val="vi-VN"/>
        </w:rPr>
      </w:pPr>
      <w:del w:id="2881" w:author="QVM0161195" w:date="2021-01-26T17:21:00Z">
        <w:r w:rsidRPr="005C3FD8" w:rsidDel="008C4DB3">
          <w:rPr>
            <w:noProof/>
            <w:szCs w:val="26"/>
            <w:lang w:val="vi-VN"/>
          </w:rPr>
          <w:delText>Mô hình vẫn phụ thuộc vào việc lọc và gán nhãn dữ liệu thủ công.</w:delText>
        </w:r>
      </w:del>
    </w:p>
    <w:p w14:paraId="6B8C9094" w14:textId="4E62E53D" w:rsidR="009E62A9" w:rsidRPr="005C3FD8" w:rsidDel="008C4DB3" w:rsidRDefault="009E62A9" w:rsidP="00B157EE">
      <w:pPr>
        <w:pStyle w:val="ListParagraph"/>
        <w:numPr>
          <w:ilvl w:val="0"/>
          <w:numId w:val="57"/>
        </w:numPr>
        <w:spacing w:before="120"/>
        <w:ind w:left="284" w:firstLine="0"/>
        <w:rPr>
          <w:del w:id="2882" w:author="QVM0161195" w:date="2021-01-26T17:21:00Z"/>
          <w:noProof/>
          <w:szCs w:val="26"/>
          <w:lang w:val="vi-VN"/>
        </w:rPr>
      </w:pPr>
      <w:del w:id="2883" w:author="QVM0161195" w:date="2021-01-26T17:21:00Z">
        <w:r w:rsidRPr="005C3FD8" w:rsidDel="008C4DB3">
          <w:rPr>
            <w:noProof/>
            <w:szCs w:val="26"/>
            <w:lang w:val="vi-VN"/>
          </w:rPr>
          <w:delText>Việc bi</w:delText>
        </w:r>
        <w:r w:rsidR="007052DC" w:rsidRPr="005C3FD8" w:rsidDel="008C4DB3">
          <w:rPr>
            <w:noProof/>
            <w:szCs w:val="26"/>
            <w:lang w:val="vi-VN"/>
          </w:rPr>
          <w:delText>ể</w:delText>
        </w:r>
        <w:r w:rsidRPr="005C3FD8" w:rsidDel="008C4DB3">
          <w:rPr>
            <w:noProof/>
            <w:szCs w:val="26"/>
            <w:lang w:val="vi-VN"/>
          </w:rPr>
          <w:delText>u diễn văn bản thành vector chưa xét đến ngữ nghĩa trong câu.</w:delText>
        </w:r>
      </w:del>
    </w:p>
    <w:p w14:paraId="0A937295" w14:textId="1DE83685" w:rsidR="00352C38" w:rsidRPr="005C3FD8" w:rsidDel="008C4DB3" w:rsidRDefault="00352C38" w:rsidP="00B157EE">
      <w:pPr>
        <w:pStyle w:val="ListParagraph"/>
        <w:numPr>
          <w:ilvl w:val="0"/>
          <w:numId w:val="56"/>
        </w:numPr>
        <w:spacing w:before="120"/>
        <w:ind w:left="0" w:firstLine="284"/>
        <w:outlineLvl w:val="1"/>
        <w:rPr>
          <w:del w:id="2884" w:author="QVM0161195" w:date="2021-01-26T17:21:00Z"/>
          <w:b/>
          <w:noProof/>
          <w:sz w:val="28"/>
          <w:szCs w:val="28"/>
          <w:lang w:val="vi-VN"/>
        </w:rPr>
      </w:pPr>
      <w:bookmarkStart w:id="2885" w:name="_Toc61985839"/>
      <w:del w:id="2886" w:author="QVM0161195" w:date="2021-01-26T17:21:00Z">
        <w:r w:rsidRPr="005C3FD8" w:rsidDel="008C4DB3">
          <w:rPr>
            <w:b/>
            <w:noProof/>
            <w:sz w:val="28"/>
            <w:szCs w:val="28"/>
            <w:lang w:val="vi-VN"/>
          </w:rPr>
          <w:delText>Hướng phát triển</w:delText>
        </w:r>
        <w:bookmarkEnd w:id="2885"/>
      </w:del>
    </w:p>
    <w:p w14:paraId="559F787F" w14:textId="6EC3C8A7" w:rsidR="00352C38" w:rsidRPr="005C3FD8" w:rsidDel="008C4DB3" w:rsidRDefault="003E0B94" w:rsidP="00B157EE">
      <w:pPr>
        <w:spacing w:before="120" w:line="360" w:lineRule="auto"/>
        <w:ind w:firstLine="360"/>
        <w:jc w:val="both"/>
        <w:rPr>
          <w:del w:id="2887" w:author="QVM0161195" w:date="2021-01-26T17:21:00Z"/>
          <w:noProof/>
          <w:sz w:val="26"/>
          <w:szCs w:val="26"/>
          <w:lang w:val="vi-VN"/>
        </w:rPr>
      </w:pPr>
      <w:del w:id="2888" w:author="QVM0161195" w:date="2021-01-26T17:21:00Z">
        <w:r w:rsidRPr="005C3FD8" w:rsidDel="008C4DB3">
          <w:rPr>
            <w:noProof/>
            <w:sz w:val="26"/>
            <w:szCs w:val="26"/>
            <w:lang w:val="vi-VN"/>
          </w:rPr>
          <w:delText xml:space="preserve">Mặc dù luận văn đã xây dựng và phát triển thành công mô hình phân lớp cảm xúc với độ chính xác cao nhưng </w:delText>
        </w:r>
        <w:r w:rsidR="00F738FA" w:rsidRPr="005C3FD8" w:rsidDel="008C4DB3">
          <w:rPr>
            <w:noProof/>
            <w:sz w:val="26"/>
            <w:szCs w:val="26"/>
            <w:lang w:val="vi-VN"/>
          </w:rPr>
          <w:delText xml:space="preserve">tác giả </w:delText>
        </w:r>
        <w:r w:rsidRPr="005C3FD8" w:rsidDel="008C4DB3">
          <w:rPr>
            <w:noProof/>
            <w:sz w:val="26"/>
            <w:szCs w:val="26"/>
            <w:lang w:val="vi-VN"/>
          </w:rPr>
          <w:delText>nhận thấy mô hình vẫn còn một số khía cạnh có thể tiếp tục nghiên cứu và phát triển thêm nữa để cải thiện về độ chính xác cũng như hiệu quả phân lớp. Vì lẽ đó</w:delText>
        </w:r>
        <w:r w:rsidR="00A570E3" w:rsidRPr="005C3FD8" w:rsidDel="008C4DB3">
          <w:rPr>
            <w:noProof/>
            <w:sz w:val="26"/>
            <w:szCs w:val="26"/>
            <w:lang w:val="vi-VN"/>
          </w:rPr>
          <w:delText>,</w:delText>
        </w:r>
        <w:r w:rsidRPr="005C3FD8" w:rsidDel="008C4DB3">
          <w:rPr>
            <w:noProof/>
            <w:sz w:val="26"/>
            <w:szCs w:val="26"/>
            <w:lang w:val="vi-VN"/>
          </w:rPr>
          <w:delText xml:space="preserve"> trong tương lai</w:delText>
        </w:r>
        <w:r w:rsidR="00A570E3" w:rsidRPr="005C3FD8" w:rsidDel="008C4DB3">
          <w:rPr>
            <w:noProof/>
            <w:sz w:val="26"/>
            <w:szCs w:val="26"/>
            <w:lang w:val="vi-VN"/>
          </w:rPr>
          <w:delText xml:space="preserve"> </w:delText>
        </w:r>
        <w:r w:rsidR="00AA5114" w:rsidRPr="005C3FD8" w:rsidDel="008C4DB3">
          <w:rPr>
            <w:noProof/>
            <w:sz w:val="26"/>
            <w:szCs w:val="26"/>
            <w:lang w:val="vi-VN"/>
          </w:rPr>
          <w:delText>tác giả</w:delText>
        </w:r>
        <w:r w:rsidRPr="005C3FD8" w:rsidDel="008C4DB3">
          <w:rPr>
            <w:noProof/>
            <w:sz w:val="26"/>
            <w:szCs w:val="26"/>
            <w:lang w:val="vi-VN"/>
          </w:rPr>
          <w:delText xml:space="preserve"> sẽ tiếp tục mở rộng nghiên cứu các lý thuyết được đề cập trong luận văn và tìm hiểu thêm các kỷ thuật mới hiện nay để ứng dụng vào mô hình phân lớp này.</w:delText>
        </w:r>
      </w:del>
    </w:p>
    <w:p w14:paraId="61DE8D15" w14:textId="3D16CDC7" w:rsidR="003E0B94" w:rsidRPr="005C3FD8" w:rsidDel="008C4DB3" w:rsidRDefault="003E0B94" w:rsidP="00B157EE">
      <w:pPr>
        <w:spacing w:before="120" w:line="360" w:lineRule="auto"/>
        <w:ind w:firstLine="284"/>
        <w:jc w:val="both"/>
        <w:rPr>
          <w:del w:id="2889" w:author="QVM0161195" w:date="2021-01-26T17:21:00Z"/>
          <w:noProof/>
          <w:sz w:val="26"/>
          <w:szCs w:val="26"/>
          <w:lang w:val="vi-VN"/>
        </w:rPr>
      </w:pPr>
      <w:del w:id="2890" w:author="QVM0161195" w:date="2021-01-26T17:21:00Z">
        <w:r w:rsidRPr="005C3FD8" w:rsidDel="008C4DB3">
          <w:rPr>
            <w:noProof/>
            <w:sz w:val="26"/>
            <w:szCs w:val="26"/>
            <w:lang w:val="vi-VN"/>
          </w:rPr>
          <w:delText>Một số đề xuất cụ thể của</w:delText>
        </w:r>
        <w:r w:rsidR="00626206" w:rsidRPr="005C3FD8" w:rsidDel="008C4DB3">
          <w:rPr>
            <w:noProof/>
            <w:sz w:val="26"/>
            <w:szCs w:val="26"/>
            <w:lang w:val="vi-VN"/>
          </w:rPr>
          <w:delText xml:space="preserve"> </w:delText>
        </w:r>
        <w:r w:rsidR="009E39A1" w:rsidRPr="005C3FD8" w:rsidDel="008C4DB3">
          <w:rPr>
            <w:noProof/>
            <w:sz w:val="26"/>
            <w:szCs w:val="26"/>
            <w:lang w:val="vi-VN"/>
          </w:rPr>
          <w:delText>tác giả</w:delText>
        </w:r>
        <w:r w:rsidRPr="005C3FD8" w:rsidDel="008C4DB3">
          <w:rPr>
            <w:noProof/>
            <w:sz w:val="26"/>
            <w:szCs w:val="26"/>
            <w:lang w:val="vi-VN"/>
          </w:rPr>
          <w:delText xml:space="preserve"> có thể giúp cải thiện độ chính xác phân lớp như</w:delText>
        </w:r>
        <w:r w:rsidR="004403DC" w:rsidRPr="005C3FD8" w:rsidDel="008C4DB3">
          <w:rPr>
            <w:noProof/>
            <w:sz w:val="26"/>
            <w:szCs w:val="26"/>
            <w:lang w:val="vi-VN"/>
          </w:rPr>
          <w:delText xml:space="preserve"> sau</w:delText>
        </w:r>
        <w:r w:rsidRPr="005C3FD8" w:rsidDel="008C4DB3">
          <w:rPr>
            <w:noProof/>
            <w:sz w:val="26"/>
            <w:szCs w:val="26"/>
            <w:lang w:val="vi-VN"/>
          </w:rPr>
          <w:delText>:</w:delText>
        </w:r>
      </w:del>
    </w:p>
    <w:p w14:paraId="31D73C84" w14:textId="2FBB3BF9" w:rsidR="003E0B94" w:rsidRPr="005C3FD8" w:rsidDel="008C4DB3" w:rsidRDefault="00976E6C" w:rsidP="00E56D8A">
      <w:pPr>
        <w:pStyle w:val="ListParagraph"/>
        <w:numPr>
          <w:ilvl w:val="0"/>
          <w:numId w:val="58"/>
        </w:numPr>
        <w:spacing w:before="120"/>
        <w:ind w:left="284" w:firstLine="0"/>
        <w:rPr>
          <w:del w:id="2891" w:author="QVM0161195" w:date="2021-01-26T17:21:00Z"/>
          <w:noProof/>
          <w:szCs w:val="26"/>
          <w:lang w:val="vi-VN"/>
        </w:rPr>
      </w:pPr>
      <w:del w:id="2892" w:author="QVM0161195" w:date="2021-01-26T17:21:00Z">
        <w:r w:rsidRPr="005C3FD8" w:rsidDel="008C4DB3">
          <w:rPr>
            <w:noProof/>
            <w:szCs w:val="26"/>
            <w:lang w:val="vi-VN"/>
          </w:rPr>
          <w:delText xml:space="preserve">Tăng số lượng </w:delText>
        </w:r>
        <w:r w:rsidR="003E0B94" w:rsidRPr="005C3FD8" w:rsidDel="008C4DB3">
          <w:rPr>
            <w:noProof/>
            <w:szCs w:val="26"/>
            <w:lang w:val="vi-VN"/>
          </w:rPr>
          <w:delText>dữ liệu huấn luyện.</w:delText>
        </w:r>
      </w:del>
    </w:p>
    <w:p w14:paraId="29395E49" w14:textId="37ACBB49" w:rsidR="003E0B94" w:rsidRPr="005C3FD8" w:rsidDel="008C4DB3" w:rsidRDefault="003E0B94" w:rsidP="00E56D8A">
      <w:pPr>
        <w:pStyle w:val="ListParagraph"/>
        <w:numPr>
          <w:ilvl w:val="0"/>
          <w:numId w:val="58"/>
        </w:numPr>
        <w:spacing w:before="120"/>
        <w:ind w:left="284" w:firstLine="0"/>
        <w:rPr>
          <w:del w:id="2893" w:author="QVM0161195" w:date="2021-01-26T17:21:00Z"/>
          <w:noProof/>
          <w:szCs w:val="26"/>
          <w:lang w:val="vi-VN"/>
        </w:rPr>
      </w:pPr>
      <w:del w:id="2894" w:author="QVM0161195" w:date="2021-01-26T17:21:00Z">
        <w:r w:rsidRPr="005C3FD8" w:rsidDel="008C4DB3">
          <w:rPr>
            <w:noProof/>
            <w:szCs w:val="26"/>
            <w:lang w:val="vi-VN"/>
          </w:rPr>
          <w:delText>Cải tiến phương pháp bi</w:delText>
        </w:r>
        <w:r w:rsidR="0001175A" w:rsidRPr="005C3FD8" w:rsidDel="008C4DB3">
          <w:rPr>
            <w:noProof/>
            <w:szCs w:val="26"/>
            <w:lang w:val="vi-VN"/>
          </w:rPr>
          <w:delText>ể</w:delText>
        </w:r>
        <w:r w:rsidRPr="005C3FD8" w:rsidDel="008C4DB3">
          <w:rPr>
            <w:noProof/>
            <w:szCs w:val="26"/>
            <w:lang w:val="vi-VN"/>
          </w:rPr>
          <w:delText>u diễn văn bản thành vector, cũng như giảm chiều vector.</w:delText>
        </w:r>
      </w:del>
    </w:p>
    <w:p w14:paraId="18E2D131" w14:textId="3838F578" w:rsidR="003E0B94" w:rsidRPr="005C3FD8" w:rsidDel="008C4DB3" w:rsidRDefault="00976E6C" w:rsidP="00E56D8A">
      <w:pPr>
        <w:pStyle w:val="ListParagraph"/>
        <w:numPr>
          <w:ilvl w:val="0"/>
          <w:numId w:val="58"/>
        </w:numPr>
        <w:spacing w:before="120"/>
        <w:ind w:left="284" w:firstLine="0"/>
        <w:rPr>
          <w:del w:id="2895" w:author="QVM0161195" w:date="2021-01-26T17:21:00Z"/>
          <w:noProof/>
          <w:szCs w:val="26"/>
          <w:lang w:val="vi-VN"/>
        </w:rPr>
      </w:pPr>
      <w:del w:id="2896" w:author="QVM0161195" w:date="2021-01-26T17:21:00Z">
        <w:r w:rsidRPr="005C3FD8" w:rsidDel="008C4DB3">
          <w:rPr>
            <w:noProof/>
            <w:szCs w:val="26"/>
            <w:lang w:val="vi-VN"/>
          </w:rPr>
          <w:delText>Thử nghiệm các phương pháp phân lớp mới.</w:delText>
        </w:r>
      </w:del>
    </w:p>
    <w:p w14:paraId="508000E5" w14:textId="02F02FE0" w:rsidR="00E77371" w:rsidRPr="005C3FD8" w:rsidDel="008C4DB3" w:rsidRDefault="00E77371" w:rsidP="00E56D8A">
      <w:pPr>
        <w:pStyle w:val="ListParagraph"/>
        <w:spacing w:before="120"/>
        <w:ind w:left="284" w:firstLine="0"/>
        <w:rPr>
          <w:del w:id="2897" w:author="QVM0161195" w:date="2021-01-26T17:21:00Z"/>
          <w:noProof/>
          <w:szCs w:val="26"/>
          <w:lang w:val="vi-VN"/>
        </w:rPr>
      </w:pPr>
      <w:del w:id="2898" w:author="QVM0161195" w:date="2021-01-26T17:21:00Z">
        <w:r w:rsidRPr="005C3FD8" w:rsidDel="008C4DB3">
          <w:rPr>
            <w:noProof/>
            <w:szCs w:val="26"/>
            <w:lang w:val="vi-VN"/>
          </w:rPr>
          <w:delText>Ngoài những cải tiến để xuất luận văn có thể mở rộng và phát triển ở các hướng sau:</w:delText>
        </w:r>
      </w:del>
    </w:p>
    <w:p w14:paraId="59AF1E97" w14:textId="538B32F9" w:rsidR="00E77371" w:rsidRPr="005C3FD8" w:rsidDel="008C4DB3" w:rsidRDefault="00E77371" w:rsidP="00E56D8A">
      <w:pPr>
        <w:pStyle w:val="ListParagraph"/>
        <w:numPr>
          <w:ilvl w:val="0"/>
          <w:numId w:val="58"/>
        </w:numPr>
        <w:spacing w:before="120"/>
        <w:ind w:left="284" w:firstLine="0"/>
        <w:rPr>
          <w:del w:id="2899" w:author="QVM0161195" w:date="2021-01-26T17:21:00Z"/>
          <w:noProof/>
          <w:szCs w:val="26"/>
          <w:lang w:val="vi-VN"/>
        </w:rPr>
      </w:pPr>
      <w:del w:id="2900" w:author="QVM0161195" w:date="2021-01-26T17:21:00Z">
        <w:r w:rsidRPr="005C3FD8" w:rsidDel="008C4DB3">
          <w:rPr>
            <w:noProof/>
            <w:szCs w:val="26"/>
            <w:lang w:val="vi-VN"/>
          </w:rPr>
          <w:delText>Tăng số lớp dự đoán cảm xúc lên, tự động nhận diện các ý kiến không mang cảm xúc.</w:delText>
        </w:r>
        <w:r w:rsidR="009E62A9" w:rsidRPr="005C3FD8" w:rsidDel="008C4DB3">
          <w:rPr>
            <w:noProof/>
            <w:szCs w:val="26"/>
            <w:lang w:val="vi-VN"/>
          </w:rPr>
          <w:delText xml:space="preserve"> </w:delText>
        </w:r>
      </w:del>
    </w:p>
    <w:p w14:paraId="2E35790C" w14:textId="2386F35F" w:rsidR="00AF7835" w:rsidRPr="005C3FD8" w:rsidDel="008C4DB3" w:rsidRDefault="00AF7835" w:rsidP="00E56D8A">
      <w:pPr>
        <w:pStyle w:val="ListParagraph"/>
        <w:numPr>
          <w:ilvl w:val="0"/>
          <w:numId w:val="58"/>
        </w:numPr>
        <w:spacing w:before="120"/>
        <w:ind w:left="284" w:firstLine="0"/>
        <w:rPr>
          <w:del w:id="2901" w:author="QVM0161195" w:date="2021-01-26T17:21:00Z"/>
          <w:noProof/>
          <w:szCs w:val="26"/>
          <w:lang w:val="vi-VN"/>
        </w:rPr>
      </w:pPr>
      <w:del w:id="2902" w:author="QVM0161195" w:date="2021-01-26T17:21:00Z">
        <w:r w:rsidRPr="005C3FD8" w:rsidDel="008C4DB3">
          <w:rPr>
            <w:noProof/>
            <w:szCs w:val="26"/>
            <w:lang w:val="vi-VN"/>
          </w:rPr>
          <w:delText>Kết hợp nhiều phương pháp phân lớp kh</w:delText>
        </w:r>
        <w:r w:rsidR="009B5117" w:rsidRPr="005C3FD8" w:rsidDel="008C4DB3">
          <w:rPr>
            <w:noProof/>
            <w:szCs w:val="26"/>
            <w:lang w:val="vi-VN"/>
          </w:rPr>
          <w:delText>ác nhau để nâng cao độ chính xác</w:delText>
        </w:r>
        <w:r w:rsidRPr="005C3FD8" w:rsidDel="008C4DB3">
          <w:rPr>
            <w:noProof/>
            <w:szCs w:val="26"/>
            <w:lang w:val="vi-VN"/>
          </w:rPr>
          <w:delText>.</w:delText>
        </w:r>
      </w:del>
    </w:p>
    <w:p w14:paraId="5471944E" w14:textId="0B335842" w:rsidR="003E0B94" w:rsidRPr="005C3FD8" w:rsidDel="008C4DB3" w:rsidRDefault="003E0B94" w:rsidP="003E0B94">
      <w:pPr>
        <w:spacing w:line="360" w:lineRule="auto"/>
        <w:ind w:firstLine="360"/>
        <w:rPr>
          <w:del w:id="2903" w:author="QVM0161195" w:date="2021-01-26T17:21:00Z"/>
          <w:noProof/>
          <w:sz w:val="26"/>
          <w:szCs w:val="26"/>
          <w:lang w:val="vi-VN"/>
        </w:rPr>
      </w:pPr>
    </w:p>
    <w:p w14:paraId="24535119" w14:textId="78051091" w:rsidR="00994128" w:rsidRPr="005C3FD8" w:rsidDel="008C4DB3" w:rsidRDefault="00994128" w:rsidP="00E56D8A">
      <w:pPr>
        <w:pStyle w:val="Heading1"/>
        <w:spacing w:before="120" w:after="0" w:line="360" w:lineRule="auto"/>
        <w:jc w:val="center"/>
        <w:rPr>
          <w:del w:id="2904" w:author="QVM0161195" w:date="2021-01-26T17:21:00Z"/>
          <w:rFonts w:ascii="Times New Roman" w:hAnsi="Times New Roman"/>
          <w:noProof/>
          <w:lang w:val="vi-VN"/>
        </w:rPr>
      </w:pPr>
      <w:del w:id="2905" w:author="QVM0161195" w:date="2021-01-26T17:21:00Z">
        <w:r w:rsidRPr="005C3FD8" w:rsidDel="008C4DB3">
          <w:rPr>
            <w:b w:val="0"/>
            <w:noProof/>
            <w:lang w:val="vi-VN"/>
          </w:rPr>
          <w:br w:type="page"/>
        </w:r>
        <w:bookmarkStart w:id="2906" w:name="_Toc525515956"/>
        <w:bookmarkStart w:id="2907" w:name="_Toc61985840"/>
        <w:r w:rsidRPr="005C3FD8" w:rsidDel="008C4DB3">
          <w:rPr>
            <w:rFonts w:ascii="Times New Roman" w:hAnsi="Times New Roman"/>
            <w:noProof/>
            <w:lang w:val="vi-VN"/>
          </w:rPr>
          <w:delText>TÀI LIỆU THAM KHẢO</w:delText>
        </w:r>
        <w:bookmarkEnd w:id="2906"/>
        <w:bookmarkEnd w:id="2907"/>
      </w:del>
    </w:p>
    <w:p w14:paraId="2B5B00FA" w14:textId="1533C8D9" w:rsidR="00994128" w:rsidRPr="005C3FD8" w:rsidDel="008C4DB3" w:rsidRDefault="00994128" w:rsidP="00595BBB">
      <w:pPr>
        <w:pStyle w:val="ListParagraph"/>
        <w:numPr>
          <w:ilvl w:val="0"/>
          <w:numId w:val="6"/>
        </w:numPr>
        <w:spacing w:before="120"/>
        <w:ind w:left="0" w:firstLine="540"/>
        <w:rPr>
          <w:del w:id="2908" w:author="QVM0161195" w:date="2021-01-26T17:21:00Z"/>
          <w:noProof/>
          <w:szCs w:val="26"/>
          <w:lang w:val="vi-VN"/>
        </w:rPr>
      </w:pPr>
      <w:del w:id="2909" w:author="QVM0161195" w:date="2021-01-26T17:21:00Z">
        <w:r w:rsidRPr="005C3FD8" w:rsidDel="008C4DB3">
          <w:rPr>
            <w:noProof/>
            <w:szCs w:val="26"/>
            <w:lang w:val="vi-VN"/>
          </w:rPr>
          <w:delText xml:space="preserve">B. Jindal &amp; B. Liu, </w:delText>
        </w:r>
        <w:r w:rsidR="00540FF7" w:rsidRPr="005C3FD8" w:rsidDel="008C4DB3">
          <w:rPr>
            <w:noProof/>
            <w:szCs w:val="26"/>
            <w:lang w:val="vi-VN"/>
          </w:rPr>
          <w:delText>“</w:delText>
        </w:r>
        <w:r w:rsidRPr="005C3FD8" w:rsidDel="008C4DB3">
          <w:rPr>
            <w:i/>
            <w:iCs/>
            <w:noProof/>
            <w:szCs w:val="26"/>
            <w:lang w:val="vi-VN"/>
          </w:rPr>
          <w:delText>Mining Comparative Sentences and Relations</w:delText>
        </w:r>
        <w:r w:rsidR="00540FF7" w:rsidRPr="005C3FD8" w:rsidDel="008C4DB3">
          <w:rPr>
            <w:i/>
            <w:iCs/>
            <w:noProof/>
            <w:szCs w:val="26"/>
            <w:lang w:val="vi-VN"/>
          </w:rPr>
          <w:delText>”</w:delText>
        </w:r>
        <w:r w:rsidRPr="005C3FD8" w:rsidDel="008C4DB3">
          <w:rPr>
            <w:noProof/>
            <w:szCs w:val="26"/>
            <w:lang w:val="vi-VN"/>
          </w:rPr>
          <w:delText xml:space="preserve">, </w:delText>
        </w:r>
        <w:r w:rsidR="00C958AE" w:rsidRPr="005C3FD8" w:rsidDel="008C4DB3">
          <w:rPr>
            <w:noProof/>
            <w:szCs w:val="26"/>
            <w:lang w:val="vi-VN"/>
          </w:rPr>
          <w:delText xml:space="preserve">Proceedings of  </w:delText>
        </w:r>
        <w:r w:rsidRPr="005C3FD8" w:rsidDel="008C4DB3">
          <w:rPr>
            <w:noProof/>
            <w:szCs w:val="26"/>
            <w:lang w:val="vi-VN"/>
          </w:rPr>
          <w:delText>American Association for Artificial Intelligence, 1331-1336,  2006.</w:delText>
        </w:r>
      </w:del>
    </w:p>
    <w:p w14:paraId="5D4148F1" w14:textId="7EC0BC11" w:rsidR="00994128" w:rsidRPr="005C3FD8" w:rsidDel="008C4DB3" w:rsidRDefault="00994128" w:rsidP="00595BBB">
      <w:pPr>
        <w:pStyle w:val="ListParagraph"/>
        <w:numPr>
          <w:ilvl w:val="0"/>
          <w:numId w:val="6"/>
        </w:numPr>
        <w:spacing w:before="120"/>
        <w:ind w:left="0" w:firstLine="540"/>
        <w:rPr>
          <w:del w:id="2910" w:author="QVM0161195" w:date="2021-01-26T17:21:00Z"/>
          <w:noProof/>
          <w:szCs w:val="26"/>
          <w:lang w:val="vi-VN"/>
        </w:rPr>
      </w:pPr>
      <w:del w:id="2911" w:author="QVM0161195" w:date="2021-01-26T17:21:00Z">
        <w:r w:rsidRPr="005C3FD8" w:rsidDel="008C4DB3">
          <w:rPr>
            <w:noProof/>
            <w:szCs w:val="26"/>
            <w:lang w:val="vi-VN"/>
          </w:rPr>
          <w:delText xml:space="preserve">M. Hu &amp; B. Liu, </w:delText>
        </w:r>
        <w:r w:rsidR="00540FF7" w:rsidRPr="005C3FD8" w:rsidDel="008C4DB3">
          <w:rPr>
            <w:noProof/>
            <w:szCs w:val="26"/>
            <w:lang w:val="vi-VN"/>
          </w:rPr>
          <w:delText>“</w:delText>
        </w:r>
        <w:r w:rsidRPr="005C3FD8" w:rsidDel="008C4DB3">
          <w:rPr>
            <w:i/>
            <w:iCs/>
            <w:noProof/>
            <w:szCs w:val="26"/>
            <w:lang w:val="vi-VN"/>
          </w:rPr>
          <w:delText>Mining and summarizing customer reviews</w:delText>
        </w:r>
        <w:r w:rsidR="00540FF7" w:rsidRPr="005C3FD8" w:rsidDel="008C4DB3">
          <w:rPr>
            <w:i/>
            <w:iCs/>
            <w:noProof/>
            <w:szCs w:val="26"/>
            <w:lang w:val="vi-VN"/>
          </w:rPr>
          <w:delText>”</w:delText>
        </w:r>
        <w:r w:rsidRPr="005C3FD8" w:rsidDel="008C4DB3">
          <w:rPr>
            <w:noProof/>
            <w:szCs w:val="26"/>
            <w:lang w:val="vi-VN"/>
          </w:rPr>
          <w:delText>, Proceedings of the Tenth ACM SIGKDD International Conference on Knowledge Discovery and Data Mining, 168-177,  2004.</w:delText>
        </w:r>
      </w:del>
    </w:p>
    <w:p w14:paraId="2C982263" w14:textId="410E282E" w:rsidR="00994128" w:rsidRPr="005C3FD8" w:rsidDel="008C4DB3" w:rsidRDefault="00994128" w:rsidP="00595BBB">
      <w:pPr>
        <w:pStyle w:val="ListParagraph"/>
        <w:numPr>
          <w:ilvl w:val="0"/>
          <w:numId w:val="6"/>
        </w:numPr>
        <w:spacing w:before="120"/>
        <w:ind w:left="0" w:firstLine="540"/>
        <w:rPr>
          <w:del w:id="2912" w:author="QVM0161195" w:date="2021-01-26T17:21:00Z"/>
          <w:noProof/>
          <w:szCs w:val="26"/>
          <w:lang w:val="vi-VN"/>
        </w:rPr>
      </w:pPr>
      <w:del w:id="2913" w:author="QVM0161195" w:date="2021-01-26T17:21:00Z">
        <w:r w:rsidRPr="005C3FD8" w:rsidDel="008C4DB3">
          <w:rPr>
            <w:noProof/>
            <w:szCs w:val="26"/>
            <w:lang w:val="vi-VN"/>
          </w:rPr>
          <w:delText xml:space="preserve">B. Liu , </w:delText>
        </w:r>
        <w:r w:rsidR="00540FF7" w:rsidRPr="005C3FD8" w:rsidDel="008C4DB3">
          <w:rPr>
            <w:noProof/>
            <w:szCs w:val="26"/>
            <w:lang w:val="vi-VN"/>
          </w:rPr>
          <w:delText>“</w:delText>
        </w:r>
        <w:r w:rsidRPr="005C3FD8" w:rsidDel="008C4DB3">
          <w:rPr>
            <w:i/>
            <w:noProof/>
            <w:szCs w:val="26"/>
            <w:lang w:val="vi-VN"/>
          </w:rPr>
          <w:delText>Sentiment analysis and subjectivity</w:delText>
        </w:r>
        <w:r w:rsidR="00540FF7" w:rsidRPr="005C3FD8" w:rsidDel="008C4DB3">
          <w:rPr>
            <w:i/>
            <w:noProof/>
            <w:szCs w:val="26"/>
            <w:lang w:val="vi-VN"/>
          </w:rPr>
          <w:delText>”</w:delText>
        </w:r>
        <w:r w:rsidRPr="005C3FD8" w:rsidDel="008C4DB3">
          <w:rPr>
            <w:noProof/>
            <w:szCs w:val="26"/>
            <w:lang w:val="vi-VN"/>
          </w:rPr>
          <w:delText>, Handbook of Natural Language Processing, 2010.</w:delText>
        </w:r>
      </w:del>
    </w:p>
    <w:p w14:paraId="636C0BD3" w14:textId="40E9E791" w:rsidR="00994128" w:rsidRPr="005C3FD8" w:rsidDel="008C4DB3" w:rsidRDefault="00994128" w:rsidP="00595BBB">
      <w:pPr>
        <w:pStyle w:val="ListParagraph"/>
        <w:numPr>
          <w:ilvl w:val="0"/>
          <w:numId w:val="6"/>
        </w:numPr>
        <w:spacing w:before="120"/>
        <w:ind w:left="0" w:firstLine="540"/>
        <w:rPr>
          <w:del w:id="2914" w:author="QVM0161195" w:date="2021-01-26T17:21:00Z"/>
          <w:noProof/>
          <w:szCs w:val="26"/>
          <w:lang w:val="vi-VN"/>
        </w:rPr>
      </w:pPr>
      <w:del w:id="2915" w:author="QVM0161195" w:date="2021-01-26T17:21:00Z">
        <w:r w:rsidRPr="005C3FD8" w:rsidDel="008C4DB3">
          <w:rPr>
            <w:noProof/>
            <w:szCs w:val="26"/>
            <w:lang w:val="vi-VN"/>
          </w:rPr>
          <w:delText xml:space="preserve">J. Parrott &amp; A. Bourne &amp; R. Akien &amp; J. Irvine, </w:delText>
        </w:r>
        <w:r w:rsidR="00540FF7" w:rsidRPr="005C3FD8" w:rsidDel="008C4DB3">
          <w:rPr>
            <w:noProof/>
            <w:szCs w:val="26"/>
            <w:lang w:val="vi-VN"/>
          </w:rPr>
          <w:delText>“</w:delText>
        </w:r>
        <w:r w:rsidRPr="005C3FD8" w:rsidDel="008C4DB3">
          <w:rPr>
            <w:i/>
            <w:noProof/>
            <w:szCs w:val="26"/>
            <w:lang w:val="vi-VN"/>
          </w:rPr>
          <w:delText>Self-Optimizing Continuous Reactions in Supercritical Carbon Dioxide</w:delText>
        </w:r>
        <w:r w:rsidR="00540FF7" w:rsidRPr="005C3FD8" w:rsidDel="008C4DB3">
          <w:rPr>
            <w:i/>
            <w:noProof/>
            <w:szCs w:val="26"/>
            <w:lang w:val="vi-VN"/>
          </w:rPr>
          <w:delText>”</w:delText>
        </w:r>
        <w:r w:rsidRPr="005C3FD8" w:rsidDel="008C4DB3">
          <w:rPr>
            <w:noProof/>
            <w:szCs w:val="26"/>
            <w:lang w:val="vi-VN"/>
          </w:rPr>
          <w:delText xml:space="preserve">, </w:delText>
        </w:r>
        <w:r w:rsidR="006C1BF9" w:rsidDel="008C4DB3">
          <w:fldChar w:fldCharType="begin"/>
        </w:r>
        <w:r w:rsidR="006C1BF9" w:rsidDel="008C4DB3">
          <w:delInstrText xml:space="preserve"> HYPERLINK "https://www.researchgate.net/journal/1521-3773_Angewandte_Chemie_International_Edition" \t "_blank" </w:delInstrText>
        </w:r>
        <w:r w:rsidR="006C1BF9" w:rsidDel="008C4DB3">
          <w:fldChar w:fldCharType="separate"/>
        </w:r>
        <w:r w:rsidRPr="005C3FD8" w:rsidDel="008C4DB3">
          <w:rPr>
            <w:rStyle w:val="Hyperlink"/>
            <w:noProof/>
            <w:color w:val="auto"/>
            <w:szCs w:val="26"/>
            <w:u w:val="none"/>
            <w:bdr w:val="none" w:sz="0" w:space="0" w:color="auto" w:frame="1"/>
            <w:lang w:val="vi-VN"/>
          </w:rPr>
          <w:delText>Angewandte Chemie International Edition</w:delText>
        </w:r>
        <w:r w:rsidR="006C1BF9" w:rsidDel="008C4DB3">
          <w:rPr>
            <w:rStyle w:val="Hyperlink"/>
            <w:noProof/>
            <w:color w:val="auto"/>
            <w:szCs w:val="26"/>
            <w:u w:val="none"/>
            <w:bdr w:val="none" w:sz="0" w:space="0" w:color="auto" w:frame="1"/>
            <w:lang w:val="vi-VN"/>
          </w:rPr>
          <w:fldChar w:fldCharType="end"/>
        </w:r>
        <w:r w:rsidRPr="005C3FD8" w:rsidDel="008C4DB3">
          <w:rPr>
            <w:noProof/>
            <w:szCs w:val="26"/>
            <w:lang w:val="vi-VN"/>
          </w:rPr>
          <w:delText xml:space="preserve">, </w:delText>
        </w:r>
        <w:r w:rsidR="005B1CF0" w:rsidRPr="005C3FD8" w:rsidDel="008C4DB3">
          <w:rPr>
            <w:noProof/>
            <w:szCs w:val="26"/>
            <w:lang w:val="vi-VN"/>
          </w:rPr>
          <w:delText xml:space="preserve">50 (16), </w:delText>
        </w:r>
        <w:r w:rsidRPr="005C3FD8" w:rsidDel="008C4DB3">
          <w:rPr>
            <w:noProof/>
            <w:szCs w:val="26"/>
            <w:lang w:val="vi-VN"/>
          </w:rPr>
          <w:delText>3788-3792, 2010.</w:delText>
        </w:r>
      </w:del>
    </w:p>
    <w:p w14:paraId="430E9204" w14:textId="4F773DEA" w:rsidR="00FA0DE6" w:rsidRPr="005C3FD8" w:rsidDel="008C4DB3" w:rsidRDefault="00FA0DE6" w:rsidP="00595BBB">
      <w:pPr>
        <w:pStyle w:val="ListParagraph"/>
        <w:numPr>
          <w:ilvl w:val="0"/>
          <w:numId w:val="6"/>
        </w:numPr>
        <w:spacing w:before="120"/>
        <w:ind w:left="0" w:firstLine="540"/>
        <w:rPr>
          <w:del w:id="2916" w:author="QVM0161195" w:date="2021-01-26T17:21:00Z"/>
          <w:noProof/>
          <w:szCs w:val="26"/>
          <w:lang w:val="vi-VN"/>
        </w:rPr>
      </w:pPr>
      <w:del w:id="2917" w:author="QVM0161195" w:date="2021-01-26T17:21:00Z">
        <w:r w:rsidRPr="005C3FD8" w:rsidDel="008C4DB3">
          <w:rPr>
            <w:noProof/>
            <w:szCs w:val="26"/>
            <w:lang w:val="vi-VN"/>
          </w:rPr>
          <w:delText xml:space="preserve">B. Liu, </w:delText>
        </w:r>
        <w:r w:rsidR="00540FF7" w:rsidRPr="005C3FD8" w:rsidDel="008C4DB3">
          <w:rPr>
            <w:noProof/>
            <w:szCs w:val="26"/>
            <w:lang w:val="vi-VN"/>
          </w:rPr>
          <w:delText>“</w:delText>
        </w:r>
        <w:r w:rsidRPr="005C3FD8" w:rsidDel="008C4DB3">
          <w:rPr>
            <w:i/>
            <w:noProof/>
            <w:szCs w:val="26"/>
            <w:lang w:val="vi-VN"/>
          </w:rPr>
          <w:delText>Sentiment Analysis and Opinion Mining</w:delText>
        </w:r>
        <w:r w:rsidR="00540FF7" w:rsidRPr="005C3FD8" w:rsidDel="008C4DB3">
          <w:rPr>
            <w:i/>
            <w:noProof/>
            <w:szCs w:val="26"/>
            <w:lang w:val="vi-VN"/>
          </w:rPr>
          <w:delText>”</w:delText>
        </w:r>
        <w:r w:rsidRPr="005C3FD8" w:rsidDel="008C4DB3">
          <w:rPr>
            <w:noProof/>
            <w:szCs w:val="26"/>
            <w:lang w:val="vi-VN"/>
          </w:rPr>
          <w:delText xml:space="preserve">, </w:delText>
        </w:r>
        <w:r w:rsidR="00CD66D8" w:rsidRPr="005C3FD8" w:rsidDel="008C4DB3">
          <w:rPr>
            <w:noProof/>
            <w:szCs w:val="26"/>
            <w:lang w:val="vi-VN"/>
          </w:rPr>
          <w:delText>Morgan &amp; Claypool Publisher</w:delText>
        </w:r>
        <w:r w:rsidRPr="005C3FD8" w:rsidDel="008C4DB3">
          <w:rPr>
            <w:noProof/>
            <w:szCs w:val="26"/>
            <w:lang w:val="vi-VN"/>
          </w:rPr>
          <w:delText>, 2012</w:delText>
        </w:r>
        <w:r w:rsidR="00677142" w:rsidRPr="005C3FD8" w:rsidDel="008C4DB3">
          <w:rPr>
            <w:noProof/>
            <w:szCs w:val="26"/>
            <w:lang w:val="vi-VN"/>
          </w:rPr>
          <w:delText>.</w:delText>
        </w:r>
      </w:del>
    </w:p>
    <w:p w14:paraId="210480AB" w14:textId="189A3008" w:rsidR="00994128" w:rsidRPr="005C3FD8" w:rsidDel="008C4DB3" w:rsidRDefault="00994128" w:rsidP="00595BBB">
      <w:pPr>
        <w:pStyle w:val="ListParagraph"/>
        <w:numPr>
          <w:ilvl w:val="0"/>
          <w:numId w:val="6"/>
        </w:numPr>
        <w:spacing w:before="120"/>
        <w:ind w:left="0" w:firstLine="540"/>
        <w:rPr>
          <w:del w:id="2918" w:author="QVM0161195" w:date="2021-01-26T17:21:00Z"/>
          <w:noProof/>
          <w:szCs w:val="26"/>
          <w:lang w:val="vi-VN"/>
        </w:rPr>
      </w:pPr>
      <w:del w:id="2919" w:author="QVM0161195" w:date="2021-01-26T17:21:00Z">
        <w:r w:rsidRPr="005C3FD8" w:rsidDel="008C4DB3">
          <w:rPr>
            <w:noProof/>
            <w:szCs w:val="26"/>
            <w:lang w:val="vi-VN"/>
          </w:rPr>
          <w:delText xml:space="preserve">B. Pang &amp; L. Lee &amp; S. Vaithyanathan, </w:delText>
        </w:r>
        <w:r w:rsidR="00540FF7" w:rsidRPr="005C3FD8" w:rsidDel="008C4DB3">
          <w:rPr>
            <w:noProof/>
            <w:szCs w:val="26"/>
            <w:lang w:val="vi-VN"/>
          </w:rPr>
          <w:delText>“</w:delText>
        </w:r>
        <w:r w:rsidRPr="005C3FD8" w:rsidDel="008C4DB3">
          <w:rPr>
            <w:i/>
            <w:noProof/>
            <w:szCs w:val="26"/>
            <w:lang w:val="vi-VN"/>
          </w:rPr>
          <w:delText>Thumbs up? Sentiment Classification using Machine Learning Techniques</w:delText>
        </w:r>
        <w:r w:rsidR="00540FF7" w:rsidRPr="005C3FD8" w:rsidDel="008C4DB3">
          <w:rPr>
            <w:i/>
            <w:noProof/>
            <w:szCs w:val="26"/>
            <w:lang w:val="vi-VN"/>
          </w:rPr>
          <w:delText>”</w:delText>
        </w:r>
        <w:r w:rsidRPr="005C3FD8" w:rsidDel="008C4DB3">
          <w:rPr>
            <w:noProof/>
            <w:szCs w:val="26"/>
            <w:lang w:val="vi-VN"/>
          </w:rPr>
          <w:delText xml:space="preserve">,  </w:delText>
        </w:r>
        <w:r w:rsidR="004B5EB4" w:rsidRPr="005C3FD8" w:rsidDel="008C4DB3">
          <w:rPr>
            <w:noProof/>
            <w:szCs w:val="26"/>
            <w:lang w:val="vi-VN"/>
          </w:rPr>
          <w:delText>Proceedings of the 2002 Conference on Empirical Methods in Natural Language Processing (EMNLP 2002)</w:delText>
        </w:r>
        <w:r w:rsidRPr="005C3FD8" w:rsidDel="008C4DB3">
          <w:rPr>
            <w:noProof/>
            <w:szCs w:val="26"/>
            <w:lang w:val="vi-VN"/>
          </w:rPr>
          <w:delText>,</w:delText>
        </w:r>
        <w:r w:rsidR="00CD66D8" w:rsidRPr="005C3FD8" w:rsidDel="008C4DB3">
          <w:rPr>
            <w:noProof/>
            <w:szCs w:val="26"/>
            <w:lang w:val="vi-VN"/>
          </w:rPr>
          <w:delText xml:space="preserve"> </w:delText>
        </w:r>
        <w:r w:rsidRPr="005C3FD8" w:rsidDel="008C4DB3">
          <w:rPr>
            <w:noProof/>
            <w:szCs w:val="26"/>
            <w:lang w:val="vi-VN"/>
          </w:rPr>
          <w:delText>79-86, 2002.</w:delText>
        </w:r>
      </w:del>
    </w:p>
    <w:p w14:paraId="44C8D219" w14:textId="7EAF3849" w:rsidR="00994128" w:rsidRPr="005C3FD8" w:rsidDel="008C4DB3" w:rsidRDefault="00994128" w:rsidP="00595BBB">
      <w:pPr>
        <w:pStyle w:val="ListParagraph"/>
        <w:numPr>
          <w:ilvl w:val="0"/>
          <w:numId w:val="6"/>
        </w:numPr>
        <w:spacing w:before="120"/>
        <w:ind w:left="0" w:firstLine="540"/>
        <w:rPr>
          <w:del w:id="2920" w:author="QVM0161195" w:date="2021-01-26T17:21:00Z"/>
          <w:noProof/>
          <w:szCs w:val="26"/>
          <w:lang w:val="vi-VN"/>
        </w:rPr>
      </w:pPr>
      <w:del w:id="2921" w:author="QVM0161195" w:date="2021-01-26T17:21:00Z">
        <w:r w:rsidRPr="005C3FD8" w:rsidDel="008C4DB3">
          <w:rPr>
            <w:noProof/>
            <w:szCs w:val="26"/>
            <w:lang w:val="vi-VN"/>
          </w:rPr>
          <w:delText xml:space="preserve">D. Turney, </w:delText>
        </w:r>
        <w:r w:rsidR="00540FF7" w:rsidRPr="005C3FD8" w:rsidDel="008C4DB3">
          <w:rPr>
            <w:noProof/>
            <w:szCs w:val="26"/>
            <w:lang w:val="vi-VN"/>
          </w:rPr>
          <w:delText>“</w:delText>
        </w:r>
        <w:r w:rsidRPr="005C3FD8" w:rsidDel="008C4DB3">
          <w:rPr>
            <w:i/>
            <w:noProof/>
            <w:szCs w:val="26"/>
            <w:lang w:val="vi-VN"/>
          </w:rPr>
          <w:delText>Thumbs Up or Thumbs Down? Semantic Orientation Applied to Unsupervised Classification of  Reviews</w:delText>
        </w:r>
        <w:r w:rsidR="00540FF7" w:rsidRPr="005C3FD8" w:rsidDel="008C4DB3">
          <w:rPr>
            <w:i/>
            <w:noProof/>
            <w:szCs w:val="26"/>
            <w:lang w:val="vi-VN"/>
          </w:rPr>
          <w:delText>”</w:delText>
        </w:r>
        <w:r w:rsidRPr="005C3FD8" w:rsidDel="008C4DB3">
          <w:rPr>
            <w:noProof/>
            <w:szCs w:val="26"/>
            <w:lang w:val="vi-VN"/>
          </w:rPr>
          <w:delText xml:space="preserve">, Proceedings of the 40th Annual Meeting on Association for Computational Linguistics, 417-424, 2002. </w:delText>
        </w:r>
      </w:del>
    </w:p>
    <w:p w14:paraId="6730E8D7" w14:textId="642227D6" w:rsidR="00994128" w:rsidRPr="005C3FD8" w:rsidDel="008C4DB3" w:rsidRDefault="00994128" w:rsidP="00595BBB">
      <w:pPr>
        <w:pStyle w:val="ListParagraph"/>
        <w:numPr>
          <w:ilvl w:val="0"/>
          <w:numId w:val="6"/>
        </w:numPr>
        <w:spacing w:before="120"/>
        <w:ind w:left="0" w:firstLine="540"/>
        <w:rPr>
          <w:del w:id="2922" w:author="QVM0161195" w:date="2021-01-26T17:21:00Z"/>
          <w:noProof/>
          <w:szCs w:val="26"/>
          <w:lang w:val="vi-VN"/>
        </w:rPr>
      </w:pPr>
      <w:del w:id="2923" w:author="QVM0161195" w:date="2021-01-26T17:21:00Z">
        <w:r w:rsidRPr="005C3FD8" w:rsidDel="008C4DB3">
          <w:rPr>
            <w:noProof/>
            <w:szCs w:val="26"/>
            <w:lang w:val="vi-VN"/>
          </w:rPr>
          <w:delText xml:space="preserve">G. Qiu &amp; B. Liu &amp; J. Bu &amp; C. Chen, </w:delText>
        </w:r>
        <w:r w:rsidR="00540FF7" w:rsidRPr="005C3FD8" w:rsidDel="008C4DB3">
          <w:rPr>
            <w:noProof/>
            <w:szCs w:val="26"/>
            <w:lang w:val="vi-VN"/>
          </w:rPr>
          <w:delText>“</w:delText>
        </w:r>
        <w:r w:rsidRPr="005C3FD8" w:rsidDel="008C4DB3">
          <w:rPr>
            <w:i/>
            <w:noProof/>
            <w:szCs w:val="26"/>
            <w:lang w:val="vi-VN"/>
          </w:rPr>
          <w:delText>Opinion word expansion and target extraction through double Propagation</w:delText>
        </w:r>
        <w:r w:rsidR="00540FF7" w:rsidRPr="005C3FD8" w:rsidDel="008C4DB3">
          <w:rPr>
            <w:i/>
            <w:noProof/>
            <w:szCs w:val="26"/>
            <w:lang w:val="vi-VN"/>
          </w:rPr>
          <w:delText>”</w:delText>
        </w:r>
        <w:r w:rsidRPr="005C3FD8" w:rsidDel="008C4DB3">
          <w:rPr>
            <w:noProof/>
            <w:szCs w:val="26"/>
            <w:lang w:val="vi-VN"/>
          </w:rPr>
          <w:delText>, Journal Computational Linguistics,</w:delText>
        </w:r>
        <w:r w:rsidR="00540FF7" w:rsidRPr="005C3FD8" w:rsidDel="008C4DB3">
          <w:rPr>
            <w:noProof/>
            <w:szCs w:val="26"/>
            <w:lang w:val="vi-VN"/>
          </w:rPr>
          <w:delText xml:space="preserve"> 37 (1), </w:delText>
        </w:r>
        <w:r w:rsidRPr="005C3FD8" w:rsidDel="008C4DB3">
          <w:rPr>
            <w:noProof/>
            <w:szCs w:val="26"/>
            <w:lang w:val="vi-VN"/>
          </w:rPr>
          <w:delText xml:space="preserve"> 9-27, 2011. </w:delText>
        </w:r>
      </w:del>
    </w:p>
    <w:p w14:paraId="5A615F30" w14:textId="525FBB41" w:rsidR="00994128" w:rsidRPr="005C3FD8" w:rsidDel="008C4DB3" w:rsidRDefault="00994128" w:rsidP="00595BBB">
      <w:pPr>
        <w:pStyle w:val="ListParagraph"/>
        <w:numPr>
          <w:ilvl w:val="0"/>
          <w:numId w:val="6"/>
        </w:numPr>
        <w:spacing w:before="120"/>
        <w:ind w:left="0" w:firstLine="540"/>
        <w:rPr>
          <w:del w:id="2924" w:author="QVM0161195" w:date="2021-01-26T17:21:00Z"/>
          <w:noProof/>
          <w:szCs w:val="26"/>
          <w:lang w:val="vi-VN"/>
        </w:rPr>
      </w:pPr>
      <w:del w:id="2925" w:author="QVM0161195" w:date="2021-01-26T17:21:00Z">
        <w:r w:rsidRPr="005C3FD8" w:rsidDel="008C4DB3">
          <w:rPr>
            <w:noProof/>
            <w:szCs w:val="26"/>
            <w:lang w:val="vi-VN"/>
          </w:rPr>
          <w:delText xml:space="preserve">X. Ding &amp; B. Liu &amp; S. Yu, </w:delText>
        </w:r>
        <w:r w:rsidR="00540FF7" w:rsidRPr="005C3FD8" w:rsidDel="008C4DB3">
          <w:rPr>
            <w:noProof/>
            <w:szCs w:val="26"/>
            <w:lang w:val="vi-VN"/>
          </w:rPr>
          <w:delText>“</w:delText>
        </w:r>
        <w:r w:rsidRPr="005C3FD8" w:rsidDel="008C4DB3">
          <w:rPr>
            <w:i/>
            <w:noProof/>
            <w:szCs w:val="26"/>
            <w:lang w:val="vi-VN"/>
          </w:rPr>
          <w:delText>A holistic lexicon approach to opinion mining</w:delText>
        </w:r>
        <w:r w:rsidR="00540FF7" w:rsidRPr="005C3FD8" w:rsidDel="008C4DB3">
          <w:rPr>
            <w:i/>
            <w:noProof/>
            <w:szCs w:val="26"/>
            <w:lang w:val="vi-VN"/>
          </w:rPr>
          <w:delText>”</w:delText>
        </w:r>
        <w:r w:rsidRPr="005C3FD8" w:rsidDel="008C4DB3">
          <w:rPr>
            <w:i/>
            <w:noProof/>
            <w:szCs w:val="26"/>
            <w:lang w:val="vi-VN"/>
          </w:rPr>
          <w:delText xml:space="preserve">, </w:delText>
        </w:r>
        <w:r w:rsidRPr="005C3FD8" w:rsidDel="008C4DB3">
          <w:rPr>
            <w:noProof/>
            <w:szCs w:val="26"/>
            <w:lang w:val="vi-VN"/>
          </w:rPr>
          <w:delText>Proceedings of the 2008 International Conference on Web Search and Data Mining, 231-240, 2008.</w:delText>
        </w:r>
      </w:del>
    </w:p>
    <w:p w14:paraId="648DA188" w14:textId="4F8DA8DE" w:rsidR="00BA18B0" w:rsidRPr="005C3FD8" w:rsidDel="008C4DB3" w:rsidRDefault="00452A32" w:rsidP="00595BBB">
      <w:pPr>
        <w:numPr>
          <w:ilvl w:val="0"/>
          <w:numId w:val="6"/>
        </w:numPr>
        <w:spacing w:before="120" w:line="360" w:lineRule="auto"/>
        <w:ind w:left="0" w:firstLine="540"/>
        <w:jc w:val="both"/>
        <w:rPr>
          <w:del w:id="2926" w:author="QVM0161195" w:date="2021-01-26T17:21:00Z"/>
          <w:noProof/>
          <w:sz w:val="26"/>
          <w:szCs w:val="26"/>
          <w:lang w:val="vi-VN"/>
        </w:rPr>
      </w:pPr>
      <w:del w:id="2927" w:author="QVM0161195" w:date="2021-01-26T17:21:00Z">
        <w:r w:rsidRPr="005C3FD8" w:rsidDel="008C4DB3">
          <w:rPr>
            <w:noProof/>
            <w:sz w:val="26"/>
            <w:szCs w:val="26"/>
            <w:lang w:val="vi-VN"/>
          </w:rPr>
          <w:delText xml:space="preserve">H. </w:delText>
        </w:r>
        <w:r w:rsidR="00BA18B0" w:rsidRPr="005C3FD8" w:rsidDel="008C4DB3">
          <w:rPr>
            <w:noProof/>
            <w:sz w:val="26"/>
            <w:szCs w:val="26"/>
            <w:lang w:val="vi-VN"/>
          </w:rPr>
          <w:delText xml:space="preserve">Tang </w:delText>
        </w:r>
        <w:r w:rsidRPr="005C3FD8" w:rsidDel="008C4DB3">
          <w:rPr>
            <w:noProof/>
            <w:sz w:val="26"/>
            <w:szCs w:val="26"/>
            <w:lang w:val="vi-VN"/>
          </w:rPr>
          <w:delText>&amp;</w:delText>
        </w:r>
        <w:r w:rsidR="00BA18B0" w:rsidRPr="005C3FD8" w:rsidDel="008C4DB3">
          <w:rPr>
            <w:noProof/>
            <w:sz w:val="26"/>
            <w:szCs w:val="26"/>
            <w:lang w:val="vi-VN"/>
          </w:rPr>
          <w:delText xml:space="preserve"> </w:delText>
        </w:r>
        <w:r w:rsidRPr="005C3FD8" w:rsidDel="008C4DB3">
          <w:rPr>
            <w:noProof/>
            <w:sz w:val="26"/>
            <w:szCs w:val="26"/>
            <w:lang w:val="vi-VN"/>
          </w:rPr>
          <w:delText xml:space="preserve">S. </w:delText>
        </w:r>
        <w:r w:rsidR="00BA18B0" w:rsidRPr="005C3FD8" w:rsidDel="008C4DB3">
          <w:rPr>
            <w:noProof/>
            <w:sz w:val="26"/>
            <w:szCs w:val="26"/>
            <w:lang w:val="vi-VN"/>
          </w:rPr>
          <w:delText xml:space="preserve">Tan and </w:delText>
        </w:r>
        <w:r w:rsidRPr="005C3FD8" w:rsidDel="008C4DB3">
          <w:rPr>
            <w:noProof/>
            <w:sz w:val="26"/>
            <w:szCs w:val="26"/>
            <w:lang w:val="vi-VN"/>
          </w:rPr>
          <w:delText xml:space="preserve">X. </w:delText>
        </w:r>
        <w:r w:rsidR="00BA18B0" w:rsidRPr="005C3FD8" w:rsidDel="008C4DB3">
          <w:rPr>
            <w:noProof/>
            <w:sz w:val="26"/>
            <w:szCs w:val="26"/>
            <w:lang w:val="vi-VN"/>
          </w:rPr>
          <w:delText xml:space="preserve">Cheng, </w:delText>
        </w:r>
        <w:r w:rsidR="00540FF7" w:rsidRPr="005C3FD8" w:rsidDel="008C4DB3">
          <w:rPr>
            <w:noProof/>
            <w:sz w:val="26"/>
            <w:szCs w:val="26"/>
            <w:lang w:val="vi-VN"/>
          </w:rPr>
          <w:delText>“</w:delText>
        </w:r>
        <w:r w:rsidR="00BA18B0" w:rsidRPr="005C3FD8" w:rsidDel="008C4DB3">
          <w:rPr>
            <w:i/>
            <w:noProof/>
            <w:sz w:val="26"/>
            <w:szCs w:val="26"/>
            <w:lang w:val="vi-VN"/>
          </w:rPr>
          <w:delText>A survey on sentiment detection of reviews</w:delText>
        </w:r>
        <w:r w:rsidR="00540FF7" w:rsidRPr="005C3FD8" w:rsidDel="008C4DB3">
          <w:rPr>
            <w:i/>
            <w:noProof/>
            <w:sz w:val="26"/>
            <w:szCs w:val="26"/>
            <w:lang w:val="vi-VN"/>
          </w:rPr>
          <w:delText>”</w:delText>
        </w:r>
        <w:r w:rsidR="00BA18B0" w:rsidRPr="005C3FD8" w:rsidDel="008C4DB3">
          <w:rPr>
            <w:noProof/>
            <w:sz w:val="26"/>
            <w:szCs w:val="26"/>
            <w:lang w:val="vi-VN"/>
          </w:rPr>
          <w:delText>, Expert Systems with Applications, 36</w:delText>
        </w:r>
        <w:r w:rsidR="00540FF7" w:rsidRPr="005C3FD8" w:rsidDel="008C4DB3">
          <w:rPr>
            <w:noProof/>
            <w:sz w:val="26"/>
            <w:szCs w:val="26"/>
            <w:lang w:val="vi-VN"/>
          </w:rPr>
          <w:delText xml:space="preserve"> (</w:delText>
        </w:r>
        <w:r w:rsidR="00BA18B0" w:rsidRPr="005C3FD8" w:rsidDel="008C4DB3">
          <w:rPr>
            <w:noProof/>
            <w:sz w:val="26"/>
            <w:szCs w:val="26"/>
            <w:lang w:val="vi-VN"/>
          </w:rPr>
          <w:delText>7</w:delText>
        </w:r>
        <w:r w:rsidR="00540FF7" w:rsidRPr="005C3FD8" w:rsidDel="008C4DB3">
          <w:rPr>
            <w:noProof/>
            <w:sz w:val="26"/>
            <w:szCs w:val="26"/>
            <w:lang w:val="vi-VN"/>
          </w:rPr>
          <w:delText>)</w:delText>
        </w:r>
        <w:r w:rsidR="00BA18B0" w:rsidRPr="005C3FD8" w:rsidDel="008C4DB3">
          <w:rPr>
            <w:noProof/>
            <w:sz w:val="26"/>
            <w:szCs w:val="26"/>
            <w:lang w:val="vi-VN"/>
          </w:rPr>
          <w:delText>, 10760-10773</w:delText>
        </w:r>
        <w:r w:rsidR="00540FF7" w:rsidRPr="005C3FD8" w:rsidDel="008C4DB3">
          <w:rPr>
            <w:noProof/>
            <w:sz w:val="26"/>
            <w:szCs w:val="26"/>
            <w:lang w:val="vi-VN"/>
          </w:rPr>
          <w:delText>,</w:delText>
        </w:r>
        <w:r w:rsidRPr="005C3FD8" w:rsidDel="008C4DB3">
          <w:rPr>
            <w:noProof/>
            <w:sz w:val="26"/>
            <w:szCs w:val="26"/>
            <w:lang w:val="vi-VN"/>
          </w:rPr>
          <w:delText xml:space="preserve"> 2009.</w:delText>
        </w:r>
      </w:del>
    </w:p>
    <w:p w14:paraId="287ACA3B" w14:textId="2BD5D6B2" w:rsidR="003C0BC2" w:rsidRPr="005C3FD8" w:rsidDel="008C4DB3" w:rsidRDefault="002F41F2" w:rsidP="00595BBB">
      <w:pPr>
        <w:pStyle w:val="ListParagraph"/>
        <w:numPr>
          <w:ilvl w:val="0"/>
          <w:numId w:val="6"/>
        </w:numPr>
        <w:spacing w:before="120"/>
        <w:ind w:left="0" w:firstLine="540"/>
        <w:rPr>
          <w:del w:id="2928" w:author="QVM0161195" w:date="2021-01-26T17:21:00Z"/>
          <w:noProof/>
          <w:szCs w:val="26"/>
          <w:lang w:val="vi-VN"/>
        </w:rPr>
      </w:pPr>
      <w:del w:id="2929" w:author="QVM0161195" w:date="2021-01-26T17:21:00Z">
        <w:r w:rsidRPr="005C3FD8" w:rsidDel="008C4DB3">
          <w:rPr>
            <w:noProof/>
            <w:szCs w:val="26"/>
            <w:lang w:val="vi-VN"/>
          </w:rPr>
          <w:delText xml:space="preserve">Stanford University (2019). </w:delText>
        </w:r>
        <w:r w:rsidR="00540FF7" w:rsidRPr="005C3FD8" w:rsidDel="008C4DB3">
          <w:rPr>
            <w:noProof/>
            <w:szCs w:val="26"/>
            <w:lang w:val="vi-VN"/>
          </w:rPr>
          <w:delText>“</w:delText>
        </w:r>
        <w:r w:rsidRPr="005C3FD8" w:rsidDel="008C4DB3">
          <w:rPr>
            <w:i/>
            <w:noProof/>
            <w:szCs w:val="26"/>
            <w:lang w:val="vi-VN"/>
          </w:rPr>
          <w:delText>Text Classification and Naïve Bayes</w:delText>
        </w:r>
        <w:r w:rsidR="00540FF7" w:rsidRPr="005C3FD8" w:rsidDel="008C4DB3">
          <w:rPr>
            <w:i/>
            <w:noProof/>
            <w:szCs w:val="26"/>
            <w:lang w:val="vi-VN"/>
          </w:rPr>
          <w:delText>”</w:delText>
        </w:r>
        <w:r w:rsidRPr="005C3FD8" w:rsidDel="008C4DB3">
          <w:rPr>
            <w:noProof/>
            <w:szCs w:val="26"/>
            <w:lang w:val="vi-VN"/>
          </w:rPr>
          <w:delText xml:space="preserve">  [online], viewed 12 March 2019, from:</w:delText>
        </w:r>
        <w:r w:rsidR="00A76E57" w:rsidRPr="005C3FD8" w:rsidDel="008C4DB3">
          <w:rPr>
            <w:noProof/>
            <w:szCs w:val="26"/>
            <w:lang w:val="vi-VN"/>
          </w:rPr>
          <w:delText>&lt;</w:delText>
        </w:r>
        <w:r w:rsidR="00A76E57" w:rsidRPr="005C3FD8" w:rsidDel="008C4DB3">
          <w:rPr>
            <w:szCs w:val="26"/>
            <w:lang w:val="vi-VN"/>
          </w:rPr>
          <w:delText xml:space="preserve"> </w:delText>
        </w:r>
        <w:r w:rsidR="00A76E57" w:rsidRPr="005C3FD8" w:rsidDel="008C4DB3">
          <w:rPr>
            <w:noProof/>
            <w:szCs w:val="26"/>
            <w:lang w:val="vi-VN"/>
          </w:rPr>
          <w:delText>“https://web.stanford.edu/class/cs124/lec/naivebayes.pdf ”&gt;.</w:delText>
        </w:r>
      </w:del>
    </w:p>
    <w:p w14:paraId="09ACFB86" w14:textId="1A997611" w:rsidR="00CE7CCB" w:rsidRPr="005C3FD8" w:rsidDel="008C4DB3" w:rsidRDefault="00CE7CCB" w:rsidP="00595BBB">
      <w:pPr>
        <w:pStyle w:val="ListParagraph"/>
        <w:numPr>
          <w:ilvl w:val="0"/>
          <w:numId w:val="6"/>
        </w:numPr>
        <w:spacing w:before="120"/>
        <w:ind w:left="0" w:firstLine="540"/>
        <w:rPr>
          <w:del w:id="2930" w:author="QVM0161195" w:date="2021-01-26T17:21:00Z"/>
          <w:noProof/>
          <w:szCs w:val="26"/>
          <w:lang w:val="vi-VN"/>
        </w:rPr>
      </w:pPr>
      <w:del w:id="2931" w:author="QVM0161195" w:date="2021-01-26T17:21:00Z">
        <w:r w:rsidRPr="005C3FD8" w:rsidDel="008C4DB3">
          <w:rPr>
            <w:noProof/>
            <w:szCs w:val="26"/>
            <w:lang w:val="vi-VN"/>
          </w:rPr>
          <w:delText xml:space="preserve">V.N. Vapnik, </w:delText>
        </w:r>
        <w:r w:rsidRPr="005C3FD8" w:rsidDel="008C4DB3">
          <w:rPr>
            <w:i/>
            <w:noProof/>
            <w:szCs w:val="26"/>
            <w:lang w:val="vi-VN"/>
          </w:rPr>
          <w:delText>“The Nature</w:delText>
        </w:r>
        <w:r w:rsidR="00194633" w:rsidRPr="005C3FD8" w:rsidDel="008C4DB3">
          <w:rPr>
            <w:i/>
            <w:noProof/>
            <w:szCs w:val="26"/>
            <w:lang w:val="vi-VN"/>
          </w:rPr>
          <w:delText xml:space="preserve"> of Statistical Learning Theory</w:delText>
        </w:r>
        <w:r w:rsidRPr="005C3FD8" w:rsidDel="008C4DB3">
          <w:rPr>
            <w:i/>
            <w:noProof/>
            <w:szCs w:val="26"/>
            <w:lang w:val="vi-VN"/>
          </w:rPr>
          <w:delText>”</w:delText>
        </w:r>
        <w:r w:rsidR="00540FF7" w:rsidRPr="005C3FD8" w:rsidDel="008C4DB3">
          <w:rPr>
            <w:i/>
            <w:noProof/>
            <w:szCs w:val="26"/>
            <w:lang w:val="vi-VN"/>
          </w:rPr>
          <w:delText>,</w:delText>
        </w:r>
        <w:r w:rsidRPr="005C3FD8" w:rsidDel="008C4DB3">
          <w:rPr>
            <w:i/>
            <w:noProof/>
            <w:szCs w:val="26"/>
            <w:lang w:val="vi-VN"/>
          </w:rPr>
          <w:delText xml:space="preserve"> Springer</w:delText>
        </w:r>
        <w:r w:rsidRPr="005C3FD8" w:rsidDel="008C4DB3">
          <w:rPr>
            <w:noProof/>
            <w:szCs w:val="26"/>
            <w:lang w:val="vi-VN"/>
          </w:rPr>
          <w:delText>, New York, 1995.</w:delText>
        </w:r>
      </w:del>
    </w:p>
    <w:p w14:paraId="4C39FF19" w14:textId="6835F364" w:rsidR="00CE7CCB" w:rsidRPr="005C3FD8" w:rsidDel="008C4DB3" w:rsidRDefault="0059547D" w:rsidP="00595BBB">
      <w:pPr>
        <w:pStyle w:val="ListParagraph"/>
        <w:numPr>
          <w:ilvl w:val="0"/>
          <w:numId w:val="6"/>
        </w:numPr>
        <w:spacing w:before="120"/>
        <w:ind w:left="0" w:firstLine="540"/>
        <w:rPr>
          <w:del w:id="2932" w:author="QVM0161195" w:date="2021-01-26T17:21:00Z"/>
          <w:noProof/>
          <w:szCs w:val="26"/>
          <w:lang w:val="vi-VN"/>
        </w:rPr>
      </w:pPr>
      <w:del w:id="2933" w:author="QVM0161195" w:date="2021-01-26T17:21:00Z">
        <w:r w:rsidRPr="005C3FD8" w:rsidDel="008C4DB3">
          <w:rPr>
            <w:noProof/>
            <w:szCs w:val="26"/>
            <w:lang w:val="vi-VN"/>
          </w:rPr>
          <w:delText>Y.</w:delText>
        </w:r>
        <w:r w:rsidR="007608FB" w:rsidRPr="005C3FD8" w:rsidDel="008C4DB3">
          <w:rPr>
            <w:noProof/>
            <w:szCs w:val="26"/>
            <w:lang w:val="vi-VN"/>
          </w:rPr>
          <w:delText xml:space="preserve"> </w:delText>
        </w:r>
        <w:r w:rsidRPr="005C3FD8" w:rsidDel="008C4DB3">
          <w:rPr>
            <w:noProof/>
            <w:szCs w:val="26"/>
            <w:lang w:val="vi-VN"/>
          </w:rPr>
          <w:delText>Gao, S.</w:delText>
        </w:r>
        <w:r w:rsidR="007608FB" w:rsidRPr="005C3FD8" w:rsidDel="008C4DB3">
          <w:rPr>
            <w:noProof/>
            <w:szCs w:val="26"/>
            <w:lang w:val="vi-VN"/>
          </w:rPr>
          <w:delText xml:space="preserve"> </w:delText>
        </w:r>
        <w:r w:rsidRPr="005C3FD8" w:rsidDel="008C4DB3">
          <w:rPr>
            <w:noProof/>
            <w:szCs w:val="26"/>
            <w:lang w:val="vi-VN"/>
          </w:rPr>
          <w:delText xml:space="preserve">Sun , </w:delText>
        </w:r>
        <w:r w:rsidR="00452A32" w:rsidRPr="005C3FD8" w:rsidDel="008C4DB3">
          <w:rPr>
            <w:noProof/>
            <w:szCs w:val="26"/>
            <w:lang w:val="vi-VN"/>
          </w:rPr>
          <w:delText>“</w:delText>
        </w:r>
        <w:r w:rsidRPr="005C3FD8" w:rsidDel="008C4DB3">
          <w:rPr>
            <w:i/>
            <w:noProof/>
            <w:szCs w:val="26"/>
            <w:lang w:val="vi-VN"/>
          </w:rPr>
          <w:delText>An Empirical Evaluation of Linear and Nonlinear Kernels for Text Classification Using Support Vector Machines</w:delText>
        </w:r>
        <w:r w:rsidRPr="005C3FD8" w:rsidDel="008C4DB3">
          <w:rPr>
            <w:noProof/>
            <w:szCs w:val="26"/>
            <w:lang w:val="vi-VN"/>
          </w:rPr>
          <w:delText>,</w:delText>
        </w:r>
        <w:r w:rsidR="00452A32" w:rsidRPr="005C3FD8" w:rsidDel="008C4DB3">
          <w:rPr>
            <w:noProof/>
            <w:szCs w:val="26"/>
            <w:lang w:val="vi-VN"/>
          </w:rPr>
          <w:delText>”</w:delText>
        </w:r>
        <w:r w:rsidRPr="005C3FD8" w:rsidDel="008C4DB3">
          <w:rPr>
            <w:noProof/>
            <w:szCs w:val="26"/>
            <w:lang w:val="vi-VN"/>
          </w:rPr>
          <w:delText xml:space="preserve"> Seventh International Conference on Fuzzy Systems and Knowledge Discovery,</w:delText>
        </w:r>
        <w:r w:rsidR="00CE71F7" w:rsidRPr="005C3FD8" w:rsidDel="008C4DB3">
          <w:rPr>
            <w:noProof/>
            <w:szCs w:val="26"/>
            <w:lang w:val="vi-VN"/>
          </w:rPr>
          <w:delText xml:space="preserve"> 4, 1502-1505,</w:delText>
        </w:r>
        <w:r w:rsidR="001114B9" w:rsidRPr="005C3FD8" w:rsidDel="008C4DB3">
          <w:rPr>
            <w:noProof/>
            <w:szCs w:val="26"/>
            <w:lang w:val="vi-VN"/>
          </w:rPr>
          <w:delText xml:space="preserve"> </w:delText>
        </w:r>
        <w:r w:rsidRPr="005C3FD8" w:rsidDel="008C4DB3">
          <w:rPr>
            <w:noProof/>
            <w:szCs w:val="26"/>
            <w:lang w:val="vi-VN"/>
          </w:rPr>
          <w:delText xml:space="preserve"> 2010</w:delText>
        </w:r>
        <w:r w:rsidR="00595BBB" w:rsidRPr="005C3FD8" w:rsidDel="008C4DB3">
          <w:rPr>
            <w:noProof/>
            <w:szCs w:val="26"/>
            <w:lang w:val="vi-VN"/>
          </w:rPr>
          <w:delText>.</w:delText>
        </w:r>
      </w:del>
    </w:p>
    <w:p w14:paraId="67FC3D7E" w14:textId="085D9A1E" w:rsidR="00267942" w:rsidRPr="005C3FD8" w:rsidDel="008C4DB3" w:rsidRDefault="00267942" w:rsidP="00595BBB">
      <w:pPr>
        <w:pStyle w:val="ListParagraph"/>
        <w:numPr>
          <w:ilvl w:val="0"/>
          <w:numId w:val="6"/>
        </w:numPr>
        <w:spacing w:before="120"/>
        <w:ind w:left="0" w:firstLine="540"/>
        <w:rPr>
          <w:del w:id="2934" w:author="QVM0161195" w:date="2021-01-26T17:21:00Z"/>
          <w:noProof/>
          <w:szCs w:val="26"/>
          <w:lang w:val="vi-VN"/>
        </w:rPr>
      </w:pPr>
      <w:del w:id="2935" w:author="QVM0161195" w:date="2021-01-26T17:21:00Z">
        <w:r w:rsidRPr="005C3FD8" w:rsidDel="008C4DB3">
          <w:rPr>
            <w:noProof/>
            <w:szCs w:val="26"/>
            <w:lang w:val="vi-VN"/>
          </w:rPr>
          <w:delText xml:space="preserve">T. Larose, </w:delText>
        </w:r>
        <w:r w:rsidR="00452A32" w:rsidRPr="005C3FD8" w:rsidDel="008C4DB3">
          <w:rPr>
            <w:noProof/>
            <w:szCs w:val="26"/>
            <w:lang w:val="vi-VN"/>
          </w:rPr>
          <w:delText>“</w:delText>
        </w:r>
        <w:r w:rsidRPr="005C3FD8" w:rsidDel="008C4DB3">
          <w:rPr>
            <w:i/>
            <w:noProof/>
            <w:szCs w:val="26"/>
            <w:lang w:val="vi-VN"/>
          </w:rPr>
          <w:delText>Discovering Knowledge in Data: An Introduction to Data Mining</w:delText>
        </w:r>
        <w:r w:rsidR="00452A32" w:rsidRPr="005C3FD8" w:rsidDel="008C4DB3">
          <w:rPr>
            <w:i/>
            <w:noProof/>
            <w:szCs w:val="26"/>
            <w:lang w:val="vi-VN"/>
          </w:rPr>
          <w:delText>”</w:delText>
        </w:r>
        <w:r w:rsidRPr="005C3FD8" w:rsidDel="008C4DB3">
          <w:rPr>
            <w:noProof/>
            <w:szCs w:val="26"/>
            <w:lang w:val="vi-VN"/>
          </w:rPr>
          <w:delText>,</w:delText>
        </w:r>
        <w:r w:rsidR="0007228D" w:rsidRPr="005C3FD8" w:rsidDel="008C4DB3">
          <w:rPr>
            <w:szCs w:val="26"/>
            <w:lang w:val="vi-VN"/>
          </w:rPr>
          <w:delText xml:space="preserve"> </w:delText>
        </w:r>
        <w:r w:rsidR="0007228D" w:rsidRPr="005C3FD8" w:rsidDel="008C4DB3">
          <w:rPr>
            <w:noProof/>
            <w:szCs w:val="26"/>
            <w:lang w:val="vi-VN"/>
          </w:rPr>
          <w:delText xml:space="preserve">Wiley-Interscience, United States, </w:delText>
        </w:r>
        <w:r w:rsidRPr="005C3FD8" w:rsidDel="008C4DB3">
          <w:rPr>
            <w:noProof/>
            <w:szCs w:val="26"/>
            <w:lang w:val="vi-VN"/>
          </w:rPr>
          <w:delText xml:space="preserve"> 2005</w:delText>
        </w:r>
        <w:r w:rsidR="00E56D8A" w:rsidRPr="005C3FD8" w:rsidDel="008C4DB3">
          <w:rPr>
            <w:noProof/>
            <w:szCs w:val="26"/>
            <w:lang w:val="vi-VN"/>
          </w:rPr>
          <w:delText>.</w:delText>
        </w:r>
      </w:del>
    </w:p>
    <w:p w14:paraId="52CFFBB1" w14:textId="0BFFC568" w:rsidR="00D51995" w:rsidRPr="005C3FD8" w:rsidDel="008C4DB3" w:rsidRDefault="00452A32" w:rsidP="00595BBB">
      <w:pPr>
        <w:pStyle w:val="ListParagraph"/>
        <w:numPr>
          <w:ilvl w:val="0"/>
          <w:numId w:val="6"/>
        </w:numPr>
        <w:spacing w:before="120"/>
        <w:ind w:left="0" w:firstLine="540"/>
        <w:rPr>
          <w:del w:id="2936" w:author="QVM0161195" w:date="2021-01-26T17:21:00Z"/>
          <w:noProof/>
          <w:szCs w:val="26"/>
          <w:lang w:val="vi-VN"/>
        </w:rPr>
      </w:pPr>
      <w:del w:id="2937" w:author="QVM0161195" w:date="2021-01-26T17:21:00Z">
        <w:r w:rsidRPr="005C3FD8" w:rsidDel="008C4DB3">
          <w:rPr>
            <w:noProof/>
            <w:szCs w:val="26"/>
            <w:lang w:val="vi-VN"/>
          </w:rPr>
          <w:delText xml:space="preserve">A. </w:delText>
        </w:r>
        <w:r w:rsidR="00D51995" w:rsidRPr="005C3FD8" w:rsidDel="008C4DB3">
          <w:rPr>
            <w:noProof/>
            <w:szCs w:val="26"/>
            <w:lang w:val="vi-VN"/>
          </w:rPr>
          <w:delText xml:space="preserve">Ratnaparkhi, </w:delText>
        </w:r>
        <w:r w:rsidR="00D51995" w:rsidRPr="005C3FD8" w:rsidDel="008C4DB3">
          <w:rPr>
            <w:i/>
            <w:noProof/>
            <w:szCs w:val="26"/>
            <w:lang w:val="vi-VN"/>
          </w:rPr>
          <w:delText>“A Simple Introduction to Maximum Entropy Models for Natural Language Processing”</w:delText>
        </w:r>
        <w:r w:rsidR="00D51995" w:rsidRPr="005C3FD8" w:rsidDel="008C4DB3">
          <w:rPr>
            <w:noProof/>
            <w:szCs w:val="26"/>
            <w:lang w:val="vi-VN"/>
          </w:rPr>
          <w:delText>, IRCS Technical Reports Series</w:delText>
        </w:r>
        <w:r w:rsidRPr="005C3FD8" w:rsidDel="008C4DB3">
          <w:rPr>
            <w:noProof/>
            <w:szCs w:val="26"/>
            <w:lang w:val="vi-VN"/>
          </w:rPr>
          <w:delText>, 1997</w:delText>
        </w:r>
        <w:r w:rsidR="00D51995" w:rsidRPr="005C3FD8" w:rsidDel="008C4DB3">
          <w:rPr>
            <w:noProof/>
            <w:szCs w:val="26"/>
            <w:lang w:val="vi-VN"/>
          </w:rPr>
          <w:delText>.</w:delText>
        </w:r>
      </w:del>
    </w:p>
    <w:p w14:paraId="0FF784E1" w14:textId="0DA75CAC" w:rsidR="00A74E38" w:rsidRPr="005C3FD8" w:rsidDel="008C4DB3" w:rsidRDefault="00A74E38" w:rsidP="00595BBB">
      <w:pPr>
        <w:pStyle w:val="ListParagraph"/>
        <w:numPr>
          <w:ilvl w:val="0"/>
          <w:numId w:val="6"/>
        </w:numPr>
        <w:spacing w:before="120"/>
        <w:ind w:left="0" w:firstLine="540"/>
        <w:rPr>
          <w:del w:id="2938" w:author="QVM0161195" w:date="2021-01-26T17:21:00Z"/>
          <w:noProof/>
          <w:szCs w:val="26"/>
          <w:lang w:val="vi-VN"/>
        </w:rPr>
      </w:pPr>
      <w:del w:id="2939" w:author="QVM0161195" w:date="2021-01-26T17:21:00Z">
        <w:r w:rsidRPr="005C3FD8" w:rsidDel="008C4DB3">
          <w:rPr>
            <w:noProof/>
            <w:szCs w:val="26"/>
            <w:lang w:val="vi-VN"/>
          </w:rPr>
          <w:delText xml:space="preserve">E. Riloff &amp; J. Wiebe, </w:delText>
        </w:r>
        <w:r w:rsidR="00452A32" w:rsidRPr="005C3FD8" w:rsidDel="008C4DB3">
          <w:rPr>
            <w:noProof/>
            <w:szCs w:val="26"/>
            <w:lang w:val="vi-VN"/>
          </w:rPr>
          <w:delText>“</w:delText>
        </w:r>
        <w:r w:rsidRPr="005C3FD8" w:rsidDel="008C4DB3">
          <w:rPr>
            <w:i/>
            <w:noProof/>
            <w:szCs w:val="26"/>
            <w:lang w:val="vi-VN"/>
          </w:rPr>
          <w:delText>Learning Extraction Patterns for Subjective Expressions</w:delText>
        </w:r>
        <w:r w:rsidR="00452A32" w:rsidRPr="005C3FD8" w:rsidDel="008C4DB3">
          <w:rPr>
            <w:i/>
            <w:noProof/>
            <w:szCs w:val="26"/>
            <w:lang w:val="vi-VN"/>
          </w:rPr>
          <w:delText>”</w:delText>
        </w:r>
        <w:r w:rsidRPr="005C3FD8" w:rsidDel="008C4DB3">
          <w:rPr>
            <w:i/>
            <w:noProof/>
            <w:szCs w:val="26"/>
            <w:lang w:val="vi-VN"/>
          </w:rPr>
          <w:delText xml:space="preserve">, </w:delText>
        </w:r>
        <w:r w:rsidRPr="005C3FD8" w:rsidDel="008C4DB3">
          <w:rPr>
            <w:noProof/>
            <w:szCs w:val="26"/>
            <w:lang w:val="vi-VN"/>
          </w:rPr>
          <w:delText>Proceedings of the 2003 Conference on Empirical Methods in Natural Language Processing,  105-112, 2003.</w:delText>
        </w:r>
      </w:del>
    </w:p>
    <w:p w14:paraId="25B15B78" w14:textId="436D9B87" w:rsidR="005C0B41" w:rsidRPr="005C3FD8" w:rsidDel="008C4DB3" w:rsidRDefault="00452A32" w:rsidP="00595BBB">
      <w:pPr>
        <w:pStyle w:val="ListParagraph"/>
        <w:numPr>
          <w:ilvl w:val="0"/>
          <w:numId w:val="6"/>
        </w:numPr>
        <w:spacing w:before="120"/>
        <w:ind w:left="0" w:firstLine="540"/>
        <w:rPr>
          <w:del w:id="2940" w:author="QVM0161195" w:date="2021-01-26T17:21:00Z"/>
          <w:noProof/>
          <w:szCs w:val="26"/>
          <w:lang w:val="vi-VN"/>
        </w:rPr>
      </w:pPr>
      <w:del w:id="2941" w:author="QVM0161195" w:date="2021-01-26T17:21:00Z">
        <w:r w:rsidRPr="005C3FD8" w:rsidDel="008C4DB3">
          <w:rPr>
            <w:noProof/>
            <w:szCs w:val="26"/>
            <w:lang w:val="vi-VN"/>
          </w:rPr>
          <w:delText>D</w:delText>
        </w:r>
        <w:r w:rsidR="00A335EE" w:rsidRPr="005C3FD8" w:rsidDel="008C4DB3">
          <w:rPr>
            <w:noProof/>
            <w:szCs w:val="26"/>
            <w:lang w:val="vi-VN"/>
          </w:rPr>
          <w:delText>. Th</w:delText>
        </w:r>
        <w:r w:rsidR="00EF0CBE" w:rsidRPr="005C3FD8" w:rsidDel="008C4DB3">
          <w:rPr>
            <w:noProof/>
            <w:szCs w:val="26"/>
            <w:lang w:val="vi-VN"/>
          </w:rPr>
          <w:delText>ai</w:delText>
        </w:r>
        <w:r w:rsidR="00A335EE" w:rsidRPr="005C3FD8" w:rsidDel="008C4DB3">
          <w:rPr>
            <w:noProof/>
            <w:szCs w:val="26"/>
            <w:lang w:val="vi-VN"/>
          </w:rPr>
          <w:delText xml:space="preserve"> &amp; L</w:delText>
        </w:r>
        <w:r w:rsidR="005C0B41" w:rsidRPr="005C3FD8" w:rsidDel="008C4DB3">
          <w:rPr>
            <w:noProof/>
            <w:szCs w:val="26"/>
            <w:lang w:val="vi-VN"/>
          </w:rPr>
          <w:delText xml:space="preserve">. </w:delText>
        </w:r>
        <w:r w:rsidR="00EF0CBE" w:rsidRPr="005C3FD8" w:rsidDel="008C4DB3">
          <w:rPr>
            <w:noProof/>
            <w:szCs w:val="26"/>
            <w:lang w:val="vi-VN"/>
          </w:rPr>
          <w:delText xml:space="preserve">Cuong </w:delText>
        </w:r>
        <w:r w:rsidR="00C50527" w:rsidRPr="005C3FD8" w:rsidDel="008C4DB3">
          <w:rPr>
            <w:noProof/>
            <w:szCs w:val="26"/>
            <w:lang w:val="vi-VN"/>
          </w:rPr>
          <w:delText>&amp; N</w:delText>
        </w:r>
        <w:r w:rsidR="005C0B41" w:rsidRPr="005C3FD8" w:rsidDel="008C4DB3">
          <w:rPr>
            <w:noProof/>
            <w:szCs w:val="26"/>
            <w:lang w:val="vi-VN"/>
          </w:rPr>
          <w:delText xml:space="preserve">. </w:delText>
        </w:r>
        <w:r w:rsidR="00EF0CBE" w:rsidRPr="005C3FD8" w:rsidDel="008C4DB3">
          <w:rPr>
            <w:noProof/>
            <w:szCs w:val="26"/>
            <w:lang w:val="vi-VN"/>
          </w:rPr>
          <w:delText xml:space="preserve">Huong </w:delText>
        </w:r>
        <w:r w:rsidR="005C0B41" w:rsidRPr="005C3FD8" w:rsidDel="008C4DB3">
          <w:rPr>
            <w:noProof/>
            <w:szCs w:val="26"/>
            <w:lang w:val="vi-VN"/>
          </w:rPr>
          <w:delText xml:space="preserve">&amp; </w:delText>
        </w:r>
        <w:r w:rsidR="00C50527" w:rsidRPr="005C3FD8" w:rsidDel="008C4DB3">
          <w:rPr>
            <w:noProof/>
            <w:szCs w:val="26"/>
            <w:lang w:val="vi-VN"/>
          </w:rPr>
          <w:delText>H</w:delText>
        </w:r>
        <w:r w:rsidR="005C0B41" w:rsidRPr="005C3FD8" w:rsidDel="008C4DB3">
          <w:rPr>
            <w:noProof/>
            <w:szCs w:val="26"/>
            <w:lang w:val="vi-VN"/>
          </w:rPr>
          <w:delText xml:space="preserve">. Nam, </w:delText>
        </w:r>
        <w:r w:rsidRPr="005C3FD8" w:rsidDel="008C4DB3">
          <w:rPr>
            <w:noProof/>
            <w:szCs w:val="26"/>
            <w:lang w:val="vi-VN"/>
          </w:rPr>
          <w:delText>“</w:delText>
        </w:r>
        <w:r w:rsidR="005C0B41" w:rsidRPr="005C3FD8" w:rsidDel="008C4DB3">
          <w:rPr>
            <w:i/>
            <w:noProof/>
            <w:szCs w:val="26"/>
            <w:lang w:val="vi-VN"/>
          </w:rPr>
          <w:delText>Automatically Learning Patterns in Subjectivity Classification for Vietnamese</w:delText>
        </w:r>
        <w:r w:rsidRPr="005C3FD8" w:rsidDel="008C4DB3">
          <w:rPr>
            <w:i/>
            <w:noProof/>
            <w:szCs w:val="26"/>
            <w:lang w:val="vi-VN"/>
          </w:rPr>
          <w:delText>”</w:delText>
        </w:r>
        <w:r w:rsidR="005C0B41" w:rsidRPr="005C3FD8" w:rsidDel="008C4DB3">
          <w:rPr>
            <w:i/>
            <w:noProof/>
            <w:szCs w:val="26"/>
            <w:lang w:val="vi-VN"/>
          </w:rPr>
          <w:delText>,</w:delText>
        </w:r>
        <w:r w:rsidR="00153C67" w:rsidRPr="005C3FD8" w:rsidDel="008C4DB3">
          <w:rPr>
            <w:szCs w:val="26"/>
            <w:lang w:val="vi-VN"/>
          </w:rPr>
          <w:delText xml:space="preserve"> </w:delText>
        </w:r>
        <w:r w:rsidR="0023024A" w:rsidRPr="005C3FD8" w:rsidDel="008C4DB3">
          <w:rPr>
            <w:noProof/>
            <w:szCs w:val="26"/>
            <w:lang w:val="vi-VN"/>
          </w:rPr>
          <w:delText>Knowledge and Systems Engineering</w:delText>
        </w:r>
        <w:r w:rsidR="005C0B41" w:rsidRPr="005C3FD8" w:rsidDel="008C4DB3">
          <w:rPr>
            <w:noProof/>
            <w:szCs w:val="26"/>
            <w:lang w:val="vi-VN"/>
          </w:rPr>
          <w:delText>,</w:delText>
        </w:r>
        <w:r w:rsidR="00153C67" w:rsidRPr="005C3FD8" w:rsidDel="008C4DB3">
          <w:rPr>
            <w:noProof/>
            <w:szCs w:val="26"/>
            <w:lang w:val="vi-VN"/>
          </w:rPr>
          <w:delText xml:space="preserve"> </w:delText>
        </w:r>
        <w:r w:rsidR="00CE71F7" w:rsidRPr="005C3FD8" w:rsidDel="008C4DB3">
          <w:rPr>
            <w:noProof/>
            <w:szCs w:val="26"/>
            <w:lang w:val="vi-VN"/>
          </w:rPr>
          <w:delText xml:space="preserve">326, </w:delText>
        </w:r>
        <w:r w:rsidR="0023024A" w:rsidRPr="005C3FD8" w:rsidDel="008C4DB3">
          <w:rPr>
            <w:noProof/>
            <w:szCs w:val="26"/>
            <w:lang w:val="vi-VN"/>
          </w:rPr>
          <w:delText>629-640</w:delText>
        </w:r>
        <w:r w:rsidR="00153C67" w:rsidRPr="005C3FD8" w:rsidDel="008C4DB3">
          <w:rPr>
            <w:noProof/>
            <w:szCs w:val="26"/>
            <w:lang w:val="vi-VN"/>
          </w:rPr>
          <w:delText>,</w:delText>
        </w:r>
        <w:r w:rsidR="005C0B41" w:rsidRPr="005C3FD8" w:rsidDel="008C4DB3">
          <w:rPr>
            <w:noProof/>
            <w:szCs w:val="26"/>
            <w:lang w:val="vi-VN"/>
          </w:rPr>
          <w:delText xml:space="preserve"> 2015</w:delText>
        </w:r>
        <w:r w:rsidR="00E56D8A" w:rsidRPr="005C3FD8" w:rsidDel="008C4DB3">
          <w:rPr>
            <w:noProof/>
            <w:szCs w:val="26"/>
            <w:lang w:val="vi-VN"/>
          </w:rPr>
          <w:delText>.</w:delText>
        </w:r>
      </w:del>
    </w:p>
    <w:p w14:paraId="200ED91F" w14:textId="3E9E0905" w:rsidR="005C0B41" w:rsidRPr="005C3FD8" w:rsidDel="008C4DB3" w:rsidRDefault="000A62D0" w:rsidP="00595BBB">
      <w:pPr>
        <w:pStyle w:val="ListParagraph"/>
        <w:numPr>
          <w:ilvl w:val="0"/>
          <w:numId w:val="6"/>
        </w:numPr>
        <w:spacing w:before="120"/>
        <w:ind w:left="0" w:firstLine="540"/>
        <w:rPr>
          <w:del w:id="2942" w:author="QVM0161195" w:date="2021-01-26T17:21:00Z"/>
          <w:noProof/>
          <w:szCs w:val="26"/>
          <w:lang w:val="vi-VN"/>
        </w:rPr>
      </w:pPr>
      <w:del w:id="2943" w:author="QVM0161195" w:date="2021-01-26T17:21:00Z">
        <w:r w:rsidRPr="005C3FD8" w:rsidDel="008C4DB3">
          <w:rPr>
            <w:noProof/>
            <w:szCs w:val="26"/>
            <w:lang w:val="vi-VN"/>
          </w:rPr>
          <w:delText>N.</w:delText>
        </w:r>
        <w:r w:rsidR="001D0C07" w:rsidRPr="005C3FD8" w:rsidDel="008C4DB3">
          <w:rPr>
            <w:noProof/>
            <w:szCs w:val="26"/>
            <w:lang w:val="vi-VN"/>
          </w:rPr>
          <w:delText xml:space="preserve"> Anh, </w:delText>
        </w:r>
        <w:r w:rsidR="001D0C07" w:rsidRPr="005C3FD8" w:rsidDel="008C4DB3">
          <w:rPr>
            <w:i/>
            <w:noProof/>
            <w:szCs w:val="26"/>
            <w:lang w:val="vi-VN"/>
          </w:rPr>
          <w:delText>“Nghiên cứu kỹ thuật đánh giá độ tương đồng văn bản ứng dụng so sánh văn bản tiếng Việt”</w:delText>
        </w:r>
        <w:r w:rsidR="001D0C07" w:rsidRPr="005C3FD8" w:rsidDel="008C4DB3">
          <w:rPr>
            <w:noProof/>
            <w:szCs w:val="26"/>
            <w:lang w:val="vi-VN"/>
          </w:rPr>
          <w:delText>, Đại học Hàng Hải, 2016.</w:delText>
        </w:r>
      </w:del>
    </w:p>
    <w:p w14:paraId="74AC3B85" w14:textId="7590C32A" w:rsidR="004A154B" w:rsidRPr="005C3FD8" w:rsidDel="008C4DB3" w:rsidRDefault="004732B6" w:rsidP="00595BBB">
      <w:pPr>
        <w:pStyle w:val="ListParagraph"/>
        <w:numPr>
          <w:ilvl w:val="0"/>
          <w:numId w:val="6"/>
        </w:numPr>
        <w:spacing w:before="120"/>
        <w:ind w:left="0" w:firstLine="540"/>
        <w:rPr>
          <w:del w:id="2944" w:author="QVM0161195" w:date="2021-01-26T17:21:00Z"/>
          <w:noProof/>
          <w:szCs w:val="26"/>
          <w:lang w:val="vi-VN"/>
        </w:rPr>
      </w:pPr>
      <w:del w:id="2945" w:author="QVM0161195" w:date="2021-01-26T17:21:00Z">
        <w:r w:rsidRPr="005C3FD8" w:rsidDel="008C4DB3">
          <w:rPr>
            <w:noProof/>
            <w:szCs w:val="26"/>
            <w:lang w:val="vi-VN"/>
          </w:rPr>
          <w:delText xml:space="preserve">J. </w:delText>
        </w:r>
        <w:r w:rsidR="0090412D" w:rsidRPr="005C3FD8" w:rsidDel="008C4DB3">
          <w:rPr>
            <w:noProof/>
            <w:szCs w:val="26"/>
            <w:lang w:val="vi-VN"/>
          </w:rPr>
          <w:delText>Sowa</w:delText>
        </w:r>
        <w:r w:rsidR="00E101B8" w:rsidRPr="005C3FD8" w:rsidDel="008C4DB3">
          <w:rPr>
            <w:noProof/>
            <w:szCs w:val="26"/>
            <w:lang w:val="vi-VN"/>
          </w:rPr>
          <w:delText xml:space="preserve">, </w:delText>
        </w:r>
        <w:r w:rsidR="00E101B8" w:rsidRPr="005C3FD8" w:rsidDel="008C4DB3">
          <w:rPr>
            <w:i/>
            <w:noProof/>
            <w:szCs w:val="26"/>
            <w:lang w:val="vi-VN"/>
          </w:rPr>
          <w:delText>“</w:delText>
        </w:r>
        <w:r w:rsidR="0090412D" w:rsidRPr="005C3FD8" w:rsidDel="008C4DB3">
          <w:rPr>
            <w:i/>
            <w:noProof/>
            <w:szCs w:val="26"/>
            <w:lang w:val="vi-VN"/>
          </w:rPr>
          <w:delText>Conceptual Graphs For Representing Conceptual Structures”</w:delText>
        </w:r>
        <w:r w:rsidR="00E101B8" w:rsidRPr="005C3FD8" w:rsidDel="008C4DB3">
          <w:rPr>
            <w:noProof/>
            <w:szCs w:val="26"/>
            <w:lang w:val="vi-VN"/>
          </w:rPr>
          <w:delText>,</w:delText>
        </w:r>
        <w:r w:rsidR="001C6E9B" w:rsidRPr="005C3FD8" w:rsidDel="008C4DB3">
          <w:rPr>
            <w:szCs w:val="26"/>
            <w:lang w:val="vi-VN"/>
          </w:rPr>
          <w:delText xml:space="preserve"> </w:delText>
        </w:r>
        <w:r w:rsidR="001C6E9B" w:rsidRPr="005C3FD8" w:rsidDel="008C4DB3">
          <w:rPr>
            <w:noProof/>
            <w:szCs w:val="26"/>
            <w:lang w:val="vi-VN"/>
          </w:rPr>
          <w:delText>P.Hitzler &amp; H. Schurfe, eds., Conceptual Structures in Practice,</w:delText>
        </w:r>
        <w:r w:rsidR="005A4A7E" w:rsidRPr="005C3FD8" w:rsidDel="008C4DB3">
          <w:rPr>
            <w:noProof/>
            <w:szCs w:val="26"/>
            <w:lang w:val="vi-VN"/>
          </w:rPr>
          <w:delText xml:space="preserve"> </w:delText>
        </w:r>
        <w:r w:rsidR="001C6E9B" w:rsidRPr="005C3FD8" w:rsidDel="008C4DB3">
          <w:rPr>
            <w:noProof/>
            <w:szCs w:val="26"/>
            <w:lang w:val="vi-VN"/>
          </w:rPr>
          <w:delText>Chapman &amp; Hall-CRC Press</w:delText>
        </w:r>
        <w:r w:rsidR="005A4A7E" w:rsidRPr="005C3FD8" w:rsidDel="008C4DB3">
          <w:rPr>
            <w:noProof/>
            <w:szCs w:val="26"/>
            <w:lang w:val="vi-VN"/>
          </w:rPr>
          <w:delText>,</w:delText>
        </w:r>
        <w:r w:rsidR="001C6E9B" w:rsidRPr="005C3FD8" w:rsidDel="008C4DB3">
          <w:rPr>
            <w:noProof/>
            <w:szCs w:val="26"/>
            <w:lang w:val="vi-VN"/>
          </w:rPr>
          <w:delText xml:space="preserve"> </w:delText>
        </w:r>
        <w:r w:rsidR="00E101B8" w:rsidRPr="005C3FD8" w:rsidDel="008C4DB3">
          <w:rPr>
            <w:noProof/>
            <w:szCs w:val="26"/>
            <w:lang w:val="vi-VN"/>
          </w:rPr>
          <w:delText xml:space="preserve"> </w:delText>
        </w:r>
        <w:r w:rsidR="0007228D" w:rsidRPr="005C3FD8" w:rsidDel="008C4DB3">
          <w:rPr>
            <w:noProof/>
            <w:szCs w:val="26"/>
            <w:lang w:val="vi-VN"/>
          </w:rPr>
          <w:delText xml:space="preserve">3, </w:delText>
        </w:r>
        <w:r w:rsidR="005A4A7E" w:rsidRPr="005C3FD8" w:rsidDel="008C4DB3">
          <w:rPr>
            <w:noProof/>
            <w:szCs w:val="26"/>
            <w:lang w:val="vi-VN"/>
          </w:rPr>
          <w:delText>102</w:delText>
        </w:r>
        <w:r w:rsidR="001C6E9B" w:rsidRPr="005C3FD8" w:rsidDel="008C4DB3">
          <w:rPr>
            <w:noProof/>
            <w:szCs w:val="26"/>
            <w:lang w:val="vi-VN"/>
          </w:rPr>
          <w:delText>-</w:delText>
        </w:r>
        <w:r w:rsidR="005A4A7E" w:rsidRPr="005C3FD8" w:rsidDel="008C4DB3">
          <w:rPr>
            <w:noProof/>
            <w:szCs w:val="26"/>
            <w:lang w:val="vi-VN"/>
          </w:rPr>
          <w:delText>136</w:delText>
        </w:r>
        <w:r w:rsidR="001C6E9B" w:rsidRPr="005C3FD8" w:rsidDel="008C4DB3">
          <w:rPr>
            <w:noProof/>
            <w:szCs w:val="26"/>
            <w:lang w:val="vi-VN"/>
          </w:rPr>
          <w:delText xml:space="preserve">, </w:delText>
        </w:r>
        <w:r w:rsidR="00E101B8" w:rsidRPr="005C3FD8" w:rsidDel="008C4DB3">
          <w:rPr>
            <w:noProof/>
            <w:szCs w:val="26"/>
            <w:lang w:val="vi-VN"/>
          </w:rPr>
          <w:delText>20</w:delText>
        </w:r>
        <w:r w:rsidR="0090412D" w:rsidRPr="005C3FD8" w:rsidDel="008C4DB3">
          <w:rPr>
            <w:noProof/>
            <w:szCs w:val="26"/>
            <w:lang w:val="vi-VN"/>
          </w:rPr>
          <w:delText>09</w:delText>
        </w:r>
        <w:r w:rsidR="00E56D8A" w:rsidRPr="005C3FD8" w:rsidDel="008C4DB3">
          <w:rPr>
            <w:noProof/>
            <w:szCs w:val="26"/>
            <w:lang w:val="vi-VN"/>
          </w:rPr>
          <w:delText>.</w:delText>
        </w:r>
      </w:del>
    </w:p>
    <w:p w14:paraId="0E74658A" w14:textId="6F6472A2" w:rsidR="00CA2248" w:rsidRPr="005C3FD8" w:rsidDel="008C4DB3" w:rsidRDefault="00CA2248" w:rsidP="00595BBB">
      <w:pPr>
        <w:pStyle w:val="ListParagraph"/>
        <w:numPr>
          <w:ilvl w:val="0"/>
          <w:numId w:val="6"/>
        </w:numPr>
        <w:spacing w:before="120"/>
        <w:ind w:left="0" w:firstLine="540"/>
        <w:rPr>
          <w:del w:id="2946" w:author="QVM0161195" w:date="2021-01-26T17:21:00Z"/>
          <w:noProof/>
          <w:szCs w:val="26"/>
          <w:lang w:val="vi-VN"/>
        </w:rPr>
      </w:pPr>
      <w:del w:id="2947" w:author="QVM0161195" w:date="2021-01-26T17:21:00Z">
        <w:r w:rsidRPr="005C3FD8" w:rsidDel="008C4DB3">
          <w:rPr>
            <w:noProof/>
            <w:szCs w:val="26"/>
            <w:lang w:val="vi-VN"/>
          </w:rPr>
          <w:delText xml:space="preserve"> </w:delText>
        </w:r>
        <w:r w:rsidR="00EF0CBE" w:rsidRPr="005C3FD8" w:rsidDel="008C4DB3">
          <w:rPr>
            <w:noProof/>
            <w:szCs w:val="26"/>
            <w:lang w:val="vi-VN"/>
          </w:rPr>
          <w:delText>N. Quy</w:delText>
        </w:r>
        <w:r w:rsidR="004F50D0" w:rsidRPr="005C3FD8" w:rsidDel="008C4DB3">
          <w:rPr>
            <w:noProof/>
            <w:szCs w:val="26"/>
            <w:lang w:val="vi-VN"/>
          </w:rPr>
          <w:delText xml:space="preserve">, </w:delText>
        </w:r>
        <w:r w:rsidR="004F50D0" w:rsidRPr="005C3FD8" w:rsidDel="008C4DB3">
          <w:rPr>
            <w:i/>
            <w:noProof/>
            <w:szCs w:val="26"/>
            <w:lang w:val="vi-VN"/>
          </w:rPr>
          <w:delText>“Nghiên cứu các phương pháp chuẩn hóa chữ viết tắt trong văn bản tiếng Việt”</w:delText>
        </w:r>
        <w:r w:rsidR="004F50D0" w:rsidRPr="005C3FD8" w:rsidDel="008C4DB3">
          <w:rPr>
            <w:noProof/>
            <w:szCs w:val="26"/>
            <w:lang w:val="vi-VN"/>
          </w:rPr>
          <w:delText>, Đại học Bách khoa, Đại học Đà Nẵng, 2017</w:delText>
        </w:r>
      </w:del>
    </w:p>
    <w:p w14:paraId="0EEC2D58" w14:textId="0CF9A0FF" w:rsidR="00FF27D1" w:rsidRPr="005C3FD8" w:rsidDel="008C4DB3" w:rsidRDefault="00595BBB" w:rsidP="00677142">
      <w:pPr>
        <w:pStyle w:val="ListParagraph"/>
        <w:numPr>
          <w:ilvl w:val="0"/>
          <w:numId w:val="6"/>
        </w:numPr>
        <w:spacing w:before="120"/>
        <w:ind w:left="0" w:firstLine="540"/>
        <w:rPr>
          <w:del w:id="2948" w:author="QVM0161195" w:date="2021-01-26T17:21:00Z"/>
          <w:noProof/>
          <w:szCs w:val="26"/>
          <w:lang w:val="vi-VN"/>
        </w:rPr>
      </w:pPr>
      <w:del w:id="2949" w:author="QVM0161195" w:date="2021-01-26T17:21:00Z">
        <w:r w:rsidRPr="005C3FD8" w:rsidDel="008C4DB3">
          <w:rPr>
            <w:noProof/>
            <w:szCs w:val="26"/>
            <w:lang w:val="vi-VN"/>
          </w:rPr>
          <w:delText xml:space="preserve">T. Mikolov  &amp;  G.s Corrado  &amp; K. Chen  &amp; J. Dean </w:delText>
        </w:r>
        <w:r w:rsidR="00425D0D" w:rsidRPr="005C3FD8" w:rsidDel="008C4DB3">
          <w:rPr>
            <w:noProof/>
            <w:szCs w:val="26"/>
            <w:lang w:val="vi-VN"/>
          </w:rPr>
          <w:delText xml:space="preserve">, </w:delText>
        </w:r>
        <w:r w:rsidR="00425D0D" w:rsidRPr="005C3FD8" w:rsidDel="008C4DB3">
          <w:rPr>
            <w:i/>
            <w:noProof/>
            <w:szCs w:val="26"/>
            <w:lang w:val="vi-VN"/>
          </w:rPr>
          <w:delText>"Efficient Estimation of Word Representations in Vector Space"</w:delText>
        </w:r>
        <w:r w:rsidR="00425D0D" w:rsidRPr="005C3FD8" w:rsidDel="008C4DB3">
          <w:rPr>
            <w:noProof/>
            <w:szCs w:val="26"/>
            <w:lang w:val="vi-VN"/>
          </w:rPr>
          <w:delText>,</w:delText>
        </w:r>
        <w:r w:rsidR="005A4A7E" w:rsidRPr="005C3FD8" w:rsidDel="008C4DB3">
          <w:rPr>
            <w:szCs w:val="26"/>
            <w:lang w:val="vi-VN"/>
          </w:rPr>
          <w:delText xml:space="preserve"> </w:delText>
        </w:r>
        <w:r w:rsidR="005A4A7E" w:rsidRPr="005C3FD8" w:rsidDel="008C4DB3">
          <w:rPr>
            <w:noProof/>
            <w:szCs w:val="26"/>
            <w:lang w:val="vi-VN"/>
          </w:rPr>
          <w:delText xml:space="preserve">In Proceedings of the 1stInternational Conference on Learning, </w:delText>
        </w:r>
        <w:r w:rsidRPr="005C3FD8" w:rsidDel="008C4DB3">
          <w:rPr>
            <w:noProof/>
            <w:szCs w:val="26"/>
            <w:lang w:val="vi-VN"/>
          </w:rPr>
          <w:delText>1-12</w:delText>
        </w:r>
        <w:r w:rsidR="005A4A7E" w:rsidRPr="005C3FD8" w:rsidDel="008C4DB3">
          <w:rPr>
            <w:noProof/>
            <w:szCs w:val="26"/>
            <w:lang w:val="vi-VN"/>
          </w:rPr>
          <w:delText xml:space="preserve">,  </w:delText>
        </w:r>
        <w:r w:rsidR="00425D0D" w:rsidRPr="005C3FD8" w:rsidDel="008C4DB3">
          <w:rPr>
            <w:noProof/>
            <w:szCs w:val="26"/>
            <w:lang w:val="vi-VN"/>
          </w:rPr>
          <w:delText>2013.</w:delText>
        </w:r>
      </w:del>
    </w:p>
    <w:p w14:paraId="26FC98F9" w14:textId="3BCA7727" w:rsidR="0066550E" w:rsidRPr="005C3FD8" w:rsidDel="008C4DB3" w:rsidRDefault="006C1BF9" w:rsidP="0066550E">
      <w:pPr>
        <w:pStyle w:val="ListParagraph"/>
        <w:numPr>
          <w:ilvl w:val="0"/>
          <w:numId w:val="6"/>
        </w:numPr>
        <w:spacing w:before="120"/>
        <w:rPr>
          <w:del w:id="2950" w:author="QVM0161195" w:date="2021-01-26T17:21:00Z"/>
          <w:noProof/>
          <w:szCs w:val="26"/>
          <w:lang w:val="vi-VN"/>
        </w:rPr>
      </w:pPr>
      <w:del w:id="2951" w:author="QVM0161195" w:date="2021-01-26T17:21:00Z">
        <w:r w:rsidDel="008C4DB3">
          <w:fldChar w:fldCharType="begin"/>
        </w:r>
        <w:r w:rsidDel="008C4DB3">
          <w:delInstrText xml:space="preserve"> HYPERLINK "https://pubmed.ncbi.nlm.nih.gov/?term=Angermueller+C&amp;cauthor_id=27474269" </w:delInstrText>
        </w:r>
        <w:r w:rsidDel="008C4DB3">
          <w:fldChar w:fldCharType="separate"/>
        </w:r>
        <w:r w:rsidR="003F7C69" w:rsidRPr="005C3FD8" w:rsidDel="008C4DB3">
          <w:rPr>
            <w:rStyle w:val="Hyperlink"/>
            <w:noProof/>
            <w:color w:val="auto"/>
            <w:szCs w:val="26"/>
            <w:u w:val="none"/>
            <w:lang w:val="vi-VN"/>
          </w:rPr>
          <w:delText>C. Angermueller</w:delText>
        </w:r>
        <w:r w:rsidDel="008C4DB3">
          <w:rPr>
            <w:rStyle w:val="Hyperlink"/>
            <w:noProof/>
            <w:color w:val="auto"/>
            <w:szCs w:val="26"/>
            <w:u w:val="none"/>
            <w:lang w:val="vi-VN"/>
          </w:rPr>
          <w:fldChar w:fldCharType="end"/>
        </w:r>
        <w:r w:rsidR="003F7C69" w:rsidRPr="005C3FD8" w:rsidDel="008C4DB3">
          <w:rPr>
            <w:noProof/>
            <w:szCs w:val="26"/>
            <w:lang w:val="vi-VN"/>
          </w:rPr>
          <w:delText xml:space="preserve"> &amp;  </w:delText>
        </w:r>
        <w:r w:rsidDel="008C4DB3">
          <w:fldChar w:fldCharType="begin"/>
        </w:r>
        <w:r w:rsidDel="008C4DB3">
          <w:delInstrText xml:space="preserve"> HYPERLINK "https://pubmed.ncbi.nlm.nih.gov/?term=P%C3%A4rnamaa+T&amp;cauthor_id=27474269" </w:delInstrText>
        </w:r>
        <w:r w:rsidDel="008C4DB3">
          <w:fldChar w:fldCharType="separate"/>
        </w:r>
        <w:r w:rsidR="003F7C69" w:rsidRPr="005C3FD8" w:rsidDel="008C4DB3">
          <w:rPr>
            <w:rStyle w:val="Hyperlink"/>
            <w:noProof/>
            <w:color w:val="auto"/>
            <w:szCs w:val="26"/>
            <w:u w:val="none"/>
            <w:lang w:val="vi-VN"/>
          </w:rPr>
          <w:delText>T. Pärnamaa</w:delText>
        </w:r>
        <w:r w:rsidDel="008C4DB3">
          <w:rPr>
            <w:rStyle w:val="Hyperlink"/>
            <w:noProof/>
            <w:color w:val="auto"/>
            <w:szCs w:val="26"/>
            <w:u w:val="none"/>
            <w:lang w:val="vi-VN"/>
          </w:rPr>
          <w:fldChar w:fldCharType="end"/>
        </w:r>
        <w:r w:rsidR="003F7C69" w:rsidRPr="005C3FD8" w:rsidDel="008C4DB3">
          <w:rPr>
            <w:noProof/>
            <w:szCs w:val="26"/>
            <w:vertAlign w:val="superscript"/>
            <w:lang w:val="vi-VN"/>
          </w:rPr>
          <w:delText> </w:delText>
        </w:r>
        <w:r w:rsidR="003F7C69" w:rsidRPr="005C3FD8" w:rsidDel="008C4DB3">
          <w:rPr>
            <w:noProof/>
            <w:szCs w:val="26"/>
            <w:lang w:val="vi-VN"/>
          </w:rPr>
          <w:delText xml:space="preserve"> &amp; </w:delText>
        </w:r>
        <w:r w:rsidDel="008C4DB3">
          <w:fldChar w:fldCharType="begin"/>
        </w:r>
        <w:r w:rsidDel="008C4DB3">
          <w:delInstrText xml:space="preserve"> HYPERLINK "https://pubmed.ncbi.nlm.nih.gov/?term=Parts+L&amp;cauthor_id=27474269" </w:delInstrText>
        </w:r>
        <w:r w:rsidDel="008C4DB3">
          <w:fldChar w:fldCharType="separate"/>
        </w:r>
        <w:r w:rsidR="003F7C69" w:rsidRPr="005C3FD8" w:rsidDel="008C4DB3">
          <w:rPr>
            <w:rStyle w:val="Hyperlink"/>
            <w:noProof/>
            <w:color w:val="auto"/>
            <w:szCs w:val="26"/>
            <w:u w:val="none"/>
            <w:lang w:val="vi-VN"/>
          </w:rPr>
          <w:delText>L.  Parts</w:delText>
        </w:r>
        <w:r w:rsidDel="008C4DB3">
          <w:rPr>
            <w:rStyle w:val="Hyperlink"/>
            <w:noProof/>
            <w:color w:val="auto"/>
            <w:szCs w:val="26"/>
            <w:u w:val="none"/>
            <w:lang w:val="vi-VN"/>
          </w:rPr>
          <w:fldChar w:fldCharType="end"/>
        </w:r>
        <w:r w:rsidR="003F7C69" w:rsidRPr="005C3FD8" w:rsidDel="008C4DB3">
          <w:rPr>
            <w:noProof/>
            <w:szCs w:val="26"/>
            <w:lang w:val="vi-VN"/>
          </w:rPr>
          <w:delText xml:space="preserve"> &amp; </w:delText>
        </w:r>
        <w:r w:rsidDel="008C4DB3">
          <w:fldChar w:fldCharType="begin"/>
        </w:r>
        <w:r w:rsidDel="008C4DB3">
          <w:delInstrText xml:space="preserve"> HYPERLINK "https://pubmed.ncbi.nlm.nih.gov/?term=Stegle+O&amp;cauthor_id=27474269" </w:delInstrText>
        </w:r>
        <w:r w:rsidDel="008C4DB3">
          <w:fldChar w:fldCharType="separate"/>
        </w:r>
        <w:r w:rsidR="003F7C69" w:rsidRPr="005C3FD8" w:rsidDel="008C4DB3">
          <w:rPr>
            <w:rStyle w:val="Hyperlink"/>
            <w:noProof/>
            <w:color w:val="auto"/>
            <w:szCs w:val="26"/>
            <w:u w:val="none"/>
            <w:lang w:val="vi-VN"/>
          </w:rPr>
          <w:delText>O. Stegle</w:delText>
        </w:r>
        <w:r w:rsidDel="008C4DB3">
          <w:rPr>
            <w:rStyle w:val="Hyperlink"/>
            <w:noProof/>
            <w:color w:val="auto"/>
            <w:szCs w:val="26"/>
            <w:u w:val="none"/>
            <w:lang w:val="vi-VN"/>
          </w:rPr>
          <w:fldChar w:fldCharType="end"/>
        </w:r>
        <w:r w:rsidR="003F7C69" w:rsidRPr="005C3FD8" w:rsidDel="008C4DB3">
          <w:rPr>
            <w:noProof/>
            <w:szCs w:val="26"/>
            <w:lang w:val="vi-VN"/>
          </w:rPr>
          <w:delText xml:space="preserve">, </w:delText>
        </w:r>
        <w:r w:rsidR="003F7C69" w:rsidRPr="005C3FD8" w:rsidDel="008C4DB3">
          <w:rPr>
            <w:i/>
            <w:noProof/>
            <w:szCs w:val="26"/>
            <w:lang w:val="vi-VN"/>
          </w:rPr>
          <w:delText>“Deep Learning for Computational Biology”</w:delText>
        </w:r>
        <w:r w:rsidR="003F7C69" w:rsidRPr="005C3FD8" w:rsidDel="008C4DB3">
          <w:rPr>
            <w:noProof/>
            <w:szCs w:val="26"/>
            <w:lang w:val="vi-VN"/>
          </w:rPr>
          <w:delText xml:space="preserve">, </w:delText>
        </w:r>
        <w:r w:rsidR="00042897" w:rsidRPr="005C3FD8" w:rsidDel="008C4DB3">
          <w:rPr>
            <w:noProof/>
            <w:szCs w:val="26"/>
            <w:lang w:val="vi-VN"/>
          </w:rPr>
          <w:delText xml:space="preserve"> </w:delText>
        </w:r>
        <w:r w:rsidR="00042897" w:rsidRPr="005C3FD8" w:rsidDel="008C4DB3">
          <w:rPr>
            <w:color w:val="323232"/>
            <w:szCs w:val="26"/>
            <w:lang w:val="vi-VN"/>
          </w:rPr>
          <w:delText>Molecular systems biology</w:delText>
        </w:r>
        <w:r w:rsidR="00042897" w:rsidRPr="005C3FD8" w:rsidDel="008C4DB3">
          <w:rPr>
            <w:noProof/>
            <w:szCs w:val="26"/>
            <w:lang w:val="vi-VN"/>
          </w:rPr>
          <w:delText>,</w:delText>
        </w:r>
        <w:r w:rsidR="00C96EFA" w:rsidRPr="005C3FD8" w:rsidDel="008C4DB3">
          <w:rPr>
            <w:noProof/>
            <w:szCs w:val="26"/>
            <w:lang w:val="vi-VN"/>
          </w:rPr>
          <w:delText xml:space="preserve"> </w:delText>
        </w:r>
        <w:r w:rsidR="00CE71F7" w:rsidRPr="005C3FD8" w:rsidDel="008C4DB3">
          <w:rPr>
            <w:noProof/>
            <w:szCs w:val="26"/>
            <w:lang w:val="vi-VN"/>
          </w:rPr>
          <w:delText xml:space="preserve">12, </w:delText>
        </w:r>
        <w:r w:rsidR="00C96EFA" w:rsidRPr="005C3FD8" w:rsidDel="008C4DB3">
          <w:rPr>
            <w:noProof/>
            <w:szCs w:val="26"/>
            <w:lang w:val="vi-VN"/>
          </w:rPr>
          <w:delText>878,</w:delText>
        </w:r>
        <w:r w:rsidR="00042897" w:rsidRPr="005C3FD8" w:rsidDel="008C4DB3">
          <w:rPr>
            <w:noProof/>
            <w:szCs w:val="26"/>
            <w:lang w:val="vi-VN"/>
          </w:rPr>
          <w:delText xml:space="preserve"> </w:delText>
        </w:r>
        <w:r w:rsidR="003F7C69" w:rsidRPr="005C3FD8" w:rsidDel="008C4DB3">
          <w:rPr>
            <w:noProof/>
            <w:szCs w:val="26"/>
            <w:lang w:val="vi-VN"/>
          </w:rPr>
          <w:delText>2016</w:delText>
        </w:r>
        <w:r w:rsidR="00E56D8A" w:rsidRPr="005C3FD8" w:rsidDel="008C4DB3">
          <w:rPr>
            <w:noProof/>
            <w:szCs w:val="26"/>
            <w:lang w:val="vi-VN"/>
          </w:rPr>
          <w:delText>.</w:delText>
        </w:r>
      </w:del>
    </w:p>
    <w:p w14:paraId="75E7D02A" w14:textId="273233CE" w:rsidR="00DB1EE9" w:rsidRPr="005C3FD8" w:rsidDel="008C4DB3" w:rsidRDefault="00DB1EE9" w:rsidP="00C96EFA">
      <w:pPr>
        <w:pStyle w:val="ListParagraph"/>
        <w:numPr>
          <w:ilvl w:val="0"/>
          <w:numId w:val="6"/>
        </w:numPr>
        <w:spacing w:before="120"/>
        <w:ind w:left="0" w:firstLine="567"/>
        <w:rPr>
          <w:del w:id="2952" w:author="QVM0161195" w:date="2021-01-26T17:21:00Z"/>
          <w:noProof/>
          <w:szCs w:val="26"/>
          <w:lang w:val="vi-VN"/>
        </w:rPr>
      </w:pPr>
      <w:del w:id="2953" w:author="QVM0161195" w:date="2021-01-26T17:21:00Z">
        <w:r w:rsidRPr="005C3FD8" w:rsidDel="008C4DB3">
          <w:rPr>
            <w:noProof/>
            <w:szCs w:val="26"/>
            <w:lang w:val="vi-VN"/>
          </w:rPr>
          <w:delText xml:space="preserve">Sanjeev Arora, Yingyu Liang, Tengyu Ma, </w:delText>
        </w:r>
        <w:r w:rsidRPr="005C3FD8" w:rsidDel="008C4DB3">
          <w:rPr>
            <w:i/>
            <w:noProof/>
            <w:szCs w:val="26"/>
            <w:lang w:val="vi-VN"/>
          </w:rPr>
          <w:delText>“</w:delText>
        </w:r>
        <w:r w:rsidR="00452A32" w:rsidRPr="005C3FD8" w:rsidDel="008C4DB3">
          <w:rPr>
            <w:i/>
            <w:noProof/>
            <w:szCs w:val="26"/>
            <w:lang w:val="vi-VN"/>
          </w:rPr>
          <w:delText>A Simple but Tough-to-Beat Baseline for Sentence Embeddings</w:delText>
        </w:r>
        <w:r w:rsidRPr="005C3FD8" w:rsidDel="008C4DB3">
          <w:rPr>
            <w:i/>
            <w:noProof/>
            <w:szCs w:val="26"/>
            <w:lang w:val="vi-VN"/>
          </w:rPr>
          <w:delText>”</w:delText>
        </w:r>
        <w:r w:rsidR="00C96EFA" w:rsidRPr="005C3FD8" w:rsidDel="008C4DB3">
          <w:rPr>
            <w:noProof/>
            <w:szCs w:val="26"/>
            <w:lang w:val="vi-VN"/>
          </w:rPr>
          <w:delText>, Paper presented at International Conference on Learning Representations, 2017.</w:delText>
        </w:r>
      </w:del>
    </w:p>
    <w:p w14:paraId="5929DADC" w14:textId="4A4C6C47" w:rsidR="00DB1EE9" w:rsidRPr="005C3FD8" w:rsidDel="008C4DB3" w:rsidRDefault="00DB1EE9" w:rsidP="00744A57">
      <w:pPr>
        <w:pStyle w:val="ListParagraph"/>
        <w:numPr>
          <w:ilvl w:val="0"/>
          <w:numId w:val="6"/>
        </w:numPr>
        <w:spacing w:before="120"/>
        <w:ind w:left="0" w:firstLine="567"/>
        <w:rPr>
          <w:del w:id="2954" w:author="QVM0161195" w:date="2021-01-26T17:21:00Z"/>
          <w:noProof/>
          <w:szCs w:val="26"/>
          <w:lang w:val="vi-VN"/>
        </w:rPr>
      </w:pPr>
      <w:del w:id="2955" w:author="QVM0161195" w:date="2021-01-26T17:21:00Z">
        <w:r w:rsidRPr="005C3FD8" w:rsidDel="008C4DB3">
          <w:rPr>
            <w:noProof/>
            <w:szCs w:val="26"/>
            <w:lang w:val="vi-VN"/>
          </w:rPr>
          <w:delText xml:space="preserve">Scikit-learn developers, </w:delText>
        </w:r>
        <w:r w:rsidRPr="005C3FD8" w:rsidDel="008C4DB3">
          <w:rPr>
            <w:i/>
            <w:noProof/>
            <w:szCs w:val="26"/>
            <w:lang w:val="vi-VN"/>
          </w:rPr>
          <w:delText>“Support Vector Machines”</w:delText>
        </w:r>
        <w:r w:rsidRPr="005C3FD8" w:rsidDel="008C4DB3">
          <w:rPr>
            <w:noProof/>
            <w:szCs w:val="26"/>
            <w:lang w:val="vi-VN"/>
          </w:rPr>
          <w:delText xml:space="preserve"> [online], </w:delText>
        </w:r>
        <w:r w:rsidR="00D0181B" w:rsidRPr="005C3FD8" w:rsidDel="008C4DB3">
          <w:rPr>
            <w:noProof/>
            <w:szCs w:val="26"/>
            <w:lang w:val="vi-VN"/>
          </w:rPr>
          <w:delText xml:space="preserve">viewed 12 March 2019, </w:delText>
        </w:r>
        <w:r w:rsidRPr="005C3FD8" w:rsidDel="008C4DB3">
          <w:rPr>
            <w:noProof/>
            <w:szCs w:val="26"/>
            <w:lang w:val="vi-VN"/>
          </w:rPr>
          <w:delText xml:space="preserve">from:&lt; </w:delText>
        </w:r>
        <w:r w:rsidR="0023024A" w:rsidRPr="005C3FD8" w:rsidDel="008C4DB3">
          <w:rPr>
            <w:noProof/>
            <w:szCs w:val="26"/>
            <w:lang w:val="vi-VN"/>
          </w:rPr>
          <w:delText>“</w:delText>
        </w:r>
        <w:r w:rsidR="0023024A" w:rsidRPr="005C3FD8" w:rsidDel="008C4DB3">
          <w:rPr>
            <w:szCs w:val="26"/>
            <w:lang w:val="vi-VN"/>
          </w:rPr>
          <w:delText>https://scikit-learn.org/stable/modules/svm.html</w:delText>
        </w:r>
        <w:r w:rsidR="0023024A" w:rsidRPr="005C3FD8" w:rsidDel="008C4DB3">
          <w:rPr>
            <w:noProof/>
            <w:szCs w:val="26"/>
            <w:lang w:val="vi-VN"/>
          </w:rPr>
          <w:delText>”&gt;</w:delText>
        </w:r>
      </w:del>
    </w:p>
    <w:p w14:paraId="3771D3F4" w14:textId="214BEEE1" w:rsidR="006461C6" w:rsidRPr="005C3FD8" w:rsidDel="008C4DB3" w:rsidRDefault="00452A32" w:rsidP="00744A57">
      <w:pPr>
        <w:pStyle w:val="ListParagraph"/>
        <w:numPr>
          <w:ilvl w:val="0"/>
          <w:numId w:val="6"/>
        </w:numPr>
        <w:spacing w:before="120"/>
        <w:ind w:left="0" w:firstLine="540"/>
        <w:rPr>
          <w:del w:id="2956" w:author="QVM0161195" w:date="2021-01-26T17:21:00Z"/>
          <w:noProof/>
          <w:szCs w:val="26"/>
          <w:lang w:val="vi-VN"/>
        </w:rPr>
      </w:pPr>
      <w:del w:id="2957" w:author="QVM0161195" w:date="2021-01-26T17:21:00Z">
        <w:r w:rsidRPr="005C3FD8" w:rsidDel="008C4DB3">
          <w:rPr>
            <w:szCs w:val="26"/>
            <w:lang w:val="vi-VN"/>
          </w:rPr>
          <w:delText>J.</w:delText>
        </w:r>
        <w:r w:rsidR="006461C6" w:rsidRPr="005C3FD8" w:rsidDel="008C4DB3">
          <w:rPr>
            <w:szCs w:val="26"/>
            <w:lang w:val="vi-VN"/>
          </w:rPr>
          <w:delText>D.M. Rennie</w:delText>
        </w:r>
        <w:r w:rsidR="006461C6" w:rsidRPr="005C3FD8" w:rsidDel="008C4DB3">
          <w:rPr>
            <w:noProof/>
            <w:szCs w:val="26"/>
            <w:lang w:val="vi-VN"/>
          </w:rPr>
          <w:delText>,</w:delText>
        </w:r>
        <w:r w:rsidR="006461C6" w:rsidRPr="005C3FD8" w:rsidDel="008C4DB3">
          <w:rPr>
            <w:szCs w:val="26"/>
            <w:lang w:val="vi-VN"/>
          </w:rPr>
          <w:delText xml:space="preserve"> </w:delText>
        </w:r>
        <w:r w:rsidRPr="005C3FD8" w:rsidDel="008C4DB3">
          <w:rPr>
            <w:i/>
            <w:szCs w:val="26"/>
            <w:lang w:val="vi-VN"/>
          </w:rPr>
          <w:delText>“</w:delText>
        </w:r>
        <w:r w:rsidR="006461C6" w:rsidRPr="005C3FD8" w:rsidDel="008C4DB3">
          <w:rPr>
            <w:i/>
            <w:noProof/>
            <w:szCs w:val="26"/>
            <w:lang w:val="vi-VN"/>
          </w:rPr>
          <w:delText>Improving Multi-class Text Classification with Naive Bayes</w:delText>
        </w:r>
        <w:r w:rsidRPr="005C3FD8" w:rsidDel="008C4DB3">
          <w:rPr>
            <w:i/>
            <w:noProof/>
            <w:szCs w:val="26"/>
            <w:lang w:val="vi-VN"/>
          </w:rPr>
          <w:delText>”</w:delText>
        </w:r>
        <w:r w:rsidR="006461C6" w:rsidRPr="005C3FD8" w:rsidDel="008C4DB3">
          <w:rPr>
            <w:i/>
            <w:noProof/>
            <w:szCs w:val="26"/>
            <w:lang w:val="vi-VN"/>
          </w:rPr>
          <w:delText>,</w:delText>
        </w:r>
        <w:r w:rsidR="006461C6" w:rsidRPr="005C3FD8" w:rsidDel="008C4DB3">
          <w:rPr>
            <w:noProof/>
            <w:szCs w:val="26"/>
            <w:lang w:val="vi-VN"/>
          </w:rPr>
          <w:delText xml:space="preserve"> Massachusetts Institute of Technology, 2001.</w:delText>
        </w:r>
      </w:del>
    </w:p>
    <w:p w14:paraId="70E931F8" w14:textId="48AC3296" w:rsidR="000E1ECE" w:rsidRPr="005C3FD8" w:rsidDel="008C4DB3" w:rsidRDefault="000E1ECE" w:rsidP="00744A57">
      <w:pPr>
        <w:pStyle w:val="ListParagraph"/>
        <w:numPr>
          <w:ilvl w:val="0"/>
          <w:numId w:val="6"/>
        </w:numPr>
        <w:spacing w:before="120"/>
        <w:ind w:left="0" w:firstLine="540"/>
        <w:rPr>
          <w:del w:id="2958" w:author="QVM0161195" w:date="2021-01-26T17:21:00Z"/>
          <w:noProof/>
          <w:szCs w:val="26"/>
          <w:lang w:val="vi-VN"/>
        </w:rPr>
      </w:pPr>
      <w:del w:id="2959" w:author="QVM0161195" w:date="2021-01-26T17:21:00Z">
        <w:r w:rsidRPr="005C3FD8" w:rsidDel="008C4DB3">
          <w:rPr>
            <w:noProof/>
            <w:szCs w:val="26"/>
            <w:lang w:val="vi-VN"/>
          </w:rPr>
          <w:delText xml:space="preserve">A. Berger, </w:delText>
        </w:r>
        <w:r w:rsidR="00452A32" w:rsidRPr="005C3FD8" w:rsidDel="008C4DB3">
          <w:rPr>
            <w:noProof/>
            <w:szCs w:val="26"/>
            <w:lang w:val="vi-VN"/>
          </w:rPr>
          <w:delText>“</w:delText>
        </w:r>
        <w:r w:rsidRPr="005C3FD8" w:rsidDel="008C4DB3">
          <w:rPr>
            <w:i/>
            <w:noProof/>
            <w:szCs w:val="26"/>
            <w:lang w:val="vi-VN"/>
          </w:rPr>
          <w:delText>Error-correcting output coding for text classification</w:delText>
        </w:r>
        <w:r w:rsidR="00452A32" w:rsidRPr="005C3FD8" w:rsidDel="008C4DB3">
          <w:rPr>
            <w:i/>
            <w:noProof/>
            <w:szCs w:val="26"/>
            <w:lang w:val="vi-VN"/>
          </w:rPr>
          <w:delText>”</w:delText>
        </w:r>
        <w:r w:rsidRPr="005C3FD8" w:rsidDel="008C4DB3">
          <w:rPr>
            <w:noProof/>
            <w:szCs w:val="26"/>
            <w:lang w:val="vi-VN"/>
          </w:rPr>
          <w:delText>,</w:delText>
        </w:r>
        <w:r w:rsidR="00452A32" w:rsidRPr="005C3FD8" w:rsidDel="008C4DB3">
          <w:rPr>
            <w:noProof/>
            <w:szCs w:val="26"/>
            <w:lang w:val="vi-VN"/>
          </w:rPr>
          <w:delText xml:space="preserve"> </w:delText>
        </w:r>
        <w:r w:rsidRPr="005C3FD8" w:rsidDel="008C4DB3">
          <w:rPr>
            <w:noProof/>
            <w:szCs w:val="26"/>
            <w:lang w:val="vi-VN"/>
          </w:rPr>
          <w:delText>In Proceedings of the IJCAI-99 workshop on machine learning for information filtering (IJCAI99-MLIF), 1999.</w:delText>
        </w:r>
      </w:del>
    </w:p>
    <w:p w14:paraId="0D9344A2" w14:textId="667B2493" w:rsidR="00984C88" w:rsidRPr="005C3FD8" w:rsidDel="008C4DB3" w:rsidRDefault="00984C88" w:rsidP="00744A57">
      <w:pPr>
        <w:pStyle w:val="ListParagraph"/>
        <w:numPr>
          <w:ilvl w:val="0"/>
          <w:numId w:val="6"/>
        </w:numPr>
        <w:spacing w:before="120"/>
        <w:ind w:left="0" w:firstLine="540"/>
        <w:rPr>
          <w:del w:id="2960" w:author="QVM0161195" w:date="2021-01-26T17:21:00Z"/>
          <w:noProof/>
          <w:szCs w:val="26"/>
          <w:lang w:val="vi-VN"/>
        </w:rPr>
      </w:pPr>
      <w:del w:id="2961" w:author="QVM0161195" w:date="2021-01-26T17:21:00Z">
        <w:r w:rsidRPr="005C3FD8" w:rsidDel="008C4DB3">
          <w:rPr>
            <w:noProof/>
            <w:szCs w:val="26"/>
            <w:lang w:val="vi-VN"/>
          </w:rPr>
          <w:delText xml:space="preserve">B.V  Dasarathy, </w:delText>
        </w:r>
        <w:r w:rsidR="00452A32" w:rsidRPr="005C3FD8" w:rsidDel="008C4DB3">
          <w:rPr>
            <w:noProof/>
            <w:szCs w:val="26"/>
            <w:lang w:val="vi-VN"/>
          </w:rPr>
          <w:delText>“</w:delText>
        </w:r>
        <w:r w:rsidRPr="005C3FD8" w:rsidDel="008C4DB3">
          <w:rPr>
            <w:i/>
            <w:noProof/>
            <w:szCs w:val="26"/>
            <w:lang w:val="vi-VN"/>
          </w:rPr>
          <w:delText>Nearest Neighbor(NN) Norms: NN Pattern Classification Techniques</w:delText>
        </w:r>
        <w:r w:rsidR="00452A32" w:rsidRPr="005C3FD8" w:rsidDel="008C4DB3">
          <w:rPr>
            <w:i/>
            <w:noProof/>
            <w:szCs w:val="26"/>
            <w:lang w:val="vi-VN"/>
          </w:rPr>
          <w:delText>”</w:delText>
        </w:r>
        <w:r w:rsidRPr="005C3FD8" w:rsidDel="008C4DB3">
          <w:rPr>
            <w:noProof/>
            <w:szCs w:val="26"/>
            <w:lang w:val="vi-VN"/>
          </w:rPr>
          <w:delText>,  IEEE Computer Society Press, 1991.</w:delText>
        </w:r>
      </w:del>
    </w:p>
    <w:p w14:paraId="2F8B37E1" w14:textId="0DC085E7" w:rsidR="0001126F" w:rsidRPr="005C3FD8" w:rsidDel="008C4DB3" w:rsidRDefault="003F14F0" w:rsidP="00677142">
      <w:pPr>
        <w:pStyle w:val="ListParagraph"/>
        <w:numPr>
          <w:ilvl w:val="0"/>
          <w:numId w:val="6"/>
        </w:numPr>
        <w:spacing w:before="120"/>
        <w:ind w:left="0" w:firstLine="567"/>
        <w:rPr>
          <w:del w:id="2962" w:author="QVM0161195" w:date="2021-01-26T17:21:00Z"/>
          <w:noProof/>
          <w:szCs w:val="26"/>
          <w:lang w:val="vi-VN"/>
        </w:rPr>
      </w:pPr>
      <w:del w:id="2963" w:author="QVM0161195" w:date="2021-01-26T17:21:00Z">
        <w:r w:rsidRPr="005C3FD8" w:rsidDel="008C4DB3">
          <w:rPr>
            <w:noProof/>
            <w:szCs w:val="26"/>
            <w:lang w:val="vi-VN"/>
          </w:rPr>
          <w:delText xml:space="preserve"> T. Mikolov, K. Chen, G. Corrado and J. Dean, </w:delText>
        </w:r>
        <w:r w:rsidR="00452A32" w:rsidRPr="005C3FD8" w:rsidDel="008C4DB3">
          <w:rPr>
            <w:noProof/>
            <w:szCs w:val="26"/>
            <w:lang w:val="vi-VN"/>
          </w:rPr>
          <w:delText>“</w:delText>
        </w:r>
        <w:r w:rsidR="00C40480" w:rsidRPr="005C3FD8" w:rsidDel="008C4DB3">
          <w:rPr>
            <w:i/>
            <w:noProof/>
            <w:szCs w:val="26"/>
            <w:lang w:val="vi-VN"/>
          </w:rPr>
          <w:delText>Efficient Estimation of Word Representations in Vector Space</w:delText>
        </w:r>
        <w:r w:rsidR="00452A32" w:rsidRPr="005C3FD8" w:rsidDel="008C4DB3">
          <w:rPr>
            <w:i/>
            <w:noProof/>
            <w:szCs w:val="26"/>
            <w:lang w:val="vi-VN"/>
          </w:rPr>
          <w:delText>”</w:delText>
        </w:r>
        <w:r w:rsidRPr="005C3FD8" w:rsidDel="008C4DB3">
          <w:rPr>
            <w:noProof/>
            <w:szCs w:val="26"/>
            <w:lang w:val="vi-VN"/>
          </w:rPr>
          <w:delText>,</w:delText>
        </w:r>
        <w:r w:rsidR="00C40480" w:rsidRPr="005C3FD8" w:rsidDel="008C4DB3">
          <w:rPr>
            <w:noProof/>
            <w:szCs w:val="26"/>
            <w:lang w:val="vi-VN"/>
          </w:rPr>
          <w:delText xml:space="preserve"> </w:delText>
        </w:r>
        <w:r w:rsidRPr="005C3FD8" w:rsidDel="008C4DB3">
          <w:rPr>
            <w:noProof/>
            <w:szCs w:val="26"/>
            <w:lang w:val="vi-VN"/>
          </w:rPr>
          <w:delText xml:space="preserve"> </w:delText>
        </w:r>
        <w:r w:rsidR="00C40480" w:rsidRPr="005C3FD8" w:rsidDel="008C4DB3">
          <w:rPr>
            <w:noProof/>
            <w:szCs w:val="26"/>
            <w:lang w:val="vi-VN"/>
          </w:rPr>
          <w:delText>In Proceedings of Workshop at ICLR,</w:delText>
        </w:r>
        <w:r w:rsidRPr="005C3FD8" w:rsidDel="008C4DB3">
          <w:rPr>
            <w:noProof/>
            <w:szCs w:val="26"/>
            <w:lang w:val="vi-VN"/>
          </w:rPr>
          <w:delText xml:space="preserve"> 2013.</w:delText>
        </w:r>
        <w:r w:rsidR="00CE71F7" w:rsidRPr="005C3FD8" w:rsidDel="008C4DB3">
          <w:rPr>
            <w:noProof/>
            <w:szCs w:val="26"/>
            <w:lang w:val="vi-VN"/>
          </w:rPr>
          <w:delText xml:space="preserve"> </w:delText>
        </w:r>
      </w:del>
    </w:p>
    <w:p w14:paraId="109028E3" w14:textId="22FF389A" w:rsidR="00EF0CBE" w:rsidRPr="005C3FD8" w:rsidDel="008C4DB3" w:rsidRDefault="00EF0CBE" w:rsidP="00744A57">
      <w:pPr>
        <w:pStyle w:val="ListParagraph"/>
        <w:numPr>
          <w:ilvl w:val="0"/>
          <w:numId w:val="6"/>
        </w:numPr>
        <w:ind w:left="0" w:firstLine="540"/>
        <w:rPr>
          <w:del w:id="2964" w:author="QVM0161195" w:date="2021-01-26T17:21:00Z"/>
          <w:noProof/>
          <w:szCs w:val="26"/>
          <w:lang w:val="vi-VN"/>
        </w:rPr>
      </w:pPr>
      <w:del w:id="2965" w:author="QVM0161195" w:date="2021-01-26T17:21:00Z">
        <w:r w:rsidRPr="005C3FD8" w:rsidDel="008C4DB3">
          <w:rPr>
            <w:noProof/>
            <w:szCs w:val="26"/>
            <w:lang w:val="vi-VN"/>
          </w:rPr>
          <w:delText xml:space="preserve"> V. Hoang, D. Dien, </w:delText>
        </w:r>
        <w:r w:rsidR="0077645B" w:rsidRPr="005C3FD8" w:rsidDel="008C4DB3">
          <w:rPr>
            <w:noProof/>
            <w:szCs w:val="26"/>
            <w:lang w:val="vi-VN"/>
          </w:rPr>
          <w:delText>N</w:delText>
        </w:r>
        <w:r w:rsidRPr="005C3FD8" w:rsidDel="008C4DB3">
          <w:rPr>
            <w:noProof/>
            <w:szCs w:val="26"/>
            <w:lang w:val="vi-VN"/>
          </w:rPr>
          <w:delText xml:space="preserve">. Nguyen, </w:delText>
        </w:r>
        <w:r w:rsidR="0077645B" w:rsidRPr="005C3FD8" w:rsidDel="008C4DB3">
          <w:rPr>
            <w:noProof/>
            <w:szCs w:val="26"/>
            <w:lang w:val="vi-VN"/>
          </w:rPr>
          <w:delText>N. Hung</w:delText>
        </w:r>
        <w:r w:rsidRPr="005C3FD8" w:rsidDel="008C4DB3">
          <w:rPr>
            <w:noProof/>
            <w:szCs w:val="26"/>
            <w:lang w:val="vi-VN"/>
          </w:rPr>
          <w:delText xml:space="preserve">, </w:delText>
        </w:r>
        <w:r w:rsidR="00452A32" w:rsidRPr="005C3FD8" w:rsidDel="008C4DB3">
          <w:rPr>
            <w:noProof/>
            <w:szCs w:val="26"/>
            <w:lang w:val="vi-VN"/>
          </w:rPr>
          <w:delText>“</w:delText>
        </w:r>
        <w:r w:rsidRPr="005C3FD8" w:rsidDel="008C4DB3">
          <w:rPr>
            <w:i/>
            <w:noProof/>
            <w:szCs w:val="26"/>
            <w:lang w:val="vi-VN"/>
          </w:rPr>
          <w:delText>A Comparative Study on Vietnamese Text Classification Methods</w:delText>
        </w:r>
        <w:r w:rsidR="00452A32" w:rsidRPr="005C3FD8" w:rsidDel="008C4DB3">
          <w:rPr>
            <w:i/>
            <w:noProof/>
            <w:szCs w:val="26"/>
            <w:lang w:val="vi-VN"/>
          </w:rPr>
          <w:delText>”</w:delText>
        </w:r>
        <w:r w:rsidRPr="005C3FD8" w:rsidDel="008C4DB3">
          <w:rPr>
            <w:noProof/>
            <w:szCs w:val="26"/>
            <w:lang w:val="vi-VN"/>
          </w:rPr>
          <w:delText>, In Proceedings of IEEE International Conference on Research, Innovation and Vision for the Future,  2007.</w:delText>
        </w:r>
      </w:del>
    </w:p>
    <w:p w14:paraId="50A9CD16" w14:textId="4958AC99" w:rsidR="00406DB4" w:rsidRPr="005C3FD8" w:rsidDel="008C4DB3" w:rsidRDefault="00406DB4" w:rsidP="00744A57">
      <w:pPr>
        <w:pStyle w:val="ListParagraph"/>
        <w:numPr>
          <w:ilvl w:val="0"/>
          <w:numId w:val="6"/>
        </w:numPr>
        <w:ind w:left="0" w:firstLine="567"/>
        <w:rPr>
          <w:del w:id="2966" w:author="QVM0161195" w:date="2021-01-26T17:21:00Z"/>
          <w:noProof/>
          <w:szCs w:val="26"/>
          <w:lang w:val="vi-VN"/>
        </w:rPr>
      </w:pPr>
      <w:del w:id="2967" w:author="QVM0161195" w:date="2021-01-26T17:21:00Z">
        <w:r w:rsidRPr="005C3FD8" w:rsidDel="008C4DB3">
          <w:rPr>
            <w:noProof/>
            <w:szCs w:val="26"/>
            <w:lang w:val="vi-VN"/>
          </w:rPr>
          <w:delText>H. Tuan, “</w:delText>
        </w:r>
        <w:r w:rsidRPr="005C3FD8" w:rsidDel="008C4DB3">
          <w:rPr>
            <w:i/>
            <w:szCs w:val="26"/>
            <w:lang w:val="vi-VN"/>
          </w:rPr>
          <w:delText>Khai thác ý kiến chủ quan người dùng</w:delText>
        </w:r>
        <w:r w:rsidRPr="005C3FD8" w:rsidDel="008C4DB3">
          <w:rPr>
            <w:noProof/>
            <w:szCs w:val="26"/>
            <w:lang w:val="vi-VN"/>
          </w:rPr>
          <w:delText>”, Đại học Khoa học Tự Nhiên, 2011.</w:delText>
        </w:r>
      </w:del>
    </w:p>
    <w:p w14:paraId="0F4D9974" w14:textId="5B4EF4DB" w:rsidR="00EA3A02" w:rsidRPr="005C3FD8" w:rsidDel="008C4DB3" w:rsidRDefault="00EA3A02" w:rsidP="00744A57">
      <w:pPr>
        <w:pStyle w:val="ListParagraph"/>
        <w:numPr>
          <w:ilvl w:val="0"/>
          <w:numId w:val="6"/>
        </w:numPr>
        <w:ind w:left="0" w:firstLine="567"/>
        <w:rPr>
          <w:del w:id="2968" w:author="QVM0161195" w:date="2021-01-26T17:21:00Z"/>
          <w:noProof/>
          <w:szCs w:val="26"/>
          <w:lang w:val="vi-VN"/>
        </w:rPr>
      </w:pPr>
      <w:del w:id="2969" w:author="QVM0161195" w:date="2021-01-26T17:21:00Z">
        <w:r w:rsidRPr="005C3FD8" w:rsidDel="008C4DB3">
          <w:rPr>
            <w:noProof/>
            <w:szCs w:val="26"/>
            <w:lang w:val="vi-VN"/>
          </w:rPr>
          <w:delText>N. Hanh, “</w:delText>
        </w:r>
        <w:r w:rsidR="0093083B" w:rsidRPr="005C3FD8" w:rsidDel="008C4DB3">
          <w:rPr>
            <w:i/>
            <w:szCs w:val="26"/>
            <w:lang w:val="vi-VN"/>
          </w:rPr>
          <w:delText>Phân tích ý kiến chủ quan của người dùng từ dữ liệu web</w:delText>
        </w:r>
        <w:r w:rsidRPr="005C3FD8" w:rsidDel="008C4DB3">
          <w:rPr>
            <w:noProof/>
            <w:szCs w:val="26"/>
            <w:lang w:val="vi-VN"/>
          </w:rPr>
          <w:delText>”, Học viên Công nghệ Bưu chính Viễn Thông, 2013.</w:delText>
        </w:r>
      </w:del>
    </w:p>
    <w:p w14:paraId="2F04A154" w14:textId="50E0137D" w:rsidR="00EA3A02" w:rsidRPr="005C3FD8" w:rsidDel="008C4DB3" w:rsidRDefault="0093083B" w:rsidP="00744A57">
      <w:pPr>
        <w:pStyle w:val="ListParagraph"/>
        <w:numPr>
          <w:ilvl w:val="0"/>
          <w:numId w:val="6"/>
        </w:numPr>
        <w:ind w:left="0" w:firstLine="567"/>
        <w:rPr>
          <w:del w:id="2970" w:author="QVM0161195" w:date="2021-01-26T17:21:00Z"/>
          <w:szCs w:val="26"/>
          <w:lang w:val="vi-VN"/>
        </w:rPr>
      </w:pPr>
      <w:del w:id="2971" w:author="QVM0161195" w:date="2021-01-26T17:21:00Z">
        <w:r w:rsidRPr="005C3FD8" w:rsidDel="008C4DB3">
          <w:rPr>
            <w:szCs w:val="26"/>
            <w:lang w:val="vi-VN"/>
          </w:rPr>
          <w:delText>N</w:delText>
        </w:r>
        <w:r w:rsidR="00EA3A02" w:rsidRPr="005C3FD8" w:rsidDel="008C4DB3">
          <w:rPr>
            <w:szCs w:val="26"/>
            <w:lang w:val="vi-VN"/>
          </w:rPr>
          <w:delText xml:space="preserve">. </w:delText>
        </w:r>
        <w:r w:rsidRPr="005C3FD8" w:rsidDel="008C4DB3">
          <w:rPr>
            <w:szCs w:val="26"/>
            <w:lang w:val="vi-VN"/>
          </w:rPr>
          <w:delText>Minh</w:delText>
        </w:r>
        <w:r w:rsidR="00EA3A02" w:rsidRPr="005C3FD8" w:rsidDel="008C4DB3">
          <w:rPr>
            <w:szCs w:val="26"/>
            <w:lang w:val="vi-VN"/>
          </w:rPr>
          <w:delText>, “</w:delText>
        </w:r>
        <w:r w:rsidRPr="005C3FD8" w:rsidDel="008C4DB3">
          <w:rPr>
            <w:i/>
            <w:szCs w:val="26"/>
            <w:lang w:val="vi-VN"/>
          </w:rPr>
          <w:delText>Khai phá dữ liệu từ các mạng xã hội để khảo sát ý kiến của khách hang đối với một sản phẩm thương mại điện tử</w:delText>
        </w:r>
        <w:r w:rsidR="00EA3A02" w:rsidRPr="005C3FD8" w:rsidDel="008C4DB3">
          <w:rPr>
            <w:szCs w:val="26"/>
            <w:lang w:val="vi-VN"/>
          </w:rPr>
          <w:delText xml:space="preserve">”, Đại học </w:delText>
        </w:r>
        <w:r w:rsidRPr="005C3FD8" w:rsidDel="008C4DB3">
          <w:rPr>
            <w:szCs w:val="26"/>
            <w:lang w:val="vi-VN"/>
          </w:rPr>
          <w:delText>Đà Nẵng</w:delText>
        </w:r>
        <w:r w:rsidR="00EA3A02" w:rsidRPr="005C3FD8" w:rsidDel="008C4DB3">
          <w:rPr>
            <w:szCs w:val="26"/>
            <w:lang w:val="vi-VN"/>
          </w:rPr>
          <w:delText>, 201</w:delText>
        </w:r>
        <w:r w:rsidRPr="005C3FD8" w:rsidDel="008C4DB3">
          <w:rPr>
            <w:szCs w:val="26"/>
            <w:lang w:val="vi-VN"/>
          </w:rPr>
          <w:delText>3</w:delText>
        </w:r>
        <w:r w:rsidR="00EA3A02" w:rsidRPr="005C3FD8" w:rsidDel="008C4DB3">
          <w:rPr>
            <w:szCs w:val="26"/>
            <w:lang w:val="vi-VN"/>
          </w:rPr>
          <w:delText>.</w:delText>
        </w:r>
      </w:del>
    </w:p>
    <w:p w14:paraId="2C05E5F6" w14:textId="53EA2E41" w:rsidR="004E0368" w:rsidRPr="005C3FD8" w:rsidDel="008C4DB3" w:rsidRDefault="0093083B" w:rsidP="00744A57">
      <w:pPr>
        <w:pStyle w:val="ListParagraph"/>
        <w:numPr>
          <w:ilvl w:val="0"/>
          <w:numId w:val="6"/>
        </w:numPr>
        <w:ind w:left="0" w:firstLine="540"/>
        <w:rPr>
          <w:del w:id="2972" w:author="QVM0161195" w:date="2021-01-26T17:21:00Z"/>
          <w:szCs w:val="26"/>
          <w:lang w:val="vi-VN"/>
        </w:rPr>
      </w:pPr>
      <w:del w:id="2973" w:author="QVM0161195" w:date="2021-01-26T17:21:00Z">
        <w:r w:rsidRPr="005C3FD8" w:rsidDel="008C4DB3">
          <w:rPr>
            <w:szCs w:val="26"/>
            <w:lang w:val="vi-VN"/>
          </w:rPr>
          <w:delText>P</w:delText>
        </w:r>
        <w:r w:rsidR="00EA3A02" w:rsidRPr="005C3FD8" w:rsidDel="008C4DB3">
          <w:rPr>
            <w:szCs w:val="26"/>
            <w:lang w:val="vi-VN"/>
          </w:rPr>
          <w:delText xml:space="preserve">. </w:delText>
        </w:r>
        <w:r w:rsidRPr="005C3FD8" w:rsidDel="008C4DB3">
          <w:rPr>
            <w:szCs w:val="26"/>
            <w:lang w:val="vi-VN"/>
          </w:rPr>
          <w:delText>Doan</w:delText>
        </w:r>
        <w:r w:rsidR="00EA3A02" w:rsidRPr="005C3FD8" w:rsidDel="008C4DB3">
          <w:rPr>
            <w:szCs w:val="26"/>
            <w:lang w:val="vi-VN"/>
          </w:rPr>
          <w:delText>, “</w:delText>
        </w:r>
        <w:r w:rsidRPr="005C3FD8" w:rsidDel="008C4DB3">
          <w:rPr>
            <w:i/>
            <w:szCs w:val="26"/>
            <w:lang w:val="vi-VN"/>
          </w:rPr>
          <w:delText>Khai phá dữ liệu từ các mạng xã hội để khảo sát ý kiến đánh giá các địa điểm du lịch tại Đà Nẵng</w:delText>
        </w:r>
        <w:r w:rsidR="00EA3A02" w:rsidRPr="005C3FD8" w:rsidDel="008C4DB3">
          <w:rPr>
            <w:szCs w:val="26"/>
            <w:lang w:val="vi-VN"/>
          </w:rPr>
          <w:delText xml:space="preserve">”, Đại học </w:delText>
        </w:r>
        <w:r w:rsidRPr="005C3FD8" w:rsidDel="008C4DB3">
          <w:rPr>
            <w:szCs w:val="26"/>
            <w:lang w:val="vi-VN"/>
          </w:rPr>
          <w:delText>Đà Nẵng</w:delText>
        </w:r>
        <w:r w:rsidR="00EA3A02" w:rsidRPr="005C3FD8" w:rsidDel="008C4DB3">
          <w:rPr>
            <w:szCs w:val="26"/>
            <w:lang w:val="vi-VN"/>
          </w:rPr>
          <w:delText>, 201</w:delText>
        </w:r>
        <w:r w:rsidRPr="005C3FD8" w:rsidDel="008C4DB3">
          <w:rPr>
            <w:szCs w:val="26"/>
            <w:lang w:val="vi-VN"/>
          </w:rPr>
          <w:delText>3</w:delText>
        </w:r>
        <w:r w:rsidR="00EA3A02" w:rsidRPr="005C3FD8" w:rsidDel="008C4DB3">
          <w:rPr>
            <w:szCs w:val="26"/>
            <w:lang w:val="vi-VN"/>
          </w:rPr>
          <w:delText>.</w:delText>
        </w:r>
        <w:r w:rsidRPr="005C3FD8" w:rsidDel="008C4DB3">
          <w:rPr>
            <w:szCs w:val="26"/>
            <w:lang w:val="vi-VN"/>
          </w:rPr>
          <w:delText xml:space="preserve"> </w:delText>
        </w:r>
      </w:del>
    </w:p>
    <w:p w14:paraId="2378C57F" w14:textId="27E29DC6" w:rsidR="004E0368" w:rsidRPr="005C3FD8" w:rsidDel="008C4DB3" w:rsidRDefault="004E0368" w:rsidP="00744A57">
      <w:pPr>
        <w:pStyle w:val="ListParagraph"/>
        <w:numPr>
          <w:ilvl w:val="0"/>
          <w:numId w:val="6"/>
        </w:numPr>
        <w:ind w:left="0" w:firstLine="540"/>
        <w:rPr>
          <w:del w:id="2974" w:author="QVM0161195" w:date="2021-01-26T17:21:00Z"/>
          <w:szCs w:val="26"/>
          <w:lang w:val="vi-VN"/>
        </w:rPr>
      </w:pPr>
      <w:del w:id="2975" w:author="QVM0161195" w:date="2021-01-26T17:21:00Z">
        <w:r w:rsidRPr="005C3FD8" w:rsidDel="008C4DB3">
          <w:rPr>
            <w:szCs w:val="26"/>
            <w:lang w:val="vi-VN"/>
          </w:rPr>
          <w:delText xml:space="preserve">N. Altrabsheh, MM. Gaber, M. Cocea, </w:delText>
        </w:r>
        <w:r w:rsidRPr="005C3FD8" w:rsidDel="008C4DB3">
          <w:rPr>
            <w:i/>
            <w:szCs w:val="26"/>
            <w:lang w:val="vi-VN"/>
          </w:rPr>
          <w:delText>“SA-E: sentiment analysis for education”,</w:delText>
        </w:r>
        <w:r w:rsidR="00C40480" w:rsidRPr="005C3FD8" w:rsidDel="008C4DB3">
          <w:rPr>
            <w:i/>
            <w:szCs w:val="26"/>
            <w:lang w:val="vi-VN"/>
          </w:rPr>
          <w:delText xml:space="preserve"> </w:delText>
        </w:r>
        <w:r w:rsidR="00C40480" w:rsidRPr="005C3FD8" w:rsidDel="008C4DB3">
          <w:rPr>
            <w:szCs w:val="26"/>
            <w:lang w:val="vi-VN"/>
          </w:rPr>
          <w:delText xml:space="preserve">In </w:delText>
        </w:r>
        <w:r w:rsidRPr="005C3FD8" w:rsidDel="008C4DB3">
          <w:rPr>
            <w:szCs w:val="26"/>
            <w:lang w:val="vi-VN"/>
          </w:rPr>
          <w:delText xml:space="preserve"> International conference on intelligent decision technologies,</w:delText>
        </w:r>
        <w:r w:rsidR="0031493A" w:rsidRPr="005C3FD8" w:rsidDel="008C4DB3">
          <w:rPr>
            <w:szCs w:val="26"/>
            <w:lang w:val="vi-VN"/>
          </w:rPr>
          <w:delText xml:space="preserve"> 353-362, </w:delText>
        </w:r>
        <w:r w:rsidRPr="005C3FD8" w:rsidDel="008C4DB3">
          <w:rPr>
            <w:szCs w:val="26"/>
            <w:lang w:val="vi-VN"/>
          </w:rPr>
          <w:delText>2013.</w:delText>
        </w:r>
      </w:del>
    </w:p>
    <w:p w14:paraId="6D33CE18" w14:textId="188FE033" w:rsidR="004E0368" w:rsidRPr="005C3FD8" w:rsidDel="008C4DB3" w:rsidRDefault="0031493A" w:rsidP="00C40480">
      <w:pPr>
        <w:pStyle w:val="ListParagraph"/>
        <w:numPr>
          <w:ilvl w:val="0"/>
          <w:numId w:val="6"/>
        </w:numPr>
        <w:ind w:left="0" w:firstLine="567"/>
        <w:rPr>
          <w:del w:id="2976" w:author="QVM0161195" w:date="2021-01-26T17:21:00Z"/>
          <w:szCs w:val="26"/>
          <w:lang w:val="vi-VN"/>
        </w:rPr>
      </w:pPr>
      <w:del w:id="2977" w:author="QVM0161195" w:date="2021-01-26T17:21:00Z">
        <w:r w:rsidRPr="005C3FD8" w:rsidDel="008C4DB3">
          <w:rPr>
            <w:szCs w:val="26"/>
            <w:lang w:val="vi-VN"/>
          </w:rPr>
          <w:delText>F. Dolianiti &amp; D. Iakovakis &amp; S.B Dias &amp; S. H</w:delText>
        </w:r>
        <w:r w:rsidR="00744A57" w:rsidRPr="005C3FD8" w:rsidDel="008C4DB3">
          <w:rPr>
            <w:szCs w:val="26"/>
            <w:lang w:val="vi-VN"/>
          </w:rPr>
          <w:delText>adjileonti</w:delText>
        </w:r>
        <w:r w:rsidRPr="005C3FD8" w:rsidDel="008C4DB3">
          <w:rPr>
            <w:szCs w:val="26"/>
            <w:lang w:val="vi-VN"/>
          </w:rPr>
          <w:delText>adou &amp; J.A. Diniz &amp; L. Hadjileontiadis, “</w:delText>
        </w:r>
        <w:r w:rsidRPr="005C3FD8" w:rsidDel="008C4DB3">
          <w:rPr>
            <w:i/>
            <w:szCs w:val="26"/>
            <w:lang w:val="vi-VN"/>
          </w:rPr>
          <w:delText>Sentiment Analysis Techniques and Applications in Education: A Survey</w:delText>
        </w:r>
        <w:r w:rsidRPr="005C3FD8" w:rsidDel="008C4DB3">
          <w:rPr>
            <w:szCs w:val="26"/>
            <w:lang w:val="vi-VN"/>
          </w:rPr>
          <w:delText xml:space="preserve">”, </w:delText>
        </w:r>
        <w:r w:rsidR="00C40480" w:rsidRPr="005C3FD8" w:rsidDel="008C4DB3">
          <w:rPr>
            <w:szCs w:val="26"/>
            <w:lang w:val="vi-VN"/>
          </w:rPr>
          <w:delText xml:space="preserve">Proceedings of </w:delText>
        </w:r>
        <w:r w:rsidRPr="005C3FD8" w:rsidDel="008C4DB3">
          <w:rPr>
            <w:szCs w:val="26"/>
            <w:lang w:val="vi-VN"/>
          </w:rPr>
          <w:delText>Technology and Innovation in Learning, Teaching and Education, 412-427, 2019</w:delText>
        </w:r>
        <w:r w:rsidR="00452A32" w:rsidRPr="005C3FD8" w:rsidDel="008C4DB3">
          <w:rPr>
            <w:szCs w:val="26"/>
            <w:lang w:val="vi-VN"/>
          </w:rPr>
          <w:delText>.</w:delText>
        </w:r>
      </w:del>
    </w:p>
    <w:p w14:paraId="34AF05A2" w14:textId="7725EE8A" w:rsidR="0031493A" w:rsidRPr="005C3FD8" w:rsidDel="008C4DB3" w:rsidRDefault="0031493A" w:rsidP="00744A57">
      <w:pPr>
        <w:pStyle w:val="ListParagraph"/>
        <w:numPr>
          <w:ilvl w:val="0"/>
          <w:numId w:val="6"/>
        </w:numPr>
        <w:ind w:left="0" w:firstLine="567"/>
        <w:rPr>
          <w:del w:id="2978" w:author="QVM0161195" w:date="2021-01-26T17:21:00Z"/>
          <w:szCs w:val="26"/>
          <w:lang w:val="vi-VN"/>
        </w:rPr>
      </w:pPr>
      <w:del w:id="2979" w:author="QVM0161195" w:date="2021-01-26T17:21:00Z">
        <w:r w:rsidRPr="005C3FD8" w:rsidDel="008C4DB3">
          <w:rPr>
            <w:szCs w:val="26"/>
            <w:lang w:val="vi-VN"/>
          </w:rPr>
          <w:delText xml:space="preserve">G. Siemens &amp; P. Long, </w:delText>
        </w:r>
        <w:r w:rsidRPr="005C3FD8" w:rsidDel="008C4DB3">
          <w:rPr>
            <w:i/>
            <w:szCs w:val="26"/>
            <w:lang w:val="vi-VN"/>
          </w:rPr>
          <w:delText>“Penetrating the fog: analytics in learning and education”</w:delText>
        </w:r>
        <w:r w:rsidRPr="005C3FD8" w:rsidDel="008C4DB3">
          <w:rPr>
            <w:szCs w:val="26"/>
            <w:lang w:val="vi-VN"/>
          </w:rPr>
          <w:delText xml:space="preserve">, </w:delText>
        </w:r>
        <w:r w:rsidR="00452A32" w:rsidRPr="005C3FD8" w:rsidDel="008C4DB3">
          <w:rPr>
            <w:szCs w:val="26"/>
            <w:lang w:val="vi-VN"/>
          </w:rPr>
          <w:delText xml:space="preserve"> Educause Rev</w:delText>
        </w:r>
        <w:r w:rsidRPr="005C3FD8" w:rsidDel="008C4DB3">
          <w:rPr>
            <w:szCs w:val="26"/>
            <w:lang w:val="vi-VN"/>
          </w:rPr>
          <w:delText>,</w:delText>
        </w:r>
        <w:r w:rsidR="00452A32" w:rsidRPr="005C3FD8" w:rsidDel="008C4DB3">
          <w:rPr>
            <w:szCs w:val="26"/>
            <w:lang w:val="vi-VN"/>
          </w:rPr>
          <w:delText xml:space="preserve"> 30–32, </w:delText>
        </w:r>
        <w:r w:rsidRPr="005C3FD8" w:rsidDel="008C4DB3">
          <w:rPr>
            <w:szCs w:val="26"/>
            <w:lang w:val="vi-VN"/>
          </w:rPr>
          <w:delText>2011</w:delText>
        </w:r>
        <w:r w:rsidR="00452A32" w:rsidRPr="005C3FD8" w:rsidDel="008C4DB3">
          <w:rPr>
            <w:szCs w:val="26"/>
            <w:lang w:val="vi-VN"/>
          </w:rPr>
          <w:delText>.</w:delText>
        </w:r>
      </w:del>
    </w:p>
    <w:p w14:paraId="5F479870" w14:textId="5A3C1ECB" w:rsidR="006416EA" w:rsidRPr="006D77ED"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6D77ED"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32" w:author="Thơ Lê" w:date="2021-01-25T22:25:00Z" w:initials="TL">
    <w:p w14:paraId="13249540" w14:textId="4A443FED" w:rsidR="00054A42" w:rsidRDefault="00054A42">
      <w:pPr>
        <w:pStyle w:val="CommentText"/>
      </w:pPr>
      <w:r>
        <w:rPr>
          <w:rStyle w:val="CommentReference"/>
        </w:rPr>
        <w:annotationRef/>
      </w:r>
      <w:proofErr w:type="spellStart"/>
      <w:r>
        <w:t>Thiếu</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p>
  </w:comment>
  <w:comment w:id="1733" w:author="Thơ Lê" w:date="2021-01-25T22:26:00Z" w:initials="TL">
    <w:p w14:paraId="1F4F00EE" w14:textId="5069A611" w:rsidR="00901A06" w:rsidRDefault="00901A06">
      <w:pPr>
        <w:pStyle w:val="CommentText"/>
      </w:pPr>
      <w:r>
        <w:rPr>
          <w:rStyle w:val="CommentReference"/>
        </w:rPr>
        <w:annotationRef/>
      </w:r>
      <w:proofErr w:type="spellStart"/>
      <w:r>
        <w:t>Thiếu</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cho</w:t>
      </w:r>
      <w:proofErr w:type="spellEnd"/>
      <w:r>
        <w:t xml:space="preserve"> </w:t>
      </w:r>
      <w:proofErr w:type="spellStart"/>
      <w:r>
        <w:t>JvnTextPro</w:t>
      </w:r>
      <w:proofErr w:type="spellEnd"/>
    </w:p>
  </w:comment>
  <w:comment w:id="1734" w:author="Thơ Lê" w:date="2021-01-25T22:25:00Z" w:initials="TL">
    <w:p w14:paraId="0EF6C091" w14:textId="13D6D0EB" w:rsidR="00856AA5" w:rsidRDefault="00856AA5">
      <w:pPr>
        <w:pStyle w:val="CommentText"/>
      </w:pPr>
      <w:r>
        <w:rPr>
          <w:rStyle w:val="CommentReference"/>
        </w:rPr>
        <w:annotationRef/>
      </w:r>
      <w:proofErr w:type="spellStart"/>
      <w:r>
        <w:t>Thiếu</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cho</w:t>
      </w:r>
      <w:proofErr w:type="spellEnd"/>
      <w:r>
        <w:t xml:space="preserve"> </w:t>
      </w:r>
      <w:proofErr w:type="spellStart"/>
      <w:r>
        <w:t>VnTokenizer</w:t>
      </w:r>
      <w:proofErr w:type="spellEnd"/>
    </w:p>
  </w:comment>
  <w:comment w:id="1735" w:author="Thơ Lê" w:date="2021-01-25T22:26:00Z" w:initials="TL">
    <w:p w14:paraId="37E11D48" w14:textId="39583A3C" w:rsidR="003C0970" w:rsidRDefault="003C0970">
      <w:pPr>
        <w:pStyle w:val="CommentText"/>
      </w:pPr>
      <w:r>
        <w:rPr>
          <w:rStyle w:val="CommentReference"/>
        </w:rPr>
        <w:annotationRef/>
      </w:r>
      <w:proofErr w:type="spellStart"/>
      <w:r>
        <w:t>Thiếu</w:t>
      </w:r>
      <w:proofErr w:type="spellEnd"/>
      <w:r>
        <w:t xml:space="preserve"> </w:t>
      </w:r>
      <w:proofErr w:type="spellStart"/>
      <w:r>
        <w:t>trích</w:t>
      </w:r>
      <w:proofErr w:type="spellEnd"/>
      <w:r>
        <w:t xml:space="preserve"> </w:t>
      </w:r>
      <w:proofErr w:type="spellStart"/>
      <w:r>
        <w:t>dẫn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CBA279" w15:done="0"/>
  <w15:commentEx w15:paraId="0DCEC162" w15:done="0"/>
  <w15:commentEx w15:paraId="13249540" w15:done="0"/>
  <w15:commentEx w15:paraId="1F4F00EE" w15:done="0"/>
  <w15:commentEx w15:paraId="0EF6C091" w15:done="0"/>
  <w15:commentEx w15:paraId="37E11D48" w15:done="0"/>
  <w15:commentEx w15:paraId="5FBCDE98" w15:done="0"/>
  <w15:commentEx w15:paraId="04994928" w15:done="0"/>
  <w15:commentEx w15:paraId="6209098B" w15:done="0"/>
  <w15:commentEx w15:paraId="67E2C05B" w15:done="0"/>
  <w15:commentEx w15:paraId="7AFD1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C2A7" w16cex:dateUtc="2021-01-25T15:20:00Z"/>
  <w16cex:commentExtensible w16cex:durableId="23B9C2F2" w16cex:dateUtc="2021-01-25T15:21:00Z"/>
  <w16cex:commentExtensible w16cex:durableId="23B9C3DD" w16cex:dateUtc="2021-01-25T15:25:00Z"/>
  <w16cex:commentExtensible w16cex:durableId="23B9C40B" w16cex:dateUtc="2021-01-25T15:26:00Z"/>
  <w16cex:commentExtensible w16cex:durableId="23B9C3F1" w16cex:dateUtc="2021-01-25T15:25:00Z"/>
  <w16cex:commentExtensible w16cex:durableId="23B9C425" w16cex:dateUtc="2021-01-25T15:26:00Z"/>
  <w16cex:commentExtensible w16cex:durableId="23B9C441" w16cex:dateUtc="2021-01-25T15:27:00Z"/>
  <w16cex:commentExtensible w16cex:durableId="23B9C4C9" w16cex:dateUtc="2021-01-25T15:29:00Z"/>
  <w16cex:commentExtensible w16cex:durableId="23B9C546" w16cex:dateUtc="2021-01-25T15:31:00Z"/>
  <w16cex:commentExtensible w16cex:durableId="23B9C570" w16cex:dateUtc="2021-01-25T15:32:00Z"/>
  <w16cex:commentExtensible w16cex:durableId="23B9C671" w16cex:dateUtc="2021-01-2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CBA279" w16cid:durableId="23B9C2A7"/>
  <w16cid:commentId w16cid:paraId="0DCEC162" w16cid:durableId="23B9C2F2"/>
  <w16cid:commentId w16cid:paraId="13249540" w16cid:durableId="23B9C3DD"/>
  <w16cid:commentId w16cid:paraId="1F4F00EE" w16cid:durableId="23B9C40B"/>
  <w16cid:commentId w16cid:paraId="0EF6C091" w16cid:durableId="23B9C3F1"/>
  <w16cid:commentId w16cid:paraId="37E11D48" w16cid:durableId="23B9C425"/>
  <w16cid:commentId w16cid:paraId="5FBCDE98" w16cid:durableId="23B9C441"/>
  <w16cid:commentId w16cid:paraId="04994928" w16cid:durableId="23B9C4C9"/>
  <w16cid:commentId w16cid:paraId="6209098B" w16cid:durableId="23B9C546"/>
  <w16cid:commentId w16cid:paraId="67E2C05B" w16cid:durableId="23B9C570"/>
  <w16cid:commentId w16cid:paraId="7AFD1807" w16cid:durableId="23B9C6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49B03" w14:textId="77777777" w:rsidR="006C1BF9" w:rsidRDefault="006C1BF9">
      <w:r>
        <w:separator/>
      </w:r>
    </w:p>
  </w:endnote>
  <w:endnote w:type="continuationSeparator" w:id="0">
    <w:p w14:paraId="4572DCB9" w14:textId="77777777" w:rsidR="006C1BF9" w:rsidRDefault="006C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C3AEC" w14:textId="77777777" w:rsidR="006C1BF9" w:rsidRDefault="006C1BF9">
      <w:r>
        <w:separator/>
      </w:r>
    </w:p>
  </w:footnote>
  <w:footnote w:type="continuationSeparator" w:id="0">
    <w:p w14:paraId="76ECE4DA" w14:textId="77777777" w:rsidR="006C1BF9" w:rsidRDefault="006C1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D472CE" w:rsidRDefault="00D472C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8C4DB3">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1E2CE1E2"/>
    <w:lvl w:ilvl="0" w:tplc="3B1E3C9A">
      <w:start w:val="1"/>
      <w:numFmt w:val="bullet"/>
      <w:lvlText w:val=""/>
      <w:lvlJc w:val="left"/>
      <w:pPr>
        <w:ind w:left="1004" w:hanging="360"/>
      </w:pPr>
      <w:rPr>
        <w:rFonts w:ascii="Wingdings" w:hAnsi="Wingdings" w:hint="default"/>
        <w:sz w:val="26"/>
        <w:szCs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382A"/>
    <w:rsid w:val="000044B5"/>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324E"/>
    <w:rsid w:val="00054742"/>
    <w:rsid w:val="00054A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24D"/>
    <w:rsid w:val="000744D3"/>
    <w:rsid w:val="000767EB"/>
    <w:rsid w:val="0007768B"/>
    <w:rsid w:val="00080054"/>
    <w:rsid w:val="0008070B"/>
    <w:rsid w:val="000807DF"/>
    <w:rsid w:val="000811AC"/>
    <w:rsid w:val="00081CEF"/>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1C2"/>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3FF"/>
    <w:rsid w:val="001016C7"/>
    <w:rsid w:val="00102902"/>
    <w:rsid w:val="001041DE"/>
    <w:rsid w:val="00106594"/>
    <w:rsid w:val="00106945"/>
    <w:rsid w:val="0010772B"/>
    <w:rsid w:val="00107BE2"/>
    <w:rsid w:val="001107C3"/>
    <w:rsid w:val="00110AAE"/>
    <w:rsid w:val="00110F86"/>
    <w:rsid w:val="00110F89"/>
    <w:rsid w:val="001114B9"/>
    <w:rsid w:val="001125AD"/>
    <w:rsid w:val="0011324B"/>
    <w:rsid w:val="001134E6"/>
    <w:rsid w:val="00113B67"/>
    <w:rsid w:val="0011513D"/>
    <w:rsid w:val="00115A91"/>
    <w:rsid w:val="00117757"/>
    <w:rsid w:val="00117F16"/>
    <w:rsid w:val="00120F38"/>
    <w:rsid w:val="00123460"/>
    <w:rsid w:val="001241CD"/>
    <w:rsid w:val="00124CC6"/>
    <w:rsid w:val="00124EFA"/>
    <w:rsid w:val="0012585E"/>
    <w:rsid w:val="001263BD"/>
    <w:rsid w:val="00127AF1"/>
    <w:rsid w:val="00130842"/>
    <w:rsid w:val="00131658"/>
    <w:rsid w:val="00132CBF"/>
    <w:rsid w:val="00134B29"/>
    <w:rsid w:val="00134E0D"/>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071B"/>
    <w:rsid w:val="001611AB"/>
    <w:rsid w:val="00162EE2"/>
    <w:rsid w:val="001639C0"/>
    <w:rsid w:val="00163C49"/>
    <w:rsid w:val="00163CC8"/>
    <w:rsid w:val="001657AC"/>
    <w:rsid w:val="0016622C"/>
    <w:rsid w:val="00166301"/>
    <w:rsid w:val="00166EC2"/>
    <w:rsid w:val="00170814"/>
    <w:rsid w:val="001709B0"/>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3B36"/>
    <w:rsid w:val="00194633"/>
    <w:rsid w:val="001946C0"/>
    <w:rsid w:val="00195755"/>
    <w:rsid w:val="00195F0E"/>
    <w:rsid w:val="00197C15"/>
    <w:rsid w:val="001A0E30"/>
    <w:rsid w:val="001A3356"/>
    <w:rsid w:val="001A37D4"/>
    <w:rsid w:val="001A3B92"/>
    <w:rsid w:val="001B2C4B"/>
    <w:rsid w:val="001B3126"/>
    <w:rsid w:val="001B52F7"/>
    <w:rsid w:val="001B5367"/>
    <w:rsid w:val="001B5E97"/>
    <w:rsid w:val="001C12E3"/>
    <w:rsid w:val="001C246C"/>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0F0A"/>
    <w:rsid w:val="002036EC"/>
    <w:rsid w:val="00203A04"/>
    <w:rsid w:val="002067D5"/>
    <w:rsid w:val="00206B9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2F4"/>
    <w:rsid w:val="002B2B96"/>
    <w:rsid w:val="002B2EF1"/>
    <w:rsid w:val="002B59AF"/>
    <w:rsid w:val="002B5B26"/>
    <w:rsid w:val="002B621D"/>
    <w:rsid w:val="002B65C6"/>
    <w:rsid w:val="002C0623"/>
    <w:rsid w:val="002C27BA"/>
    <w:rsid w:val="002C360C"/>
    <w:rsid w:val="002C46D1"/>
    <w:rsid w:val="002C5427"/>
    <w:rsid w:val="002D00FE"/>
    <w:rsid w:val="002D1B12"/>
    <w:rsid w:val="002D27C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4F2"/>
    <w:rsid w:val="00364C10"/>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4CA"/>
    <w:rsid w:val="003A57FA"/>
    <w:rsid w:val="003A6C43"/>
    <w:rsid w:val="003B019C"/>
    <w:rsid w:val="003B033E"/>
    <w:rsid w:val="003B5DBD"/>
    <w:rsid w:val="003B67EC"/>
    <w:rsid w:val="003B72B8"/>
    <w:rsid w:val="003B78AF"/>
    <w:rsid w:val="003C0970"/>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A8B"/>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3DC"/>
    <w:rsid w:val="004406DE"/>
    <w:rsid w:val="00442342"/>
    <w:rsid w:val="00444D78"/>
    <w:rsid w:val="00444F2A"/>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6E51"/>
    <w:rsid w:val="004872D2"/>
    <w:rsid w:val="00490FFF"/>
    <w:rsid w:val="0049181E"/>
    <w:rsid w:val="0049282E"/>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5990"/>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CA5"/>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09FA"/>
    <w:rsid w:val="005A0D0E"/>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B7C83"/>
    <w:rsid w:val="005C0B41"/>
    <w:rsid w:val="005C162A"/>
    <w:rsid w:val="005C35C0"/>
    <w:rsid w:val="005C3FD8"/>
    <w:rsid w:val="005C6C78"/>
    <w:rsid w:val="005C74CE"/>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2DEF"/>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6206"/>
    <w:rsid w:val="006263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550E"/>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1BF9"/>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1E7"/>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57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6A51"/>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C8E"/>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30"/>
    <w:rsid w:val="007F56B7"/>
    <w:rsid w:val="007F7243"/>
    <w:rsid w:val="00802C26"/>
    <w:rsid w:val="00803457"/>
    <w:rsid w:val="00804696"/>
    <w:rsid w:val="008048BD"/>
    <w:rsid w:val="00804F05"/>
    <w:rsid w:val="0080567F"/>
    <w:rsid w:val="008141C9"/>
    <w:rsid w:val="00814837"/>
    <w:rsid w:val="00814F5A"/>
    <w:rsid w:val="00815EE2"/>
    <w:rsid w:val="00816741"/>
    <w:rsid w:val="00816D93"/>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2271"/>
    <w:rsid w:val="008432CC"/>
    <w:rsid w:val="0084338C"/>
    <w:rsid w:val="008437EE"/>
    <w:rsid w:val="00843E07"/>
    <w:rsid w:val="00844042"/>
    <w:rsid w:val="00846233"/>
    <w:rsid w:val="008466F4"/>
    <w:rsid w:val="00846D94"/>
    <w:rsid w:val="00853548"/>
    <w:rsid w:val="00854B08"/>
    <w:rsid w:val="00854D99"/>
    <w:rsid w:val="00855175"/>
    <w:rsid w:val="0085634E"/>
    <w:rsid w:val="00856AA5"/>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333"/>
    <w:rsid w:val="008806F2"/>
    <w:rsid w:val="0088140A"/>
    <w:rsid w:val="00881641"/>
    <w:rsid w:val="00881675"/>
    <w:rsid w:val="00881D18"/>
    <w:rsid w:val="00882380"/>
    <w:rsid w:val="00883E79"/>
    <w:rsid w:val="00884624"/>
    <w:rsid w:val="00884738"/>
    <w:rsid w:val="00884AE4"/>
    <w:rsid w:val="00885CED"/>
    <w:rsid w:val="00887624"/>
    <w:rsid w:val="00890CE3"/>
    <w:rsid w:val="00891DC7"/>
    <w:rsid w:val="00894DB7"/>
    <w:rsid w:val="0089603D"/>
    <w:rsid w:val="008A18FD"/>
    <w:rsid w:val="008A1E4C"/>
    <w:rsid w:val="008A2E03"/>
    <w:rsid w:val="008A439B"/>
    <w:rsid w:val="008A4B98"/>
    <w:rsid w:val="008A51E9"/>
    <w:rsid w:val="008B028A"/>
    <w:rsid w:val="008B0C13"/>
    <w:rsid w:val="008B129A"/>
    <w:rsid w:val="008B1471"/>
    <w:rsid w:val="008B4070"/>
    <w:rsid w:val="008B5669"/>
    <w:rsid w:val="008B59CF"/>
    <w:rsid w:val="008B6D13"/>
    <w:rsid w:val="008B7CA1"/>
    <w:rsid w:val="008C01E1"/>
    <w:rsid w:val="008C26CE"/>
    <w:rsid w:val="008C2879"/>
    <w:rsid w:val="008C2A3B"/>
    <w:rsid w:val="008C407A"/>
    <w:rsid w:val="008C4DB3"/>
    <w:rsid w:val="008C53F4"/>
    <w:rsid w:val="008C5898"/>
    <w:rsid w:val="008C5F14"/>
    <w:rsid w:val="008C683B"/>
    <w:rsid w:val="008C6C04"/>
    <w:rsid w:val="008C6F2C"/>
    <w:rsid w:val="008D047A"/>
    <w:rsid w:val="008D05EC"/>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1A06"/>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004"/>
    <w:rsid w:val="009C24A9"/>
    <w:rsid w:val="009C2A8B"/>
    <w:rsid w:val="009C3087"/>
    <w:rsid w:val="009C444E"/>
    <w:rsid w:val="009D1264"/>
    <w:rsid w:val="009D2410"/>
    <w:rsid w:val="009D30CD"/>
    <w:rsid w:val="009D36D5"/>
    <w:rsid w:val="009D5A01"/>
    <w:rsid w:val="009D6B63"/>
    <w:rsid w:val="009D74D0"/>
    <w:rsid w:val="009D7B13"/>
    <w:rsid w:val="009D7CED"/>
    <w:rsid w:val="009E03A5"/>
    <w:rsid w:val="009E2005"/>
    <w:rsid w:val="009E2262"/>
    <w:rsid w:val="009E23DC"/>
    <w:rsid w:val="009E39A1"/>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588"/>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61A6"/>
    <w:rsid w:val="00A5695E"/>
    <w:rsid w:val="00A570E3"/>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4F8C"/>
    <w:rsid w:val="00AA5114"/>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3776"/>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31B7"/>
    <w:rsid w:val="00B06134"/>
    <w:rsid w:val="00B0775E"/>
    <w:rsid w:val="00B10814"/>
    <w:rsid w:val="00B1365E"/>
    <w:rsid w:val="00B13B2C"/>
    <w:rsid w:val="00B157EE"/>
    <w:rsid w:val="00B15CD7"/>
    <w:rsid w:val="00B1621C"/>
    <w:rsid w:val="00B20093"/>
    <w:rsid w:val="00B20926"/>
    <w:rsid w:val="00B21AAF"/>
    <w:rsid w:val="00B21FB8"/>
    <w:rsid w:val="00B2283C"/>
    <w:rsid w:val="00B23383"/>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5575"/>
    <w:rsid w:val="00B46DF0"/>
    <w:rsid w:val="00B504D4"/>
    <w:rsid w:val="00B50986"/>
    <w:rsid w:val="00B509C8"/>
    <w:rsid w:val="00B5136C"/>
    <w:rsid w:val="00B51440"/>
    <w:rsid w:val="00B52993"/>
    <w:rsid w:val="00B53277"/>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05"/>
    <w:rsid w:val="00BA1B3F"/>
    <w:rsid w:val="00BA282B"/>
    <w:rsid w:val="00BA4148"/>
    <w:rsid w:val="00BA6F54"/>
    <w:rsid w:val="00BA77E7"/>
    <w:rsid w:val="00BB03ED"/>
    <w:rsid w:val="00BB12AD"/>
    <w:rsid w:val="00BB18C0"/>
    <w:rsid w:val="00BB2035"/>
    <w:rsid w:val="00BB216D"/>
    <w:rsid w:val="00BB24B4"/>
    <w:rsid w:val="00BB2634"/>
    <w:rsid w:val="00BB50BA"/>
    <w:rsid w:val="00BB7277"/>
    <w:rsid w:val="00BB7712"/>
    <w:rsid w:val="00BC0564"/>
    <w:rsid w:val="00BC235F"/>
    <w:rsid w:val="00BC3435"/>
    <w:rsid w:val="00BC369E"/>
    <w:rsid w:val="00BC3B56"/>
    <w:rsid w:val="00BC562D"/>
    <w:rsid w:val="00BC6735"/>
    <w:rsid w:val="00BC6FF0"/>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0FE6"/>
    <w:rsid w:val="00C11035"/>
    <w:rsid w:val="00C11406"/>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7600F"/>
    <w:rsid w:val="00C76D5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04B1"/>
    <w:rsid w:val="00CF13D0"/>
    <w:rsid w:val="00CF2982"/>
    <w:rsid w:val="00CF49B2"/>
    <w:rsid w:val="00CF53E8"/>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3364"/>
    <w:rsid w:val="00D34AE9"/>
    <w:rsid w:val="00D353AA"/>
    <w:rsid w:val="00D35B93"/>
    <w:rsid w:val="00D35E29"/>
    <w:rsid w:val="00D36811"/>
    <w:rsid w:val="00D37827"/>
    <w:rsid w:val="00D40B57"/>
    <w:rsid w:val="00D40F98"/>
    <w:rsid w:val="00D42EF3"/>
    <w:rsid w:val="00D42F9E"/>
    <w:rsid w:val="00D43038"/>
    <w:rsid w:val="00D44542"/>
    <w:rsid w:val="00D445B0"/>
    <w:rsid w:val="00D45E5C"/>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09A2"/>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B2D"/>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5815"/>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154"/>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1BE6"/>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2BEB"/>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22EC"/>
    <w:rsid w:val="00EC57AE"/>
    <w:rsid w:val="00EC5B98"/>
    <w:rsid w:val="00EC5BDE"/>
    <w:rsid w:val="00ED12B7"/>
    <w:rsid w:val="00ED13F6"/>
    <w:rsid w:val="00ED242D"/>
    <w:rsid w:val="00ED2FD0"/>
    <w:rsid w:val="00ED71EB"/>
    <w:rsid w:val="00EE1429"/>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0A8A"/>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884"/>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65AD3"/>
    <w:rsid w:val="00F70457"/>
    <w:rsid w:val="00F70B13"/>
    <w:rsid w:val="00F7105C"/>
    <w:rsid w:val="00F71C83"/>
    <w:rsid w:val="00F734F3"/>
    <w:rsid w:val="00F738FA"/>
    <w:rsid w:val="00F74917"/>
    <w:rsid w:val="00F77412"/>
    <w:rsid w:val="00F8234F"/>
    <w:rsid w:val="00F82D10"/>
    <w:rsid w:val="00F83A92"/>
    <w:rsid w:val="00F83E19"/>
    <w:rsid w:val="00F8681F"/>
    <w:rsid w:val="00F876E4"/>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A734E"/>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chart" Target="charts/chart2.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3.jpg"/><Relationship Id="rId36"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theme" Target="theme/theme1.xml"/><Relationship Id="rId35"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67888512"/>
        <c:axId val="267890048"/>
      </c:barChart>
      <c:catAx>
        <c:axId val="267888512"/>
        <c:scaling>
          <c:orientation val="minMax"/>
        </c:scaling>
        <c:delete val="0"/>
        <c:axPos val="b"/>
        <c:numFmt formatCode="General" sourceLinked="0"/>
        <c:majorTickMark val="out"/>
        <c:minorTickMark val="none"/>
        <c:tickLblPos val="nextTo"/>
        <c:crossAx val="267890048"/>
        <c:crosses val="autoZero"/>
        <c:auto val="1"/>
        <c:lblAlgn val="ctr"/>
        <c:lblOffset val="100"/>
        <c:noMultiLvlLbl val="0"/>
      </c:catAx>
      <c:valAx>
        <c:axId val="267890048"/>
        <c:scaling>
          <c:orientation val="minMax"/>
        </c:scaling>
        <c:delete val="0"/>
        <c:axPos val="l"/>
        <c:majorGridlines/>
        <c:numFmt formatCode="General" sourceLinked="1"/>
        <c:majorTickMark val="out"/>
        <c:minorTickMark val="none"/>
        <c:tickLblPos val="nextTo"/>
        <c:crossAx val="2678885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10372480"/>
        <c:axId val="210374016"/>
      </c:barChart>
      <c:catAx>
        <c:axId val="210372480"/>
        <c:scaling>
          <c:orientation val="minMax"/>
        </c:scaling>
        <c:delete val="0"/>
        <c:axPos val="b"/>
        <c:numFmt formatCode="General" sourceLinked="0"/>
        <c:majorTickMark val="out"/>
        <c:minorTickMark val="none"/>
        <c:tickLblPos val="nextTo"/>
        <c:crossAx val="210374016"/>
        <c:crosses val="autoZero"/>
        <c:auto val="1"/>
        <c:lblAlgn val="ctr"/>
        <c:lblOffset val="100"/>
        <c:noMultiLvlLbl val="0"/>
      </c:catAx>
      <c:valAx>
        <c:axId val="210374016"/>
        <c:scaling>
          <c:orientation val="minMax"/>
        </c:scaling>
        <c:delete val="0"/>
        <c:axPos val="l"/>
        <c:majorGridlines/>
        <c:numFmt formatCode="General" sourceLinked="1"/>
        <c:majorTickMark val="out"/>
        <c:minorTickMark val="none"/>
        <c:tickLblPos val="nextTo"/>
        <c:crossAx val="210372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F6A18-4871-460F-B22F-06AE6D5DF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15483</Words>
  <Characters>88254</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103530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2</cp:revision>
  <cp:lastPrinted>2021-01-20T04:48:00Z</cp:lastPrinted>
  <dcterms:created xsi:type="dcterms:W3CDTF">2021-01-26T10:22:00Z</dcterms:created>
  <dcterms:modified xsi:type="dcterms:W3CDTF">2021-01-26T10:22:00Z</dcterms:modified>
</cp:coreProperties>
</file>