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1A320" w14:textId="77777777" w:rsidR="00F33F48" w:rsidRPr="00B255E8" w:rsidRDefault="00F33F48" w:rsidP="00AB5D8E">
      <w:pPr>
        <w:pBdr>
          <w:top w:val="thickThinSmallGap" w:sz="24" w:space="1" w:color="auto"/>
          <w:left w:val="thickThinSmallGap" w:sz="24" w:space="4" w:color="auto"/>
          <w:bottom w:val="thinThickSmallGap" w:sz="24" w:space="1" w:color="auto"/>
          <w:right w:val="thinThickSmallGap" w:sz="24" w:space="4" w:color="auto"/>
        </w:pBdr>
        <w:ind w:left="0" w:firstLine="0"/>
        <w:jc w:val="center"/>
        <w:rPr>
          <w:b/>
          <w:sz w:val="28"/>
          <w:szCs w:val="28"/>
          <w:lang w:val="vi-VN"/>
        </w:rPr>
      </w:pPr>
      <w:r w:rsidRPr="00B255E8">
        <w:rPr>
          <w:b/>
          <w:sz w:val="28"/>
          <w:szCs w:val="28"/>
          <w:lang w:val="vi-VN"/>
        </w:rPr>
        <w:t>BỘ GIÁO DỤC VÀ ĐÀO TẠO</w:t>
      </w:r>
    </w:p>
    <w:p w14:paraId="6F8BDC3D" w14:textId="77777777" w:rsidR="00F33F48" w:rsidRPr="00837222" w:rsidRDefault="00F33F48" w:rsidP="00AB5D8E">
      <w:pPr>
        <w:pBdr>
          <w:top w:val="thickThinSmallGap" w:sz="24" w:space="1" w:color="auto"/>
          <w:left w:val="thickThinSmallGap" w:sz="24" w:space="4" w:color="auto"/>
          <w:bottom w:val="thinThickSmallGap" w:sz="24" w:space="1" w:color="auto"/>
          <w:right w:val="thinThickSmallGap" w:sz="24" w:space="4" w:color="auto"/>
        </w:pBdr>
        <w:ind w:left="0" w:firstLine="0"/>
        <w:jc w:val="center"/>
        <w:rPr>
          <w:lang w:val="vi-VN"/>
        </w:rPr>
      </w:pPr>
      <w:r w:rsidRPr="00837222">
        <w:rPr>
          <w:lang w:val="vi-VN"/>
        </w:rPr>
        <w:t>---------------</w:t>
      </w:r>
    </w:p>
    <w:p w14:paraId="638CF34A" w14:textId="77777777" w:rsidR="00F33F48" w:rsidRPr="00837222" w:rsidRDefault="0073340B" w:rsidP="00AB5D8E">
      <w:pPr>
        <w:pBdr>
          <w:top w:val="thickThinSmallGap" w:sz="24" w:space="1" w:color="auto"/>
          <w:left w:val="thickThinSmallGap" w:sz="24" w:space="4" w:color="auto"/>
          <w:bottom w:val="thinThickSmallGap" w:sz="24" w:space="1" w:color="auto"/>
          <w:right w:val="thinThickSmallGap" w:sz="24" w:space="4" w:color="auto"/>
        </w:pBdr>
        <w:ind w:left="0" w:firstLine="0"/>
        <w:jc w:val="center"/>
        <w:rPr>
          <w:lang w:val="vi-VN"/>
        </w:rPr>
      </w:pPr>
      <w:r w:rsidRPr="00E73B6F">
        <w:rPr>
          <w:noProof/>
        </w:rPr>
        <w:drawing>
          <wp:inline distT="0" distB="0" distL="0" distR="0" wp14:anchorId="0126DEF6" wp14:editId="4B442BD4">
            <wp:extent cx="3721100" cy="1187450"/>
            <wp:effectExtent l="0" t="0" r="0" b="0"/>
            <wp:docPr id="11" name="Picture 1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CMYK)-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1100" cy="1187450"/>
                    </a:xfrm>
                    <a:prstGeom prst="rect">
                      <a:avLst/>
                    </a:prstGeom>
                    <a:noFill/>
                    <a:ln>
                      <a:noFill/>
                    </a:ln>
                  </pic:spPr>
                </pic:pic>
              </a:graphicData>
            </a:graphic>
          </wp:inline>
        </w:drawing>
      </w:r>
    </w:p>
    <w:p w14:paraId="315E43B6" w14:textId="5F3B7A57" w:rsidR="00F33F48" w:rsidRPr="00D6423F" w:rsidRDefault="00F33F48" w:rsidP="00DF5579">
      <w:pPr>
        <w:pBdr>
          <w:top w:val="thickThinSmallGap" w:sz="24" w:space="1" w:color="auto"/>
          <w:left w:val="thickThinSmallGap" w:sz="24" w:space="4" w:color="auto"/>
          <w:bottom w:val="thinThickSmallGap" w:sz="24" w:space="1" w:color="auto"/>
          <w:right w:val="thinThickSmallGap" w:sz="24" w:space="4" w:color="auto"/>
        </w:pBdr>
        <w:spacing w:before="480"/>
        <w:ind w:left="0" w:firstLine="0"/>
        <w:jc w:val="center"/>
        <w:rPr>
          <w:b/>
          <w:sz w:val="36"/>
          <w:szCs w:val="36"/>
          <w:lang w:val="vi-VN"/>
        </w:rPr>
      </w:pPr>
      <w:r w:rsidRPr="00D6423F">
        <w:rPr>
          <w:b/>
          <w:sz w:val="36"/>
          <w:szCs w:val="36"/>
          <w:lang w:val="vi-VN"/>
        </w:rPr>
        <w:t>ĐỀ CƯƠNG LUẬN VĂN THẠC SỸ</w:t>
      </w:r>
    </w:p>
    <w:p w14:paraId="08587131" w14:textId="77777777" w:rsidR="00F33F48" w:rsidRPr="00D6423F" w:rsidRDefault="00B255E8" w:rsidP="00AB5D8E">
      <w:pPr>
        <w:pBdr>
          <w:top w:val="thickThinSmallGap" w:sz="24" w:space="1" w:color="auto"/>
          <w:left w:val="thickThinSmallGap" w:sz="24" w:space="4" w:color="auto"/>
          <w:bottom w:val="thinThickSmallGap" w:sz="24" w:space="1" w:color="auto"/>
          <w:right w:val="thinThickSmallGap" w:sz="24" w:space="4" w:color="auto"/>
        </w:pBdr>
        <w:tabs>
          <w:tab w:val="left" w:pos="1843"/>
        </w:tabs>
        <w:ind w:left="0" w:firstLine="0"/>
        <w:rPr>
          <w:b/>
          <w:sz w:val="32"/>
          <w:szCs w:val="32"/>
          <w:lang w:val="vi-VN"/>
        </w:rPr>
      </w:pPr>
      <w:r w:rsidRPr="00D6423F">
        <w:rPr>
          <w:b/>
          <w:sz w:val="32"/>
          <w:lang w:val="vi-VN"/>
        </w:rPr>
        <w:tab/>
      </w:r>
      <w:r w:rsidR="00F33F48" w:rsidRPr="00D6423F">
        <w:rPr>
          <w:b/>
          <w:sz w:val="32"/>
          <w:szCs w:val="32"/>
          <w:lang w:val="vi-VN"/>
        </w:rPr>
        <w:t xml:space="preserve">Chuyên ngành: </w:t>
      </w:r>
      <w:r w:rsidR="00983665" w:rsidRPr="00D6423F">
        <w:rPr>
          <w:b/>
          <w:sz w:val="32"/>
          <w:szCs w:val="32"/>
          <w:lang w:val="vi-VN"/>
        </w:rPr>
        <w:t>Công nghệ Thông tin</w:t>
      </w:r>
    </w:p>
    <w:p w14:paraId="43FB10A2" w14:textId="77777777" w:rsidR="00F33F48" w:rsidRPr="00D6423F" w:rsidRDefault="00B255E8" w:rsidP="00AB5D8E">
      <w:pPr>
        <w:pBdr>
          <w:top w:val="thickThinSmallGap" w:sz="24" w:space="1" w:color="auto"/>
          <w:left w:val="thickThinSmallGap" w:sz="24" w:space="4" w:color="auto"/>
          <w:bottom w:val="thinThickSmallGap" w:sz="24" w:space="1" w:color="auto"/>
          <w:right w:val="thinThickSmallGap" w:sz="24" w:space="4" w:color="auto"/>
        </w:pBdr>
        <w:tabs>
          <w:tab w:val="left" w:pos="1843"/>
        </w:tabs>
        <w:ind w:left="0" w:firstLine="0"/>
        <w:rPr>
          <w:b/>
          <w:sz w:val="32"/>
          <w:szCs w:val="32"/>
          <w:lang w:val="vi-VN"/>
        </w:rPr>
      </w:pPr>
      <w:r w:rsidRPr="00D6423F">
        <w:rPr>
          <w:b/>
          <w:sz w:val="32"/>
          <w:lang w:val="vi-VN"/>
        </w:rPr>
        <w:tab/>
      </w:r>
      <w:r w:rsidR="00F33F48" w:rsidRPr="00D6423F">
        <w:rPr>
          <w:b/>
          <w:sz w:val="32"/>
          <w:szCs w:val="32"/>
          <w:lang w:val="vi-VN"/>
        </w:rPr>
        <w:t>Mã ngành: 60480201</w:t>
      </w:r>
    </w:p>
    <w:p w14:paraId="11B9FAA9" w14:textId="24325E7C" w:rsidR="00F33F48" w:rsidRPr="00D6423F" w:rsidRDefault="00981D03" w:rsidP="00AB5D8E">
      <w:pPr>
        <w:pBdr>
          <w:top w:val="thickThinSmallGap" w:sz="24" w:space="1" w:color="auto"/>
          <w:left w:val="thickThinSmallGap" w:sz="24" w:space="4" w:color="auto"/>
          <w:bottom w:val="thinThickSmallGap" w:sz="24" w:space="1" w:color="auto"/>
          <w:right w:val="thinThickSmallGap" w:sz="24" w:space="4" w:color="auto"/>
        </w:pBdr>
        <w:spacing w:before="1200" w:after="720"/>
        <w:ind w:left="0" w:firstLine="0"/>
        <w:jc w:val="center"/>
        <w:rPr>
          <w:b/>
          <w:sz w:val="36"/>
          <w:szCs w:val="36"/>
          <w:lang w:val="vi-VN"/>
        </w:rPr>
      </w:pPr>
      <w:r w:rsidRPr="00D6423F">
        <w:rPr>
          <w:b/>
          <w:sz w:val="36"/>
          <w:szCs w:val="36"/>
          <w:shd w:val="clear" w:color="auto" w:fill="FFFFFF"/>
          <w:lang w:val="vi-VN"/>
        </w:rPr>
        <w:t xml:space="preserve">ỨNG DỤNG </w:t>
      </w:r>
      <w:r w:rsidR="00950748" w:rsidRPr="00D6423F">
        <w:rPr>
          <w:b/>
          <w:sz w:val="36"/>
          <w:szCs w:val="36"/>
          <w:shd w:val="clear" w:color="auto" w:fill="FFFFFF"/>
          <w:lang w:val="vi-VN"/>
        </w:rPr>
        <w:t xml:space="preserve">KHAI THÁC DỮ LIỆU VÀO LĨNH </w:t>
      </w:r>
      <w:r w:rsidR="00ED5881" w:rsidRPr="00D6423F">
        <w:rPr>
          <w:b/>
          <w:sz w:val="36"/>
          <w:szCs w:val="36"/>
          <w:shd w:val="clear" w:color="auto" w:fill="FFFFFF"/>
          <w:lang w:val="vi-VN"/>
        </w:rPr>
        <w:t>VỰC GIÁO DỤC</w:t>
      </w:r>
    </w:p>
    <w:p w14:paraId="26D1D6C6" w14:textId="44F3A9CD" w:rsidR="00F33F48" w:rsidRPr="00D6423F" w:rsidRDefault="00B255E8" w:rsidP="00AB5D8E">
      <w:pPr>
        <w:pBdr>
          <w:top w:val="thickThinSmallGap" w:sz="24" w:space="1" w:color="auto"/>
          <w:left w:val="thickThinSmallGap" w:sz="24" w:space="4" w:color="auto"/>
          <w:bottom w:val="thinThickSmallGap" w:sz="24" w:space="1" w:color="auto"/>
          <w:right w:val="thinThickSmallGap" w:sz="24" w:space="4" w:color="auto"/>
        </w:pBdr>
        <w:tabs>
          <w:tab w:val="left" w:pos="3544"/>
        </w:tabs>
        <w:ind w:left="0" w:firstLine="0"/>
        <w:rPr>
          <w:b/>
          <w:sz w:val="28"/>
          <w:szCs w:val="28"/>
          <w:lang w:val="vi-VN"/>
        </w:rPr>
      </w:pPr>
      <w:r w:rsidRPr="00D6423F">
        <w:rPr>
          <w:lang w:val="vi-VN"/>
        </w:rPr>
        <w:tab/>
      </w:r>
      <w:r w:rsidR="00F33F48" w:rsidRPr="00D6423F">
        <w:rPr>
          <w:b/>
          <w:sz w:val="28"/>
          <w:szCs w:val="28"/>
          <w:lang w:val="vi-VN"/>
        </w:rPr>
        <w:t>GVHD:</w:t>
      </w:r>
      <w:r w:rsidRPr="00D6423F">
        <w:rPr>
          <w:b/>
          <w:sz w:val="28"/>
          <w:szCs w:val="28"/>
          <w:lang w:val="vi-VN"/>
        </w:rPr>
        <w:t xml:space="preserve"> </w:t>
      </w:r>
      <w:r w:rsidR="00A5697C" w:rsidRPr="00D6423F">
        <w:rPr>
          <w:b/>
          <w:sz w:val="28"/>
          <w:szCs w:val="28"/>
          <w:lang w:val="vi-VN"/>
        </w:rPr>
        <w:t>TS</w:t>
      </w:r>
      <w:r w:rsidR="00534F7A">
        <w:rPr>
          <w:b/>
          <w:sz w:val="28"/>
          <w:szCs w:val="28"/>
        </w:rPr>
        <w:t>.</w:t>
      </w:r>
      <w:r w:rsidR="00A5697C" w:rsidRPr="00D6423F">
        <w:rPr>
          <w:b/>
          <w:sz w:val="28"/>
          <w:szCs w:val="28"/>
          <w:lang w:val="vi-VN"/>
        </w:rPr>
        <w:t xml:space="preserve"> LÊ THỊ NGỌC THƠ</w:t>
      </w:r>
    </w:p>
    <w:p w14:paraId="5B29384E" w14:textId="77777777" w:rsidR="00F33F48" w:rsidRPr="00D6423F" w:rsidRDefault="00B255E8" w:rsidP="00AB5D8E">
      <w:pPr>
        <w:pBdr>
          <w:top w:val="thickThinSmallGap" w:sz="24" w:space="1" w:color="auto"/>
          <w:left w:val="thickThinSmallGap" w:sz="24" w:space="4" w:color="auto"/>
          <w:bottom w:val="thinThickSmallGap" w:sz="24" w:space="1" w:color="auto"/>
          <w:right w:val="thinThickSmallGap" w:sz="24" w:space="4" w:color="auto"/>
        </w:pBdr>
        <w:tabs>
          <w:tab w:val="left" w:pos="3544"/>
        </w:tabs>
        <w:ind w:left="0" w:firstLine="0"/>
        <w:rPr>
          <w:b/>
          <w:sz w:val="28"/>
          <w:szCs w:val="28"/>
          <w:lang w:val="vi-VN"/>
        </w:rPr>
      </w:pPr>
      <w:r w:rsidRPr="00D6423F">
        <w:rPr>
          <w:b/>
          <w:sz w:val="28"/>
          <w:szCs w:val="28"/>
          <w:lang w:val="vi-VN"/>
        </w:rPr>
        <w:tab/>
      </w:r>
      <w:r w:rsidR="00F33F48" w:rsidRPr="00D6423F">
        <w:rPr>
          <w:b/>
          <w:sz w:val="28"/>
          <w:szCs w:val="28"/>
          <w:lang w:val="vi-VN"/>
        </w:rPr>
        <w:t>HVTH:</w:t>
      </w:r>
      <w:r w:rsidR="00735627" w:rsidRPr="00D6423F">
        <w:rPr>
          <w:b/>
          <w:sz w:val="28"/>
          <w:szCs w:val="28"/>
          <w:lang w:val="vi-VN"/>
        </w:rPr>
        <w:t xml:space="preserve"> </w:t>
      </w:r>
      <w:r w:rsidR="001A15E8" w:rsidRPr="00D6423F">
        <w:rPr>
          <w:b/>
          <w:sz w:val="28"/>
          <w:szCs w:val="28"/>
          <w:lang w:val="vi-VN"/>
        </w:rPr>
        <w:t>VÕ MINH QUÂN</w:t>
      </w:r>
    </w:p>
    <w:p w14:paraId="5761E206" w14:textId="77777777" w:rsidR="00F33F48" w:rsidRPr="00D6423F" w:rsidRDefault="00B255E8" w:rsidP="00AB5D8E">
      <w:pPr>
        <w:pBdr>
          <w:top w:val="thickThinSmallGap" w:sz="24" w:space="1" w:color="auto"/>
          <w:left w:val="thickThinSmallGap" w:sz="24" w:space="4" w:color="auto"/>
          <w:bottom w:val="thinThickSmallGap" w:sz="24" w:space="1" w:color="auto"/>
          <w:right w:val="thinThickSmallGap" w:sz="24" w:space="4" w:color="auto"/>
        </w:pBdr>
        <w:tabs>
          <w:tab w:val="left" w:pos="3544"/>
        </w:tabs>
        <w:ind w:left="0" w:firstLine="0"/>
        <w:rPr>
          <w:b/>
          <w:sz w:val="28"/>
          <w:szCs w:val="28"/>
          <w:lang w:val="vi-VN"/>
        </w:rPr>
      </w:pPr>
      <w:r w:rsidRPr="00D6423F">
        <w:rPr>
          <w:b/>
          <w:sz w:val="28"/>
          <w:szCs w:val="28"/>
          <w:lang w:val="vi-VN"/>
        </w:rPr>
        <w:tab/>
      </w:r>
      <w:r w:rsidR="00F33F48" w:rsidRPr="00D6423F">
        <w:rPr>
          <w:b/>
          <w:sz w:val="28"/>
          <w:szCs w:val="28"/>
          <w:lang w:val="vi-VN"/>
        </w:rPr>
        <w:t>MSHV:</w:t>
      </w:r>
      <w:r w:rsidR="00735627" w:rsidRPr="00D6423F">
        <w:rPr>
          <w:b/>
          <w:sz w:val="28"/>
          <w:szCs w:val="28"/>
          <w:lang w:val="vi-VN"/>
        </w:rPr>
        <w:t xml:space="preserve"> </w:t>
      </w:r>
      <w:r w:rsidR="00EE5664" w:rsidRPr="00D6423F">
        <w:rPr>
          <w:b/>
          <w:sz w:val="28"/>
          <w:szCs w:val="28"/>
          <w:lang w:val="vi-VN"/>
        </w:rPr>
        <w:t>1741086036</w:t>
      </w:r>
    </w:p>
    <w:p w14:paraId="6128EA47" w14:textId="77777777" w:rsidR="00F33F48" w:rsidRPr="00D6423F" w:rsidRDefault="00B255E8" w:rsidP="00AB5D8E">
      <w:pPr>
        <w:pBdr>
          <w:top w:val="thickThinSmallGap" w:sz="24" w:space="1" w:color="auto"/>
          <w:left w:val="thickThinSmallGap" w:sz="24" w:space="4" w:color="auto"/>
          <w:bottom w:val="thinThickSmallGap" w:sz="24" w:space="1" w:color="auto"/>
          <w:right w:val="thinThickSmallGap" w:sz="24" w:space="4" w:color="auto"/>
        </w:pBdr>
        <w:tabs>
          <w:tab w:val="left" w:pos="3544"/>
        </w:tabs>
        <w:ind w:left="0" w:firstLine="0"/>
        <w:rPr>
          <w:b/>
          <w:sz w:val="28"/>
          <w:szCs w:val="28"/>
          <w:lang w:val="vi-VN"/>
        </w:rPr>
      </w:pPr>
      <w:r w:rsidRPr="00D6423F">
        <w:rPr>
          <w:b/>
          <w:sz w:val="28"/>
          <w:szCs w:val="28"/>
          <w:lang w:val="vi-VN"/>
        </w:rPr>
        <w:tab/>
      </w:r>
      <w:r w:rsidR="00F33F48" w:rsidRPr="00D6423F">
        <w:rPr>
          <w:b/>
          <w:sz w:val="28"/>
          <w:szCs w:val="28"/>
          <w:lang w:val="vi-VN"/>
        </w:rPr>
        <w:t>Lớp:</w:t>
      </w:r>
      <w:r w:rsidR="00735627" w:rsidRPr="00D6423F">
        <w:rPr>
          <w:b/>
          <w:sz w:val="28"/>
          <w:szCs w:val="28"/>
          <w:lang w:val="vi-VN"/>
        </w:rPr>
        <w:t xml:space="preserve"> </w:t>
      </w:r>
      <w:r w:rsidR="001A15E8" w:rsidRPr="00D6423F">
        <w:rPr>
          <w:b/>
          <w:sz w:val="28"/>
          <w:szCs w:val="28"/>
          <w:lang w:val="vi-VN"/>
        </w:rPr>
        <w:t>17SCT2</w:t>
      </w:r>
      <w:r w:rsidR="00735627" w:rsidRPr="00D6423F">
        <w:rPr>
          <w:b/>
          <w:sz w:val="28"/>
          <w:szCs w:val="28"/>
          <w:lang w:val="vi-VN"/>
        </w:rPr>
        <w:t>1</w:t>
      </w:r>
    </w:p>
    <w:p w14:paraId="79B0876C" w14:textId="77777777" w:rsidR="00F33F48" w:rsidRPr="00D6423F" w:rsidRDefault="00F33F48" w:rsidP="00AB5D8E">
      <w:pPr>
        <w:pBdr>
          <w:top w:val="thickThinSmallGap" w:sz="24" w:space="1" w:color="auto"/>
          <w:left w:val="thickThinSmallGap" w:sz="24" w:space="4" w:color="auto"/>
          <w:bottom w:val="thinThickSmallGap" w:sz="24" w:space="1" w:color="auto"/>
          <w:right w:val="thinThickSmallGap" w:sz="24" w:space="4" w:color="auto"/>
        </w:pBdr>
        <w:spacing w:before="1200"/>
        <w:ind w:left="0" w:firstLine="0"/>
        <w:jc w:val="center"/>
        <w:rPr>
          <w:sz w:val="28"/>
          <w:szCs w:val="28"/>
          <w:lang w:val="vi-VN"/>
        </w:rPr>
      </w:pPr>
      <w:r w:rsidRPr="00D6423F">
        <w:rPr>
          <w:sz w:val="28"/>
          <w:szCs w:val="28"/>
          <w:lang w:val="vi-VN"/>
        </w:rPr>
        <w:t>TP. HCM, t</w:t>
      </w:r>
      <w:r w:rsidR="001A15E8" w:rsidRPr="00D6423F">
        <w:rPr>
          <w:sz w:val="28"/>
          <w:szCs w:val="28"/>
          <w:lang w:val="vi-VN"/>
        </w:rPr>
        <w:t>háng 0</w:t>
      </w:r>
      <w:r w:rsidR="00A5697C" w:rsidRPr="00D6423F">
        <w:rPr>
          <w:sz w:val="28"/>
          <w:szCs w:val="28"/>
          <w:lang w:val="vi-VN"/>
        </w:rPr>
        <w:t>3/2019</w:t>
      </w:r>
    </w:p>
    <w:p w14:paraId="04482E14" w14:textId="77777777" w:rsidR="004E46D2" w:rsidRPr="00AE16CD" w:rsidRDefault="004E46D2" w:rsidP="00EE5664">
      <w:pPr>
        <w:ind w:left="0" w:firstLine="0"/>
        <w:jc w:val="center"/>
        <w:rPr>
          <w:b/>
          <w:lang w:val="vi-VN"/>
        </w:rPr>
      </w:pPr>
      <w:r w:rsidRPr="4DBBEEB6">
        <w:rPr>
          <w:b/>
          <w:lang w:val="vi-VN"/>
        </w:rPr>
        <w:br w:type="page"/>
      </w:r>
      <w:r w:rsidRPr="4DBBEEB6">
        <w:rPr>
          <w:b/>
          <w:lang w:val="vi-VN"/>
        </w:rPr>
        <w:lastRenderedPageBreak/>
        <w:t>NHẬN XÉT CỦA GIÁO VIÊN HƯỚNG DẪN</w:t>
      </w:r>
    </w:p>
    <w:p w14:paraId="601C61D9"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3BE29E98"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7FEB021C"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75BCE4A7"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6A9CDDDD"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1EF86996"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3AF77476"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423BABF5"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0640AEB9"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7A7BA514"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7478E11B"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5C60B7ED"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057CE754"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23C32808"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10E37C52"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02251F39"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652B817B"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5113393B" w14:textId="77777777" w:rsidR="004E46D2" w:rsidRPr="00AE16CD" w:rsidRDefault="004E46D2" w:rsidP="00EE5664">
      <w:pPr>
        <w:tabs>
          <w:tab w:val="left" w:leader="dot" w:pos="8787"/>
        </w:tabs>
        <w:ind w:left="0" w:firstLine="0"/>
        <w:rPr>
          <w:szCs w:val="26"/>
          <w:lang w:val="vi-VN"/>
        </w:rPr>
      </w:pPr>
      <w:r w:rsidRPr="00AE16CD">
        <w:rPr>
          <w:szCs w:val="26"/>
          <w:lang w:val="vi-VN"/>
        </w:rPr>
        <w:tab/>
      </w:r>
    </w:p>
    <w:p w14:paraId="69876C57" w14:textId="77777777" w:rsidR="004E46D2" w:rsidRDefault="004E46D2" w:rsidP="00EE5664">
      <w:pPr>
        <w:tabs>
          <w:tab w:val="left" w:leader="dot" w:pos="8787"/>
        </w:tabs>
        <w:ind w:left="0" w:firstLine="0"/>
        <w:rPr>
          <w:szCs w:val="26"/>
          <w:lang w:val="vi-VN"/>
        </w:rPr>
      </w:pPr>
      <w:r w:rsidRPr="00AE16CD">
        <w:rPr>
          <w:szCs w:val="26"/>
          <w:lang w:val="vi-VN"/>
        </w:rPr>
        <w:tab/>
      </w:r>
    </w:p>
    <w:p w14:paraId="0B5432A1" w14:textId="77777777" w:rsidR="004E46D2" w:rsidRDefault="004E46D2" w:rsidP="00EE5664">
      <w:pPr>
        <w:tabs>
          <w:tab w:val="left" w:leader="dot" w:pos="8787"/>
        </w:tabs>
        <w:ind w:left="0" w:firstLine="0"/>
        <w:rPr>
          <w:szCs w:val="26"/>
          <w:lang w:val="vi-VN"/>
        </w:rPr>
      </w:pPr>
      <w:r>
        <w:rPr>
          <w:szCs w:val="26"/>
          <w:lang w:val="vi-VN"/>
        </w:rPr>
        <w:tab/>
      </w:r>
    </w:p>
    <w:p w14:paraId="382708FB" w14:textId="77777777" w:rsidR="004E46D2" w:rsidRDefault="004E46D2" w:rsidP="00EE5664">
      <w:pPr>
        <w:tabs>
          <w:tab w:val="left" w:leader="dot" w:pos="8787"/>
        </w:tabs>
        <w:ind w:left="0" w:firstLine="0"/>
        <w:rPr>
          <w:szCs w:val="26"/>
          <w:lang w:val="vi-VN"/>
        </w:rPr>
      </w:pPr>
      <w:r>
        <w:rPr>
          <w:szCs w:val="26"/>
          <w:lang w:val="vi-VN"/>
        </w:rPr>
        <w:tab/>
      </w:r>
    </w:p>
    <w:p w14:paraId="4C904B64" w14:textId="77777777" w:rsidR="004E46D2" w:rsidRDefault="004E46D2" w:rsidP="00EE5664">
      <w:pPr>
        <w:tabs>
          <w:tab w:val="left" w:leader="dot" w:pos="8787"/>
        </w:tabs>
        <w:ind w:left="0" w:firstLine="0"/>
        <w:rPr>
          <w:szCs w:val="26"/>
          <w:lang w:val="vi-VN"/>
        </w:rPr>
      </w:pPr>
      <w:r>
        <w:rPr>
          <w:szCs w:val="26"/>
          <w:lang w:val="vi-VN"/>
        </w:rPr>
        <w:tab/>
      </w:r>
    </w:p>
    <w:p w14:paraId="30C0373B" w14:textId="11CFBD2D" w:rsidR="004E46D2" w:rsidRPr="00D6423F" w:rsidRDefault="004E46D2" w:rsidP="001F7431">
      <w:pPr>
        <w:pStyle w:val="Header"/>
        <w:tabs>
          <w:tab w:val="clear" w:pos="4320"/>
          <w:tab w:val="clear" w:pos="8640"/>
          <w:tab w:val="center" w:pos="6663"/>
        </w:tabs>
        <w:spacing w:before="100" w:beforeAutospacing="1" w:after="100" w:afterAutospacing="1"/>
        <w:ind w:left="0" w:firstLine="0"/>
        <w:rPr>
          <w:i/>
          <w:sz w:val="26"/>
          <w:szCs w:val="26"/>
          <w:lang w:val="vi-VN"/>
        </w:rPr>
      </w:pPr>
      <w:r>
        <w:rPr>
          <w:i/>
          <w:sz w:val="26"/>
          <w:szCs w:val="26"/>
          <w:lang w:val="vi-VN"/>
        </w:rPr>
        <w:tab/>
      </w:r>
      <w:r w:rsidRPr="00D6423F">
        <w:rPr>
          <w:i/>
          <w:sz w:val="26"/>
          <w:szCs w:val="26"/>
          <w:lang w:val="vi-VN"/>
        </w:rPr>
        <w:t>Tp</w:t>
      </w:r>
      <w:r w:rsidR="001F7431" w:rsidRPr="00D6423F">
        <w:rPr>
          <w:i/>
          <w:sz w:val="26"/>
          <w:szCs w:val="26"/>
          <w:lang w:val="vi-VN"/>
        </w:rPr>
        <w:t>. HCM, ngày …… tháng …… năm 2019</w:t>
      </w:r>
    </w:p>
    <w:p w14:paraId="5913B197" w14:textId="77777777" w:rsidR="004E46D2" w:rsidRPr="00AE16CD" w:rsidRDefault="004E46D2" w:rsidP="00EE5664">
      <w:pPr>
        <w:pStyle w:val="Header"/>
        <w:tabs>
          <w:tab w:val="clear" w:pos="4320"/>
          <w:tab w:val="clear" w:pos="8640"/>
          <w:tab w:val="center" w:pos="6663"/>
        </w:tabs>
        <w:spacing w:before="100" w:beforeAutospacing="1" w:after="100" w:afterAutospacing="1"/>
        <w:ind w:left="0" w:firstLine="0"/>
        <w:rPr>
          <w:b/>
          <w:sz w:val="26"/>
          <w:szCs w:val="26"/>
          <w:lang w:val="vi-VN"/>
        </w:rPr>
      </w:pPr>
      <w:r>
        <w:rPr>
          <w:b/>
          <w:sz w:val="26"/>
          <w:szCs w:val="26"/>
          <w:lang w:val="vi-VN"/>
        </w:rPr>
        <w:tab/>
      </w:r>
      <w:r w:rsidRPr="00AE16CD">
        <w:rPr>
          <w:b/>
          <w:sz w:val="26"/>
          <w:szCs w:val="26"/>
          <w:lang w:val="vi-VN"/>
        </w:rPr>
        <w:t>Giáo viên hướng dẫn</w:t>
      </w:r>
    </w:p>
    <w:p w14:paraId="6390E1EB" w14:textId="77777777" w:rsidR="004E46D2" w:rsidRDefault="004E46D2">
      <w:pPr>
        <w:spacing w:line="240" w:lineRule="auto"/>
        <w:rPr>
          <w:b/>
          <w:szCs w:val="26"/>
          <w:lang w:val="vi-VN"/>
        </w:rPr>
      </w:pPr>
      <w:r>
        <w:rPr>
          <w:b/>
          <w:szCs w:val="26"/>
          <w:lang w:val="vi-VN"/>
        </w:rPr>
        <w:br w:type="page"/>
      </w:r>
    </w:p>
    <w:p w14:paraId="4837DC12" w14:textId="77777777" w:rsidR="009126BA" w:rsidRPr="00AE16CD" w:rsidRDefault="009126BA" w:rsidP="00371776">
      <w:pPr>
        <w:pStyle w:val="Header"/>
        <w:tabs>
          <w:tab w:val="clear" w:pos="4320"/>
          <w:tab w:val="clear" w:pos="8640"/>
        </w:tabs>
        <w:spacing w:before="120" w:after="120" w:line="288" w:lineRule="auto"/>
        <w:ind w:left="0" w:firstLine="0"/>
        <w:jc w:val="center"/>
        <w:rPr>
          <w:b/>
          <w:sz w:val="26"/>
          <w:szCs w:val="26"/>
          <w:lang w:val="vi-VN"/>
        </w:rPr>
      </w:pPr>
      <w:r w:rsidRPr="00AE16CD">
        <w:rPr>
          <w:b/>
          <w:sz w:val="26"/>
          <w:szCs w:val="26"/>
          <w:lang w:val="vi-VN"/>
        </w:rPr>
        <w:lastRenderedPageBreak/>
        <w:t>NHẬN XÉT CỦA HỘI ĐỒNG XÉT DUYỆT</w:t>
      </w:r>
    </w:p>
    <w:p w14:paraId="2202875E"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560FD90B"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3906682B"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45D7060C"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650FDEB0"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2CDEE818"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7E7AB89B"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450914FC"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0876D8FF"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526F731F"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18A046DA"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57CAE3D3"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1D92EC32"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287C0C23"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39EA699D"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70E29023"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3EC08254"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7A54B4D7" w14:textId="77777777" w:rsidR="009126BA" w:rsidRPr="00AE16CD" w:rsidRDefault="009126BA" w:rsidP="00371776">
      <w:pPr>
        <w:tabs>
          <w:tab w:val="left" w:leader="dot" w:pos="8787"/>
        </w:tabs>
        <w:ind w:left="0" w:firstLine="0"/>
        <w:rPr>
          <w:szCs w:val="26"/>
          <w:lang w:val="vi-VN"/>
        </w:rPr>
      </w:pPr>
      <w:r w:rsidRPr="00AE16CD">
        <w:rPr>
          <w:szCs w:val="26"/>
          <w:lang w:val="vi-VN"/>
        </w:rPr>
        <w:tab/>
      </w:r>
    </w:p>
    <w:p w14:paraId="1EAAA4A1" w14:textId="77777777" w:rsidR="009126BA" w:rsidRDefault="009126BA" w:rsidP="00371776">
      <w:pPr>
        <w:tabs>
          <w:tab w:val="left" w:leader="dot" w:pos="8787"/>
        </w:tabs>
        <w:ind w:left="0" w:firstLine="0"/>
        <w:rPr>
          <w:szCs w:val="26"/>
          <w:lang w:val="vi-VN"/>
        </w:rPr>
      </w:pPr>
      <w:r w:rsidRPr="00AE16CD">
        <w:rPr>
          <w:szCs w:val="26"/>
          <w:lang w:val="vi-VN"/>
        </w:rPr>
        <w:tab/>
      </w:r>
    </w:p>
    <w:p w14:paraId="137A662B" w14:textId="77777777" w:rsidR="004E46D2" w:rsidRDefault="004E46D2" w:rsidP="00371776">
      <w:pPr>
        <w:tabs>
          <w:tab w:val="left" w:leader="dot" w:pos="8787"/>
        </w:tabs>
        <w:ind w:left="0" w:firstLine="0"/>
        <w:rPr>
          <w:szCs w:val="26"/>
          <w:lang w:val="vi-VN"/>
        </w:rPr>
      </w:pPr>
      <w:r>
        <w:rPr>
          <w:szCs w:val="26"/>
          <w:lang w:val="vi-VN"/>
        </w:rPr>
        <w:tab/>
      </w:r>
    </w:p>
    <w:p w14:paraId="59AE4381" w14:textId="77777777" w:rsidR="004E46D2" w:rsidRDefault="004E46D2" w:rsidP="00371776">
      <w:pPr>
        <w:tabs>
          <w:tab w:val="left" w:leader="dot" w:pos="8787"/>
        </w:tabs>
        <w:ind w:left="0" w:firstLine="0"/>
        <w:rPr>
          <w:szCs w:val="26"/>
          <w:lang w:val="vi-VN"/>
        </w:rPr>
      </w:pPr>
      <w:r>
        <w:rPr>
          <w:szCs w:val="26"/>
          <w:lang w:val="vi-VN"/>
        </w:rPr>
        <w:tab/>
      </w:r>
    </w:p>
    <w:p w14:paraId="0D609B6F" w14:textId="77777777" w:rsidR="004E46D2" w:rsidRPr="00AE16CD" w:rsidRDefault="004E46D2" w:rsidP="00371776">
      <w:pPr>
        <w:tabs>
          <w:tab w:val="left" w:leader="dot" w:pos="8787"/>
        </w:tabs>
        <w:ind w:left="0" w:firstLine="0"/>
        <w:rPr>
          <w:szCs w:val="26"/>
          <w:lang w:val="vi-VN"/>
        </w:rPr>
      </w:pPr>
      <w:r>
        <w:rPr>
          <w:szCs w:val="26"/>
          <w:lang w:val="vi-VN"/>
        </w:rPr>
        <w:tab/>
      </w:r>
    </w:p>
    <w:p w14:paraId="4A635F7E" w14:textId="431A3488" w:rsidR="009126BA" w:rsidRPr="00D6423F" w:rsidRDefault="004E46D2" w:rsidP="00371776">
      <w:pPr>
        <w:pStyle w:val="Header"/>
        <w:tabs>
          <w:tab w:val="clear" w:pos="4320"/>
          <w:tab w:val="clear" w:pos="8640"/>
          <w:tab w:val="center" w:pos="6663"/>
        </w:tabs>
        <w:spacing w:before="100" w:beforeAutospacing="1" w:after="100" w:afterAutospacing="1"/>
        <w:ind w:left="0" w:firstLine="0"/>
        <w:rPr>
          <w:i/>
          <w:sz w:val="26"/>
          <w:szCs w:val="26"/>
          <w:lang w:val="vi-VN"/>
        </w:rPr>
      </w:pPr>
      <w:r>
        <w:rPr>
          <w:i/>
          <w:sz w:val="26"/>
          <w:szCs w:val="26"/>
          <w:lang w:val="vi-VN"/>
        </w:rPr>
        <w:tab/>
      </w:r>
      <w:r w:rsidR="009126BA" w:rsidRPr="00D6423F">
        <w:rPr>
          <w:i/>
          <w:sz w:val="26"/>
          <w:szCs w:val="26"/>
          <w:lang w:val="vi-VN"/>
        </w:rPr>
        <w:t xml:space="preserve">Tp. HCM, </w:t>
      </w:r>
      <w:r w:rsidR="00200D43" w:rsidRPr="00D6423F">
        <w:rPr>
          <w:i/>
          <w:sz w:val="26"/>
          <w:szCs w:val="26"/>
          <w:lang w:val="vi-VN"/>
        </w:rPr>
        <w:t>n</w:t>
      </w:r>
      <w:r w:rsidR="009126BA" w:rsidRPr="00D6423F">
        <w:rPr>
          <w:i/>
          <w:sz w:val="26"/>
          <w:szCs w:val="26"/>
          <w:lang w:val="vi-VN"/>
        </w:rPr>
        <w:t>gày …… tháng …… năm 201</w:t>
      </w:r>
      <w:r w:rsidR="001F7431" w:rsidRPr="00D6423F">
        <w:rPr>
          <w:i/>
          <w:sz w:val="26"/>
          <w:szCs w:val="26"/>
          <w:lang w:val="vi-VN"/>
        </w:rPr>
        <w:t>9</w:t>
      </w:r>
    </w:p>
    <w:p w14:paraId="615352EB" w14:textId="77777777" w:rsidR="009126BA" w:rsidRPr="00AE16CD" w:rsidRDefault="004E46D2" w:rsidP="00371776">
      <w:pPr>
        <w:pStyle w:val="Header"/>
        <w:tabs>
          <w:tab w:val="clear" w:pos="4320"/>
          <w:tab w:val="clear" w:pos="8640"/>
          <w:tab w:val="center" w:pos="6663"/>
        </w:tabs>
        <w:spacing w:before="100" w:beforeAutospacing="1" w:after="100" w:afterAutospacing="1"/>
        <w:ind w:left="0" w:firstLine="0"/>
        <w:rPr>
          <w:b/>
          <w:sz w:val="26"/>
          <w:szCs w:val="26"/>
          <w:lang w:val="vi-VN"/>
        </w:rPr>
      </w:pPr>
      <w:r>
        <w:rPr>
          <w:b/>
          <w:sz w:val="26"/>
          <w:szCs w:val="26"/>
          <w:lang w:val="vi-VN"/>
        </w:rPr>
        <w:tab/>
      </w:r>
      <w:r w:rsidR="009126BA" w:rsidRPr="00AE16CD">
        <w:rPr>
          <w:b/>
          <w:sz w:val="26"/>
          <w:szCs w:val="26"/>
          <w:lang w:val="vi-VN"/>
        </w:rPr>
        <w:t>Hội đồng xét duyệt</w:t>
      </w:r>
    </w:p>
    <w:p w14:paraId="54A0DBA9" w14:textId="77777777" w:rsidR="00FA2082" w:rsidRPr="00837222" w:rsidRDefault="00FA2082" w:rsidP="00371776">
      <w:pPr>
        <w:ind w:left="0" w:firstLine="0"/>
        <w:rPr>
          <w:lang w:val="vi-VN"/>
        </w:rPr>
      </w:pPr>
      <w:r>
        <w:rPr>
          <w:lang w:val="vi-VN"/>
        </w:rPr>
        <w:br w:type="page"/>
      </w:r>
    </w:p>
    <w:p w14:paraId="3A17B784" w14:textId="77777777" w:rsidR="00371776" w:rsidRDefault="00FA2082" w:rsidP="00371776">
      <w:pPr>
        <w:pStyle w:val="Heading1"/>
        <w:jc w:val="center"/>
        <w:rPr>
          <w:lang w:val="vi-VN"/>
        </w:rPr>
      </w:pPr>
      <w:bookmarkStart w:id="0" w:name="_Toc525515949"/>
      <w:r w:rsidRPr="00E32693">
        <w:rPr>
          <w:lang w:val="vi-VN"/>
        </w:rPr>
        <w:lastRenderedPageBreak/>
        <w:t>MỤC LỤC</w:t>
      </w:r>
      <w:bookmarkEnd w:id="0"/>
    </w:p>
    <w:p w14:paraId="3AE8039E" w14:textId="77777777" w:rsidR="00371776" w:rsidRPr="00D6423F" w:rsidRDefault="00371776">
      <w:pPr>
        <w:spacing w:line="240" w:lineRule="auto"/>
        <w:ind w:left="0" w:firstLine="0"/>
        <w:jc w:val="left"/>
        <w:rPr>
          <w:rFonts w:eastAsiaTheme="majorEastAsia" w:cstheme="majorBidi"/>
          <w:b/>
          <w:bCs/>
          <w:kern w:val="32"/>
          <w:sz w:val="28"/>
          <w:szCs w:val="32"/>
          <w:lang w:val="vi-VN"/>
        </w:rPr>
      </w:pPr>
    </w:p>
    <w:sdt>
      <w:sdtPr>
        <w:rPr>
          <w:rFonts w:ascii="Times New Roman" w:eastAsia="Times New Roman" w:hAnsi="Times New Roman" w:cs="Times New Roman"/>
          <w:b w:val="0"/>
          <w:bCs w:val="0"/>
          <w:color w:val="auto"/>
          <w:sz w:val="26"/>
          <w:szCs w:val="24"/>
          <w:lang w:eastAsia="en-US"/>
        </w:rPr>
        <w:id w:val="422609504"/>
        <w:docPartObj>
          <w:docPartGallery w:val="Table of Contents"/>
          <w:docPartUnique/>
        </w:docPartObj>
      </w:sdtPr>
      <w:sdtEndPr>
        <w:rPr>
          <w:noProof/>
        </w:rPr>
      </w:sdtEndPr>
      <w:sdtContent>
        <w:p w14:paraId="71DF94DE" w14:textId="77777777" w:rsidR="00371776" w:rsidRDefault="00371776">
          <w:pPr>
            <w:pStyle w:val="TOCHeading"/>
          </w:pPr>
        </w:p>
        <w:p w14:paraId="295F0C00" w14:textId="77777777" w:rsidR="002F3356" w:rsidRDefault="00371776">
          <w:pPr>
            <w:pStyle w:val="TOC1"/>
            <w:tabs>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5515949" w:history="1">
            <w:r w:rsidR="002F3356" w:rsidRPr="002D1A4D">
              <w:rPr>
                <w:rStyle w:val="Hyperlink"/>
                <w:noProof/>
                <w:lang w:val="vi-VN"/>
              </w:rPr>
              <w:t>MỤC LỤC</w:t>
            </w:r>
            <w:r w:rsidR="002F3356">
              <w:rPr>
                <w:noProof/>
                <w:webHidden/>
              </w:rPr>
              <w:tab/>
            </w:r>
            <w:r w:rsidR="002F3356">
              <w:rPr>
                <w:noProof/>
                <w:webHidden/>
              </w:rPr>
              <w:fldChar w:fldCharType="begin"/>
            </w:r>
            <w:r w:rsidR="002F3356">
              <w:rPr>
                <w:noProof/>
                <w:webHidden/>
              </w:rPr>
              <w:instrText xml:space="preserve"> PAGEREF _Toc525515949 \h </w:instrText>
            </w:r>
            <w:r w:rsidR="002F3356">
              <w:rPr>
                <w:noProof/>
                <w:webHidden/>
              </w:rPr>
            </w:r>
            <w:r w:rsidR="002F3356">
              <w:rPr>
                <w:noProof/>
                <w:webHidden/>
              </w:rPr>
              <w:fldChar w:fldCharType="separate"/>
            </w:r>
            <w:r w:rsidR="00501725">
              <w:rPr>
                <w:noProof/>
                <w:webHidden/>
              </w:rPr>
              <w:t>4</w:t>
            </w:r>
            <w:r w:rsidR="002F3356">
              <w:rPr>
                <w:noProof/>
                <w:webHidden/>
              </w:rPr>
              <w:fldChar w:fldCharType="end"/>
            </w:r>
          </w:hyperlink>
        </w:p>
        <w:p w14:paraId="3E5C1F83" w14:textId="77777777" w:rsidR="002F3356" w:rsidRDefault="007138B9">
          <w:pPr>
            <w:pStyle w:val="TOC1"/>
            <w:tabs>
              <w:tab w:val="right" w:leader="dot" w:pos="9061"/>
            </w:tabs>
            <w:rPr>
              <w:rFonts w:asciiTheme="minorHAnsi" w:eastAsiaTheme="minorEastAsia" w:hAnsiTheme="minorHAnsi" w:cstheme="minorBidi"/>
              <w:noProof/>
              <w:sz w:val="22"/>
              <w:szCs w:val="22"/>
            </w:rPr>
          </w:pPr>
          <w:hyperlink w:anchor="_Toc525515950" w:history="1">
            <w:r w:rsidR="002F3356" w:rsidRPr="002D1A4D">
              <w:rPr>
                <w:rStyle w:val="Hyperlink"/>
                <w:noProof/>
                <w:lang w:val="vi-VN"/>
              </w:rPr>
              <w:t>DANH MỤC CÁC TỪ VIẾT TẮT</w:t>
            </w:r>
            <w:r w:rsidR="002F3356">
              <w:rPr>
                <w:noProof/>
                <w:webHidden/>
              </w:rPr>
              <w:tab/>
            </w:r>
            <w:r w:rsidR="002F3356">
              <w:rPr>
                <w:noProof/>
                <w:webHidden/>
              </w:rPr>
              <w:fldChar w:fldCharType="begin"/>
            </w:r>
            <w:r w:rsidR="002F3356">
              <w:rPr>
                <w:noProof/>
                <w:webHidden/>
              </w:rPr>
              <w:instrText xml:space="preserve"> PAGEREF _Toc525515950 \h </w:instrText>
            </w:r>
            <w:r w:rsidR="002F3356">
              <w:rPr>
                <w:noProof/>
                <w:webHidden/>
              </w:rPr>
            </w:r>
            <w:r w:rsidR="002F3356">
              <w:rPr>
                <w:noProof/>
                <w:webHidden/>
              </w:rPr>
              <w:fldChar w:fldCharType="separate"/>
            </w:r>
            <w:r w:rsidR="00501725">
              <w:rPr>
                <w:noProof/>
                <w:webHidden/>
              </w:rPr>
              <w:t>5</w:t>
            </w:r>
            <w:r w:rsidR="002F3356">
              <w:rPr>
                <w:noProof/>
                <w:webHidden/>
              </w:rPr>
              <w:fldChar w:fldCharType="end"/>
            </w:r>
          </w:hyperlink>
        </w:p>
        <w:p w14:paraId="6F31B150" w14:textId="77777777" w:rsidR="002F3356" w:rsidRDefault="007138B9">
          <w:pPr>
            <w:pStyle w:val="TOC1"/>
            <w:tabs>
              <w:tab w:val="right" w:leader="dot" w:pos="9061"/>
            </w:tabs>
            <w:rPr>
              <w:rFonts w:asciiTheme="minorHAnsi" w:eastAsiaTheme="minorEastAsia" w:hAnsiTheme="minorHAnsi" w:cstheme="minorBidi"/>
              <w:noProof/>
              <w:sz w:val="22"/>
              <w:szCs w:val="22"/>
            </w:rPr>
          </w:pPr>
          <w:hyperlink w:anchor="_Toc525515951" w:history="1">
            <w:r w:rsidR="002F3356" w:rsidRPr="002D1A4D">
              <w:rPr>
                <w:rStyle w:val="Hyperlink"/>
                <w:noProof/>
              </w:rPr>
              <w:t>1. GIỚI THIỆU TỔNG QUAN</w:t>
            </w:r>
            <w:r w:rsidR="002F3356">
              <w:rPr>
                <w:noProof/>
                <w:webHidden/>
              </w:rPr>
              <w:tab/>
            </w:r>
            <w:r w:rsidR="002F3356">
              <w:rPr>
                <w:noProof/>
                <w:webHidden/>
              </w:rPr>
              <w:fldChar w:fldCharType="begin"/>
            </w:r>
            <w:r w:rsidR="002F3356">
              <w:rPr>
                <w:noProof/>
                <w:webHidden/>
              </w:rPr>
              <w:instrText xml:space="preserve"> PAGEREF _Toc525515951 \h </w:instrText>
            </w:r>
            <w:r w:rsidR="002F3356">
              <w:rPr>
                <w:noProof/>
                <w:webHidden/>
              </w:rPr>
            </w:r>
            <w:r w:rsidR="002F3356">
              <w:rPr>
                <w:noProof/>
                <w:webHidden/>
              </w:rPr>
              <w:fldChar w:fldCharType="separate"/>
            </w:r>
            <w:r w:rsidR="00501725">
              <w:rPr>
                <w:noProof/>
                <w:webHidden/>
              </w:rPr>
              <w:t>6</w:t>
            </w:r>
            <w:r w:rsidR="002F3356">
              <w:rPr>
                <w:noProof/>
                <w:webHidden/>
              </w:rPr>
              <w:fldChar w:fldCharType="end"/>
            </w:r>
          </w:hyperlink>
        </w:p>
        <w:p w14:paraId="606C4A43" w14:textId="1BFD0C46" w:rsidR="002F3356" w:rsidRDefault="007138B9">
          <w:pPr>
            <w:pStyle w:val="TOC1"/>
            <w:tabs>
              <w:tab w:val="right" w:leader="dot" w:pos="9061"/>
            </w:tabs>
            <w:rPr>
              <w:rFonts w:asciiTheme="minorHAnsi" w:eastAsiaTheme="minorEastAsia" w:hAnsiTheme="minorHAnsi" w:cstheme="minorBidi"/>
              <w:noProof/>
              <w:sz w:val="22"/>
              <w:szCs w:val="22"/>
            </w:rPr>
          </w:pPr>
          <w:hyperlink w:anchor="_Toc525515952" w:history="1">
            <w:r w:rsidR="002F3356" w:rsidRPr="002D1A4D">
              <w:rPr>
                <w:rStyle w:val="Hyperlink"/>
                <w:noProof/>
              </w:rPr>
              <w:t>2. MỤC TIÊU, NỘI DUNG VÀ PHƯƠNG PHÁP NGHIÊN CỨU</w:t>
            </w:r>
            <w:r w:rsidR="002F3356">
              <w:rPr>
                <w:noProof/>
                <w:webHidden/>
              </w:rPr>
              <w:tab/>
            </w:r>
            <w:r w:rsidR="002F3356">
              <w:rPr>
                <w:noProof/>
                <w:webHidden/>
              </w:rPr>
              <w:fldChar w:fldCharType="begin"/>
            </w:r>
            <w:r w:rsidR="002F3356">
              <w:rPr>
                <w:noProof/>
                <w:webHidden/>
              </w:rPr>
              <w:instrText xml:space="preserve"> PAGEREF _Toc525515952 \h </w:instrText>
            </w:r>
            <w:r w:rsidR="002F3356">
              <w:rPr>
                <w:noProof/>
                <w:webHidden/>
              </w:rPr>
            </w:r>
            <w:r w:rsidR="002F3356">
              <w:rPr>
                <w:noProof/>
                <w:webHidden/>
              </w:rPr>
              <w:fldChar w:fldCharType="separate"/>
            </w:r>
            <w:r w:rsidR="00501725">
              <w:rPr>
                <w:noProof/>
                <w:webHidden/>
              </w:rPr>
              <w:t>7</w:t>
            </w:r>
            <w:r w:rsidR="002F3356">
              <w:rPr>
                <w:noProof/>
                <w:webHidden/>
              </w:rPr>
              <w:fldChar w:fldCharType="end"/>
            </w:r>
          </w:hyperlink>
        </w:p>
        <w:p w14:paraId="3569E473" w14:textId="55CC8962" w:rsidR="002F3356" w:rsidRDefault="007138B9">
          <w:pPr>
            <w:pStyle w:val="TOC1"/>
            <w:tabs>
              <w:tab w:val="right" w:leader="dot" w:pos="9061"/>
            </w:tabs>
            <w:rPr>
              <w:rFonts w:asciiTheme="minorHAnsi" w:eastAsiaTheme="minorEastAsia" w:hAnsiTheme="minorHAnsi" w:cstheme="minorBidi"/>
              <w:noProof/>
              <w:sz w:val="22"/>
              <w:szCs w:val="22"/>
            </w:rPr>
          </w:pPr>
          <w:hyperlink w:anchor="_Toc525515953" w:history="1">
            <w:r w:rsidR="002F3356" w:rsidRPr="002D1A4D">
              <w:rPr>
                <w:rStyle w:val="Hyperlink"/>
                <w:noProof/>
              </w:rPr>
              <w:t xml:space="preserve">3. </w:t>
            </w:r>
            <w:r w:rsidR="002F3356" w:rsidRPr="002D1A4D">
              <w:rPr>
                <w:rStyle w:val="Hyperlink"/>
                <w:noProof/>
                <w:lang w:val="vi-VN"/>
              </w:rPr>
              <w:t>TỔNG QUAN VỀ LĨNH VỰC NGHIÊN CỨU</w:t>
            </w:r>
            <w:r w:rsidR="002F3356">
              <w:rPr>
                <w:noProof/>
                <w:webHidden/>
              </w:rPr>
              <w:tab/>
            </w:r>
            <w:r w:rsidR="002F3356">
              <w:rPr>
                <w:noProof/>
                <w:webHidden/>
              </w:rPr>
              <w:fldChar w:fldCharType="begin"/>
            </w:r>
            <w:r w:rsidR="002F3356">
              <w:rPr>
                <w:noProof/>
                <w:webHidden/>
              </w:rPr>
              <w:instrText xml:space="preserve"> PAGEREF _Toc525515953 \h </w:instrText>
            </w:r>
            <w:r w:rsidR="002F3356">
              <w:rPr>
                <w:noProof/>
                <w:webHidden/>
              </w:rPr>
            </w:r>
            <w:r w:rsidR="002F3356">
              <w:rPr>
                <w:noProof/>
                <w:webHidden/>
              </w:rPr>
              <w:fldChar w:fldCharType="separate"/>
            </w:r>
            <w:r w:rsidR="00501725">
              <w:rPr>
                <w:noProof/>
                <w:webHidden/>
              </w:rPr>
              <w:t>8</w:t>
            </w:r>
            <w:r w:rsidR="002F3356">
              <w:rPr>
                <w:noProof/>
                <w:webHidden/>
              </w:rPr>
              <w:fldChar w:fldCharType="end"/>
            </w:r>
          </w:hyperlink>
        </w:p>
        <w:p w14:paraId="3A6DF023" w14:textId="22BF5809" w:rsidR="002F3356" w:rsidRDefault="007138B9">
          <w:pPr>
            <w:pStyle w:val="TOC1"/>
            <w:tabs>
              <w:tab w:val="right" w:leader="dot" w:pos="9061"/>
            </w:tabs>
            <w:rPr>
              <w:rFonts w:asciiTheme="minorHAnsi" w:eastAsiaTheme="minorEastAsia" w:hAnsiTheme="minorHAnsi" w:cstheme="minorBidi"/>
              <w:noProof/>
              <w:sz w:val="22"/>
              <w:szCs w:val="22"/>
            </w:rPr>
          </w:pPr>
          <w:hyperlink w:anchor="_Toc525515954" w:history="1">
            <w:r w:rsidR="002F3356" w:rsidRPr="002D1A4D">
              <w:rPr>
                <w:rStyle w:val="Hyperlink"/>
                <w:noProof/>
              </w:rPr>
              <w:t xml:space="preserve">4. </w:t>
            </w:r>
            <w:r w:rsidR="002F3356" w:rsidRPr="002D1A4D">
              <w:rPr>
                <w:rStyle w:val="Hyperlink"/>
                <w:noProof/>
                <w:lang w:val="vi-VN"/>
              </w:rPr>
              <w:t>TIẾN ĐỘ THỰC HIỆN ĐỀ TÀI</w:t>
            </w:r>
            <w:r w:rsidR="002F3356">
              <w:rPr>
                <w:noProof/>
                <w:webHidden/>
              </w:rPr>
              <w:tab/>
            </w:r>
            <w:r w:rsidR="002F3356">
              <w:rPr>
                <w:noProof/>
                <w:webHidden/>
              </w:rPr>
              <w:fldChar w:fldCharType="begin"/>
            </w:r>
            <w:r w:rsidR="002F3356">
              <w:rPr>
                <w:noProof/>
                <w:webHidden/>
              </w:rPr>
              <w:instrText xml:space="preserve"> PAGEREF _Toc525515954 \h </w:instrText>
            </w:r>
            <w:r w:rsidR="002F3356">
              <w:rPr>
                <w:noProof/>
                <w:webHidden/>
              </w:rPr>
            </w:r>
            <w:r w:rsidR="002F3356">
              <w:rPr>
                <w:noProof/>
                <w:webHidden/>
              </w:rPr>
              <w:fldChar w:fldCharType="separate"/>
            </w:r>
            <w:r w:rsidR="00501725">
              <w:rPr>
                <w:noProof/>
                <w:webHidden/>
              </w:rPr>
              <w:t>10</w:t>
            </w:r>
            <w:r w:rsidR="002F3356">
              <w:rPr>
                <w:noProof/>
                <w:webHidden/>
              </w:rPr>
              <w:fldChar w:fldCharType="end"/>
            </w:r>
          </w:hyperlink>
        </w:p>
        <w:p w14:paraId="26A238D2" w14:textId="21A1062C" w:rsidR="002F3356" w:rsidRDefault="007138B9">
          <w:pPr>
            <w:pStyle w:val="TOC1"/>
            <w:tabs>
              <w:tab w:val="right" w:leader="dot" w:pos="9061"/>
            </w:tabs>
            <w:rPr>
              <w:rFonts w:asciiTheme="minorHAnsi" w:eastAsiaTheme="minorEastAsia" w:hAnsiTheme="minorHAnsi" w:cstheme="minorBidi"/>
              <w:noProof/>
              <w:sz w:val="22"/>
              <w:szCs w:val="22"/>
            </w:rPr>
          </w:pPr>
          <w:hyperlink w:anchor="_Toc525515955" w:history="1">
            <w:r w:rsidR="002F3356" w:rsidRPr="002D1A4D">
              <w:rPr>
                <w:rStyle w:val="Hyperlink"/>
                <w:noProof/>
                <w:lang w:val="de-DE"/>
              </w:rPr>
              <w:t>5. BỐ CỤC DỰ KIẾN CỦA LUẬN VĂN</w:t>
            </w:r>
            <w:r w:rsidR="002F3356">
              <w:rPr>
                <w:noProof/>
                <w:webHidden/>
              </w:rPr>
              <w:tab/>
            </w:r>
            <w:r w:rsidR="002F3356">
              <w:rPr>
                <w:noProof/>
                <w:webHidden/>
              </w:rPr>
              <w:fldChar w:fldCharType="begin"/>
            </w:r>
            <w:r w:rsidR="002F3356">
              <w:rPr>
                <w:noProof/>
                <w:webHidden/>
              </w:rPr>
              <w:instrText xml:space="preserve"> PAGEREF _Toc525515955 \h </w:instrText>
            </w:r>
            <w:r w:rsidR="002F3356">
              <w:rPr>
                <w:noProof/>
                <w:webHidden/>
              </w:rPr>
            </w:r>
            <w:r w:rsidR="002F3356">
              <w:rPr>
                <w:noProof/>
                <w:webHidden/>
              </w:rPr>
              <w:fldChar w:fldCharType="separate"/>
            </w:r>
            <w:r w:rsidR="00501725">
              <w:rPr>
                <w:noProof/>
                <w:webHidden/>
              </w:rPr>
              <w:t>10</w:t>
            </w:r>
            <w:r w:rsidR="002F3356">
              <w:rPr>
                <w:noProof/>
                <w:webHidden/>
              </w:rPr>
              <w:fldChar w:fldCharType="end"/>
            </w:r>
          </w:hyperlink>
        </w:p>
        <w:p w14:paraId="386A9C6B" w14:textId="3976829A" w:rsidR="002F3356" w:rsidRDefault="007138B9">
          <w:pPr>
            <w:pStyle w:val="TOC1"/>
            <w:tabs>
              <w:tab w:val="right" w:leader="dot" w:pos="9061"/>
            </w:tabs>
            <w:rPr>
              <w:rFonts w:asciiTheme="minorHAnsi" w:eastAsiaTheme="minorEastAsia" w:hAnsiTheme="minorHAnsi" w:cstheme="minorBidi"/>
              <w:noProof/>
              <w:sz w:val="22"/>
              <w:szCs w:val="22"/>
            </w:rPr>
          </w:pPr>
          <w:hyperlink w:anchor="_Toc525515956" w:history="1">
            <w:r w:rsidR="002F3356" w:rsidRPr="002D1A4D">
              <w:rPr>
                <w:rStyle w:val="Hyperlink"/>
                <w:noProof/>
                <w:lang w:val="de-DE"/>
              </w:rPr>
              <w:t>TÀI LIỆU THAM KHẢO</w:t>
            </w:r>
            <w:r w:rsidR="002F3356">
              <w:rPr>
                <w:noProof/>
                <w:webHidden/>
              </w:rPr>
              <w:tab/>
            </w:r>
            <w:r w:rsidR="002F3356">
              <w:rPr>
                <w:noProof/>
                <w:webHidden/>
              </w:rPr>
              <w:fldChar w:fldCharType="begin"/>
            </w:r>
            <w:r w:rsidR="002F3356">
              <w:rPr>
                <w:noProof/>
                <w:webHidden/>
              </w:rPr>
              <w:instrText xml:space="preserve"> PAGEREF _Toc525515956 \h </w:instrText>
            </w:r>
            <w:r w:rsidR="002F3356">
              <w:rPr>
                <w:noProof/>
                <w:webHidden/>
              </w:rPr>
            </w:r>
            <w:r w:rsidR="002F3356">
              <w:rPr>
                <w:noProof/>
                <w:webHidden/>
              </w:rPr>
              <w:fldChar w:fldCharType="separate"/>
            </w:r>
            <w:r w:rsidR="00501725">
              <w:rPr>
                <w:noProof/>
                <w:webHidden/>
              </w:rPr>
              <w:t>12</w:t>
            </w:r>
            <w:r w:rsidR="002F3356">
              <w:rPr>
                <w:noProof/>
                <w:webHidden/>
              </w:rPr>
              <w:fldChar w:fldCharType="end"/>
            </w:r>
          </w:hyperlink>
        </w:p>
        <w:p w14:paraId="6CFF7D53" w14:textId="77777777" w:rsidR="00371776" w:rsidRDefault="00371776">
          <w:r>
            <w:rPr>
              <w:b/>
              <w:bCs/>
              <w:noProof/>
            </w:rPr>
            <w:fldChar w:fldCharType="end"/>
          </w:r>
        </w:p>
      </w:sdtContent>
    </w:sdt>
    <w:p w14:paraId="2077CBCB" w14:textId="77777777" w:rsidR="00371776" w:rsidRDefault="00371776">
      <w:pPr>
        <w:spacing w:line="240" w:lineRule="auto"/>
        <w:ind w:left="0" w:firstLine="0"/>
        <w:jc w:val="left"/>
        <w:rPr>
          <w:rFonts w:eastAsiaTheme="majorEastAsia" w:cstheme="majorBidi"/>
          <w:b/>
          <w:bCs/>
          <w:kern w:val="32"/>
          <w:sz w:val="28"/>
          <w:szCs w:val="32"/>
        </w:rPr>
      </w:pPr>
      <w:r>
        <w:rPr>
          <w:rFonts w:eastAsiaTheme="majorEastAsia" w:cstheme="majorBidi"/>
          <w:b/>
          <w:bCs/>
          <w:kern w:val="32"/>
          <w:sz w:val="28"/>
          <w:szCs w:val="32"/>
        </w:rPr>
        <w:br w:type="page"/>
      </w:r>
    </w:p>
    <w:p w14:paraId="2ED2014A" w14:textId="77777777" w:rsidR="00875CDA" w:rsidRDefault="00FA2082" w:rsidP="00371776">
      <w:pPr>
        <w:pStyle w:val="Heading1"/>
        <w:jc w:val="center"/>
        <w:rPr>
          <w:lang w:val="vi-VN"/>
        </w:rPr>
      </w:pPr>
      <w:bookmarkStart w:id="1" w:name="_Toc525515950"/>
      <w:r w:rsidRPr="00E32693">
        <w:rPr>
          <w:lang w:val="vi-VN"/>
        </w:rPr>
        <w:lastRenderedPageBreak/>
        <w:t>DANH MỤC CÁC TỪ VIẾT TẮT</w:t>
      </w:r>
      <w:bookmarkEnd w:id="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0"/>
        <w:gridCol w:w="1448"/>
        <w:gridCol w:w="3072"/>
        <w:gridCol w:w="3119"/>
      </w:tblGrid>
      <w:tr w:rsidR="00211318" w:rsidRPr="001D6A73" w14:paraId="3388DBFD" w14:textId="77777777" w:rsidTr="00FE2D48">
        <w:trPr>
          <w:trHeight w:val="450"/>
        </w:trPr>
        <w:tc>
          <w:tcPr>
            <w:tcW w:w="720" w:type="dxa"/>
            <w:vAlign w:val="center"/>
          </w:tcPr>
          <w:p w14:paraId="498845DB" w14:textId="77777777" w:rsidR="00211318" w:rsidRPr="001D6A73" w:rsidRDefault="4DBBEEB6" w:rsidP="4DBBEEB6">
            <w:pPr>
              <w:widowControl w:val="0"/>
              <w:autoSpaceDE w:val="0"/>
              <w:autoSpaceDN w:val="0"/>
              <w:adjustRightInd w:val="0"/>
              <w:ind w:left="0" w:firstLine="0"/>
              <w:jc w:val="center"/>
              <w:rPr>
                <w:sz w:val="28"/>
                <w:szCs w:val="28"/>
              </w:rPr>
            </w:pPr>
            <w:r w:rsidRPr="4DBBEEB6">
              <w:rPr>
                <w:b/>
                <w:bCs/>
                <w:sz w:val="28"/>
                <w:szCs w:val="28"/>
              </w:rPr>
              <w:t>STT</w:t>
            </w:r>
          </w:p>
        </w:tc>
        <w:tc>
          <w:tcPr>
            <w:tcW w:w="1448" w:type="dxa"/>
            <w:vAlign w:val="center"/>
          </w:tcPr>
          <w:p w14:paraId="0BECB176" w14:textId="77777777" w:rsidR="00211318" w:rsidRPr="001D6A73" w:rsidRDefault="4DBBEEB6" w:rsidP="4DBBEEB6">
            <w:pPr>
              <w:widowControl w:val="0"/>
              <w:autoSpaceDE w:val="0"/>
              <w:autoSpaceDN w:val="0"/>
              <w:adjustRightInd w:val="0"/>
              <w:ind w:left="-11" w:firstLine="0"/>
              <w:jc w:val="center"/>
              <w:rPr>
                <w:sz w:val="28"/>
                <w:szCs w:val="28"/>
              </w:rPr>
            </w:pPr>
            <w:r w:rsidRPr="4DBBEEB6">
              <w:rPr>
                <w:b/>
                <w:bCs/>
                <w:sz w:val="28"/>
                <w:szCs w:val="28"/>
              </w:rPr>
              <w:t>Viết tắt</w:t>
            </w:r>
          </w:p>
        </w:tc>
        <w:tc>
          <w:tcPr>
            <w:tcW w:w="3072" w:type="dxa"/>
            <w:vAlign w:val="center"/>
          </w:tcPr>
          <w:p w14:paraId="1260B99C" w14:textId="77777777" w:rsidR="00211318" w:rsidRPr="00120605" w:rsidRDefault="4DBBEEB6" w:rsidP="4DBBEEB6">
            <w:pPr>
              <w:widowControl w:val="0"/>
              <w:autoSpaceDE w:val="0"/>
              <w:autoSpaceDN w:val="0"/>
              <w:adjustRightInd w:val="0"/>
              <w:ind w:left="-11" w:firstLine="0"/>
              <w:jc w:val="center"/>
              <w:rPr>
                <w:b/>
                <w:bCs/>
                <w:sz w:val="28"/>
                <w:szCs w:val="28"/>
              </w:rPr>
            </w:pPr>
            <w:r w:rsidRPr="4DBBEEB6">
              <w:rPr>
                <w:b/>
                <w:bCs/>
                <w:sz w:val="28"/>
                <w:szCs w:val="28"/>
              </w:rPr>
              <w:t>Tiếng Anh</w:t>
            </w:r>
          </w:p>
        </w:tc>
        <w:tc>
          <w:tcPr>
            <w:tcW w:w="3119" w:type="dxa"/>
            <w:vAlign w:val="center"/>
          </w:tcPr>
          <w:p w14:paraId="23BD62ED" w14:textId="5546579D" w:rsidR="00211318" w:rsidRPr="00120605" w:rsidRDefault="4DBBEEB6" w:rsidP="4DBBEEB6">
            <w:pPr>
              <w:widowControl w:val="0"/>
              <w:autoSpaceDE w:val="0"/>
              <w:autoSpaceDN w:val="0"/>
              <w:adjustRightInd w:val="0"/>
              <w:ind w:left="-11" w:firstLine="0"/>
              <w:jc w:val="center"/>
              <w:rPr>
                <w:b/>
                <w:bCs/>
                <w:sz w:val="28"/>
                <w:szCs w:val="28"/>
              </w:rPr>
            </w:pPr>
            <w:r w:rsidRPr="4DBBEEB6">
              <w:rPr>
                <w:b/>
                <w:bCs/>
                <w:sz w:val="28"/>
                <w:szCs w:val="28"/>
              </w:rPr>
              <w:t xml:space="preserve">Tiếng </w:t>
            </w:r>
            <w:r w:rsidR="003677C9">
              <w:rPr>
                <w:b/>
                <w:bCs/>
                <w:sz w:val="28"/>
                <w:szCs w:val="28"/>
              </w:rPr>
              <w:t>V</w:t>
            </w:r>
            <w:r w:rsidR="003677C9" w:rsidRPr="4DBBEEB6">
              <w:rPr>
                <w:b/>
                <w:bCs/>
                <w:sz w:val="28"/>
                <w:szCs w:val="28"/>
              </w:rPr>
              <w:t>iệt</w:t>
            </w:r>
          </w:p>
        </w:tc>
      </w:tr>
      <w:tr w:rsidR="00211318" w:rsidRPr="001D6A73" w14:paraId="216121F6" w14:textId="77777777" w:rsidTr="00FE2D48">
        <w:trPr>
          <w:trHeight w:val="423"/>
        </w:trPr>
        <w:tc>
          <w:tcPr>
            <w:tcW w:w="720" w:type="dxa"/>
            <w:vAlign w:val="center"/>
          </w:tcPr>
          <w:p w14:paraId="246C541A" w14:textId="77777777" w:rsidR="00211318" w:rsidRPr="00FE2D48" w:rsidRDefault="00211318" w:rsidP="002510F6">
            <w:pPr>
              <w:pStyle w:val="ListParagraph"/>
              <w:widowControl w:val="0"/>
              <w:numPr>
                <w:ilvl w:val="0"/>
                <w:numId w:val="4"/>
              </w:numPr>
              <w:autoSpaceDE w:val="0"/>
              <w:autoSpaceDN w:val="0"/>
              <w:adjustRightInd w:val="0"/>
              <w:spacing w:after="200"/>
              <w:ind w:hanging="583"/>
              <w:jc w:val="center"/>
              <w:rPr>
                <w:sz w:val="28"/>
                <w:szCs w:val="28"/>
              </w:rPr>
            </w:pPr>
          </w:p>
        </w:tc>
        <w:tc>
          <w:tcPr>
            <w:tcW w:w="1448" w:type="dxa"/>
            <w:vAlign w:val="center"/>
          </w:tcPr>
          <w:p w14:paraId="6AE31F17" w14:textId="77777777" w:rsidR="00211318" w:rsidRPr="00FE2D48" w:rsidRDefault="00754D27" w:rsidP="00120605">
            <w:pPr>
              <w:widowControl w:val="0"/>
              <w:autoSpaceDE w:val="0"/>
              <w:autoSpaceDN w:val="0"/>
              <w:adjustRightInd w:val="0"/>
              <w:ind w:left="0" w:firstLine="0"/>
              <w:jc w:val="center"/>
            </w:pPr>
            <w:r w:rsidRPr="00FE2D48">
              <w:t>CSDL</w:t>
            </w:r>
          </w:p>
        </w:tc>
        <w:tc>
          <w:tcPr>
            <w:tcW w:w="3072" w:type="dxa"/>
            <w:vAlign w:val="center"/>
          </w:tcPr>
          <w:p w14:paraId="262CB7A8" w14:textId="77777777" w:rsidR="00211318" w:rsidRPr="00FE2D48" w:rsidRDefault="00754D27" w:rsidP="4DBBEEB6">
            <w:pPr>
              <w:widowControl w:val="0"/>
              <w:autoSpaceDE w:val="0"/>
              <w:autoSpaceDN w:val="0"/>
              <w:adjustRightInd w:val="0"/>
              <w:ind w:left="0" w:firstLine="0"/>
              <w:jc w:val="center"/>
              <w:rPr>
                <w:sz w:val="28"/>
                <w:szCs w:val="28"/>
              </w:rPr>
            </w:pPr>
            <w:r w:rsidRPr="00FE2D48">
              <w:rPr>
                <w:sz w:val="28"/>
                <w:szCs w:val="28"/>
              </w:rPr>
              <w:t>Database</w:t>
            </w:r>
          </w:p>
        </w:tc>
        <w:tc>
          <w:tcPr>
            <w:tcW w:w="3119" w:type="dxa"/>
            <w:vAlign w:val="center"/>
          </w:tcPr>
          <w:p w14:paraId="1C8E7D14" w14:textId="77777777" w:rsidR="00211318" w:rsidRPr="00FE2D48" w:rsidRDefault="00754D27" w:rsidP="4DBBEEB6">
            <w:pPr>
              <w:widowControl w:val="0"/>
              <w:autoSpaceDE w:val="0"/>
              <w:autoSpaceDN w:val="0"/>
              <w:adjustRightInd w:val="0"/>
              <w:ind w:left="0" w:firstLine="0"/>
              <w:jc w:val="center"/>
              <w:rPr>
                <w:sz w:val="28"/>
                <w:szCs w:val="28"/>
              </w:rPr>
            </w:pPr>
            <w:r w:rsidRPr="00FE2D48">
              <w:rPr>
                <w:sz w:val="28"/>
                <w:szCs w:val="28"/>
              </w:rPr>
              <w:t>Cơ sở dữ liệu</w:t>
            </w:r>
          </w:p>
        </w:tc>
      </w:tr>
      <w:tr w:rsidR="002D4857" w:rsidRPr="001D6A73" w14:paraId="26EDDD24" w14:textId="77777777" w:rsidTr="00FE2D48">
        <w:trPr>
          <w:trHeight w:val="423"/>
        </w:trPr>
        <w:tc>
          <w:tcPr>
            <w:tcW w:w="720" w:type="dxa"/>
            <w:vAlign w:val="center"/>
          </w:tcPr>
          <w:p w14:paraId="2660AEF7" w14:textId="77777777" w:rsidR="002D4857" w:rsidRPr="00FE2D48" w:rsidRDefault="002D4857" w:rsidP="002510F6">
            <w:pPr>
              <w:pStyle w:val="ListParagraph"/>
              <w:widowControl w:val="0"/>
              <w:numPr>
                <w:ilvl w:val="0"/>
                <w:numId w:val="4"/>
              </w:numPr>
              <w:autoSpaceDE w:val="0"/>
              <w:autoSpaceDN w:val="0"/>
              <w:adjustRightInd w:val="0"/>
              <w:spacing w:after="200"/>
              <w:ind w:hanging="583"/>
              <w:jc w:val="center"/>
              <w:rPr>
                <w:sz w:val="28"/>
                <w:szCs w:val="28"/>
              </w:rPr>
            </w:pPr>
          </w:p>
        </w:tc>
        <w:tc>
          <w:tcPr>
            <w:tcW w:w="1448" w:type="dxa"/>
            <w:vAlign w:val="center"/>
          </w:tcPr>
          <w:p w14:paraId="6624EFFA" w14:textId="77777777" w:rsidR="002D4857" w:rsidRPr="00FE2D48" w:rsidRDefault="004249CB" w:rsidP="4DBBEEB6">
            <w:pPr>
              <w:widowControl w:val="0"/>
              <w:autoSpaceDE w:val="0"/>
              <w:autoSpaceDN w:val="0"/>
              <w:adjustRightInd w:val="0"/>
              <w:ind w:left="0" w:firstLine="0"/>
              <w:jc w:val="center"/>
              <w:rPr>
                <w:sz w:val="28"/>
                <w:szCs w:val="28"/>
              </w:rPr>
            </w:pPr>
            <w:r w:rsidRPr="00FE2D48">
              <w:rPr>
                <w:sz w:val="28"/>
                <w:szCs w:val="28"/>
              </w:rPr>
              <w:t>SVM</w:t>
            </w:r>
          </w:p>
        </w:tc>
        <w:tc>
          <w:tcPr>
            <w:tcW w:w="3072" w:type="dxa"/>
            <w:vAlign w:val="center"/>
          </w:tcPr>
          <w:p w14:paraId="32173724" w14:textId="77777777" w:rsidR="002D4857" w:rsidRPr="00FE2D48" w:rsidRDefault="004249CB" w:rsidP="4DBBEEB6">
            <w:pPr>
              <w:widowControl w:val="0"/>
              <w:autoSpaceDE w:val="0"/>
              <w:autoSpaceDN w:val="0"/>
              <w:adjustRightInd w:val="0"/>
              <w:ind w:left="0" w:firstLine="0"/>
              <w:jc w:val="center"/>
              <w:rPr>
                <w:sz w:val="28"/>
                <w:szCs w:val="28"/>
              </w:rPr>
            </w:pPr>
            <w:r w:rsidRPr="00FE2D48">
              <w:rPr>
                <w:sz w:val="28"/>
                <w:szCs w:val="28"/>
              </w:rPr>
              <w:t>Support Vector Machines</w:t>
            </w:r>
          </w:p>
        </w:tc>
        <w:tc>
          <w:tcPr>
            <w:tcW w:w="3119" w:type="dxa"/>
            <w:vAlign w:val="center"/>
          </w:tcPr>
          <w:p w14:paraId="3FAB3A71" w14:textId="77777777" w:rsidR="002D4857" w:rsidRPr="00FE2D48" w:rsidRDefault="002D4857" w:rsidP="4DBBEEB6">
            <w:pPr>
              <w:widowControl w:val="0"/>
              <w:autoSpaceDE w:val="0"/>
              <w:autoSpaceDN w:val="0"/>
              <w:adjustRightInd w:val="0"/>
              <w:ind w:left="0" w:firstLine="0"/>
              <w:jc w:val="center"/>
              <w:rPr>
                <w:sz w:val="28"/>
                <w:szCs w:val="28"/>
              </w:rPr>
            </w:pPr>
          </w:p>
        </w:tc>
      </w:tr>
      <w:tr w:rsidR="002F5C9A" w:rsidRPr="0080631E" w14:paraId="3B42E147" w14:textId="77777777" w:rsidTr="00FE2D48">
        <w:trPr>
          <w:trHeight w:val="423"/>
        </w:trPr>
        <w:tc>
          <w:tcPr>
            <w:tcW w:w="720" w:type="dxa"/>
            <w:vAlign w:val="center"/>
          </w:tcPr>
          <w:p w14:paraId="0E496AA0" w14:textId="77777777" w:rsidR="002F5C9A" w:rsidRPr="00FE2D48" w:rsidRDefault="002F5C9A" w:rsidP="002510F6">
            <w:pPr>
              <w:pStyle w:val="ListParagraph"/>
              <w:widowControl w:val="0"/>
              <w:numPr>
                <w:ilvl w:val="0"/>
                <w:numId w:val="4"/>
              </w:numPr>
              <w:autoSpaceDE w:val="0"/>
              <w:autoSpaceDN w:val="0"/>
              <w:adjustRightInd w:val="0"/>
              <w:spacing w:after="200"/>
              <w:ind w:hanging="583"/>
              <w:jc w:val="center"/>
              <w:rPr>
                <w:sz w:val="28"/>
                <w:szCs w:val="28"/>
              </w:rPr>
            </w:pPr>
          </w:p>
        </w:tc>
        <w:tc>
          <w:tcPr>
            <w:tcW w:w="1448" w:type="dxa"/>
            <w:vAlign w:val="center"/>
          </w:tcPr>
          <w:p w14:paraId="318C269C" w14:textId="77777777" w:rsidR="002F5C9A" w:rsidRPr="00FE2D48" w:rsidRDefault="002F5C9A" w:rsidP="4DBBEEB6">
            <w:pPr>
              <w:widowControl w:val="0"/>
              <w:autoSpaceDE w:val="0"/>
              <w:autoSpaceDN w:val="0"/>
              <w:adjustRightInd w:val="0"/>
              <w:ind w:left="0" w:firstLine="0"/>
              <w:jc w:val="center"/>
              <w:rPr>
                <w:sz w:val="28"/>
                <w:szCs w:val="28"/>
              </w:rPr>
            </w:pPr>
            <w:r w:rsidRPr="00FE2D48">
              <w:rPr>
                <w:szCs w:val="26"/>
              </w:rPr>
              <w:t>PU</w:t>
            </w:r>
          </w:p>
        </w:tc>
        <w:tc>
          <w:tcPr>
            <w:tcW w:w="3072" w:type="dxa"/>
            <w:vAlign w:val="center"/>
          </w:tcPr>
          <w:p w14:paraId="68B20822" w14:textId="77777777" w:rsidR="002F5C9A" w:rsidRPr="00FE2D48" w:rsidRDefault="002F5C9A" w:rsidP="4DBBEEB6">
            <w:pPr>
              <w:widowControl w:val="0"/>
              <w:autoSpaceDE w:val="0"/>
              <w:autoSpaceDN w:val="0"/>
              <w:adjustRightInd w:val="0"/>
              <w:ind w:left="0" w:firstLine="0"/>
              <w:jc w:val="center"/>
              <w:rPr>
                <w:sz w:val="28"/>
                <w:szCs w:val="28"/>
              </w:rPr>
            </w:pPr>
            <w:r w:rsidRPr="00FE2D48">
              <w:rPr>
                <w:sz w:val="28"/>
                <w:szCs w:val="28"/>
              </w:rPr>
              <w:t>Positive - Unlabeled</w:t>
            </w:r>
          </w:p>
        </w:tc>
        <w:tc>
          <w:tcPr>
            <w:tcW w:w="3119" w:type="dxa"/>
            <w:vAlign w:val="center"/>
          </w:tcPr>
          <w:p w14:paraId="10EEFBE9" w14:textId="77777777" w:rsidR="002F5C9A" w:rsidRPr="00FE2D48" w:rsidRDefault="002F5C9A" w:rsidP="002F5C9A">
            <w:pPr>
              <w:widowControl w:val="0"/>
              <w:autoSpaceDE w:val="0"/>
              <w:autoSpaceDN w:val="0"/>
              <w:adjustRightInd w:val="0"/>
              <w:ind w:left="0" w:firstLine="0"/>
              <w:jc w:val="center"/>
              <w:rPr>
                <w:sz w:val="28"/>
                <w:szCs w:val="28"/>
              </w:rPr>
            </w:pPr>
            <w:r w:rsidRPr="00FE2D48">
              <w:rPr>
                <w:sz w:val="28"/>
                <w:szCs w:val="28"/>
              </w:rPr>
              <w:t>Tích cực - Chưa gán nhãn</w:t>
            </w:r>
          </w:p>
        </w:tc>
      </w:tr>
      <w:tr w:rsidR="002F5C9A" w:rsidRPr="001D6A73" w14:paraId="265CEC8A" w14:textId="77777777" w:rsidTr="00FE2D48">
        <w:trPr>
          <w:trHeight w:val="423"/>
        </w:trPr>
        <w:tc>
          <w:tcPr>
            <w:tcW w:w="720" w:type="dxa"/>
            <w:vAlign w:val="center"/>
          </w:tcPr>
          <w:p w14:paraId="0FC92D26" w14:textId="77777777" w:rsidR="002F5C9A" w:rsidRPr="00FE2D48" w:rsidRDefault="002F5C9A" w:rsidP="002510F6">
            <w:pPr>
              <w:pStyle w:val="ListParagraph"/>
              <w:widowControl w:val="0"/>
              <w:numPr>
                <w:ilvl w:val="0"/>
                <w:numId w:val="4"/>
              </w:numPr>
              <w:autoSpaceDE w:val="0"/>
              <w:autoSpaceDN w:val="0"/>
              <w:adjustRightInd w:val="0"/>
              <w:spacing w:after="200"/>
              <w:ind w:hanging="583"/>
              <w:jc w:val="center"/>
              <w:rPr>
                <w:sz w:val="28"/>
                <w:szCs w:val="28"/>
              </w:rPr>
            </w:pPr>
          </w:p>
        </w:tc>
        <w:tc>
          <w:tcPr>
            <w:tcW w:w="1448" w:type="dxa"/>
            <w:vAlign w:val="center"/>
          </w:tcPr>
          <w:p w14:paraId="33D5C1CE" w14:textId="77777777" w:rsidR="002F5C9A" w:rsidRPr="00FE2D48" w:rsidRDefault="002F5C9A" w:rsidP="4DBBEEB6">
            <w:pPr>
              <w:widowControl w:val="0"/>
              <w:autoSpaceDE w:val="0"/>
              <w:autoSpaceDN w:val="0"/>
              <w:adjustRightInd w:val="0"/>
              <w:ind w:left="0" w:firstLine="0"/>
              <w:jc w:val="center"/>
              <w:rPr>
                <w:sz w:val="28"/>
                <w:szCs w:val="28"/>
              </w:rPr>
            </w:pPr>
            <w:r w:rsidRPr="00FE2D48">
              <w:rPr>
                <w:szCs w:val="26"/>
              </w:rPr>
              <w:t>DP</w:t>
            </w:r>
          </w:p>
        </w:tc>
        <w:tc>
          <w:tcPr>
            <w:tcW w:w="3072" w:type="dxa"/>
            <w:vAlign w:val="center"/>
          </w:tcPr>
          <w:p w14:paraId="2A78BBC0" w14:textId="77777777" w:rsidR="002F5C9A" w:rsidRPr="00FE2D48" w:rsidRDefault="002F5C9A" w:rsidP="4DBBEEB6">
            <w:pPr>
              <w:widowControl w:val="0"/>
              <w:autoSpaceDE w:val="0"/>
              <w:autoSpaceDN w:val="0"/>
              <w:adjustRightInd w:val="0"/>
              <w:ind w:left="0" w:firstLine="0"/>
              <w:jc w:val="center"/>
              <w:rPr>
                <w:sz w:val="28"/>
                <w:szCs w:val="28"/>
              </w:rPr>
            </w:pPr>
            <w:r w:rsidRPr="00FE2D48">
              <w:rPr>
                <w:sz w:val="28"/>
                <w:szCs w:val="28"/>
              </w:rPr>
              <w:t xml:space="preserve"> Double Propagation </w:t>
            </w:r>
          </w:p>
        </w:tc>
        <w:tc>
          <w:tcPr>
            <w:tcW w:w="3119" w:type="dxa"/>
            <w:vAlign w:val="center"/>
          </w:tcPr>
          <w:p w14:paraId="74C78C43" w14:textId="77777777" w:rsidR="002F5C9A" w:rsidRPr="00FE2D48" w:rsidRDefault="002F5C9A" w:rsidP="4DBBEEB6">
            <w:pPr>
              <w:widowControl w:val="0"/>
              <w:autoSpaceDE w:val="0"/>
              <w:autoSpaceDN w:val="0"/>
              <w:adjustRightInd w:val="0"/>
              <w:ind w:left="0" w:firstLine="0"/>
              <w:jc w:val="center"/>
              <w:rPr>
                <w:sz w:val="28"/>
                <w:szCs w:val="28"/>
              </w:rPr>
            </w:pPr>
          </w:p>
        </w:tc>
      </w:tr>
    </w:tbl>
    <w:p w14:paraId="55EB29E5" w14:textId="77777777" w:rsidR="00D04DD5" w:rsidRDefault="00D04DD5" w:rsidP="00FD7314"/>
    <w:p w14:paraId="39B32623" w14:textId="77777777" w:rsidR="00D04DD5" w:rsidRDefault="00D04DD5">
      <w:pPr>
        <w:spacing w:line="240" w:lineRule="auto"/>
        <w:ind w:left="0"/>
        <w:jc w:val="left"/>
        <w:rPr>
          <w:rFonts w:eastAsiaTheme="majorEastAsia" w:cstheme="majorBidi"/>
          <w:b/>
          <w:bCs/>
          <w:kern w:val="32"/>
          <w:sz w:val="28"/>
          <w:szCs w:val="32"/>
        </w:rPr>
      </w:pPr>
      <w:r>
        <w:br w:type="page"/>
      </w:r>
    </w:p>
    <w:p w14:paraId="28CACE6E" w14:textId="77777777" w:rsidR="00875CDA" w:rsidRPr="00875CDA" w:rsidRDefault="00AD2ED6" w:rsidP="008C2D81">
      <w:pPr>
        <w:pStyle w:val="Heading1"/>
        <w:spacing w:before="120"/>
        <w:pPrChange w:id="2" w:author="MinQua" w:date="2019-03-27T23:47:00Z">
          <w:pPr>
            <w:pStyle w:val="Heading1"/>
          </w:pPr>
        </w:pPrChange>
      </w:pPr>
      <w:bookmarkStart w:id="3" w:name="_Toc525515951"/>
      <w:r>
        <w:lastRenderedPageBreak/>
        <w:t xml:space="preserve">1. </w:t>
      </w:r>
      <w:r w:rsidR="00FA2082" w:rsidRPr="00875CDA">
        <w:t>GIỚI THIỆU TỔNG QUAN</w:t>
      </w:r>
      <w:bookmarkEnd w:id="3"/>
    </w:p>
    <w:p w14:paraId="25179F5B" w14:textId="3C760804" w:rsidR="001C577B" w:rsidRPr="001C577B" w:rsidRDefault="001405D4" w:rsidP="008C2D81">
      <w:pPr>
        <w:pStyle w:val="cushead2"/>
        <w:spacing w:before="120"/>
        <w:rPr>
          <w:i/>
          <w:sz w:val="28"/>
          <w:szCs w:val="28"/>
        </w:rPr>
        <w:pPrChange w:id="4" w:author="MinQua" w:date="2019-03-27T23:47:00Z">
          <w:pPr>
            <w:pStyle w:val="cushead2"/>
          </w:pPr>
        </w:pPrChange>
      </w:pPr>
      <w:r>
        <w:rPr>
          <w:i/>
          <w:sz w:val="28"/>
          <w:szCs w:val="28"/>
        </w:rPr>
        <w:t xml:space="preserve"> </w:t>
      </w:r>
      <w:r w:rsidR="00875CDA" w:rsidRPr="00B20DF2">
        <w:rPr>
          <w:i/>
          <w:sz w:val="28"/>
          <w:szCs w:val="28"/>
        </w:rPr>
        <w:t>Đặt vấn đề</w:t>
      </w:r>
    </w:p>
    <w:p w14:paraId="3EBB3793" w14:textId="069BF6B5" w:rsidR="00C3699F" w:rsidRPr="00292E97" w:rsidRDefault="00D87E92" w:rsidP="008C2D81">
      <w:pPr>
        <w:spacing w:before="120"/>
        <w:ind w:left="0" w:firstLine="360"/>
        <w:pPrChange w:id="5" w:author="MinQua" w:date="2019-03-27T23:47:00Z">
          <w:pPr>
            <w:ind w:left="0" w:firstLine="360"/>
          </w:pPr>
        </w:pPrChange>
      </w:pPr>
      <w:r>
        <w:t xml:space="preserve">Trong nhiều lĩnh vực của xã hội hiện nay, việc thu thập ý kiến, cảm nhận, phản </w:t>
      </w:r>
      <w:r w:rsidR="008A6C48" w:rsidRPr="00292E97">
        <w:t>h</w:t>
      </w:r>
      <w:r w:rsidR="009F7938" w:rsidRPr="00292E97">
        <w:t>ồi đánh giá</w:t>
      </w:r>
      <w:r w:rsidR="00736B30" w:rsidRPr="00292E97">
        <w:t xml:space="preserve"> của con người là một việc rất phổ biến </w:t>
      </w:r>
      <w:r w:rsidR="00C15C79" w:rsidRPr="00292E97">
        <w:t xml:space="preserve">mà </w:t>
      </w:r>
      <w:r w:rsidR="00292E97">
        <w:t xml:space="preserve">ta có thể nhờ </w:t>
      </w:r>
      <w:r w:rsidR="00C15C79" w:rsidRPr="00292E97">
        <w:t xml:space="preserve">vào đó </w:t>
      </w:r>
      <w:r w:rsidR="00292E97">
        <w:t xml:space="preserve">để </w:t>
      </w:r>
      <w:r w:rsidR="00736B30" w:rsidRPr="00292E97">
        <w:t>đưa ra</w:t>
      </w:r>
      <w:r w:rsidR="00C15C79" w:rsidRPr="00292E97">
        <w:t xml:space="preserve"> những</w:t>
      </w:r>
      <w:r w:rsidR="00736B30" w:rsidRPr="00292E97">
        <w:t xml:space="preserve"> đánh giá, nhận xét liên quan. </w:t>
      </w:r>
      <w:r w:rsidR="000F4A35" w:rsidRPr="00292E97">
        <w:t xml:space="preserve">Một vài </w:t>
      </w:r>
      <w:r w:rsidR="0063251A">
        <w:t>nguồn tài nguyên</w:t>
      </w:r>
      <w:r w:rsidR="00C5316A" w:rsidRPr="00292E97">
        <w:t xml:space="preserve"> phổ biến cho việc thu thập và sử dụng ý kiến</w:t>
      </w:r>
      <w:r w:rsidR="008A6C48" w:rsidRPr="00292E97">
        <w:t xml:space="preserve"> phản hồi</w:t>
      </w:r>
      <w:r w:rsidR="00C5316A" w:rsidRPr="00292E97">
        <w:t xml:space="preserve"> </w:t>
      </w:r>
      <w:r w:rsidR="0063251A">
        <w:t xml:space="preserve">được kể ra </w:t>
      </w:r>
      <w:r w:rsidR="00C5316A" w:rsidRPr="00292E97">
        <w:t>như</w:t>
      </w:r>
      <w:r w:rsidR="0063251A">
        <w:t xml:space="preserve"> dưới đây</w:t>
      </w:r>
      <w:r w:rsidR="00F92359" w:rsidRPr="00292E97">
        <w:t>:</w:t>
      </w:r>
    </w:p>
    <w:p w14:paraId="2F4FCB16" w14:textId="77777777" w:rsidR="000F4A35" w:rsidRPr="00246862" w:rsidRDefault="000F4A35" w:rsidP="008C2D81">
      <w:pPr>
        <w:pStyle w:val="ListParagraph"/>
        <w:numPr>
          <w:ilvl w:val="0"/>
          <w:numId w:val="6"/>
        </w:numPr>
        <w:spacing w:before="120" w:after="200"/>
        <w:ind w:left="851" w:hanging="284"/>
        <w:rPr>
          <w:szCs w:val="26"/>
        </w:rPr>
        <w:pPrChange w:id="6" w:author="MinQua" w:date="2019-03-27T23:47:00Z">
          <w:pPr>
            <w:pStyle w:val="ListParagraph"/>
            <w:numPr>
              <w:numId w:val="6"/>
            </w:numPr>
            <w:spacing w:after="200"/>
            <w:ind w:left="851" w:hanging="284"/>
          </w:pPr>
        </w:pPrChange>
      </w:pPr>
      <w:r w:rsidRPr="00674746">
        <w:rPr>
          <w:szCs w:val="26"/>
        </w:rPr>
        <w:t>Kinh nghiệm cá nhân và ý kiến về bất cứ điều gì trong đánh g</w:t>
      </w:r>
      <w:r w:rsidR="008A6C48">
        <w:rPr>
          <w:szCs w:val="26"/>
        </w:rPr>
        <w:t>iá, diễn đàn, blog</w:t>
      </w:r>
      <w:r w:rsidRPr="00674746">
        <w:rPr>
          <w:szCs w:val="26"/>
        </w:rPr>
        <w:t>, v</w:t>
      </w:r>
      <w:r w:rsidR="008A6C48">
        <w:rPr>
          <w:szCs w:val="26"/>
        </w:rPr>
        <w:t>.</w:t>
      </w:r>
      <w:r w:rsidRPr="00674746">
        <w:rPr>
          <w:szCs w:val="26"/>
        </w:rPr>
        <w:t>v</w:t>
      </w:r>
      <w:r w:rsidR="008A6C48">
        <w:rPr>
          <w:szCs w:val="26"/>
        </w:rPr>
        <w:t>.</w:t>
      </w:r>
    </w:p>
    <w:p w14:paraId="232EC5D0" w14:textId="77777777" w:rsidR="000F4A35" w:rsidRPr="00674746" w:rsidRDefault="000F4A35" w:rsidP="008C2D81">
      <w:pPr>
        <w:pStyle w:val="ListParagraph"/>
        <w:numPr>
          <w:ilvl w:val="0"/>
          <w:numId w:val="6"/>
        </w:numPr>
        <w:spacing w:before="120" w:after="200"/>
        <w:ind w:left="851" w:hanging="284"/>
        <w:rPr>
          <w:szCs w:val="26"/>
        </w:rPr>
        <w:pPrChange w:id="7" w:author="MinQua" w:date="2019-03-27T23:47:00Z">
          <w:pPr>
            <w:pStyle w:val="ListParagraph"/>
            <w:numPr>
              <w:numId w:val="6"/>
            </w:numPr>
            <w:spacing w:after="200"/>
            <w:ind w:left="851" w:hanging="284"/>
          </w:pPr>
        </w:pPrChange>
      </w:pPr>
      <w:r w:rsidRPr="00674746">
        <w:rPr>
          <w:szCs w:val="26"/>
        </w:rPr>
        <w:t>Nhận xét về bài viết, vấn đề, chủ đề, bài đánh giá, v.v.</w:t>
      </w:r>
    </w:p>
    <w:p w14:paraId="15D4DEFA" w14:textId="41428112" w:rsidR="00BB2392" w:rsidRDefault="00C5316A" w:rsidP="008C2D81">
      <w:pPr>
        <w:pStyle w:val="ListParagraph"/>
        <w:numPr>
          <w:ilvl w:val="0"/>
          <w:numId w:val="6"/>
        </w:numPr>
        <w:spacing w:before="120" w:after="200"/>
        <w:ind w:left="851" w:hanging="284"/>
        <w:rPr>
          <w:szCs w:val="26"/>
        </w:rPr>
        <w:pPrChange w:id="8" w:author="MinQua" w:date="2019-03-27T23:47:00Z">
          <w:pPr>
            <w:pStyle w:val="ListParagraph"/>
            <w:numPr>
              <w:numId w:val="6"/>
            </w:numPr>
            <w:spacing w:after="200"/>
            <w:ind w:left="851" w:hanging="284"/>
          </w:pPr>
        </w:pPrChange>
      </w:pPr>
      <w:r>
        <w:rPr>
          <w:szCs w:val="26"/>
        </w:rPr>
        <w:t>Thông tin đ</w:t>
      </w:r>
      <w:r w:rsidR="000F4A35" w:rsidRPr="00674746">
        <w:rPr>
          <w:szCs w:val="26"/>
        </w:rPr>
        <w:t xml:space="preserve">ăng tại các trang web mạng xã hội, ví dụ: </w:t>
      </w:r>
      <w:del w:id="9" w:author="NGOCTHO" w:date="2019-03-27T16:05:00Z">
        <w:r w:rsidR="000F4A35" w:rsidRPr="00674746" w:rsidDel="00DD4F15">
          <w:rPr>
            <w:szCs w:val="26"/>
          </w:rPr>
          <w:delText>facebook</w:delText>
        </w:r>
      </w:del>
      <w:ins w:id="10" w:author="NGOCTHO" w:date="2019-03-27T16:05:00Z">
        <w:r w:rsidR="00DD4F15">
          <w:rPr>
            <w:szCs w:val="26"/>
          </w:rPr>
          <w:t>F</w:t>
        </w:r>
        <w:r w:rsidR="00DD4F15" w:rsidRPr="00674746">
          <w:rPr>
            <w:szCs w:val="26"/>
          </w:rPr>
          <w:t>acebook</w:t>
        </w:r>
      </w:ins>
      <w:r w:rsidR="000F4A35" w:rsidRPr="00674746">
        <w:rPr>
          <w:szCs w:val="26"/>
        </w:rPr>
        <w:t>.</w:t>
      </w:r>
    </w:p>
    <w:p w14:paraId="22A33A61" w14:textId="28543AF9" w:rsidR="00C5316A" w:rsidRPr="00BB2392" w:rsidRDefault="00D87E92" w:rsidP="008C2D81">
      <w:pPr>
        <w:spacing w:before="120" w:after="200"/>
        <w:ind w:left="0" w:firstLine="360"/>
        <w:rPr>
          <w:szCs w:val="26"/>
        </w:rPr>
        <w:pPrChange w:id="11" w:author="MinQua" w:date="2019-03-27T23:47:00Z">
          <w:pPr>
            <w:spacing w:after="200"/>
            <w:ind w:left="0" w:firstLine="360"/>
          </w:pPr>
        </w:pPrChange>
      </w:pPr>
      <w:r>
        <w:rPr>
          <w:szCs w:val="26"/>
        </w:rPr>
        <w:t xml:space="preserve">Vậy tại sao những ý kiến này lại quan trọng đến như vậy? Những luận điểm dưới </w:t>
      </w:r>
      <w:r w:rsidR="00C5316A" w:rsidRPr="00BB2392">
        <w:rPr>
          <w:szCs w:val="26"/>
        </w:rPr>
        <w:t>đây sẽ giải đáp những vấn đề này</w:t>
      </w:r>
      <w:r w:rsidR="00F92359" w:rsidRPr="00BB2392">
        <w:rPr>
          <w:szCs w:val="26"/>
        </w:rPr>
        <w:t>:</w:t>
      </w:r>
    </w:p>
    <w:p w14:paraId="6B0367D0" w14:textId="77777777" w:rsidR="00C5316A" w:rsidRDefault="00C5316A" w:rsidP="008C2D81">
      <w:pPr>
        <w:pStyle w:val="ListParagraph"/>
        <w:numPr>
          <w:ilvl w:val="0"/>
          <w:numId w:val="7"/>
        </w:numPr>
        <w:spacing w:before="120" w:after="200"/>
        <w:ind w:left="851" w:hanging="284"/>
        <w:rPr>
          <w:szCs w:val="26"/>
        </w:rPr>
        <w:pPrChange w:id="12" w:author="MinQua" w:date="2019-03-27T23:47:00Z">
          <w:pPr>
            <w:pStyle w:val="ListParagraph"/>
            <w:numPr>
              <w:numId w:val="7"/>
            </w:numPr>
            <w:spacing w:after="200"/>
            <w:ind w:left="851" w:hanging="284"/>
          </w:pPr>
        </w:pPrChange>
      </w:pPr>
      <w:r w:rsidRPr="00674746">
        <w:rPr>
          <w:szCs w:val="26"/>
        </w:rPr>
        <w:t>“Ý kiến” là những yếu tố ảnh hưởng quan trọng đến hành vi</w:t>
      </w:r>
      <w:r w:rsidR="008A6C48">
        <w:rPr>
          <w:szCs w:val="26"/>
        </w:rPr>
        <w:t xml:space="preserve"> của một người</w:t>
      </w:r>
      <w:r w:rsidRPr="00674746">
        <w:rPr>
          <w:szCs w:val="26"/>
        </w:rPr>
        <w:t>.</w:t>
      </w:r>
    </w:p>
    <w:p w14:paraId="496DA266" w14:textId="4267254B" w:rsidR="00F92359" w:rsidRPr="00674746" w:rsidRDefault="00F92359" w:rsidP="008C2D81">
      <w:pPr>
        <w:pStyle w:val="ListParagraph"/>
        <w:numPr>
          <w:ilvl w:val="0"/>
          <w:numId w:val="7"/>
        </w:numPr>
        <w:spacing w:before="120" w:after="200"/>
        <w:ind w:left="851" w:hanging="284"/>
        <w:rPr>
          <w:szCs w:val="26"/>
        </w:rPr>
        <w:pPrChange w:id="13" w:author="MinQua" w:date="2019-03-27T23:47:00Z">
          <w:pPr>
            <w:pStyle w:val="ListParagraph"/>
            <w:numPr>
              <w:numId w:val="7"/>
            </w:numPr>
            <w:spacing w:after="200"/>
            <w:ind w:left="851" w:hanging="284"/>
          </w:pPr>
        </w:pPrChange>
      </w:pPr>
      <w:r>
        <w:rPr>
          <w:szCs w:val="26"/>
        </w:rPr>
        <w:t>Những ý kiến đánh giá là một phần quan trọng để đo lường</w:t>
      </w:r>
      <w:r w:rsidR="00772CCA">
        <w:rPr>
          <w:szCs w:val="26"/>
        </w:rPr>
        <w:t xml:space="preserve"> và đánh giá</w:t>
      </w:r>
      <w:r>
        <w:rPr>
          <w:szCs w:val="26"/>
        </w:rPr>
        <w:t xml:space="preserve"> chất lượng sản phẩm hay dịch vụ.</w:t>
      </w:r>
    </w:p>
    <w:p w14:paraId="7CB288D3" w14:textId="77777777" w:rsidR="00C5316A" w:rsidRPr="00674746" w:rsidRDefault="00C5316A" w:rsidP="008C2D81">
      <w:pPr>
        <w:pStyle w:val="ListParagraph"/>
        <w:numPr>
          <w:ilvl w:val="0"/>
          <w:numId w:val="7"/>
        </w:numPr>
        <w:spacing w:before="120" w:after="200"/>
        <w:ind w:left="851" w:hanging="284"/>
        <w:rPr>
          <w:szCs w:val="26"/>
        </w:rPr>
        <w:pPrChange w:id="14" w:author="MinQua" w:date="2019-03-27T23:47:00Z">
          <w:pPr>
            <w:pStyle w:val="ListParagraph"/>
            <w:numPr>
              <w:numId w:val="7"/>
            </w:numPr>
            <w:spacing w:after="200"/>
            <w:ind w:left="851" w:hanging="284"/>
          </w:pPr>
        </w:pPrChange>
      </w:pPr>
      <w:r>
        <w:rPr>
          <w:szCs w:val="26"/>
        </w:rPr>
        <w:t>Thực tế k</w:t>
      </w:r>
      <w:r w:rsidRPr="00674746">
        <w:rPr>
          <w:szCs w:val="26"/>
        </w:rPr>
        <w:t>hi chúng ta cần đưa ra quyết định, chúng ta thường tìm kiếm ý kiế</w:t>
      </w:r>
      <w:r>
        <w:rPr>
          <w:szCs w:val="26"/>
        </w:rPr>
        <w:t xml:space="preserve">n của người khác. </w:t>
      </w:r>
      <w:r w:rsidR="004F4021">
        <w:rPr>
          <w:szCs w:val="26"/>
        </w:rPr>
        <w:t>Với cá nhân sẽ</w:t>
      </w:r>
      <w:r w:rsidRPr="00674746">
        <w:rPr>
          <w:szCs w:val="26"/>
        </w:rPr>
        <w:t xml:space="preserve"> tìm kiếm ý kiến từ bạn bè và gia đình</w:t>
      </w:r>
      <w:r w:rsidR="004F4021">
        <w:rPr>
          <w:szCs w:val="26"/>
        </w:rPr>
        <w:t>, còn với tổ chức sử dụng</w:t>
      </w:r>
      <w:r w:rsidRPr="00674746">
        <w:rPr>
          <w:szCs w:val="26"/>
        </w:rPr>
        <w:t xml:space="preserve"> khảo sát ý kiến, tư vấn.</w:t>
      </w:r>
    </w:p>
    <w:p w14:paraId="313466D9" w14:textId="49D1FB54" w:rsidR="004F4021" w:rsidRPr="001F7431" w:rsidRDefault="004F4021" w:rsidP="008C2D81">
      <w:pPr>
        <w:spacing w:before="120" w:after="200"/>
        <w:ind w:left="0"/>
        <w:rPr>
          <w:szCs w:val="26"/>
        </w:rPr>
        <w:pPrChange w:id="15" w:author="MinQua" w:date="2019-03-27T23:47:00Z">
          <w:pPr>
            <w:spacing w:after="200"/>
            <w:ind w:left="0"/>
          </w:pPr>
        </w:pPrChange>
      </w:pPr>
      <w:r>
        <w:rPr>
          <w:szCs w:val="26"/>
        </w:rPr>
        <w:t xml:space="preserve">Những ứng dụng từ việc phân tích </w:t>
      </w:r>
      <w:r w:rsidR="008A6C48">
        <w:rPr>
          <w:szCs w:val="26"/>
        </w:rPr>
        <w:t>ý kiến cũng được áp dụng rộng rã</w:t>
      </w:r>
      <w:r>
        <w:rPr>
          <w:szCs w:val="26"/>
        </w:rPr>
        <w:t>i trong nhiều lĩnh vực</w:t>
      </w:r>
      <w:r w:rsidR="00501670">
        <w:rPr>
          <w:szCs w:val="26"/>
        </w:rPr>
        <w:t xml:space="preserve">. Đối với các </w:t>
      </w:r>
      <w:r w:rsidRPr="004F4021">
        <w:rPr>
          <w:szCs w:val="26"/>
        </w:rPr>
        <w:t>doanh nghiệp và tổ chức</w:t>
      </w:r>
      <w:r w:rsidR="00501670">
        <w:rPr>
          <w:szCs w:val="26"/>
        </w:rPr>
        <w:t xml:space="preserve">, </w:t>
      </w:r>
      <w:r w:rsidR="005631F9">
        <w:rPr>
          <w:szCs w:val="26"/>
        </w:rPr>
        <w:t>việc phân tích ý kiến hỗ trợ việc cung ứng ra thị trường các sản phẩm phù hợp nhu cầu và xu hướng. Đối với cá</w:t>
      </w:r>
      <w:del w:id="16" w:author="NGOCTHO" w:date="2019-03-27T16:05:00Z">
        <w:r w:rsidR="005631F9" w:rsidDel="00AC3982">
          <w:rPr>
            <w:szCs w:val="26"/>
          </w:rPr>
          <w:delText xml:space="preserve"> </w:delText>
        </w:r>
      </w:del>
      <w:r w:rsidRPr="004F4021">
        <w:rPr>
          <w:szCs w:val="26"/>
        </w:rPr>
        <w:t xml:space="preserve"> nhân</w:t>
      </w:r>
      <w:r w:rsidR="005631F9">
        <w:rPr>
          <w:szCs w:val="26"/>
        </w:rPr>
        <w:t xml:space="preserve">, việc phân tích ý kiến có thể hỗ trợ người dùng trong quá trình ra quyết định sử dụng dịch vụ, </w:t>
      </w:r>
      <w:r w:rsidR="001E60AE">
        <w:rPr>
          <w:szCs w:val="26"/>
        </w:rPr>
        <w:t>thu thập các ý kiến liên quan đến môi trường xã hội xung quanh.</w:t>
      </w:r>
    </w:p>
    <w:p w14:paraId="425A6C5F" w14:textId="09822856" w:rsidR="009F7938" w:rsidRDefault="00736B30" w:rsidP="008C2D81">
      <w:pPr>
        <w:spacing w:before="120"/>
        <w:ind w:left="0" w:firstLine="360"/>
        <w:pPrChange w:id="17" w:author="MinQua" w:date="2019-03-27T23:47:00Z">
          <w:pPr>
            <w:ind w:left="0" w:firstLine="360"/>
          </w:pPr>
        </w:pPrChange>
      </w:pPr>
      <w:r>
        <w:t xml:space="preserve">Tuy nhiên hiện nay việc phân tích xử lý các dữ liệu này phần lớn còn được thực hiện một cách thủ công dưới sự đánh giá trực tiếp từ con người. </w:t>
      </w:r>
      <w:r w:rsidR="001A63C5">
        <w:t xml:space="preserve"> Vì vậy những hệ thống </w:t>
      </w:r>
      <w:del w:id="18" w:author="NGOCTHO" w:date="2019-03-27T16:05:00Z">
        <w:r w:rsidR="001A63C5" w:rsidDel="00617ACD">
          <w:delText xml:space="preserve"> </w:delText>
        </w:r>
      </w:del>
      <w:r w:rsidR="001A63C5">
        <w:t>phân tích ý kiến tự động</w:t>
      </w:r>
      <w:r w:rsidR="00B20DF2">
        <w:t xml:space="preserve"> và đưa ra những</w:t>
      </w:r>
      <w:r w:rsidR="008A6C48">
        <w:t xml:space="preserve"> tổng hợp</w:t>
      </w:r>
      <w:r w:rsidR="00B20DF2">
        <w:t xml:space="preserve"> đánh giá </w:t>
      </w:r>
      <w:r w:rsidR="008A6C48">
        <w:t>là cần</w:t>
      </w:r>
      <w:r w:rsidR="00831BCD">
        <w:t xml:space="preserve"> thiết</w:t>
      </w:r>
      <w:r w:rsidR="008A6C48">
        <w:t xml:space="preserve">. </w:t>
      </w:r>
      <w:r w:rsidR="001A63C5">
        <w:t xml:space="preserve"> </w:t>
      </w:r>
      <w:r w:rsidR="008A6C48">
        <w:t xml:space="preserve">Ứng </w:t>
      </w:r>
      <w:r w:rsidR="008A6C48">
        <w:lastRenderedPageBreak/>
        <w:t>dụng của những hệ thống này hứa hẹn sẽ mang lại nhiều giá trị to lớn trong nhiều lĩnh</w:t>
      </w:r>
      <w:r w:rsidR="00FF5938">
        <w:t xml:space="preserve"> vực</w:t>
      </w:r>
      <w:r w:rsidR="008A6C48">
        <w:t>.</w:t>
      </w:r>
      <w:r w:rsidR="00FD7314">
        <w:t xml:space="preserve"> </w:t>
      </w:r>
      <w:r w:rsidR="006A5932">
        <w:t>Trong lĩnh vực giáo dục việc áp dụng một hệ thống phân tích ý kiến tự động những ý kiến đánh giá của học sinh, sinh viên về chất lượng giảng viên trong các khóa học, chương trình đào tạo sẽ giúp tiết kiệm một lượng lớn nguồn nhân lực cũng như thời gian đánh giá.</w:t>
      </w:r>
      <w:r w:rsidR="00FD7314">
        <w:t xml:space="preserve"> </w:t>
      </w:r>
    </w:p>
    <w:p w14:paraId="21FC54AD" w14:textId="77777777" w:rsidR="00875CDA" w:rsidRPr="00B20DF2" w:rsidRDefault="007210E3" w:rsidP="008C2D81">
      <w:pPr>
        <w:pStyle w:val="cushead2"/>
        <w:spacing w:before="120"/>
        <w:rPr>
          <w:i/>
          <w:sz w:val="28"/>
          <w:szCs w:val="28"/>
          <w:lang w:val="vi-VN"/>
        </w:rPr>
        <w:pPrChange w:id="19" w:author="MinQua" w:date="2019-03-27T23:47:00Z">
          <w:pPr>
            <w:pStyle w:val="cushead2"/>
            <w:spacing w:before="240"/>
          </w:pPr>
        </w:pPrChange>
      </w:pPr>
      <w:r>
        <w:rPr>
          <w:i/>
          <w:sz w:val="28"/>
          <w:szCs w:val="28"/>
        </w:rPr>
        <w:t xml:space="preserve"> </w:t>
      </w:r>
      <w:r w:rsidR="00875CDA" w:rsidRPr="00B20DF2">
        <w:rPr>
          <w:i/>
          <w:sz w:val="28"/>
          <w:szCs w:val="28"/>
        </w:rPr>
        <w:t>Tính cấp thiết của đề tài</w:t>
      </w:r>
    </w:p>
    <w:p w14:paraId="7218A922" w14:textId="147479E7" w:rsidR="00FE2D48" w:rsidRPr="00D6423F" w:rsidRDefault="00A03A97" w:rsidP="008C2D81">
      <w:pPr>
        <w:spacing w:before="120"/>
        <w:ind w:left="0"/>
        <w:rPr>
          <w:lang w:val="vi-VN"/>
        </w:rPr>
        <w:pPrChange w:id="20" w:author="MinQua" w:date="2019-03-27T23:47:00Z">
          <w:pPr>
            <w:ind w:left="0"/>
          </w:pPr>
        </w:pPrChange>
      </w:pPr>
      <w:r w:rsidRPr="00D6423F">
        <w:rPr>
          <w:lang w:val="vi-VN"/>
        </w:rPr>
        <w:t>Sau một thời gian tìm hiểu và phân tích</w:t>
      </w:r>
      <w:r w:rsidR="006C5525" w:rsidRPr="00D6423F">
        <w:rPr>
          <w:lang w:val="vi-VN"/>
        </w:rPr>
        <w:t xml:space="preserve"> chúng</w:t>
      </w:r>
      <w:r w:rsidRPr="00D6423F">
        <w:rPr>
          <w:lang w:val="vi-VN"/>
        </w:rPr>
        <w:t xml:space="preserve"> tôi nhận thấy</w:t>
      </w:r>
      <w:r w:rsidR="00CD6463" w:rsidRPr="00D6423F">
        <w:rPr>
          <w:lang w:val="vi-VN"/>
        </w:rPr>
        <w:t xml:space="preserve"> </w:t>
      </w:r>
      <w:r w:rsidR="007210E3" w:rsidRPr="00D6423F">
        <w:rPr>
          <w:lang w:val="vi-VN"/>
        </w:rPr>
        <w:t>việc thu thập ý kiến đánh giá</w:t>
      </w:r>
      <w:r w:rsidRPr="00D6423F">
        <w:rPr>
          <w:lang w:val="vi-VN"/>
        </w:rPr>
        <w:t xml:space="preserve"> chất lượng</w:t>
      </w:r>
      <w:r w:rsidR="007210E3" w:rsidRPr="00D6423F">
        <w:rPr>
          <w:lang w:val="vi-VN"/>
        </w:rPr>
        <w:t xml:space="preserve"> giảng </w:t>
      </w:r>
      <w:r w:rsidR="00CD6463" w:rsidRPr="00D6423F">
        <w:rPr>
          <w:lang w:val="vi-VN"/>
        </w:rPr>
        <w:t xml:space="preserve">dạy </w:t>
      </w:r>
      <w:r w:rsidR="007210E3" w:rsidRPr="00D6423F">
        <w:rPr>
          <w:lang w:val="vi-VN"/>
        </w:rPr>
        <w:t xml:space="preserve">của sinh viên trong </w:t>
      </w:r>
      <w:r w:rsidRPr="00D6423F">
        <w:rPr>
          <w:lang w:val="vi-VN"/>
        </w:rPr>
        <w:t>mỗi</w:t>
      </w:r>
      <w:r w:rsidR="007210E3" w:rsidRPr="00D6423F">
        <w:rPr>
          <w:lang w:val="vi-VN"/>
        </w:rPr>
        <w:t xml:space="preserve"> học kì </w:t>
      </w:r>
      <w:r w:rsidRPr="00D6423F">
        <w:rPr>
          <w:lang w:val="vi-VN"/>
        </w:rPr>
        <w:t>ở</w:t>
      </w:r>
      <w:r w:rsidR="007210E3" w:rsidRPr="00D6423F">
        <w:rPr>
          <w:lang w:val="vi-VN"/>
        </w:rPr>
        <w:t xml:space="preserve"> Trường </w:t>
      </w:r>
      <w:r w:rsidR="00720665" w:rsidRPr="00D6423F">
        <w:rPr>
          <w:lang w:val="vi-VN"/>
        </w:rPr>
        <w:t xml:space="preserve">Đại </w:t>
      </w:r>
      <w:r w:rsidR="007210E3" w:rsidRPr="00D6423F">
        <w:rPr>
          <w:lang w:val="vi-VN"/>
        </w:rPr>
        <w:t xml:space="preserve">học </w:t>
      </w:r>
      <w:r w:rsidR="00720665" w:rsidRPr="00D6423F">
        <w:rPr>
          <w:lang w:val="vi-VN"/>
        </w:rPr>
        <w:t xml:space="preserve">Công </w:t>
      </w:r>
      <w:r w:rsidR="007210E3" w:rsidRPr="00D6423F">
        <w:rPr>
          <w:lang w:val="vi-VN"/>
        </w:rPr>
        <w:t xml:space="preserve">nghệ TP.HCM hiện nay </w:t>
      </w:r>
      <w:r w:rsidR="00E47D26" w:rsidRPr="00D6423F">
        <w:rPr>
          <w:lang w:val="vi-VN"/>
        </w:rPr>
        <w:t>là một bài toán thực tế và có thể áp dụng được mô hình phân tích</w:t>
      </w:r>
      <w:r w:rsidR="00720665" w:rsidRPr="00D6423F">
        <w:rPr>
          <w:lang w:val="vi-VN"/>
        </w:rPr>
        <w:t xml:space="preserve"> </w:t>
      </w:r>
      <w:r w:rsidR="00E47D26" w:rsidRPr="00D6423F">
        <w:rPr>
          <w:lang w:val="vi-VN"/>
        </w:rPr>
        <w:t xml:space="preserve">và đánh giá ý kiến. Với một lượng dữ liệu rất lớn về việc ý kiến đánh giá của sinh viên trong </w:t>
      </w:r>
      <w:r w:rsidR="00672526" w:rsidRPr="00D6423F">
        <w:rPr>
          <w:lang w:val="vi-VN"/>
        </w:rPr>
        <w:t>mỗi</w:t>
      </w:r>
      <w:r w:rsidR="00A670FE" w:rsidRPr="00D6423F">
        <w:rPr>
          <w:lang w:val="vi-VN"/>
        </w:rPr>
        <w:t xml:space="preserve"> </w:t>
      </w:r>
      <w:r w:rsidR="00E47D26" w:rsidRPr="00D6423F">
        <w:rPr>
          <w:lang w:val="vi-VN"/>
        </w:rPr>
        <w:t xml:space="preserve">học kì thì việc tổng hợp và đánh giá thủ công thông qua con người sẽ tốn rất nhiều thời gian và chi phí. </w:t>
      </w:r>
    </w:p>
    <w:p w14:paraId="0FA7F780" w14:textId="47B83A9D" w:rsidR="00045D13" w:rsidRPr="00B521E0" w:rsidRDefault="00045D13" w:rsidP="008C2D81">
      <w:pPr>
        <w:spacing w:before="120"/>
        <w:ind w:left="0"/>
        <w:rPr>
          <w:ins w:id="21" w:author="MinQua" w:date="2019-03-27T21:41:00Z"/>
          <w:lang w:val="vi-VN"/>
        </w:rPr>
        <w:pPrChange w:id="22" w:author="MinQua" w:date="2019-03-27T23:47:00Z">
          <w:pPr>
            <w:spacing w:before="120"/>
            <w:ind w:left="0"/>
          </w:pPr>
        </w:pPrChange>
      </w:pPr>
      <w:ins w:id="23" w:author="MinQua" w:date="2019-03-27T21:41:00Z">
        <w:r w:rsidRPr="00FE2D48">
          <w:t xml:space="preserve">Vì vậy luận văn này sẽ thực hiện nghiên cứu và áp dụng phân tích, tổng hợp các ý </w:t>
        </w:r>
        <w:r w:rsidR="00A82DCE">
          <w:t>kiến đánh giá một cách tự động. Mục tiêu</w:t>
        </w:r>
        <w:r w:rsidRPr="00FE2D48">
          <w:t xml:space="preserve"> của nghiên cứu này </w:t>
        </w:r>
      </w:ins>
      <w:ins w:id="24" w:author="MinQua" w:date="2019-03-27T23:49:00Z">
        <w:r w:rsidR="00A82DCE">
          <w:t>là</w:t>
        </w:r>
      </w:ins>
      <w:ins w:id="25" w:author="MinQua" w:date="2019-03-27T21:41:00Z">
        <w:r w:rsidRPr="00FE2D48">
          <w:t xml:space="preserve"> giúp rút ngắn thời gian thực hiện đánh giá</w:t>
        </w:r>
      </w:ins>
      <w:ins w:id="26" w:author="MinQua" w:date="2019-03-27T23:50:00Z">
        <w:r w:rsidR="00A82DCE">
          <w:t>, phân tích bên cạnh đó sẽ</w:t>
        </w:r>
      </w:ins>
      <w:ins w:id="27" w:author="MinQua" w:date="2019-03-27T21:41:00Z">
        <w:r w:rsidRPr="00FE2D48">
          <w:t xml:space="preserve"> hỗ trợ</w:t>
        </w:r>
      </w:ins>
      <w:ins w:id="28" w:author="MinQua" w:date="2019-03-27T23:51:00Z">
        <w:r w:rsidR="00A82DCE">
          <w:t xml:space="preserve"> đánh giá</w:t>
        </w:r>
      </w:ins>
      <w:ins w:id="29" w:author="MinQua" w:date="2019-03-27T21:41:00Z">
        <w:r w:rsidRPr="00FE2D48">
          <w:t xml:space="preserve"> chất lượng </w:t>
        </w:r>
      </w:ins>
      <w:ins w:id="30" w:author="MinQua" w:date="2019-03-27T23:51:00Z">
        <w:r w:rsidR="00A82DCE">
          <w:t>đ</w:t>
        </w:r>
      </w:ins>
      <w:ins w:id="31" w:author="MinQua" w:date="2019-03-27T21:41:00Z">
        <w:r w:rsidRPr="00FE2D48">
          <w:t>ược khách quan hơn.</w:t>
        </w:r>
        <w:r w:rsidRPr="00B521E0">
          <w:rPr>
            <w:lang w:val="vi-VN"/>
          </w:rPr>
          <w:t xml:space="preserve"> </w:t>
        </w:r>
      </w:ins>
    </w:p>
    <w:p w14:paraId="5B721E0B" w14:textId="6D3B1BD7" w:rsidR="00836B69" w:rsidRPr="00D6423F" w:rsidDel="00045D13" w:rsidRDefault="00672526" w:rsidP="008C2D81">
      <w:pPr>
        <w:spacing w:before="120"/>
        <w:ind w:left="0"/>
        <w:rPr>
          <w:del w:id="32" w:author="MinQua" w:date="2019-03-27T21:41:00Z"/>
          <w:lang w:val="vi-VN"/>
        </w:rPr>
        <w:pPrChange w:id="33" w:author="MinQua" w:date="2019-03-27T23:47:00Z">
          <w:pPr>
            <w:ind w:left="0"/>
          </w:pPr>
        </w:pPrChange>
      </w:pPr>
      <w:commentRangeStart w:id="34"/>
      <w:del w:id="35" w:author="MinQua" w:date="2019-03-27T21:41:00Z">
        <w:r w:rsidRPr="00D6423F" w:rsidDel="00045D13">
          <w:rPr>
            <w:lang w:val="vi-VN"/>
          </w:rPr>
          <w:delText>Vì vkì t</w:delText>
        </w:r>
        <w:r w:rsidR="00E47D26" w:rsidRPr="00D6423F" w:rsidDel="00045D13">
          <w:rPr>
            <w:lang w:val="vi-VN"/>
          </w:rPr>
          <w:delText>uì vkì thì việc</w:delText>
        </w:r>
        <w:r w:rsidRPr="00D6423F" w:rsidDel="00045D13">
          <w:rPr>
            <w:lang w:val="vi-VN"/>
          </w:rPr>
          <w:delText>ti vkì th</w:delText>
        </w:r>
        <w:r w:rsidR="00E47D26" w:rsidRPr="00D6423F" w:rsidDel="00045D13">
          <w:rPr>
            <w:lang w:val="vi-VN"/>
          </w:rPr>
          <w:delText xml:space="preserve"> nghiên cì việc tổng h</w:delText>
        </w:r>
        <w:r w:rsidRPr="00D6423F" w:rsidDel="00045D13">
          <w:rPr>
            <w:lang w:val="vi-VN"/>
          </w:rPr>
          <w:delText xml:space="preserve"> các kn cì vi</w:delText>
        </w:r>
        <w:r w:rsidR="00E47D26" w:rsidRPr="00D6423F" w:rsidDel="00045D13">
          <w:rPr>
            <w:lang w:val="vi-VN"/>
          </w:rPr>
          <w:delText xml:space="preserve"> phân tích, </w:delText>
        </w:r>
        <w:r w:rsidR="0044115B" w:rsidRPr="00D6423F" w:rsidDel="00045D13">
          <w:rPr>
            <w:lang w:val="vi-VN"/>
          </w:rPr>
          <w:delText xml:space="preserve">đánh giá </w:delText>
        </w:r>
        <w:r w:rsidR="00E47D26" w:rsidRPr="00D6423F" w:rsidDel="00045D13">
          <w:rPr>
            <w:lang w:val="vi-VN"/>
          </w:rPr>
          <w:delText>các ý ki ,</w:delText>
        </w:r>
        <w:r w:rsidR="00FE428E" w:rsidRPr="00D6423F" w:rsidDel="00045D13">
          <w:rPr>
            <w:lang w:val="vi-VN"/>
          </w:rPr>
          <w:delText xml:space="preserve"> </w:delText>
        </w:r>
        <w:r w:rsidR="00E47D26" w:rsidRPr="00D6423F" w:rsidDel="00045D13">
          <w:rPr>
            <w:lang w:val="vi-VN"/>
          </w:rPr>
          <w:delText xml:space="preserve">mánh giá , việc </w:delText>
        </w:r>
        <w:r w:rsidRPr="00D6423F" w:rsidDel="00045D13">
          <w:rPr>
            <w:lang w:val="vi-VN"/>
          </w:rPr>
          <w:delText xml:space="preserve"> khách quan.</w:delText>
        </w:r>
        <w:r w:rsidR="00E47D26" w:rsidRPr="00D6423F" w:rsidDel="00045D13">
          <w:rPr>
            <w:lang w:val="vi-VN"/>
          </w:rPr>
          <w:delText xml:space="preserve"> </w:delText>
        </w:r>
        <w:r w:rsidR="00A670FE" w:rsidRPr="00D6423F" w:rsidDel="00045D13">
          <w:rPr>
            <w:lang w:val="vi-VN"/>
          </w:rPr>
          <w:delText>Chúng tôi k.iệc tổk</w:delText>
        </w:r>
        <w:r w:rsidR="00E47D26" w:rsidRPr="00D6423F" w:rsidDel="00045D13">
          <w:rPr>
            <w:lang w:val="vi-VN"/>
          </w:rPr>
          <w:delText>ếhúng tôi k.iệc tổng hợp và đ</w:delText>
        </w:r>
        <w:r w:rsidR="0044115B" w:rsidRPr="00D6423F" w:rsidDel="00045D13">
          <w:rPr>
            <w:lang w:val="vi-VN"/>
          </w:rPr>
          <w:delText>góp phtô</w:delText>
        </w:r>
        <w:r w:rsidR="00E47D26" w:rsidRPr="00D6423F" w:rsidDel="00045D13">
          <w:rPr>
            <w:lang w:val="vi-VN"/>
          </w:rPr>
          <w:delText xml:space="preserve"> rút ngôi k.iệc tổng hợp và đ</w:delText>
        </w:r>
        <w:r w:rsidR="0044115B" w:rsidRPr="00D6423F" w:rsidDel="00045D13">
          <w:rPr>
            <w:lang w:val="vi-VN"/>
          </w:rPr>
          <w:delText xml:space="preserve"> quy trình</w:delText>
        </w:r>
        <w:r w:rsidR="00E47D26" w:rsidRPr="00D6423F" w:rsidDel="00045D13">
          <w:rPr>
            <w:lang w:val="vi-VN"/>
          </w:rPr>
          <w:delText xml:space="preserve"> đánh giá</w:delText>
        </w:r>
        <w:r w:rsidR="0044115B" w:rsidRPr="00D6423F" w:rsidDel="00045D13">
          <w:rPr>
            <w:lang w:val="vi-VN"/>
          </w:rPr>
          <w:delText xml:space="preserve"> hinh giá</w:delText>
        </w:r>
        <w:r w:rsidR="00E47D26" w:rsidRPr="00D6423F" w:rsidDel="00045D13">
          <w:rPr>
            <w:lang w:val="vi-VN"/>
          </w:rPr>
          <w:delText xml:space="preserve"> và h giáh</w:delText>
        </w:r>
        <w:r w:rsidR="0044115B" w:rsidRPr="00D6423F" w:rsidDel="00045D13">
          <w:rPr>
            <w:lang w:val="vi-VN"/>
          </w:rPr>
          <w:delText xml:space="preserve"> trong vihk.iệc tổng</w:delText>
        </w:r>
        <w:r w:rsidR="00E47D26" w:rsidRPr="00D6423F" w:rsidDel="00045D13">
          <w:rPr>
            <w:lang w:val="vi-VN"/>
          </w:rPr>
          <w:delText xml:space="preserve"> chong vihk.</w:delText>
        </w:r>
        <w:r w:rsidR="0044115B" w:rsidRPr="00D6423F" w:rsidDel="00045D13">
          <w:rPr>
            <w:lang w:val="vi-VN"/>
          </w:rPr>
          <w:delText>ginh giáih</w:delText>
        </w:r>
        <w:r w:rsidR="00E47D26" w:rsidRPr="00D6423F" w:rsidDel="00045D13">
          <w:rPr>
            <w:lang w:val="vi-VN"/>
          </w:rPr>
          <w:delText xml:space="preserve"> đưh giáihk.iệc tổng </w:delText>
        </w:r>
        <w:commentRangeEnd w:id="34"/>
        <w:r w:rsidR="00AA5406" w:rsidDel="00045D13">
          <w:rPr>
            <w:rStyle w:val="CommentReference"/>
          </w:rPr>
          <w:commentReference w:id="34"/>
        </w:r>
      </w:del>
    </w:p>
    <w:p w14:paraId="5B6A7A26" w14:textId="77777777" w:rsidR="008C6AC9" w:rsidRPr="00D6423F" w:rsidRDefault="00AD2ED6" w:rsidP="008C2D81">
      <w:pPr>
        <w:spacing w:before="120"/>
        <w:ind w:left="0"/>
        <w:rPr>
          <w:lang w:val="vi-VN"/>
        </w:rPr>
        <w:pPrChange w:id="36" w:author="MinQua" w:date="2019-03-27T23:47:00Z">
          <w:pPr>
            <w:ind w:left="0"/>
          </w:pPr>
        </w:pPrChange>
      </w:pPr>
      <w:bookmarkStart w:id="37" w:name="_Toc525515952"/>
      <w:r w:rsidRPr="00D6423F">
        <w:rPr>
          <w:rFonts w:eastAsiaTheme="majorEastAsia" w:cstheme="majorBidi"/>
          <w:b/>
          <w:bCs/>
          <w:kern w:val="32"/>
          <w:sz w:val="28"/>
          <w:lang w:val="vi-VN"/>
        </w:rPr>
        <w:t xml:space="preserve">2. </w:t>
      </w:r>
      <w:r w:rsidR="00FA2082" w:rsidRPr="00D6423F">
        <w:rPr>
          <w:rFonts w:eastAsiaTheme="majorEastAsia" w:cstheme="majorBidi"/>
          <w:b/>
          <w:bCs/>
          <w:kern w:val="32"/>
          <w:sz w:val="28"/>
          <w:lang w:val="vi-VN"/>
        </w:rPr>
        <w:t>MỤC TIÊU, NỘI DUNG VÀ PHƯƠNG PHÁP NGHIÊN CỨ</w:t>
      </w:r>
      <w:r w:rsidR="008C6AC9" w:rsidRPr="00D6423F">
        <w:rPr>
          <w:rFonts w:eastAsiaTheme="majorEastAsia" w:cstheme="majorBidi"/>
          <w:b/>
          <w:bCs/>
          <w:kern w:val="32"/>
          <w:sz w:val="28"/>
          <w:lang w:val="vi-VN"/>
        </w:rPr>
        <w:t>U</w:t>
      </w:r>
      <w:bookmarkEnd w:id="37"/>
    </w:p>
    <w:p w14:paraId="1EDCDDA5" w14:textId="77777777" w:rsidR="008C6AC9" w:rsidRPr="00FE2D48" w:rsidRDefault="008C6AC9" w:rsidP="008C2D81">
      <w:pPr>
        <w:pStyle w:val="ListParagraph"/>
        <w:numPr>
          <w:ilvl w:val="0"/>
          <w:numId w:val="3"/>
        </w:numPr>
        <w:spacing w:before="120"/>
        <w:rPr>
          <w:vanish/>
          <w:lang w:val="vi-VN"/>
        </w:rPr>
        <w:pPrChange w:id="38" w:author="MinQua" w:date="2019-03-27T23:47:00Z">
          <w:pPr>
            <w:pStyle w:val="ListParagraph"/>
            <w:numPr>
              <w:numId w:val="3"/>
            </w:numPr>
            <w:ind w:left="360" w:hanging="360"/>
          </w:pPr>
        </w:pPrChange>
      </w:pPr>
    </w:p>
    <w:p w14:paraId="1A2FD49E" w14:textId="77777777" w:rsidR="008C6AC9" w:rsidRPr="00FE2D48" w:rsidRDefault="008C6AC9" w:rsidP="008C2D81">
      <w:pPr>
        <w:pStyle w:val="ListParagraph"/>
        <w:numPr>
          <w:ilvl w:val="0"/>
          <w:numId w:val="3"/>
        </w:numPr>
        <w:spacing w:before="120"/>
        <w:rPr>
          <w:vanish/>
          <w:lang w:val="vi-VN"/>
        </w:rPr>
        <w:pPrChange w:id="39" w:author="MinQua" w:date="2019-03-27T23:47:00Z">
          <w:pPr>
            <w:pStyle w:val="ListParagraph"/>
            <w:numPr>
              <w:numId w:val="3"/>
            </w:numPr>
            <w:ind w:left="360" w:hanging="360"/>
          </w:pPr>
        </w:pPrChange>
      </w:pPr>
    </w:p>
    <w:p w14:paraId="37FC646D" w14:textId="77777777" w:rsidR="008C6AC9" w:rsidRPr="00F90226" w:rsidRDefault="00F90226" w:rsidP="008C2D81">
      <w:pPr>
        <w:pStyle w:val="cushead2"/>
        <w:numPr>
          <w:ilvl w:val="1"/>
          <w:numId w:val="3"/>
        </w:numPr>
        <w:spacing w:before="120"/>
        <w:rPr>
          <w:i/>
          <w:sz w:val="28"/>
          <w:szCs w:val="28"/>
        </w:rPr>
        <w:pPrChange w:id="40" w:author="MinQua" w:date="2019-03-27T23:47:00Z">
          <w:pPr>
            <w:pStyle w:val="cushead2"/>
            <w:numPr>
              <w:numId w:val="3"/>
            </w:numPr>
          </w:pPr>
        </w:pPrChange>
      </w:pPr>
      <w:r w:rsidRPr="00FE2D48">
        <w:rPr>
          <w:i/>
          <w:sz w:val="28"/>
          <w:szCs w:val="28"/>
          <w:lang w:val="vi-VN"/>
        </w:rPr>
        <w:t xml:space="preserve"> </w:t>
      </w:r>
      <w:r w:rsidR="008C6AC9" w:rsidRPr="00F90226">
        <w:rPr>
          <w:i/>
          <w:sz w:val="28"/>
          <w:szCs w:val="28"/>
        </w:rPr>
        <w:t>Mục tiêu</w:t>
      </w:r>
      <w:r>
        <w:rPr>
          <w:i/>
          <w:sz w:val="28"/>
          <w:szCs w:val="28"/>
        </w:rPr>
        <w:t>:</w:t>
      </w:r>
    </w:p>
    <w:p w14:paraId="68A577D2" w14:textId="4BA90936" w:rsidR="00185494" w:rsidRDefault="00D96A3E" w:rsidP="008C2D81">
      <w:pPr>
        <w:spacing w:before="120"/>
        <w:ind w:left="0"/>
        <w:pPrChange w:id="41" w:author="MinQua" w:date="2019-03-27T23:47:00Z">
          <w:pPr>
            <w:ind w:left="0"/>
          </w:pPr>
        </w:pPrChange>
      </w:pPr>
      <w:r>
        <w:t>Mục tiêu nghiên cứu</w:t>
      </w:r>
      <w:r w:rsidR="009F2CBD">
        <w:t xml:space="preserve"> chính</w:t>
      </w:r>
      <w:r>
        <w:t xml:space="preserve"> của luận văn là tìm hiểu về các phương pháp phân tích ý kiến và cách tổng hợp những dữ liệu </w:t>
      </w:r>
      <w:r w:rsidR="00720665">
        <w:t>thực tế</w:t>
      </w:r>
      <w:r>
        <w:t xml:space="preserve">. </w:t>
      </w:r>
      <w:r w:rsidR="009F2CBD">
        <w:t>Bên cạnh đó, nghiên cứu cũng sẽ</w:t>
      </w:r>
      <w:r w:rsidR="00720665">
        <w:t xml:space="preserve"> </w:t>
      </w:r>
      <w:r w:rsidR="009F2CBD">
        <w:t>s</w:t>
      </w:r>
      <w:r>
        <w:t xml:space="preserve">o sánh độ hiệu quả giữa các phương pháp phân tích ý kiến thông qua bài toán phân tích ý kiến đánh giá giảng viên. </w:t>
      </w:r>
    </w:p>
    <w:p w14:paraId="2EF2A568" w14:textId="080A2FBD" w:rsidR="00185494" w:rsidRDefault="00D96A3E" w:rsidP="008C2D81">
      <w:pPr>
        <w:spacing w:before="120"/>
        <w:ind w:left="0"/>
        <w:pPrChange w:id="42" w:author="MinQua" w:date="2019-03-27T23:47:00Z">
          <w:pPr>
            <w:ind w:left="0"/>
          </w:pPr>
        </w:pPrChange>
      </w:pPr>
      <w:r>
        <w:t xml:space="preserve">Đối với bài toán phân tích ý kiến </w:t>
      </w:r>
      <w:r w:rsidR="000136B2">
        <w:t>đánh giá của sinh viên về chất lượng giảng</w:t>
      </w:r>
      <w:r w:rsidR="00A80F6D">
        <w:t xml:space="preserve"> dạy </w:t>
      </w:r>
      <w:r>
        <w:t xml:space="preserve">tại Trường </w:t>
      </w:r>
      <w:r w:rsidR="00EE3642">
        <w:t xml:space="preserve">Đại </w:t>
      </w:r>
      <w:r>
        <w:t xml:space="preserve">học </w:t>
      </w:r>
      <w:r w:rsidR="00EE3642">
        <w:t xml:space="preserve">Công </w:t>
      </w:r>
      <w:r>
        <w:t>nghệ TP.HCM</w:t>
      </w:r>
      <w:r w:rsidR="00EE3642">
        <w:t xml:space="preserve">, chúng tôi dự kiến </w:t>
      </w:r>
      <w:r w:rsidR="00FE7651">
        <w:t xml:space="preserve">tạo được </w:t>
      </w:r>
      <w:r w:rsidR="00185494">
        <w:t>một hệ thống phân tích các ý kiế</w:t>
      </w:r>
      <w:r w:rsidR="00FE7651">
        <w:t xml:space="preserve">n thu thập được một cách tự động, xác định được cụ thể ý kiến là đánh giá tích cực hay tiêu cực hoặc là một ý kiến trung tính. </w:t>
      </w:r>
    </w:p>
    <w:p w14:paraId="2DC052C3" w14:textId="77777777" w:rsidR="00C916C4" w:rsidRDefault="00FE7651" w:rsidP="008C2D81">
      <w:pPr>
        <w:spacing w:before="120"/>
        <w:ind w:left="0"/>
        <w:pPrChange w:id="43" w:author="MinQua" w:date="2019-03-27T23:47:00Z">
          <w:pPr>
            <w:ind w:left="0"/>
          </w:pPr>
        </w:pPrChange>
      </w:pPr>
      <w:r>
        <w:lastRenderedPageBreak/>
        <w:t>Ngoài ra luận văn này có thể phát triển thêm ở việc xác định khía cạnh đánh giá của ý kiến, hướng phát triển này phụ thuộc vào độ hiệu quả của việc đánh giá ý trước trước đó.</w:t>
      </w:r>
    </w:p>
    <w:p w14:paraId="4633BD5C" w14:textId="77777777" w:rsidR="008C6AC9" w:rsidRDefault="00F90226" w:rsidP="008C2D81">
      <w:pPr>
        <w:pStyle w:val="cushead2"/>
        <w:numPr>
          <w:ilvl w:val="1"/>
          <w:numId w:val="3"/>
        </w:numPr>
        <w:spacing w:before="120"/>
        <w:rPr>
          <w:i/>
          <w:sz w:val="28"/>
          <w:szCs w:val="28"/>
        </w:rPr>
        <w:pPrChange w:id="44" w:author="MinQua" w:date="2019-03-27T23:47:00Z">
          <w:pPr>
            <w:pStyle w:val="cushead2"/>
            <w:numPr>
              <w:numId w:val="3"/>
            </w:numPr>
          </w:pPr>
        </w:pPrChange>
      </w:pPr>
      <w:r>
        <w:t xml:space="preserve"> </w:t>
      </w:r>
      <w:r w:rsidR="008C6AC9" w:rsidRPr="00F90226">
        <w:rPr>
          <w:i/>
          <w:sz w:val="28"/>
          <w:szCs w:val="28"/>
        </w:rPr>
        <w:t>Nội dung nghiên cứu</w:t>
      </w:r>
      <w:r w:rsidR="00727DEF" w:rsidRPr="00F90226">
        <w:rPr>
          <w:i/>
          <w:sz w:val="28"/>
          <w:szCs w:val="28"/>
        </w:rPr>
        <w:t xml:space="preserve">: </w:t>
      </w:r>
    </w:p>
    <w:p w14:paraId="49F446F1" w14:textId="09D61EAF" w:rsidR="00F90226" w:rsidRPr="00727DEF" w:rsidRDefault="00F90226" w:rsidP="008C2D81">
      <w:pPr>
        <w:spacing w:before="120"/>
        <w:ind w:left="0" w:firstLine="360"/>
        <w:contextualSpacing/>
        <w:rPr>
          <w:szCs w:val="26"/>
        </w:rPr>
        <w:pPrChange w:id="45" w:author="MinQua" w:date="2019-03-27T23:47:00Z">
          <w:pPr>
            <w:ind w:left="0" w:firstLine="360"/>
            <w:contextualSpacing/>
          </w:pPr>
        </w:pPrChange>
      </w:pPr>
      <w:r w:rsidRPr="007E098E">
        <w:rPr>
          <w:szCs w:val="26"/>
        </w:rPr>
        <w:t xml:space="preserve">Đề tài cần nghiên cứu </w:t>
      </w:r>
      <w:r>
        <w:rPr>
          <w:szCs w:val="26"/>
        </w:rPr>
        <w:t>các</w:t>
      </w:r>
      <w:r w:rsidRPr="007E098E">
        <w:rPr>
          <w:szCs w:val="26"/>
        </w:rPr>
        <w:t xml:space="preserve"> </w:t>
      </w:r>
      <w:r w:rsidR="00EE3642">
        <w:rPr>
          <w:szCs w:val="26"/>
        </w:rPr>
        <w:t xml:space="preserve">nội dung </w:t>
      </w:r>
      <w:r w:rsidRPr="007E098E">
        <w:rPr>
          <w:szCs w:val="26"/>
        </w:rPr>
        <w:t>chính sau:</w:t>
      </w:r>
    </w:p>
    <w:p w14:paraId="3B526132" w14:textId="77777777" w:rsidR="00F90226" w:rsidRDefault="00F90226" w:rsidP="008C2D81">
      <w:pPr>
        <w:pStyle w:val="ListParagraph"/>
        <w:numPr>
          <w:ilvl w:val="0"/>
          <w:numId w:val="16"/>
        </w:numPr>
        <w:spacing w:before="120"/>
        <w:pPrChange w:id="46" w:author="MinQua" w:date="2019-03-27T23:47:00Z">
          <w:pPr>
            <w:pStyle w:val="ListParagraph"/>
            <w:numPr>
              <w:numId w:val="16"/>
            </w:numPr>
            <w:ind w:left="1040" w:hanging="360"/>
          </w:pPr>
        </w:pPrChange>
      </w:pPr>
      <w:r>
        <w:t>Nghiên cứu về phân lớp chủ quan</w:t>
      </w:r>
      <w:r w:rsidR="005236C0">
        <w:t xml:space="preserve"> về phân lớp cảm nghĩ</w:t>
      </w:r>
      <w:r>
        <w:t>.</w:t>
      </w:r>
    </w:p>
    <w:p w14:paraId="6267863E" w14:textId="77777777" w:rsidR="00F90226" w:rsidRDefault="00F90226" w:rsidP="008C2D81">
      <w:pPr>
        <w:pStyle w:val="ListParagraph"/>
        <w:numPr>
          <w:ilvl w:val="0"/>
          <w:numId w:val="16"/>
        </w:numPr>
        <w:spacing w:before="120"/>
        <w:pPrChange w:id="47" w:author="MinQua" w:date="2019-03-27T23:47:00Z">
          <w:pPr>
            <w:pStyle w:val="ListParagraph"/>
            <w:numPr>
              <w:numId w:val="16"/>
            </w:numPr>
            <w:ind w:left="1040" w:hanging="360"/>
          </w:pPr>
        </w:pPrChange>
      </w:pPr>
      <w:r>
        <w:t>Nghiên cứu về tóm tắt ý kiến.</w:t>
      </w:r>
    </w:p>
    <w:p w14:paraId="3895D283" w14:textId="1AE7405E" w:rsidR="00F90226" w:rsidRDefault="00F90226" w:rsidP="008C2D81">
      <w:pPr>
        <w:pStyle w:val="ListParagraph"/>
        <w:numPr>
          <w:ilvl w:val="0"/>
          <w:numId w:val="16"/>
        </w:numPr>
        <w:spacing w:before="120"/>
        <w:pPrChange w:id="48" w:author="MinQua" w:date="2019-03-27T23:47:00Z">
          <w:pPr>
            <w:pStyle w:val="ListParagraph"/>
            <w:numPr>
              <w:numId w:val="16"/>
            </w:numPr>
            <w:ind w:left="1040" w:hanging="360"/>
          </w:pPr>
        </w:pPrChange>
      </w:pPr>
      <w:r>
        <w:t>Nghiên cứu về phương pháp phân lớp</w:t>
      </w:r>
      <w:r w:rsidR="00857082">
        <w:t xml:space="preserve"> dữ liệu</w:t>
      </w:r>
      <w:r>
        <w:t>.</w:t>
      </w:r>
    </w:p>
    <w:p w14:paraId="66B9CB32" w14:textId="77777777" w:rsidR="00F90226" w:rsidRDefault="00F90226" w:rsidP="008C2D81">
      <w:pPr>
        <w:pStyle w:val="ListParagraph"/>
        <w:numPr>
          <w:ilvl w:val="0"/>
          <w:numId w:val="16"/>
        </w:numPr>
        <w:spacing w:before="120"/>
        <w:pPrChange w:id="49" w:author="MinQua" w:date="2019-03-27T23:47:00Z">
          <w:pPr>
            <w:pStyle w:val="ListParagraph"/>
            <w:numPr>
              <w:numId w:val="16"/>
            </w:numPr>
            <w:ind w:left="1040" w:hanging="360"/>
          </w:pPr>
        </w:pPrChange>
      </w:pPr>
      <w:r>
        <w:t>Nghiên cứu về phân loại ý kiến dựa trên học không giám sát</w:t>
      </w:r>
      <w:r w:rsidR="00185494">
        <w:t>.</w:t>
      </w:r>
    </w:p>
    <w:p w14:paraId="00B534AE" w14:textId="77777777" w:rsidR="00F90226" w:rsidRPr="00F90226" w:rsidRDefault="00F90226" w:rsidP="008C2D81">
      <w:pPr>
        <w:pStyle w:val="ListParagraph"/>
        <w:numPr>
          <w:ilvl w:val="0"/>
          <w:numId w:val="16"/>
        </w:numPr>
        <w:spacing w:before="120"/>
        <w:pPrChange w:id="50" w:author="MinQua" w:date="2019-03-27T23:47:00Z">
          <w:pPr>
            <w:pStyle w:val="ListParagraph"/>
            <w:numPr>
              <w:numId w:val="16"/>
            </w:numPr>
            <w:ind w:left="1040" w:hanging="360"/>
          </w:pPr>
        </w:pPrChange>
      </w:pPr>
      <w:r>
        <w:t>Thực nghiệm và đánh giá trên CSDL khảo sát sinh viên năm học 2016-2017.</w:t>
      </w:r>
    </w:p>
    <w:p w14:paraId="42B29FD2" w14:textId="77777777" w:rsidR="00F90226" w:rsidRPr="00226531" w:rsidRDefault="00F90226" w:rsidP="008C2D81">
      <w:pPr>
        <w:pStyle w:val="cushead2"/>
        <w:numPr>
          <w:ilvl w:val="1"/>
          <w:numId w:val="3"/>
        </w:numPr>
        <w:spacing w:before="120"/>
        <w:pPrChange w:id="51" w:author="MinQua" w:date="2019-03-27T23:47:00Z">
          <w:pPr>
            <w:pStyle w:val="cushead2"/>
            <w:numPr>
              <w:numId w:val="3"/>
            </w:numPr>
          </w:pPr>
        </w:pPrChange>
      </w:pPr>
      <w:r>
        <w:rPr>
          <w:i/>
          <w:sz w:val="28"/>
          <w:szCs w:val="28"/>
        </w:rPr>
        <w:t xml:space="preserve"> Phương pháp nghiên cứu</w:t>
      </w:r>
    </w:p>
    <w:p w14:paraId="59AA265D" w14:textId="17276CBA" w:rsidR="00226531" w:rsidRDefault="00EA3561" w:rsidP="008C2D81">
      <w:pPr>
        <w:pStyle w:val="cushead2"/>
        <w:numPr>
          <w:ilvl w:val="0"/>
          <w:numId w:val="0"/>
        </w:numPr>
        <w:spacing w:before="120"/>
        <w:ind w:firstLine="360"/>
        <w:rPr>
          <w:szCs w:val="26"/>
        </w:rPr>
        <w:pPrChange w:id="52" w:author="MinQua" w:date="2019-03-27T23:47:00Z">
          <w:pPr>
            <w:pStyle w:val="cushead2"/>
            <w:numPr>
              <w:ilvl w:val="0"/>
              <w:numId w:val="0"/>
            </w:numPr>
            <w:ind w:left="0" w:firstLine="360"/>
          </w:pPr>
        </w:pPrChange>
      </w:pPr>
      <w:r>
        <w:rPr>
          <w:szCs w:val="26"/>
        </w:rPr>
        <w:t>Tìm hiểu các</w:t>
      </w:r>
      <w:r w:rsidR="00226531">
        <w:rPr>
          <w:szCs w:val="26"/>
        </w:rPr>
        <w:t xml:space="preserve"> tài liệu về</w:t>
      </w:r>
      <w:r>
        <w:rPr>
          <w:szCs w:val="26"/>
        </w:rPr>
        <w:t xml:space="preserve"> phân tích ý kiến, cảm xúc thông qua các từ khóa phổ biến như</w:t>
      </w:r>
      <w:r w:rsidR="00F92359">
        <w:rPr>
          <w:szCs w:val="26"/>
        </w:rPr>
        <w:t>:</w:t>
      </w:r>
      <w:r>
        <w:rPr>
          <w:szCs w:val="26"/>
        </w:rPr>
        <w:t xml:space="preserve"> opinion mining, data mining opinion</w:t>
      </w:r>
      <w:r w:rsidR="00EE3C0B">
        <w:rPr>
          <w:szCs w:val="26"/>
        </w:rPr>
        <w:t>,</w:t>
      </w:r>
      <w:r w:rsidR="00EE3C0B" w:rsidRPr="00EE3C0B">
        <w:rPr>
          <w:rFonts w:ascii="Arial" w:hAnsi="Arial" w:cs="Arial"/>
          <w:color w:val="222222"/>
          <w:shd w:val="clear" w:color="auto" w:fill="FFFFFF"/>
        </w:rPr>
        <w:t xml:space="preserve"> </w:t>
      </w:r>
      <w:r w:rsidR="00EE3C0B" w:rsidRPr="00EE3C0B">
        <w:rPr>
          <w:color w:val="222222"/>
          <w:shd w:val="clear" w:color="auto" w:fill="FFFFFF"/>
        </w:rPr>
        <w:t xml:space="preserve">data mining and </w:t>
      </w:r>
      <w:del w:id="53" w:author="NGOCTHO" w:date="2019-03-27T16:07:00Z">
        <w:r w:rsidR="00EE3C0B" w:rsidRPr="00EE3C0B" w:rsidDel="007474AC">
          <w:rPr>
            <w:color w:val="222222"/>
            <w:shd w:val="clear" w:color="auto" w:fill="FFFFFF"/>
          </w:rPr>
          <w:delText>education</w:delText>
        </w:r>
        <w:r w:rsidRPr="00EE3C0B" w:rsidDel="007474AC">
          <w:rPr>
            <w:szCs w:val="26"/>
          </w:rPr>
          <w:delText xml:space="preserve"> </w:delText>
        </w:r>
        <w:r w:rsidDel="007474AC">
          <w:rPr>
            <w:szCs w:val="26"/>
          </w:rPr>
          <w:delText>.</w:delText>
        </w:r>
      </w:del>
      <w:ins w:id="54" w:author="NGOCTHO" w:date="2019-03-27T16:07:00Z">
        <w:r w:rsidR="007474AC" w:rsidRPr="00EE3C0B">
          <w:rPr>
            <w:color w:val="222222"/>
            <w:shd w:val="clear" w:color="auto" w:fill="FFFFFF"/>
          </w:rPr>
          <w:t>education</w:t>
        </w:r>
        <w:r w:rsidR="007474AC">
          <w:rPr>
            <w:szCs w:val="26"/>
          </w:rPr>
          <w:t xml:space="preserve">, </w:t>
        </w:r>
      </w:ins>
      <w:r>
        <w:rPr>
          <w:szCs w:val="26"/>
        </w:rPr>
        <w:t>v.v.</w:t>
      </w:r>
    </w:p>
    <w:p w14:paraId="6F8E9260" w14:textId="4FAFCE3A" w:rsidR="00EA3561" w:rsidRPr="00226531" w:rsidRDefault="00EA3561" w:rsidP="008C2D81">
      <w:pPr>
        <w:pStyle w:val="cushead2"/>
        <w:numPr>
          <w:ilvl w:val="0"/>
          <w:numId w:val="0"/>
        </w:numPr>
        <w:spacing w:before="120"/>
        <w:ind w:firstLine="360"/>
        <w:rPr>
          <w:szCs w:val="26"/>
        </w:rPr>
        <w:pPrChange w:id="55" w:author="MinQua" w:date="2019-03-27T23:47:00Z">
          <w:pPr>
            <w:pStyle w:val="cushead2"/>
            <w:numPr>
              <w:ilvl w:val="0"/>
              <w:numId w:val="0"/>
            </w:numPr>
            <w:ind w:left="0" w:firstLine="360"/>
          </w:pPr>
        </w:pPrChange>
      </w:pPr>
      <w:r>
        <w:rPr>
          <w:szCs w:val="26"/>
        </w:rPr>
        <w:t>Tìm hiểu các phương pháp liên quan đến khai thác văn bản</w:t>
      </w:r>
      <w:del w:id="56" w:author="NGOCTHO" w:date="2019-03-27T16:07:00Z">
        <w:r w:rsidDel="00825750">
          <w:rPr>
            <w:szCs w:val="26"/>
          </w:rPr>
          <w:delText xml:space="preserve"> </w:delText>
        </w:r>
      </w:del>
      <w:r>
        <w:rPr>
          <w:szCs w:val="26"/>
        </w:rPr>
        <w:t>, ý kiến, phân lớp dữ liệu, học giám sát, học không giám sát so sánh độ hiệu quả giữa các phương pháp thông qua các ứng dụng thực tế đã có và chọn lưa phương pháp hướng đi phù hợp trong luận văn nhằm mang lại độ hiệu quả cao nhất.</w:t>
      </w:r>
    </w:p>
    <w:p w14:paraId="4B926FD9" w14:textId="34808697" w:rsidR="00C916C4" w:rsidRDefault="00EA3561" w:rsidP="008C2D81">
      <w:pPr>
        <w:pStyle w:val="cushead2"/>
        <w:numPr>
          <w:ilvl w:val="0"/>
          <w:numId w:val="0"/>
        </w:numPr>
        <w:spacing w:before="120"/>
        <w:ind w:left="432" w:hanging="225"/>
        <w:pPrChange w:id="57" w:author="MinQua" w:date="2019-03-27T23:47:00Z">
          <w:pPr>
            <w:pStyle w:val="cushead2"/>
            <w:numPr>
              <w:ilvl w:val="0"/>
              <w:numId w:val="0"/>
            </w:numPr>
            <w:ind w:left="432" w:hanging="225"/>
          </w:pPr>
        </w:pPrChange>
      </w:pPr>
      <w:r>
        <w:t xml:space="preserve">Cài đặt </w:t>
      </w:r>
      <w:r w:rsidR="006B5176">
        <w:t>đặt các thuật toán trong nội dung nghiên cứu.</w:t>
      </w:r>
    </w:p>
    <w:p w14:paraId="4BD9C527" w14:textId="26876D80" w:rsidR="00EA3561" w:rsidRPr="008C6AC9" w:rsidRDefault="00EA3561" w:rsidP="008C2D81">
      <w:pPr>
        <w:pStyle w:val="cushead2"/>
        <w:numPr>
          <w:ilvl w:val="0"/>
          <w:numId w:val="0"/>
        </w:numPr>
        <w:spacing w:before="120"/>
        <w:ind w:left="207" w:firstLine="133"/>
        <w:pPrChange w:id="58" w:author="MinQua" w:date="2019-03-27T23:47:00Z">
          <w:pPr>
            <w:pStyle w:val="cushead2"/>
            <w:numPr>
              <w:ilvl w:val="0"/>
              <w:numId w:val="0"/>
            </w:numPr>
            <w:spacing w:before="120"/>
            <w:ind w:left="207" w:firstLine="133"/>
          </w:pPr>
        </w:pPrChange>
      </w:pPr>
      <w:r>
        <w:t>Thực nghiệm các dữ liệu đánh giá giảng viên trên các thuật toán và kiểm chứng các kết quả thu được</w:t>
      </w:r>
    </w:p>
    <w:p w14:paraId="7C6D4387" w14:textId="77777777" w:rsidR="00C916C4" w:rsidRDefault="00AD2ED6" w:rsidP="008C2D81">
      <w:pPr>
        <w:pStyle w:val="Heading1"/>
        <w:spacing w:before="120"/>
        <w:rPr>
          <w:lang w:val="vi-VN"/>
        </w:rPr>
        <w:pPrChange w:id="59" w:author="MinQua" w:date="2019-03-27T23:47:00Z">
          <w:pPr>
            <w:pStyle w:val="Heading1"/>
            <w:spacing w:before="120"/>
          </w:pPr>
        </w:pPrChange>
      </w:pPr>
      <w:bookmarkStart w:id="60" w:name="_Toc525515953"/>
      <w:r>
        <w:t xml:space="preserve">3. </w:t>
      </w:r>
      <w:r w:rsidR="00FA2082" w:rsidRPr="00AE16CD">
        <w:rPr>
          <w:lang w:val="vi-VN"/>
        </w:rPr>
        <w:t>TỔNG QUAN VỀ LĨNH VỰC NGHIÊN CỨU</w:t>
      </w:r>
      <w:bookmarkEnd w:id="60"/>
    </w:p>
    <w:p w14:paraId="06C4947F" w14:textId="77777777" w:rsidR="00A14DC9" w:rsidRPr="00A14DC9" w:rsidRDefault="00A14DC9" w:rsidP="008C2D81">
      <w:pPr>
        <w:pStyle w:val="ListParagraph"/>
        <w:numPr>
          <w:ilvl w:val="0"/>
          <w:numId w:val="2"/>
        </w:numPr>
        <w:spacing w:before="120"/>
        <w:rPr>
          <w:vanish/>
          <w:lang w:val="vi-VN"/>
        </w:rPr>
        <w:pPrChange w:id="61" w:author="MinQua" w:date="2019-03-27T23:47:00Z">
          <w:pPr>
            <w:pStyle w:val="ListParagraph"/>
            <w:numPr>
              <w:numId w:val="2"/>
            </w:numPr>
            <w:ind w:left="360" w:hanging="360"/>
          </w:pPr>
        </w:pPrChange>
      </w:pPr>
    </w:p>
    <w:p w14:paraId="3E8188C1" w14:textId="77777777" w:rsidR="00A14DC9" w:rsidRDefault="00627650" w:rsidP="008C2D81">
      <w:pPr>
        <w:pStyle w:val="cushead2"/>
        <w:spacing w:before="120"/>
        <w:rPr>
          <w:i/>
          <w:sz w:val="28"/>
          <w:szCs w:val="28"/>
        </w:rPr>
        <w:pPrChange w:id="62" w:author="MinQua" w:date="2019-03-27T23:47:00Z">
          <w:pPr>
            <w:pStyle w:val="cushead2"/>
          </w:pPr>
        </w:pPrChange>
      </w:pPr>
      <w:r>
        <w:t xml:space="preserve"> </w:t>
      </w:r>
      <w:r w:rsidR="0028488A" w:rsidRPr="0028488A">
        <w:rPr>
          <w:i/>
          <w:sz w:val="28"/>
          <w:szCs w:val="28"/>
        </w:rPr>
        <w:t>Phân tích</w:t>
      </w:r>
      <w:r w:rsidR="0028488A">
        <w:rPr>
          <w:i/>
          <w:sz w:val="28"/>
          <w:szCs w:val="28"/>
        </w:rPr>
        <w:t xml:space="preserve"> ý kiến (opinion mining)</w:t>
      </w:r>
    </w:p>
    <w:p w14:paraId="2D9E566B" w14:textId="2C13FABA" w:rsidR="000342FA" w:rsidRDefault="008A4F66" w:rsidP="008C2D81">
      <w:pPr>
        <w:pStyle w:val="cushead2"/>
        <w:numPr>
          <w:ilvl w:val="0"/>
          <w:numId w:val="0"/>
        </w:numPr>
        <w:spacing w:before="120"/>
        <w:ind w:firstLine="360"/>
        <w:rPr>
          <w:szCs w:val="26"/>
        </w:rPr>
        <w:pPrChange w:id="63" w:author="MinQua" w:date="2019-03-27T23:47:00Z">
          <w:pPr>
            <w:pStyle w:val="cushead2"/>
            <w:numPr>
              <w:ilvl w:val="0"/>
              <w:numId w:val="0"/>
            </w:numPr>
            <w:ind w:left="0" w:firstLine="360"/>
          </w:pPr>
        </w:pPrChange>
      </w:pPr>
      <w:r>
        <w:rPr>
          <w:szCs w:val="26"/>
        </w:rPr>
        <w:t>Vào năm 2006 Jindal và Liu</w:t>
      </w:r>
      <w:r w:rsidR="00CC5E17">
        <w:rPr>
          <w:szCs w:val="26"/>
        </w:rPr>
        <w:t xml:space="preserve"> </w:t>
      </w:r>
      <w:r>
        <w:rPr>
          <w:szCs w:val="26"/>
        </w:rPr>
        <w:t>đã đưa ra một nhận xét thì ý kiến thường xuyên có 2 loại là</w:t>
      </w:r>
      <w:r w:rsidR="00F92359">
        <w:rPr>
          <w:szCs w:val="26"/>
        </w:rPr>
        <w:t>:</w:t>
      </w:r>
      <w:r>
        <w:rPr>
          <w:szCs w:val="26"/>
        </w:rPr>
        <w:t xml:space="preserve"> </w:t>
      </w:r>
      <w:r w:rsidRPr="00D6423F">
        <w:rPr>
          <w:b/>
          <w:szCs w:val="26"/>
        </w:rPr>
        <w:t>cảm xúc</w:t>
      </w:r>
      <w:r>
        <w:rPr>
          <w:szCs w:val="26"/>
        </w:rPr>
        <w:t xml:space="preserve"> và </w:t>
      </w:r>
      <w:r w:rsidRPr="00D6423F">
        <w:rPr>
          <w:b/>
          <w:szCs w:val="26"/>
        </w:rPr>
        <w:t>ý kiến</w:t>
      </w:r>
      <w:r w:rsidR="00BD56A6">
        <w:rPr>
          <w:szCs w:val="26"/>
        </w:rPr>
        <w:t xml:space="preserve"> [1]</w:t>
      </w:r>
      <w:r>
        <w:rPr>
          <w:szCs w:val="26"/>
        </w:rPr>
        <w:t xml:space="preserve">. </w:t>
      </w:r>
    </w:p>
    <w:p w14:paraId="42104475" w14:textId="7AF70765" w:rsidR="000342FA" w:rsidRDefault="008A4F66" w:rsidP="008C2D81">
      <w:pPr>
        <w:pStyle w:val="cushead2"/>
        <w:numPr>
          <w:ilvl w:val="0"/>
          <w:numId w:val="0"/>
        </w:numPr>
        <w:spacing w:before="120"/>
        <w:ind w:firstLine="360"/>
        <w:rPr>
          <w:szCs w:val="26"/>
        </w:rPr>
        <w:pPrChange w:id="64" w:author="MinQua" w:date="2019-03-27T23:47:00Z">
          <w:pPr>
            <w:pStyle w:val="cushead2"/>
            <w:numPr>
              <w:ilvl w:val="0"/>
              <w:numId w:val="0"/>
            </w:numPr>
            <w:ind w:left="0" w:firstLine="360"/>
          </w:pPr>
        </w:pPrChange>
      </w:pPr>
      <w:r>
        <w:rPr>
          <w:szCs w:val="26"/>
        </w:rPr>
        <w:t>Trong</w:t>
      </w:r>
      <w:r w:rsidR="000342FA">
        <w:rPr>
          <w:szCs w:val="26"/>
        </w:rPr>
        <w:t xml:space="preserve"> khi</w:t>
      </w:r>
      <w:r>
        <w:rPr>
          <w:szCs w:val="26"/>
        </w:rPr>
        <w:t xml:space="preserve"> đó</w:t>
      </w:r>
      <w:r w:rsidR="000342FA">
        <w:rPr>
          <w:szCs w:val="26"/>
        </w:rPr>
        <w:t xml:space="preserve"> Hu và Liu thì lại cho rằng</w:t>
      </w:r>
      <w:r>
        <w:rPr>
          <w:szCs w:val="26"/>
        </w:rPr>
        <w:t xml:space="preserve"> một ý kiến </w:t>
      </w:r>
      <w:r w:rsidR="000342FA">
        <w:rPr>
          <w:szCs w:val="26"/>
        </w:rPr>
        <w:t>có</w:t>
      </w:r>
      <w:r>
        <w:rPr>
          <w:szCs w:val="26"/>
        </w:rPr>
        <w:t xml:space="preserve"> cấu trúc bao gồm </w:t>
      </w:r>
      <w:r w:rsidRPr="008A4F66">
        <w:rPr>
          <w:b/>
          <w:szCs w:val="26"/>
        </w:rPr>
        <w:t>thực thể</w:t>
      </w:r>
      <w:r>
        <w:rPr>
          <w:szCs w:val="26"/>
        </w:rPr>
        <w:t xml:space="preserve"> và </w:t>
      </w:r>
      <w:r w:rsidRPr="008A4F66">
        <w:rPr>
          <w:b/>
          <w:szCs w:val="26"/>
        </w:rPr>
        <w:t>khía cạnh</w:t>
      </w:r>
      <w:r>
        <w:rPr>
          <w:szCs w:val="26"/>
        </w:rPr>
        <w:t xml:space="preserve"> </w:t>
      </w:r>
      <w:r w:rsidR="00385396">
        <w:rPr>
          <w:szCs w:val="26"/>
        </w:rPr>
        <w:t>[2]</w:t>
      </w:r>
      <w:r>
        <w:rPr>
          <w:szCs w:val="26"/>
        </w:rPr>
        <w:t xml:space="preserve">. </w:t>
      </w:r>
    </w:p>
    <w:p w14:paraId="0A682BEF" w14:textId="2FDDA1E7" w:rsidR="008A4F66" w:rsidRDefault="000342FA" w:rsidP="008C2D81">
      <w:pPr>
        <w:pStyle w:val="cushead2"/>
        <w:numPr>
          <w:ilvl w:val="0"/>
          <w:numId w:val="0"/>
        </w:numPr>
        <w:spacing w:before="120"/>
        <w:ind w:firstLine="360"/>
        <w:rPr>
          <w:szCs w:val="26"/>
        </w:rPr>
        <w:pPrChange w:id="65" w:author="MinQua" w:date="2019-03-27T23:47:00Z">
          <w:pPr>
            <w:pStyle w:val="cushead2"/>
            <w:numPr>
              <w:ilvl w:val="0"/>
              <w:numId w:val="0"/>
            </w:numPr>
            <w:ind w:left="0" w:firstLine="360"/>
          </w:pPr>
        </w:pPrChange>
      </w:pPr>
      <w:r>
        <w:rPr>
          <w:szCs w:val="26"/>
        </w:rPr>
        <w:lastRenderedPageBreak/>
        <w:t>Sau đó vào năm 2010 đ</w:t>
      </w:r>
      <w:r w:rsidR="008A4F66">
        <w:rPr>
          <w:szCs w:val="26"/>
        </w:rPr>
        <w:t xml:space="preserve">ể phân tích ý kiến </w:t>
      </w:r>
      <w:r w:rsidR="003F6962">
        <w:rPr>
          <w:szCs w:val="26"/>
        </w:rPr>
        <w:t>Liu đã đưa các ý kiến về theo một cấu trúc gồm năm thành phần</w:t>
      </w:r>
      <w:r>
        <w:rPr>
          <w:szCs w:val="26"/>
        </w:rPr>
        <w:t xml:space="preserve"> [3]</w:t>
      </w:r>
      <w:r w:rsidR="00F92359">
        <w:rPr>
          <w:szCs w:val="26"/>
        </w:rPr>
        <w:t>:</w:t>
      </w:r>
      <w:r w:rsidR="003F6962">
        <w:rPr>
          <w:szCs w:val="26"/>
        </w:rPr>
        <w:t xml:space="preserve"> </w:t>
      </w:r>
    </w:p>
    <w:commentRangeStart w:id="66"/>
    <w:p w14:paraId="741AD50B" w14:textId="446BEEFF" w:rsidR="00AC2874" w:rsidRPr="00A82DCE" w:rsidRDefault="007138B9" w:rsidP="008C2D81">
      <w:pPr>
        <w:pStyle w:val="cushead2"/>
        <w:numPr>
          <w:ilvl w:val="0"/>
          <w:numId w:val="0"/>
        </w:numPr>
        <w:spacing w:before="120"/>
        <w:ind w:firstLine="360"/>
        <w:rPr>
          <w:ins w:id="67" w:author="MinQua" w:date="2019-03-27T22:49:00Z"/>
          <w:sz w:val="36"/>
          <w:szCs w:val="36"/>
          <w:rPrChange w:id="68" w:author="MinQua" w:date="2019-03-27T23:51:00Z">
            <w:rPr>
              <w:ins w:id="69" w:author="MinQua" w:date="2019-03-27T22:49:00Z"/>
              <w:szCs w:val="26"/>
            </w:rPr>
          </w:rPrChange>
        </w:rPr>
        <w:pPrChange w:id="70" w:author="MinQua" w:date="2019-03-27T23:47:00Z">
          <w:pPr>
            <w:pStyle w:val="cushead2"/>
          </w:pPr>
        </w:pPrChange>
      </w:pPr>
      <m:oMathPara>
        <m:oMath>
          <m:sSub>
            <m:sSubPr>
              <m:ctrlPr>
                <w:rPr>
                  <w:rFonts w:ascii="Cambria Math" w:hAnsi="Cambria Math"/>
                  <w:sz w:val="36"/>
                  <w:szCs w:val="36"/>
                  <w:rPrChange w:id="71" w:author="MinQua" w:date="2019-03-27T23:51:00Z">
                    <w:rPr>
                      <w:rFonts w:ascii="Cambria Math" w:hAnsi="Cambria Math"/>
                      <w:szCs w:val="26"/>
                    </w:rPr>
                  </w:rPrChange>
                </w:rPr>
              </m:ctrlPr>
            </m:sSubPr>
            <m:e>
              <m:r>
                <m:rPr>
                  <m:sty m:val="p"/>
                </m:rPr>
                <w:rPr>
                  <w:rFonts w:ascii="Cambria Math" w:hAnsi="Cambria Math"/>
                  <w:sz w:val="36"/>
                  <w:szCs w:val="36"/>
                  <w:rPrChange w:id="72" w:author="MinQua" w:date="2019-03-27T23:51:00Z">
                    <w:rPr>
                      <w:rFonts w:ascii="Cambria Math" w:hAnsi="Cambria Math"/>
                      <w:szCs w:val="26"/>
                    </w:rPr>
                  </w:rPrChange>
                </w:rPr>
                <m:t>e</m:t>
              </m:r>
            </m:e>
            <m:sub>
              <m:r>
                <m:rPr>
                  <m:sty m:val="p"/>
                </m:rPr>
                <w:rPr>
                  <w:rFonts w:ascii="Cambria Math" w:hAnsi="Cambria Math"/>
                  <w:sz w:val="36"/>
                  <w:szCs w:val="36"/>
                  <w:rPrChange w:id="73" w:author="MinQua" w:date="2019-03-27T23:51:00Z">
                    <w:rPr>
                      <w:rFonts w:ascii="Cambria Math" w:hAnsi="Cambria Math"/>
                      <w:szCs w:val="26"/>
                    </w:rPr>
                  </w:rPrChange>
                </w:rPr>
                <m:t>j,</m:t>
              </m:r>
            </m:sub>
          </m:sSub>
          <m:sSub>
            <m:sSubPr>
              <m:ctrlPr>
                <w:rPr>
                  <w:rFonts w:ascii="Cambria Math" w:hAnsi="Cambria Math"/>
                  <w:sz w:val="36"/>
                  <w:szCs w:val="36"/>
                  <w:rPrChange w:id="74" w:author="MinQua" w:date="2019-03-27T23:51:00Z">
                    <w:rPr>
                      <w:rFonts w:ascii="Cambria Math" w:hAnsi="Cambria Math"/>
                      <w:szCs w:val="26"/>
                    </w:rPr>
                  </w:rPrChange>
                </w:rPr>
              </m:ctrlPr>
            </m:sSubPr>
            <m:e>
              <m:r>
                <m:rPr>
                  <m:sty m:val="p"/>
                </m:rPr>
                <w:rPr>
                  <w:rFonts w:ascii="Cambria Math" w:hAnsi="Cambria Math"/>
                  <w:sz w:val="36"/>
                  <w:szCs w:val="36"/>
                  <w:rPrChange w:id="75" w:author="MinQua" w:date="2019-03-27T23:51:00Z">
                    <w:rPr>
                      <w:rFonts w:ascii="Cambria Math" w:hAnsi="Cambria Math"/>
                      <w:szCs w:val="26"/>
                    </w:rPr>
                  </w:rPrChange>
                </w:rPr>
                <m:t>a</m:t>
              </m:r>
            </m:e>
            <m:sub>
              <m:r>
                <m:rPr>
                  <m:sty m:val="p"/>
                </m:rPr>
                <w:rPr>
                  <w:rFonts w:ascii="Cambria Math" w:hAnsi="Cambria Math"/>
                  <w:sz w:val="36"/>
                  <w:szCs w:val="36"/>
                  <w:rPrChange w:id="76" w:author="MinQua" w:date="2019-03-27T23:51:00Z">
                    <w:rPr>
                      <w:rFonts w:ascii="Cambria Math" w:hAnsi="Cambria Math"/>
                      <w:szCs w:val="26"/>
                    </w:rPr>
                  </w:rPrChange>
                </w:rPr>
                <m:t>jk</m:t>
              </m:r>
            </m:sub>
          </m:sSub>
          <m:r>
            <m:rPr>
              <m:sty m:val="p"/>
            </m:rPr>
            <w:rPr>
              <w:rFonts w:ascii="Cambria Math" w:hAnsi="Cambria Math"/>
              <w:sz w:val="36"/>
              <w:szCs w:val="36"/>
              <w:rPrChange w:id="77" w:author="MinQua" w:date="2019-03-27T23:51:00Z">
                <w:rPr>
                  <w:rFonts w:ascii="Cambria Math" w:hAnsi="Cambria Math"/>
                  <w:szCs w:val="26"/>
                </w:rPr>
              </w:rPrChange>
            </w:rPr>
            <m:t>,</m:t>
          </m:r>
          <m:sSub>
            <m:sSubPr>
              <m:ctrlPr>
                <w:rPr>
                  <w:rFonts w:ascii="Cambria Math" w:hAnsi="Cambria Math"/>
                  <w:sz w:val="36"/>
                  <w:szCs w:val="36"/>
                  <w:rPrChange w:id="78" w:author="MinQua" w:date="2019-03-27T23:51:00Z">
                    <w:rPr>
                      <w:rFonts w:ascii="Cambria Math" w:hAnsi="Cambria Math"/>
                      <w:szCs w:val="26"/>
                    </w:rPr>
                  </w:rPrChange>
                </w:rPr>
              </m:ctrlPr>
            </m:sSubPr>
            <m:e>
              <m:r>
                <m:rPr>
                  <m:sty m:val="p"/>
                </m:rPr>
                <w:rPr>
                  <w:rFonts w:ascii="Cambria Math" w:hAnsi="Cambria Math"/>
                  <w:sz w:val="36"/>
                  <w:szCs w:val="36"/>
                  <w:rPrChange w:id="79" w:author="MinQua" w:date="2019-03-27T23:51:00Z">
                    <w:rPr>
                      <w:rFonts w:ascii="Cambria Math" w:hAnsi="Cambria Math"/>
                      <w:szCs w:val="26"/>
                    </w:rPr>
                  </w:rPrChange>
                </w:rPr>
                <m:t>so</m:t>
              </m:r>
            </m:e>
            <m:sub>
              <m:r>
                <m:rPr>
                  <m:sty m:val="p"/>
                </m:rPr>
                <w:rPr>
                  <w:rFonts w:ascii="Cambria Math" w:hAnsi="Cambria Math"/>
                  <w:sz w:val="36"/>
                  <w:szCs w:val="36"/>
                  <w:rPrChange w:id="80" w:author="MinQua" w:date="2019-03-27T23:51:00Z">
                    <w:rPr>
                      <w:rFonts w:ascii="Cambria Math" w:hAnsi="Cambria Math"/>
                      <w:szCs w:val="26"/>
                    </w:rPr>
                  </w:rPrChange>
                </w:rPr>
                <m:t>ijkl</m:t>
              </m:r>
            </m:sub>
          </m:sSub>
          <m:r>
            <m:rPr>
              <m:sty m:val="p"/>
            </m:rPr>
            <w:rPr>
              <w:rFonts w:ascii="Cambria Math" w:hAnsi="Cambria Math"/>
              <w:sz w:val="36"/>
              <w:szCs w:val="36"/>
              <w:rPrChange w:id="81" w:author="MinQua" w:date="2019-03-27T23:51:00Z">
                <w:rPr>
                  <w:rFonts w:ascii="Cambria Math" w:hAnsi="Cambria Math"/>
                  <w:szCs w:val="26"/>
                </w:rPr>
              </w:rPrChange>
            </w:rPr>
            <m:t>,</m:t>
          </m:r>
          <m:sSub>
            <m:sSubPr>
              <m:ctrlPr>
                <w:rPr>
                  <w:rFonts w:ascii="Cambria Math" w:hAnsi="Cambria Math"/>
                  <w:sz w:val="36"/>
                  <w:szCs w:val="36"/>
                  <w:rPrChange w:id="82" w:author="MinQua" w:date="2019-03-27T23:51:00Z">
                    <w:rPr>
                      <w:rFonts w:ascii="Cambria Math" w:hAnsi="Cambria Math"/>
                      <w:szCs w:val="26"/>
                    </w:rPr>
                  </w:rPrChange>
                </w:rPr>
              </m:ctrlPr>
            </m:sSubPr>
            <m:e>
              <m:r>
                <m:rPr>
                  <m:sty m:val="p"/>
                </m:rPr>
                <w:rPr>
                  <w:rFonts w:ascii="Cambria Math" w:hAnsi="Cambria Math"/>
                  <w:sz w:val="36"/>
                  <w:szCs w:val="36"/>
                  <w:rPrChange w:id="83" w:author="MinQua" w:date="2019-03-27T23:51:00Z">
                    <w:rPr>
                      <w:rFonts w:ascii="Cambria Math" w:hAnsi="Cambria Math"/>
                      <w:szCs w:val="26"/>
                    </w:rPr>
                  </w:rPrChange>
                </w:rPr>
                <m:t>h</m:t>
              </m:r>
            </m:e>
            <m:sub>
              <m:r>
                <m:rPr>
                  <m:sty m:val="p"/>
                </m:rPr>
                <w:rPr>
                  <w:rFonts w:ascii="Cambria Math" w:hAnsi="Cambria Math"/>
                  <w:sz w:val="36"/>
                  <w:szCs w:val="36"/>
                  <w:rPrChange w:id="84" w:author="MinQua" w:date="2019-03-27T23:51:00Z">
                    <w:rPr>
                      <w:rFonts w:ascii="Cambria Math" w:hAnsi="Cambria Math"/>
                      <w:szCs w:val="26"/>
                    </w:rPr>
                  </w:rPrChange>
                </w:rPr>
                <m:t>i</m:t>
              </m:r>
            </m:sub>
          </m:sSub>
          <m:r>
            <m:rPr>
              <m:sty m:val="p"/>
            </m:rPr>
            <w:rPr>
              <w:rFonts w:ascii="Cambria Math" w:hAnsi="Cambria Math"/>
              <w:sz w:val="36"/>
              <w:szCs w:val="36"/>
              <w:rPrChange w:id="85" w:author="MinQua" w:date="2019-03-27T23:51:00Z">
                <w:rPr>
                  <w:rFonts w:ascii="Cambria Math" w:hAnsi="Cambria Math"/>
                  <w:szCs w:val="26"/>
                </w:rPr>
              </w:rPrChange>
            </w:rPr>
            <m:t>,</m:t>
          </m:r>
          <m:sSub>
            <m:sSubPr>
              <m:ctrlPr>
                <w:rPr>
                  <w:rFonts w:ascii="Cambria Math" w:hAnsi="Cambria Math"/>
                  <w:sz w:val="36"/>
                  <w:szCs w:val="36"/>
                  <w:rPrChange w:id="86" w:author="MinQua" w:date="2019-03-27T23:51:00Z">
                    <w:rPr>
                      <w:rFonts w:ascii="Cambria Math" w:hAnsi="Cambria Math"/>
                      <w:szCs w:val="26"/>
                    </w:rPr>
                  </w:rPrChange>
                </w:rPr>
              </m:ctrlPr>
            </m:sSubPr>
            <m:e>
              <m:r>
                <m:rPr>
                  <m:sty m:val="p"/>
                </m:rPr>
                <w:rPr>
                  <w:rFonts w:ascii="Cambria Math" w:hAnsi="Cambria Math"/>
                  <w:sz w:val="36"/>
                  <w:szCs w:val="36"/>
                  <w:rPrChange w:id="87" w:author="MinQua" w:date="2019-03-27T23:51:00Z">
                    <w:rPr>
                      <w:rFonts w:ascii="Cambria Math" w:hAnsi="Cambria Math"/>
                      <w:szCs w:val="26"/>
                    </w:rPr>
                  </w:rPrChange>
                </w:rPr>
                <m:t>t</m:t>
              </m:r>
            </m:e>
            <m:sub>
              <m:r>
                <m:rPr>
                  <m:sty m:val="p"/>
                </m:rPr>
                <w:rPr>
                  <w:rFonts w:ascii="Cambria Math" w:hAnsi="Cambria Math"/>
                  <w:sz w:val="36"/>
                  <w:szCs w:val="36"/>
                  <w:rPrChange w:id="88" w:author="MinQua" w:date="2019-03-27T23:51:00Z">
                    <w:rPr>
                      <w:rFonts w:ascii="Cambria Math" w:hAnsi="Cambria Math"/>
                      <w:szCs w:val="26"/>
                    </w:rPr>
                  </w:rPrChange>
                </w:rPr>
                <m:t>l</m:t>
              </m:r>
            </m:sub>
          </m:sSub>
          <w:commentRangeEnd w:id="66"/>
          <m:r>
            <m:rPr>
              <m:sty m:val="p"/>
            </m:rPr>
            <w:rPr>
              <w:rStyle w:val="CommentReference"/>
              <w:rFonts w:ascii="Cambria Math" w:hAnsi="Cambria Math"/>
              <w:sz w:val="36"/>
              <w:szCs w:val="36"/>
              <w:rPrChange w:id="89" w:author="MinQua" w:date="2019-03-27T23:51:00Z">
                <w:rPr>
                  <w:rStyle w:val="CommentReference"/>
                </w:rPr>
              </w:rPrChange>
            </w:rPr>
            <w:commentReference w:id="66"/>
          </m:r>
        </m:oMath>
      </m:oMathPara>
    </w:p>
    <w:p w14:paraId="7BBC8AF8" w14:textId="3BA90641" w:rsidR="00AC2874" w:rsidRPr="00261391" w:rsidRDefault="00AC2874" w:rsidP="008C2D81">
      <w:pPr>
        <w:pStyle w:val="cushead2"/>
        <w:numPr>
          <w:ilvl w:val="0"/>
          <w:numId w:val="0"/>
        </w:numPr>
        <w:spacing w:before="120"/>
        <w:ind w:left="360"/>
        <w:rPr>
          <w:ins w:id="90" w:author="MinQua" w:date="2019-03-27T22:49:00Z"/>
          <w:szCs w:val="26"/>
        </w:rPr>
        <w:pPrChange w:id="91" w:author="MinQua" w:date="2019-03-27T23:47:00Z">
          <w:pPr>
            <w:pStyle w:val="cushead2"/>
            <w:numPr>
              <w:ilvl w:val="0"/>
              <w:numId w:val="0"/>
            </w:numPr>
            <w:ind w:left="0" w:firstLine="360"/>
          </w:pPr>
        </w:pPrChange>
      </w:pPr>
      <w:ins w:id="92" w:author="MinQua" w:date="2019-03-27T22:49:00Z">
        <w:r w:rsidRPr="00261391">
          <w:rPr>
            <w:szCs w:val="26"/>
          </w:rPr>
          <w:t xml:space="preserve">Trong đó: </w:t>
        </w:r>
      </w:ins>
    </w:p>
    <w:p w14:paraId="29C15DCD" w14:textId="77777777" w:rsidR="00AC2874" w:rsidRPr="00261391" w:rsidRDefault="00AC2874" w:rsidP="00FB6243">
      <w:pPr>
        <w:pStyle w:val="cushead2"/>
        <w:numPr>
          <w:ilvl w:val="0"/>
          <w:numId w:val="22"/>
        </w:numPr>
        <w:tabs>
          <w:tab w:val="clear" w:pos="2880"/>
        </w:tabs>
        <w:spacing w:before="120"/>
        <w:ind w:left="900"/>
        <w:rPr>
          <w:ins w:id="93" w:author="MinQua" w:date="2019-03-27T22:49:00Z"/>
          <w:szCs w:val="26"/>
        </w:rPr>
        <w:pPrChange w:id="94" w:author="MinQua" w:date="2019-03-27T23:54:00Z">
          <w:pPr>
            <w:pStyle w:val="cushead2"/>
            <w:numPr>
              <w:ilvl w:val="0"/>
              <w:numId w:val="22"/>
            </w:numPr>
            <w:tabs>
              <w:tab w:val="num" w:pos="360"/>
              <w:tab w:val="num" w:pos="2880"/>
            </w:tabs>
            <w:ind w:left="2520" w:hanging="360"/>
          </w:pPr>
        </w:pPrChange>
      </w:pPr>
      <m:oMath>
        <m:sSub>
          <m:sSubPr>
            <m:ctrlPr>
              <w:ins w:id="95" w:author="MinQua" w:date="2019-03-27T22:49:00Z">
                <w:rPr>
                  <w:rFonts w:ascii="Cambria Math" w:hAnsi="Cambria Math"/>
                  <w:i/>
                  <w:szCs w:val="26"/>
                </w:rPr>
              </w:ins>
            </m:ctrlPr>
          </m:sSubPr>
          <m:e>
            <w:ins w:id="96" w:author="MinQua" w:date="2019-03-27T22:49:00Z">
              <m:r>
                <w:rPr>
                  <w:rFonts w:ascii="Cambria Math" w:hAnsi="Cambria Math"/>
                  <w:szCs w:val="26"/>
                </w:rPr>
                <m:t>e</m:t>
              </m:r>
            </w:ins>
          </m:e>
          <m:sub>
            <w:ins w:id="97" w:author="MinQua" w:date="2019-03-27T22:49:00Z">
              <m:r>
                <w:rPr>
                  <w:rFonts w:ascii="Cambria Math" w:hAnsi="Cambria Math"/>
                  <w:szCs w:val="26"/>
                </w:rPr>
                <m:t>j</m:t>
              </m:r>
            </w:ins>
          </m:sub>
        </m:sSub>
      </m:oMath>
      <w:ins w:id="98" w:author="MinQua" w:date="2019-03-27T22:49:00Z">
        <w:r w:rsidRPr="00261391">
          <w:rPr>
            <w:szCs w:val="26"/>
          </w:rPr>
          <w:t xml:space="preserve"> là một thực thể đích.</w:t>
        </w:r>
      </w:ins>
    </w:p>
    <w:p w14:paraId="7A383C83" w14:textId="3FFEAF23" w:rsidR="00AC2874" w:rsidRPr="00261391" w:rsidRDefault="00261391" w:rsidP="00FB6243">
      <w:pPr>
        <w:pStyle w:val="cushead2"/>
        <w:numPr>
          <w:ilvl w:val="0"/>
          <w:numId w:val="22"/>
        </w:numPr>
        <w:tabs>
          <w:tab w:val="clear" w:pos="2880"/>
        </w:tabs>
        <w:spacing w:before="120"/>
        <w:ind w:left="900"/>
        <w:rPr>
          <w:ins w:id="99" w:author="MinQua" w:date="2019-03-27T22:49:00Z"/>
          <w:szCs w:val="26"/>
        </w:rPr>
        <w:pPrChange w:id="100" w:author="MinQua" w:date="2019-03-27T23:54:00Z">
          <w:pPr>
            <w:pStyle w:val="cushead2"/>
            <w:numPr>
              <w:ilvl w:val="0"/>
              <w:numId w:val="22"/>
            </w:numPr>
            <w:tabs>
              <w:tab w:val="num" w:pos="360"/>
              <w:tab w:val="num" w:pos="2880"/>
            </w:tabs>
            <w:ind w:left="2520" w:hanging="360"/>
          </w:pPr>
        </w:pPrChange>
      </w:pPr>
      <m:oMath>
        <m:sSub>
          <m:sSubPr>
            <m:ctrlPr>
              <w:ins w:id="101" w:author="MinQua" w:date="2019-03-27T22:55:00Z">
                <w:rPr>
                  <w:rFonts w:ascii="Cambria Math" w:hAnsi="Cambria Math"/>
                  <w:i/>
                  <w:szCs w:val="26"/>
                </w:rPr>
              </w:ins>
            </m:ctrlPr>
          </m:sSubPr>
          <m:e>
            <w:ins w:id="102" w:author="MinQua" w:date="2019-03-27T22:55:00Z">
              <m:r>
                <w:rPr>
                  <w:rFonts w:ascii="Cambria Math" w:hAnsi="Cambria Math"/>
                  <w:szCs w:val="26"/>
                </w:rPr>
                <m:t>a</m:t>
              </m:r>
            </w:ins>
          </m:e>
          <m:sub>
            <w:ins w:id="103" w:author="MinQua" w:date="2019-03-27T22:55:00Z">
              <m:r>
                <w:rPr>
                  <w:rFonts w:ascii="Cambria Math" w:hAnsi="Cambria Math"/>
                  <w:szCs w:val="26"/>
                </w:rPr>
                <m:t xml:space="preserve">jk </m:t>
              </m:r>
            </w:ins>
          </m:sub>
        </m:sSub>
      </m:oMath>
      <w:ins w:id="104" w:author="MinQua" w:date="2019-03-27T22:49:00Z">
        <w:r w:rsidRPr="00261391">
          <w:rPr>
            <w:szCs w:val="26"/>
          </w:rPr>
          <w:t>là một khía cạnh/</w:t>
        </w:r>
        <w:r w:rsidR="00A82DCE">
          <w:rPr>
            <w:szCs w:val="26"/>
          </w:rPr>
          <w:t xml:space="preserve">tính năng của thực thể </w:t>
        </w:r>
      </w:ins>
      <m:oMath>
        <m:sSub>
          <m:sSubPr>
            <m:ctrlPr>
              <w:ins w:id="105" w:author="MinQua" w:date="2019-03-27T23:52:00Z">
                <w:rPr>
                  <w:rFonts w:ascii="Cambria Math" w:hAnsi="Cambria Math"/>
                  <w:i/>
                  <w:szCs w:val="26"/>
                </w:rPr>
              </w:ins>
            </m:ctrlPr>
          </m:sSubPr>
          <m:e>
            <w:ins w:id="106" w:author="MinQua" w:date="2019-03-27T23:52:00Z">
              <m:r>
                <w:rPr>
                  <w:rFonts w:ascii="Cambria Math" w:hAnsi="Cambria Math"/>
                  <w:szCs w:val="26"/>
                </w:rPr>
                <m:t>e</m:t>
              </m:r>
            </w:ins>
          </m:e>
          <m:sub>
            <w:ins w:id="107" w:author="MinQua" w:date="2019-03-27T23:52:00Z">
              <m:r>
                <w:rPr>
                  <w:rFonts w:ascii="Cambria Math" w:hAnsi="Cambria Math"/>
                  <w:szCs w:val="26"/>
                </w:rPr>
                <m:t>j</m:t>
              </m:r>
            </w:ins>
          </m:sub>
        </m:sSub>
      </m:oMath>
      <w:ins w:id="108" w:author="MinQua" w:date="2019-03-27T22:49:00Z">
        <w:r w:rsidR="00AC2874" w:rsidRPr="00261391">
          <w:rPr>
            <w:szCs w:val="26"/>
          </w:rPr>
          <w:t>.</w:t>
        </w:r>
      </w:ins>
    </w:p>
    <w:p w14:paraId="3E61747C" w14:textId="2E755F74" w:rsidR="00AC2874" w:rsidRPr="00261391" w:rsidRDefault="00261391" w:rsidP="00FB6243">
      <w:pPr>
        <w:pStyle w:val="cushead2"/>
        <w:numPr>
          <w:ilvl w:val="0"/>
          <w:numId w:val="22"/>
        </w:numPr>
        <w:tabs>
          <w:tab w:val="clear" w:pos="2880"/>
        </w:tabs>
        <w:spacing w:before="120"/>
        <w:ind w:left="900"/>
        <w:rPr>
          <w:ins w:id="109" w:author="MinQua" w:date="2019-03-27T22:50:00Z"/>
          <w:szCs w:val="26"/>
        </w:rPr>
        <w:pPrChange w:id="110" w:author="MinQua" w:date="2019-03-27T23:54:00Z">
          <w:pPr>
            <w:pStyle w:val="cushead2"/>
            <w:numPr>
              <w:ilvl w:val="0"/>
              <w:numId w:val="22"/>
            </w:numPr>
            <w:tabs>
              <w:tab w:val="num" w:pos="360"/>
              <w:tab w:val="num" w:pos="2880"/>
            </w:tabs>
            <w:ind w:left="360" w:hanging="360"/>
          </w:pPr>
        </w:pPrChange>
      </w:pPr>
      <m:oMath>
        <m:sSub>
          <m:sSubPr>
            <m:ctrlPr>
              <w:ins w:id="111" w:author="MinQua" w:date="2019-03-27T22:56:00Z">
                <w:rPr>
                  <w:rFonts w:ascii="Cambria Math" w:hAnsi="Cambria Math"/>
                  <w:i/>
                  <w:szCs w:val="26"/>
                </w:rPr>
              </w:ins>
            </m:ctrlPr>
          </m:sSubPr>
          <m:e>
            <w:ins w:id="112" w:author="MinQua" w:date="2019-03-27T22:56:00Z">
              <m:r>
                <w:rPr>
                  <w:rFonts w:ascii="Cambria Math" w:hAnsi="Cambria Math"/>
                  <w:szCs w:val="26"/>
                </w:rPr>
                <m:t>so</m:t>
              </m:r>
            </w:ins>
          </m:e>
          <m:sub>
            <w:ins w:id="113" w:author="MinQua" w:date="2019-03-27T22:56:00Z">
              <m:r>
                <w:rPr>
                  <w:rFonts w:ascii="Cambria Math" w:hAnsi="Cambria Math"/>
                  <w:szCs w:val="26"/>
                </w:rPr>
                <m:t>ijkl</m:t>
              </m:r>
            </w:ins>
          </m:sub>
        </m:sSub>
      </m:oMath>
      <w:ins w:id="114" w:author="MinQua" w:date="2019-03-27T22:49:00Z">
        <w:r w:rsidR="00AC2874" w:rsidRPr="00261391">
          <w:rPr>
            <w:szCs w:val="26"/>
          </w:rPr>
          <w:t xml:space="preserve"> là giá trị cảm xúc của ý kiến từ người giữ ý kiến </w:t>
        </w:r>
      </w:ins>
      <m:oMath>
        <m:sSub>
          <m:sSubPr>
            <m:ctrlPr>
              <w:ins w:id="115" w:author="MinQua" w:date="2019-03-27T23:52:00Z">
                <w:rPr>
                  <w:rFonts w:ascii="Cambria Math" w:hAnsi="Cambria Math"/>
                  <w:i/>
                  <w:szCs w:val="26"/>
                </w:rPr>
              </w:ins>
            </m:ctrlPr>
          </m:sSubPr>
          <m:e>
            <w:ins w:id="116" w:author="MinQua" w:date="2019-03-27T23:52:00Z">
              <m:r>
                <w:rPr>
                  <w:rFonts w:ascii="Cambria Math" w:hAnsi="Cambria Math"/>
                  <w:szCs w:val="26"/>
                </w:rPr>
                <m:t>h</m:t>
              </m:r>
            </w:ins>
          </m:e>
          <m:sub>
            <w:ins w:id="117" w:author="MinQua" w:date="2019-03-27T23:52:00Z">
              <m:r>
                <w:rPr>
                  <w:rFonts w:ascii="Cambria Math" w:hAnsi="Cambria Math"/>
                  <w:szCs w:val="26"/>
                </w:rPr>
                <m:t>i</m:t>
              </m:r>
            </w:ins>
          </m:sub>
        </m:sSub>
      </m:oMath>
      <w:ins w:id="118" w:author="MinQua" w:date="2019-03-27T22:49:00Z">
        <w:r w:rsidR="00AC2874" w:rsidRPr="00261391">
          <w:rPr>
            <w:szCs w:val="26"/>
          </w:rPr>
          <w:t xml:space="preserve"> về tính năng </w:t>
        </w:r>
      </w:ins>
      <m:oMath>
        <m:sSub>
          <m:sSubPr>
            <m:ctrlPr>
              <w:ins w:id="119" w:author="MinQua" w:date="2019-03-27T23:52:00Z">
                <w:rPr>
                  <w:rFonts w:ascii="Cambria Math" w:hAnsi="Cambria Math"/>
                  <w:i/>
                  <w:szCs w:val="26"/>
                </w:rPr>
              </w:ins>
            </m:ctrlPr>
          </m:sSubPr>
          <m:e>
            <w:ins w:id="120" w:author="MinQua" w:date="2019-03-27T23:52:00Z">
              <m:r>
                <w:rPr>
                  <w:rFonts w:ascii="Cambria Math" w:hAnsi="Cambria Math"/>
                  <w:szCs w:val="26"/>
                </w:rPr>
                <m:t>a</m:t>
              </m:r>
            </w:ins>
          </m:e>
          <m:sub>
            <w:ins w:id="121" w:author="MinQua" w:date="2019-03-27T23:52:00Z">
              <m:r>
                <w:rPr>
                  <w:rFonts w:ascii="Cambria Math" w:hAnsi="Cambria Math"/>
                  <w:szCs w:val="26"/>
                </w:rPr>
                <m:t xml:space="preserve">jk </m:t>
              </m:r>
            </w:ins>
          </m:sub>
        </m:sSub>
      </m:oMath>
      <w:ins w:id="122" w:author="MinQua" w:date="2019-03-27T22:49:00Z">
        <w:r w:rsidR="00AC2874" w:rsidRPr="00261391">
          <w:rPr>
            <w:szCs w:val="26"/>
          </w:rPr>
          <w:t xml:space="preserve"> của thực thể </w:t>
        </w:r>
      </w:ins>
      <m:oMath>
        <m:sSub>
          <m:sSubPr>
            <m:ctrlPr>
              <w:ins w:id="123" w:author="MinQua" w:date="2019-03-27T23:53:00Z">
                <w:rPr>
                  <w:rFonts w:ascii="Cambria Math" w:hAnsi="Cambria Math"/>
                  <w:i/>
                  <w:szCs w:val="26"/>
                </w:rPr>
              </w:ins>
            </m:ctrlPr>
          </m:sSubPr>
          <m:e>
            <w:ins w:id="124" w:author="MinQua" w:date="2019-03-27T23:53:00Z">
              <m:r>
                <w:rPr>
                  <w:rFonts w:ascii="Cambria Math" w:hAnsi="Cambria Math"/>
                  <w:szCs w:val="26"/>
                </w:rPr>
                <m:t>e</m:t>
              </m:r>
            </w:ins>
          </m:e>
          <m:sub>
            <w:ins w:id="125" w:author="MinQua" w:date="2019-03-27T23:53:00Z">
              <m:r>
                <w:rPr>
                  <w:rFonts w:ascii="Cambria Math" w:hAnsi="Cambria Math"/>
                  <w:szCs w:val="26"/>
                </w:rPr>
                <m:t>j</m:t>
              </m:r>
            </w:ins>
          </m:sub>
        </m:sSub>
      </m:oMath>
      <w:ins w:id="126" w:author="MinQua" w:date="2019-03-27T22:49:00Z">
        <w:r w:rsidR="00AC2874" w:rsidRPr="00261391">
          <w:rPr>
            <w:szCs w:val="26"/>
          </w:rPr>
          <w:t xml:space="preserve"> tại thời gian </w:t>
        </w:r>
      </w:ins>
      <m:oMath>
        <m:sSub>
          <m:sSubPr>
            <m:ctrlPr>
              <w:ins w:id="127" w:author="MinQua" w:date="2019-03-27T23:53:00Z">
                <w:rPr>
                  <w:rFonts w:ascii="Cambria Math" w:hAnsi="Cambria Math"/>
                  <w:i/>
                  <w:szCs w:val="26"/>
                </w:rPr>
              </w:ins>
            </m:ctrlPr>
          </m:sSubPr>
          <m:e>
            <w:ins w:id="128" w:author="MinQua" w:date="2019-03-27T23:53:00Z">
              <m:r>
                <w:rPr>
                  <w:rFonts w:ascii="Cambria Math" w:hAnsi="Cambria Math"/>
                  <w:szCs w:val="26"/>
                </w:rPr>
                <m:t>t</m:t>
              </m:r>
            </w:ins>
          </m:e>
          <m:sub>
            <w:ins w:id="129" w:author="MinQua" w:date="2019-03-27T23:53:00Z">
              <m:r>
                <w:rPr>
                  <w:rFonts w:ascii="Cambria Math" w:hAnsi="Cambria Math"/>
                  <w:szCs w:val="26"/>
                </w:rPr>
                <m:t>l</m:t>
              </m:r>
            </w:ins>
          </m:sub>
        </m:sSub>
      </m:oMath>
      <w:ins w:id="130" w:author="MinQua" w:date="2019-03-27T22:49:00Z">
        <w:r w:rsidR="00A82DCE">
          <w:rPr>
            <w:szCs w:val="26"/>
          </w:rPr>
          <w:t>.</w:t>
        </w:r>
      </w:ins>
    </w:p>
    <w:p w14:paraId="6127B7BC" w14:textId="70DC1BA7" w:rsidR="00AC2874" w:rsidRPr="00261391" w:rsidRDefault="00261391" w:rsidP="00FB6243">
      <w:pPr>
        <w:pStyle w:val="cushead2"/>
        <w:numPr>
          <w:ilvl w:val="0"/>
          <w:numId w:val="22"/>
        </w:numPr>
        <w:tabs>
          <w:tab w:val="clear" w:pos="2880"/>
        </w:tabs>
        <w:spacing w:before="120"/>
        <w:ind w:left="900"/>
        <w:rPr>
          <w:ins w:id="131" w:author="MinQua" w:date="2019-03-27T22:50:00Z"/>
          <w:szCs w:val="26"/>
        </w:rPr>
        <w:pPrChange w:id="132" w:author="MinQua" w:date="2019-03-27T23:54:00Z">
          <w:pPr>
            <w:pStyle w:val="cushead2"/>
            <w:numPr>
              <w:ilvl w:val="0"/>
              <w:numId w:val="22"/>
            </w:numPr>
            <w:tabs>
              <w:tab w:val="num" w:pos="360"/>
              <w:tab w:val="num" w:pos="2880"/>
            </w:tabs>
            <w:ind w:left="360" w:hanging="360"/>
          </w:pPr>
        </w:pPrChange>
      </w:pPr>
      <m:oMath>
        <m:sSub>
          <m:sSubPr>
            <m:ctrlPr>
              <w:ins w:id="133" w:author="MinQua" w:date="2019-03-27T22:57:00Z">
                <w:rPr>
                  <w:rFonts w:ascii="Cambria Math" w:hAnsi="Cambria Math"/>
                  <w:i/>
                  <w:szCs w:val="26"/>
                </w:rPr>
              </w:ins>
            </m:ctrlPr>
          </m:sSubPr>
          <m:e>
            <w:ins w:id="134" w:author="MinQua" w:date="2019-03-27T22:57:00Z">
              <m:r>
                <w:rPr>
                  <w:rFonts w:ascii="Cambria Math" w:hAnsi="Cambria Math"/>
                  <w:szCs w:val="26"/>
                </w:rPr>
                <m:t>h</m:t>
              </m:r>
            </w:ins>
          </m:e>
          <m:sub>
            <w:ins w:id="135" w:author="MinQua" w:date="2019-03-27T23:53:00Z">
              <m:r>
                <w:rPr>
                  <w:rFonts w:ascii="Cambria Math" w:hAnsi="Cambria Math"/>
                  <w:szCs w:val="26"/>
                </w:rPr>
                <m:t>i</m:t>
              </m:r>
            </w:ins>
          </m:sub>
        </m:sSub>
      </m:oMath>
      <w:ins w:id="136" w:author="MinQua" w:date="2019-03-27T22:49:00Z">
        <w:r w:rsidR="00AC2874" w:rsidRPr="00261391">
          <w:rPr>
            <w:szCs w:val="26"/>
          </w:rPr>
          <w:t xml:space="preserve"> là </w:t>
        </w:r>
      </w:ins>
      <w:ins w:id="137" w:author="MinQua" w:date="2019-03-27T23:53:00Z">
        <w:r w:rsidR="00A82DCE">
          <w:rPr>
            <w:szCs w:val="26"/>
          </w:rPr>
          <w:t xml:space="preserve">người đưa ra </w:t>
        </w:r>
      </w:ins>
      <w:ins w:id="138" w:author="MinQua" w:date="2019-03-27T22:49:00Z">
        <w:r w:rsidR="00AC2874" w:rsidRPr="00261391">
          <w:rPr>
            <w:szCs w:val="26"/>
          </w:rPr>
          <w:t>ý kiến.</w:t>
        </w:r>
      </w:ins>
    </w:p>
    <w:p w14:paraId="0B2C403C" w14:textId="5A1F11BF" w:rsidR="00AC2874" w:rsidRPr="00261391" w:rsidRDefault="00261391" w:rsidP="00FB6243">
      <w:pPr>
        <w:pStyle w:val="cushead2"/>
        <w:numPr>
          <w:ilvl w:val="0"/>
          <w:numId w:val="22"/>
        </w:numPr>
        <w:tabs>
          <w:tab w:val="clear" w:pos="2880"/>
        </w:tabs>
        <w:spacing w:before="120"/>
        <w:ind w:left="900"/>
        <w:rPr>
          <w:szCs w:val="26"/>
        </w:rPr>
        <w:pPrChange w:id="139" w:author="MinQua" w:date="2019-03-27T23:54:00Z">
          <w:pPr>
            <w:pStyle w:val="cushead2"/>
            <w:numPr>
              <w:ilvl w:val="0"/>
              <w:numId w:val="0"/>
            </w:numPr>
            <w:ind w:left="0" w:firstLine="360"/>
          </w:pPr>
        </w:pPrChange>
      </w:pPr>
      <m:oMath>
        <m:sSub>
          <m:sSubPr>
            <m:ctrlPr>
              <w:ins w:id="140" w:author="MinQua" w:date="2019-03-27T22:57:00Z">
                <w:rPr>
                  <w:rFonts w:ascii="Cambria Math" w:hAnsi="Cambria Math"/>
                  <w:i/>
                  <w:szCs w:val="26"/>
                </w:rPr>
              </w:ins>
            </m:ctrlPr>
          </m:sSubPr>
          <m:e>
            <w:ins w:id="141" w:author="MinQua" w:date="2019-03-27T22:57:00Z">
              <m:r>
                <w:rPr>
                  <w:rFonts w:ascii="Cambria Math" w:hAnsi="Cambria Math"/>
                  <w:szCs w:val="26"/>
                </w:rPr>
                <m:t>t</m:t>
              </m:r>
            </w:ins>
          </m:e>
          <m:sub>
            <w:ins w:id="142" w:author="MinQua" w:date="2019-03-27T22:57:00Z">
              <m:r>
                <w:rPr>
                  <w:rFonts w:ascii="Cambria Math" w:hAnsi="Cambria Math"/>
                  <w:szCs w:val="26"/>
                </w:rPr>
                <m:t>l</m:t>
              </m:r>
            </w:ins>
          </m:sub>
        </m:sSub>
      </m:oMath>
      <w:ins w:id="143" w:author="MinQua" w:date="2019-03-27T22:49:00Z">
        <w:r w:rsidR="00AC2874" w:rsidRPr="00261391">
          <w:rPr>
            <w:szCs w:val="26"/>
          </w:rPr>
          <w:t xml:space="preserve"> là thời điểm</w:t>
        </w:r>
      </w:ins>
      <w:ins w:id="144" w:author="MinQua" w:date="2019-03-27T23:53:00Z">
        <w:r w:rsidR="00A82DCE">
          <w:rPr>
            <w:szCs w:val="26"/>
          </w:rPr>
          <w:t xml:space="preserve"> đưa</w:t>
        </w:r>
      </w:ins>
      <w:ins w:id="145" w:author="MinQua" w:date="2019-03-27T22:49:00Z">
        <w:r w:rsidR="00AC2874" w:rsidRPr="00261391">
          <w:rPr>
            <w:szCs w:val="26"/>
          </w:rPr>
          <w:t xml:space="preserve"> ý kiến</w:t>
        </w:r>
      </w:ins>
    </w:p>
    <w:p w14:paraId="572C9A67" w14:textId="58E2F360" w:rsidR="003F6962" w:rsidRPr="008A4F66" w:rsidRDefault="00495883" w:rsidP="008C2D81">
      <w:pPr>
        <w:pStyle w:val="cushead2"/>
        <w:numPr>
          <w:ilvl w:val="0"/>
          <w:numId w:val="0"/>
        </w:numPr>
        <w:spacing w:before="120"/>
        <w:ind w:firstLine="360"/>
        <w:rPr>
          <w:szCs w:val="26"/>
        </w:rPr>
        <w:pPrChange w:id="146" w:author="MinQua" w:date="2019-03-27T23:47:00Z">
          <w:pPr>
            <w:pStyle w:val="cushead2"/>
            <w:numPr>
              <w:ilvl w:val="0"/>
              <w:numId w:val="0"/>
            </w:numPr>
            <w:ind w:left="0" w:firstLine="360"/>
          </w:pPr>
        </w:pPrChange>
      </w:pPr>
      <w:r>
        <w:rPr>
          <w:szCs w:val="26"/>
        </w:rPr>
        <w:t xml:space="preserve">Ngoài ra </w:t>
      </w:r>
      <w:r w:rsidR="00036501">
        <w:rPr>
          <w:szCs w:val="26"/>
        </w:rPr>
        <w:t>còn</w:t>
      </w:r>
      <w:r>
        <w:rPr>
          <w:szCs w:val="26"/>
        </w:rPr>
        <w:t xml:space="preserve"> có một số ý kiến mang tính chất riêng biệt như ý kiến so sánh.</w:t>
      </w:r>
    </w:p>
    <w:p w14:paraId="652C4BE4" w14:textId="77777777" w:rsidR="0028488A" w:rsidRDefault="0028488A" w:rsidP="008C2D81">
      <w:pPr>
        <w:pStyle w:val="cushead2"/>
        <w:spacing w:before="120"/>
        <w:rPr>
          <w:i/>
          <w:sz w:val="28"/>
          <w:szCs w:val="28"/>
        </w:rPr>
        <w:pPrChange w:id="147" w:author="MinQua" w:date="2019-03-27T23:47:00Z">
          <w:pPr>
            <w:pStyle w:val="cushead2"/>
          </w:pPr>
        </w:pPrChange>
      </w:pPr>
      <w:r>
        <w:rPr>
          <w:i/>
          <w:sz w:val="28"/>
          <w:szCs w:val="28"/>
        </w:rPr>
        <w:t xml:space="preserve"> Phân loại cảm xúc</w:t>
      </w:r>
    </w:p>
    <w:p w14:paraId="6F6847EF" w14:textId="11E787B1" w:rsidR="003C59C1" w:rsidRDefault="003C59C1" w:rsidP="008C2D81">
      <w:pPr>
        <w:pStyle w:val="cushead2"/>
        <w:numPr>
          <w:ilvl w:val="0"/>
          <w:numId w:val="0"/>
        </w:numPr>
        <w:spacing w:before="120"/>
        <w:ind w:firstLine="360"/>
        <w:rPr>
          <w:szCs w:val="26"/>
        </w:rPr>
        <w:pPrChange w:id="148" w:author="MinQua" w:date="2019-03-27T23:47:00Z">
          <w:pPr>
            <w:pStyle w:val="cushead2"/>
            <w:numPr>
              <w:ilvl w:val="0"/>
              <w:numId w:val="0"/>
            </w:numPr>
            <w:ind w:left="0" w:firstLine="360"/>
          </w:pPr>
        </w:pPrChange>
      </w:pPr>
      <w:r>
        <w:rPr>
          <w:szCs w:val="26"/>
        </w:rPr>
        <w:t xml:space="preserve">Cảm  xúc là suy nghĩ chủ quan của một con người về một khía cạnh nào đó.  </w:t>
      </w:r>
      <w:del w:id="149" w:author="NGOCTHO" w:date="2019-03-27T16:08:00Z">
        <w:r w:rsidDel="001C6ED8">
          <w:rPr>
            <w:szCs w:val="26"/>
          </w:rPr>
          <w:delText>Dựa trên</w:delText>
        </w:r>
      </w:del>
      <w:ins w:id="150" w:author="NGOCTHO" w:date="2019-03-27T16:08:00Z">
        <w:r w:rsidR="001C6ED8">
          <w:rPr>
            <w:szCs w:val="26"/>
          </w:rPr>
          <w:t>Theo</w:t>
        </w:r>
      </w:ins>
      <w:r>
        <w:rPr>
          <w:szCs w:val="26"/>
        </w:rPr>
        <w:t xml:space="preserve"> nghiên cứu của Parrott</w:t>
      </w:r>
      <w:r w:rsidR="007E7660">
        <w:rPr>
          <w:szCs w:val="26"/>
        </w:rPr>
        <w:t xml:space="preserve"> </w:t>
      </w:r>
      <w:r w:rsidR="00B36C6F">
        <w:rPr>
          <w:szCs w:val="26"/>
        </w:rPr>
        <w:t>[</w:t>
      </w:r>
      <w:r w:rsidR="007E7660">
        <w:rPr>
          <w:szCs w:val="26"/>
        </w:rPr>
        <w:t>4</w:t>
      </w:r>
      <w:r w:rsidR="00B36C6F">
        <w:rPr>
          <w:szCs w:val="26"/>
        </w:rPr>
        <w:t>]</w:t>
      </w:r>
      <w:del w:id="151" w:author="NGOCTHO" w:date="2019-03-27T16:09:00Z">
        <w:r w:rsidDel="001C6ED8">
          <w:rPr>
            <w:szCs w:val="26"/>
          </w:rPr>
          <w:delText xml:space="preserve"> thì</w:delText>
        </w:r>
      </w:del>
      <w:ins w:id="152" w:author="NGOCTHO" w:date="2019-03-27T16:09:00Z">
        <w:r w:rsidR="001C6ED8">
          <w:rPr>
            <w:szCs w:val="26"/>
          </w:rPr>
          <w:t>,</w:t>
        </w:r>
      </w:ins>
      <w:r>
        <w:rPr>
          <w:szCs w:val="26"/>
        </w:rPr>
        <w:t xml:space="preserve"> con người có sáu cảm xúc chính</w:t>
      </w:r>
      <w:r w:rsidR="00F92359">
        <w:rPr>
          <w:szCs w:val="26"/>
        </w:rPr>
        <w:t>:</w:t>
      </w:r>
      <w:r>
        <w:rPr>
          <w:szCs w:val="26"/>
        </w:rPr>
        <w:t xml:space="preserve"> tình yêu, niềm vui, bất ngờ, giận dữ, buồn bã và sợ hãi.</w:t>
      </w:r>
    </w:p>
    <w:p w14:paraId="0E9CA16D" w14:textId="77777777" w:rsidR="003C59C1" w:rsidRDefault="003C59C1" w:rsidP="008C2D81">
      <w:pPr>
        <w:pStyle w:val="cushead2"/>
        <w:numPr>
          <w:ilvl w:val="0"/>
          <w:numId w:val="0"/>
        </w:numPr>
        <w:spacing w:before="120"/>
        <w:ind w:firstLine="360"/>
        <w:rPr>
          <w:szCs w:val="26"/>
        </w:rPr>
        <w:pPrChange w:id="153" w:author="MinQua" w:date="2019-03-27T23:47:00Z">
          <w:pPr>
            <w:pStyle w:val="cushead2"/>
            <w:numPr>
              <w:ilvl w:val="0"/>
              <w:numId w:val="0"/>
            </w:numPr>
            <w:ind w:left="0" w:firstLine="360"/>
          </w:pPr>
        </w:pPrChange>
      </w:pPr>
      <w:r>
        <w:rPr>
          <w:szCs w:val="26"/>
        </w:rPr>
        <w:t>Phân loại cảm xúc có thể dựa trên những phương pháp như:</w:t>
      </w:r>
    </w:p>
    <w:p w14:paraId="7E05E15D" w14:textId="7A55ECCA" w:rsidR="004249CB" w:rsidRDefault="004249CB" w:rsidP="008C2D81">
      <w:pPr>
        <w:pStyle w:val="cushead2"/>
        <w:numPr>
          <w:ilvl w:val="0"/>
          <w:numId w:val="8"/>
        </w:numPr>
        <w:spacing w:before="120"/>
        <w:ind w:left="851" w:hanging="284"/>
        <w:rPr>
          <w:szCs w:val="26"/>
        </w:rPr>
        <w:pPrChange w:id="154" w:author="MinQua" w:date="2019-03-27T23:47:00Z">
          <w:pPr>
            <w:pStyle w:val="cushead2"/>
            <w:numPr>
              <w:ilvl w:val="0"/>
              <w:numId w:val="8"/>
            </w:numPr>
            <w:ind w:left="851" w:hanging="284"/>
          </w:pPr>
        </w:pPrChange>
      </w:pPr>
      <w:r>
        <w:rPr>
          <w:szCs w:val="26"/>
        </w:rPr>
        <w:t xml:space="preserve">Theo phương pháp phân lớp không giám sát </w:t>
      </w:r>
      <w:r w:rsidR="007D04F8">
        <w:rPr>
          <w:szCs w:val="26"/>
        </w:rPr>
        <w:t>[</w:t>
      </w:r>
      <w:r w:rsidR="00B36C6F">
        <w:rPr>
          <w:szCs w:val="26"/>
        </w:rPr>
        <w:t>5</w:t>
      </w:r>
      <w:r w:rsidR="003815F8">
        <w:rPr>
          <w:szCs w:val="26"/>
        </w:rPr>
        <w:t>].</w:t>
      </w:r>
    </w:p>
    <w:p w14:paraId="42A3B83A" w14:textId="43413BEF" w:rsidR="004249CB" w:rsidRDefault="004249CB" w:rsidP="008C2D81">
      <w:pPr>
        <w:pStyle w:val="cushead2"/>
        <w:numPr>
          <w:ilvl w:val="0"/>
          <w:numId w:val="8"/>
        </w:numPr>
        <w:spacing w:before="120"/>
        <w:ind w:left="851" w:hanging="284"/>
        <w:rPr>
          <w:szCs w:val="26"/>
        </w:rPr>
        <w:pPrChange w:id="155" w:author="MinQua" w:date="2019-03-27T23:47:00Z">
          <w:pPr>
            <w:pStyle w:val="cushead2"/>
            <w:numPr>
              <w:ilvl w:val="0"/>
              <w:numId w:val="8"/>
            </w:numPr>
            <w:ind w:left="851" w:hanging="284"/>
          </w:pPr>
        </w:pPrChange>
      </w:pPr>
      <w:r>
        <w:rPr>
          <w:szCs w:val="26"/>
        </w:rPr>
        <w:t xml:space="preserve">Theo phương pháp phân lớp có giám sát </w:t>
      </w:r>
      <w:r w:rsidR="007D04F8">
        <w:rPr>
          <w:szCs w:val="26"/>
        </w:rPr>
        <w:t>[</w:t>
      </w:r>
      <w:r w:rsidR="007E7660">
        <w:rPr>
          <w:szCs w:val="26"/>
        </w:rPr>
        <w:t>6</w:t>
      </w:r>
      <w:r w:rsidR="003815F8">
        <w:rPr>
          <w:szCs w:val="26"/>
        </w:rPr>
        <w:t>].</w:t>
      </w:r>
      <w:r w:rsidR="00166CDB">
        <w:rPr>
          <w:szCs w:val="26"/>
        </w:rPr>
        <w:t xml:space="preserve"> </w:t>
      </w:r>
      <w:r>
        <w:rPr>
          <w:szCs w:val="26"/>
        </w:rPr>
        <w:t>Kỹ thuật chủ yếu dùng là Naïve Bayes hoặc SVM (support vector machines</w:t>
      </w:r>
      <w:r w:rsidR="007E7660">
        <w:rPr>
          <w:szCs w:val="26"/>
        </w:rPr>
        <w:t>)</w:t>
      </w:r>
      <w:r w:rsidR="005143EB">
        <w:rPr>
          <w:szCs w:val="26"/>
        </w:rPr>
        <w:t>.</w:t>
      </w:r>
    </w:p>
    <w:p w14:paraId="5069A9EC" w14:textId="4F9C164C" w:rsidR="008366FD" w:rsidRDefault="00367B90" w:rsidP="008C2D81">
      <w:pPr>
        <w:pStyle w:val="cushead2"/>
        <w:numPr>
          <w:ilvl w:val="0"/>
          <w:numId w:val="8"/>
        </w:numPr>
        <w:spacing w:before="120"/>
        <w:ind w:left="851" w:hanging="284"/>
        <w:rPr>
          <w:szCs w:val="26"/>
        </w:rPr>
        <w:pPrChange w:id="156" w:author="MinQua" w:date="2019-03-27T23:47:00Z">
          <w:pPr>
            <w:pStyle w:val="cushead2"/>
            <w:numPr>
              <w:ilvl w:val="0"/>
              <w:numId w:val="8"/>
            </w:numPr>
            <w:ind w:left="851" w:hanging="284"/>
          </w:pPr>
        </w:pPrChange>
      </w:pPr>
      <w:r>
        <w:rPr>
          <w:szCs w:val="26"/>
        </w:rPr>
        <w:t>Phân tích cảm xúc dựa trên khía cạnh. Một số</w:t>
      </w:r>
      <w:r w:rsidR="00B931FC">
        <w:rPr>
          <w:szCs w:val="26"/>
        </w:rPr>
        <w:t xml:space="preserve"> kỹ thuật</w:t>
      </w:r>
      <w:r w:rsidR="0085776B">
        <w:rPr>
          <w:szCs w:val="26"/>
        </w:rPr>
        <w:t xml:space="preserve"> tiêu biểu</w:t>
      </w:r>
      <w:r>
        <w:rPr>
          <w:szCs w:val="26"/>
        </w:rPr>
        <w:t xml:space="preserve"> của</w:t>
      </w:r>
      <w:r w:rsidR="00B931FC">
        <w:rPr>
          <w:szCs w:val="26"/>
        </w:rPr>
        <w:t xml:space="preserve"> phương pháp</w:t>
      </w:r>
      <w:r>
        <w:rPr>
          <w:szCs w:val="26"/>
        </w:rPr>
        <w:t xml:space="preserve"> này là</w:t>
      </w:r>
      <w:r w:rsidR="0085776B">
        <w:rPr>
          <w:szCs w:val="26"/>
        </w:rPr>
        <w:t xml:space="preserve"> dựa</w:t>
      </w:r>
      <w:r w:rsidR="00EA21B9">
        <w:rPr>
          <w:szCs w:val="26"/>
        </w:rPr>
        <w:t xml:space="preserve"> trên từ vựng </w:t>
      </w:r>
      <w:r w:rsidR="007D04F8">
        <w:rPr>
          <w:szCs w:val="26"/>
        </w:rPr>
        <w:t>[</w:t>
      </w:r>
      <w:r w:rsidR="0085776B">
        <w:rPr>
          <w:szCs w:val="26"/>
        </w:rPr>
        <w:t>7</w:t>
      </w:r>
      <w:r w:rsidR="00A458C3">
        <w:rPr>
          <w:szCs w:val="26"/>
        </w:rPr>
        <w:t>]</w:t>
      </w:r>
      <w:r w:rsidR="008366FD">
        <w:rPr>
          <w:szCs w:val="26"/>
        </w:rPr>
        <w:t>.</w:t>
      </w:r>
    </w:p>
    <w:p w14:paraId="1E1613FE" w14:textId="3548758C" w:rsidR="00B931FC" w:rsidRPr="004249CB" w:rsidRDefault="00B931FC" w:rsidP="008C2D81">
      <w:pPr>
        <w:pStyle w:val="cushead2"/>
        <w:numPr>
          <w:ilvl w:val="0"/>
          <w:numId w:val="8"/>
        </w:numPr>
        <w:spacing w:before="120"/>
        <w:ind w:left="851" w:hanging="284"/>
        <w:rPr>
          <w:szCs w:val="26"/>
        </w:rPr>
        <w:pPrChange w:id="157" w:author="MinQua" w:date="2019-03-27T23:47:00Z">
          <w:pPr>
            <w:pStyle w:val="cushead2"/>
            <w:numPr>
              <w:ilvl w:val="0"/>
              <w:numId w:val="8"/>
            </w:numPr>
            <w:ind w:left="851" w:hanging="284"/>
          </w:pPr>
        </w:pPrChange>
      </w:pPr>
      <w:r>
        <w:rPr>
          <w:szCs w:val="26"/>
        </w:rPr>
        <w:t>Phân loại cảm xác dựa trên chủ đề</w:t>
      </w:r>
      <w:r w:rsidR="00286CF4">
        <w:rPr>
          <w:szCs w:val="26"/>
        </w:rPr>
        <w:t xml:space="preserve"> </w:t>
      </w:r>
      <w:del w:id="158" w:author="NGOCTHO" w:date="2019-03-27T16:09:00Z">
        <w:r w:rsidR="0085776B" w:rsidDel="006A6198">
          <w:rPr>
            <w:szCs w:val="26"/>
          </w:rPr>
          <w:delText xml:space="preserve"> </w:delText>
        </w:r>
      </w:del>
      <w:r w:rsidR="00B36C6F">
        <w:rPr>
          <w:szCs w:val="26"/>
        </w:rPr>
        <w:t>[</w:t>
      </w:r>
      <w:r w:rsidR="0085776B">
        <w:rPr>
          <w:szCs w:val="26"/>
        </w:rPr>
        <w:t>8</w:t>
      </w:r>
      <w:r w:rsidR="00B36C6F">
        <w:rPr>
          <w:szCs w:val="26"/>
        </w:rPr>
        <w:t>]</w:t>
      </w:r>
      <w:r w:rsidR="005236C0">
        <w:rPr>
          <w:szCs w:val="26"/>
        </w:rPr>
        <w:t>.</w:t>
      </w:r>
    </w:p>
    <w:p w14:paraId="5009ACD9" w14:textId="6063014C" w:rsidR="0028488A" w:rsidRDefault="00CC5E17" w:rsidP="008C2D81">
      <w:pPr>
        <w:pStyle w:val="cushead2"/>
        <w:spacing w:before="120"/>
        <w:rPr>
          <w:i/>
          <w:sz w:val="28"/>
          <w:szCs w:val="28"/>
        </w:rPr>
        <w:pPrChange w:id="159" w:author="MinQua" w:date="2019-03-27T23:47:00Z">
          <w:pPr>
            <w:pStyle w:val="cushead2"/>
          </w:pPr>
        </w:pPrChange>
      </w:pPr>
      <w:r>
        <w:rPr>
          <w:i/>
          <w:sz w:val="28"/>
          <w:szCs w:val="28"/>
        </w:rPr>
        <w:t xml:space="preserve"> </w:t>
      </w:r>
      <w:r w:rsidR="0028488A">
        <w:rPr>
          <w:i/>
          <w:sz w:val="28"/>
          <w:szCs w:val="28"/>
        </w:rPr>
        <w:t>Phân l</w:t>
      </w:r>
      <w:r w:rsidR="008A4F66">
        <w:rPr>
          <w:i/>
          <w:sz w:val="28"/>
          <w:szCs w:val="28"/>
        </w:rPr>
        <w:t>ớp</w:t>
      </w:r>
      <w:r w:rsidR="00367B90">
        <w:rPr>
          <w:i/>
          <w:sz w:val="28"/>
          <w:szCs w:val="28"/>
        </w:rPr>
        <w:t xml:space="preserve"> câu</w:t>
      </w:r>
      <w:r w:rsidR="008A4F66">
        <w:rPr>
          <w:i/>
          <w:sz w:val="28"/>
          <w:szCs w:val="28"/>
        </w:rPr>
        <w:t xml:space="preserve"> </w:t>
      </w:r>
      <w:r w:rsidR="0028488A">
        <w:rPr>
          <w:i/>
          <w:sz w:val="28"/>
          <w:szCs w:val="28"/>
        </w:rPr>
        <w:t>chủ quan</w:t>
      </w:r>
    </w:p>
    <w:p w14:paraId="1E38D5CE" w14:textId="77777777" w:rsidR="007C2EBC" w:rsidRDefault="007C2EBC" w:rsidP="008C2D81">
      <w:pPr>
        <w:pStyle w:val="cushead2"/>
        <w:numPr>
          <w:ilvl w:val="0"/>
          <w:numId w:val="0"/>
        </w:numPr>
        <w:spacing w:before="120"/>
        <w:ind w:firstLine="360"/>
        <w:rPr>
          <w:szCs w:val="26"/>
        </w:rPr>
        <w:pPrChange w:id="160" w:author="MinQua" w:date="2019-03-27T23:47:00Z">
          <w:pPr>
            <w:pStyle w:val="cushead2"/>
            <w:numPr>
              <w:ilvl w:val="0"/>
              <w:numId w:val="0"/>
            </w:numPr>
            <w:ind w:left="0" w:firstLine="360"/>
          </w:pPr>
        </w:pPrChange>
      </w:pPr>
      <w:r>
        <w:rPr>
          <w:szCs w:val="26"/>
        </w:rPr>
        <w:t>Câu chủ quan là một câu thể hiện về cảm xúc hoặc ý kiến rõ ràng của một cá nhân. Phải phân biệt rõ 1 câu là thể hiện ý kiến khách quan hay chủ quan.</w:t>
      </w:r>
    </w:p>
    <w:p w14:paraId="056EF291" w14:textId="3597003F" w:rsidR="007C2EBC" w:rsidRDefault="007C2EBC" w:rsidP="008C2D81">
      <w:pPr>
        <w:pStyle w:val="cushead2"/>
        <w:numPr>
          <w:ilvl w:val="0"/>
          <w:numId w:val="0"/>
        </w:numPr>
        <w:spacing w:before="120"/>
        <w:ind w:firstLine="360"/>
        <w:rPr>
          <w:szCs w:val="26"/>
        </w:rPr>
        <w:pPrChange w:id="161" w:author="MinQua" w:date="2019-03-27T23:47:00Z">
          <w:pPr>
            <w:pStyle w:val="cushead2"/>
            <w:numPr>
              <w:ilvl w:val="0"/>
              <w:numId w:val="0"/>
            </w:numPr>
            <w:ind w:left="0" w:firstLine="360"/>
          </w:pPr>
        </w:pPrChange>
      </w:pPr>
      <w:r>
        <w:rPr>
          <w:szCs w:val="26"/>
        </w:rPr>
        <w:t xml:space="preserve">Ở kỹ thuật này ta dùng đa số bằng phương pháp Navie Bayes </w:t>
      </w:r>
      <w:r w:rsidR="002C4814">
        <w:rPr>
          <w:szCs w:val="26"/>
        </w:rPr>
        <w:t>[</w:t>
      </w:r>
      <w:r w:rsidR="00440A6D">
        <w:rPr>
          <w:szCs w:val="26"/>
        </w:rPr>
        <w:t>9</w:t>
      </w:r>
      <w:r w:rsidR="00B36C6F">
        <w:rPr>
          <w:szCs w:val="26"/>
        </w:rPr>
        <w:t>]</w:t>
      </w:r>
      <w:r>
        <w:rPr>
          <w:szCs w:val="26"/>
        </w:rPr>
        <w:t xml:space="preserve">. </w:t>
      </w:r>
      <w:r w:rsidR="00440A6D">
        <w:rPr>
          <w:szCs w:val="26"/>
        </w:rPr>
        <w:t>Với kỷ thuật trên</w:t>
      </w:r>
      <w:r>
        <w:rPr>
          <w:szCs w:val="26"/>
        </w:rPr>
        <w:t xml:space="preserve"> ý kiến không được đưa về bộ 5 thành phần như ở phân tích ý kiến</w:t>
      </w:r>
      <w:r w:rsidR="00367B90">
        <w:rPr>
          <w:szCs w:val="26"/>
        </w:rPr>
        <w:t>. Ngoài ra còn một số phương pháp khác như</w:t>
      </w:r>
      <w:r w:rsidR="00F92359">
        <w:rPr>
          <w:szCs w:val="26"/>
        </w:rPr>
        <w:t>:</w:t>
      </w:r>
      <w:r w:rsidR="00367B90">
        <w:rPr>
          <w:szCs w:val="26"/>
        </w:rPr>
        <w:t xml:space="preserve"> </w:t>
      </w:r>
    </w:p>
    <w:p w14:paraId="0C5C5708" w14:textId="2202F62E" w:rsidR="00367B90" w:rsidRDefault="00367B90" w:rsidP="008C2D81">
      <w:pPr>
        <w:pStyle w:val="cushead2"/>
        <w:numPr>
          <w:ilvl w:val="0"/>
          <w:numId w:val="10"/>
        </w:numPr>
        <w:spacing w:before="120"/>
        <w:ind w:left="851" w:hanging="284"/>
        <w:rPr>
          <w:szCs w:val="26"/>
        </w:rPr>
        <w:pPrChange w:id="162" w:author="MinQua" w:date="2019-03-27T23:47:00Z">
          <w:pPr>
            <w:pStyle w:val="cushead2"/>
            <w:numPr>
              <w:ilvl w:val="0"/>
              <w:numId w:val="10"/>
            </w:numPr>
            <w:ind w:left="851" w:hanging="284"/>
          </w:pPr>
        </w:pPrChange>
      </w:pPr>
      <w:r>
        <w:rPr>
          <w:szCs w:val="26"/>
        </w:rPr>
        <w:lastRenderedPageBreak/>
        <w:t xml:space="preserve">Phân loại câu chủ quan sử dụng mẫu </w:t>
      </w:r>
      <w:r w:rsidR="002C4814">
        <w:rPr>
          <w:szCs w:val="26"/>
        </w:rPr>
        <w:t>[1</w:t>
      </w:r>
      <w:r w:rsidR="001B4FC9">
        <w:rPr>
          <w:szCs w:val="26"/>
        </w:rPr>
        <w:t>0</w:t>
      </w:r>
      <w:r w:rsidR="00B36C6F">
        <w:rPr>
          <w:szCs w:val="26"/>
        </w:rPr>
        <w:t>]</w:t>
      </w:r>
      <w:r w:rsidR="005236C0">
        <w:rPr>
          <w:szCs w:val="26"/>
        </w:rPr>
        <w:t>.</w:t>
      </w:r>
    </w:p>
    <w:p w14:paraId="4D8383C7" w14:textId="47E3FCD8" w:rsidR="00367B90" w:rsidRPr="007C2EBC" w:rsidRDefault="00367B90" w:rsidP="008C2D81">
      <w:pPr>
        <w:pStyle w:val="cushead2"/>
        <w:numPr>
          <w:ilvl w:val="0"/>
          <w:numId w:val="10"/>
        </w:numPr>
        <w:spacing w:before="120"/>
        <w:ind w:left="851" w:hanging="284"/>
        <w:rPr>
          <w:szCs w:val="26"/>
        </w:rPr>
        <w:pPrChange w:id="163" w:author="MinQua" w:date="2019-03-27T23:47:00Z">
          <w:pPr>
            <w:pStyle w:val="cushead2"/>
            <w:numPr>
              <w:ilvl w:val="0"/>
              <w:numId w:val="10"/>
            </w:numPr>
            <w:ind w:left="851" w:hanging="284"/>
          </w:pPr>
        </w:pPrChange>
      </w:pPr>
      <w:r>
        <w:rPr>
          <w:szCs w:val="26"/>
        </w:rPr>
        <w:t xml:space="preserve">Câu chủ quan và phân lớp cảm xúc </w:t>
      </w:r>
      <w:r w:rsidR="002C4814">
        <w:rPr>
          <w:szCs w:val="26"/>
        </w:rPr>
        <w:t>[1</w:t>
      </w:r>
      <w:r w:rsidR="001B4FC9">
        <w:rPr>
          <w:szCs w:val="26"/>
        </w:rPr>
        <w:t>1</w:t>
      </w:r>
      <w:r w:rsidR="00B36C6F">
        <w:rPr>
          <w:szCs w:val="26"/>
        </w:rPr>
        <w:t>]</w:t>
      </w:r>
      <w:r w:rsidR="005236C0">
        <w:rPr>
          <w:szCs w:val="26"/>
        </w:rPr>
        <w:t>.</w:t>
      </w:r>
    </w:p>
    <w:p w14:paraId="49635A22" w14:textId="624AAFB9" w:rsidR="0028488A" w:rsidRDefault="00CC5E17" w:rsidP="008C2D81">
      <w:pPr>
        <w:pStyle w:val="cushead2"/>
        <w:spacing w:before="120"/>
        <w:rPr>
          <w:i/>
          <w:sz w:val="28"/>
          <w:szCs w:val="28"/>
        </w:rPr>
        <w:pPrChange w:id="164" w:author="MinQua" w:date="2019-03-27T23:47:00Z">
          <w:pPr>
            <w:pStyle w:val="cushead2"/>
          </w:pPr>
        </w:pPrChange>
      </w:pPr>
      <w:r>
        <w:rPr>
          <w:i/>
          <w:sz w:val="28"/>
          <w:szCs w:val="28"/>
        </w:rPr>
        <w:t xml:space="preserve"> </w:t>
      </w:r>
      <w:r w:rsidR="0028488A">
        <w:rPr>
          <w:i/>
          <w:sz w:val="28"/>
          <w:szCs w:val="28"/>
        </w:rPr>
        <w:t>Tóm tắt ý kiến</w:t>
      </w:r>
    </w:p>
    <w:p w14:paraId="0385B953" w14:textId="4E7FAF05" w:rsidR="00376FCA" w:rsidRDefault="00B37D7C" w:rsidP="008C2D81">
      <w:pPr>
        <w:pStyle w:val="cushead2"/>
        <w:numPr>
          <w:ilvl w:val="0"/>
          <w:numId w:val="0"/>
        </w:numPr>
        <w:spacing w:before="120"/>
        <w:ind w:firstLine="360"/>
        <w:rPr>
          <w:szCs w:val="26"/>
        </w:rPr>
        <w:pPrChange w:id="165" w:author="MinQua" w:date="2019-03-27T23:47:00Z">
          <w:pPr>
            <w:pStyle w:val="cushead2"/>
            <w:numPr>
              <w:ilvl w:val="0"/>
              <w:numId w:val="0"/>
            </w:numPr>
            <w:ind w:left="0" w:firstLine="360"/>
          </w:pPr>
        </w:pPrChange>
      </w:pPr>
      <w:r>
        <w:rPr>
          <w:szCs w:val="26"/>
        </w:rPr>
        <w:t>Tóm tắt ý kiến là một phần không thể thiếu của việc phân tíc</w:t>
      </w:r>
      <w:r w:rsidR="00F76DFD">
        <w:rPr>
          <w:szCs w:val="26"/>
        </w:rPr>
        <w:t>h ý kiến, phương pháp được sử dụ</w:t>
      </w:r>
      <w:r>
        <w:rPr>
          <w:szCs w:val="26"/>
        </w:rPr>
        <w:t>ng phổ biến là tóm tắt ý kiến dựa trên khía cạnh. Một số phương pháp đã được nghiên cứu như</w:t>
      </w:r>
      <w:r w:rsidR="00F92359">
        <w:rPr>
          <w:szCs w:val="26"/>
        </w:rPr>
        <w:t>:</w:t>
      </w:r>
    </w:p>
    <w:p w14:paraId="3C235901" w14:textId="30F51133" w:rsidR="00B37D7C" w:rsidRPr="00B37D7C" w:rsidRDefault="00B37D7C" w:rsidP="008C2D81">
      <w:pPr>
        <w:pStyle w:val="ListParagraph"/>
        <w:numPr>
          <w:ilvl w:val="0"/>
          <w:numId w:val="11"/>
        </w:numPr>
        <w:spacing w:before="120"/>
        <w:ind w:left="851" w:hanging="284"/>
        <w:rPr>
          <w:szCs w:val="26"/>
        </w:rPr>
        <w:pPrChange w:id="166" w:author="MinQua" w:date="2019-03-27T23:47:00Z">
          <w:pPr>
            <w:pStyle w:val="ListParagraph"/>
            <w:numPr>
              <w:numId w:val="11"/>
            </w:numPr>
            <w:ind w:left="851" w:hanging="284"/>
          </w:pPr>
        </w:pPrChange>
      </w:pPr>
      <w:r w:rsidRPr="00B37D7C">
        <w:rPr>
          <w:szCs w:val="26"/>
        </w:rPr>
        <w:t>Chọn và sắp x</w:t>
      </w:r>
      <w:r>
        <w:rPr>
          <w:szCs w:val="26"/>
        </w:rPr>
        <w:t>ếp các câu</w:t>
      </w:r>
      <w:r w:rsidR="002C4814">
        <w:rPr>
          <w:szCs w:val="26"/>
        </w:rPr>
        <w:t xml:space="preserve"> [1</w:t>
      </w:r>
      <w:r w:rsidR="001B4FC9">
        <w:rPr>
          <w:szCs w:val="26"/>
        </w:rPr>
        <w:t>2</w:t>
      </w:r>
      <w:r w:rsidR="00B36C6F">
        <w:rPr>
          <w:szCs w:val="26"/>
        </w:rPr>
        <w:t>]</w:t>
      </w:r>
      <w:r w:rsidR="00501725">
        <w:rPr>
          <w:szCs w:val="26"/>
        </w:rPr>
        <w:t>.</w:t>
      </w:r>
    </w:p>
    <w:p w14:paraId="331A4984" w14:textId="079A1972" w:rsidR="00B37D7C" w:rsidRPr="00B37D7C" w:rsidRDefault="00B37D7C" w:rsidP="008C2D81">
      <w:pPr>
        <w:pStyle w:val="ListParagraph"/>
        <w:numPr>
          <w:ilvl w:val="0"/>
          <w:numId w:val="11"/>
        </w:numPr>
        <w:spacing w:before="120"/>
        <w:ind w:left="851" w:hanging="284"/>
        <w:rPr>
          <w:szCs w:val="26"/>
        </w:rPr>
        <w:pPrChange w:id="167" w:author="MinQua" w:date="2019-03-27T23:47:00Z">
          <w:pPr>
            <w:pStyle w:val="ListParagraph"/>
            <w:numPr>
              <w:numId w:val="11"/>
            </w:numPr>
            <w:ind w:left="851" w:hanging="284"/>
          </w:pPr>
        </w:pPrChange>
      </w:pPr>
      <w:r w:rsidRPr="00B37D7C">
        <w:rPr>
          <w:szCs w:val="26"/>
        </w:rPr>
        <w:t>Tính thông minh và độ dễ đọc</w:t>
      </w:r>
      <w:r w:rsidR="002C4814">
        <w:rPr>
          <w:szCs w:val="26"/>
        </w:rPr>
        <w:t xml:space="preserve"> [</w:t>
      </w:r>
      <w:r w:rsidR="00EB14B1">
        <w:rPr>
          <w:szCs w:val="26"/>
        </w:rPr>
        <w:t>1</w:t>
      </w:r>
      <w:r w:rsidR="001B4FC9">
        <w:rPr>
          <w:szCs w:val="26"/>
        </w:rPr>
        <w:t>3</w:t>
      </w:r>
      <w:r w:rsidR="00B36C6F">
        <w:rPr>
          <w:szCs w:val="26"/>
        </w:rPr>
        <w:t>]</w:t>
      </w:r>
      <w:r w:rsidR="00501725">
        <w:rPr>
          <w:szCs w:val="26"/>
        </w:rPr>
        <w:t>.</w:t>
      </w:r>
    </w:p>
    <w:p w14:paraId="494C4FC2" w14:textId="00956BA9" w:rsidR="0028488A" w:rsidRPr="0028488A" w:rsidRDefault="00DE2390" w:rsidP="008C2D81">
      <w:pPr>
        <w:pStyle w:val="cushead2"/>
        <w:spacing w:before="120"/>
        <w:rPr>
          <w:i/>
          <w:sz w:val="28"/>
          <w:szCs w:val="28"/>
        </w:rPr>
        <w:pPrChange w:id="168" w:author="MinQua" w:date="2019-03-27T23:47:00Z">
          <w:pPr>
            <w:pStyle w:val="cushead2"/>
          </w:pPr>
        </w:pPrChange>
      </w:pPr>
      <w:r>
        <w:rPr>
          <w:i/>
          <w:sz w:val="28"/>
          <w:szCs w:val="28"/>
        </w:rPr>
        <w:t xml:space="preserve"> </w:t>
      </w:r>
      <w:r w:rsidR="0028488A">
        <w:rPr>
          <w:i/>
          <w:sz w:val="28"/>
          <w:szCs w:val="28"/>
        </w:rPr>
        <w:t>Từ vựng ý kiến</w:t>
      </w:r>
    </w:p>
    <w:p w14:paraId="0F9CA5FD" w14:textId="6BE6B333" w:rsidR="005236C0" w:rsidRDefault="00B37D7C" w:rsidP="008C2D81">
      <w:pPr>
        <w:spacing w:before="120"/>
        <w:ind w:left="0" w:firstLine="380"/>
        <w:jc w:val="left"/>
        <w:pPrChange w:id="169" w:author="MinQua" w:date="2019-03-27T23:47:00Z">
          <w:pPr>
            <w:ind w:left="0" w:firstLine="380"/>
            <w:jc w:val="left"/>
          </w:pPr>
        </w:pPrChange>
      </w:pPr>
      <w:r>
        <w:t xml:space="preserve">Từ vựng ý kiến là một danh sách các từ và biểu thức được sử dụng để thể hiện cảm xúc </w:t>
      </w:r>
      <w:r w:rsidR="009874FA">
        <w:t xml:space="preserve">chủ quan của con người. </w:t>
      </w:r>
      <w:r w:rsidR="00EC66BA">
        <w:t>Có 3 các chính để biên soạn ra bộ từ vựng này là</w:t>
      </w:r>
      <w:r w:rsidR="00F92359">
        <w:t>:</w:t>
      </w:r>
      <w:r w:rsidR="00EC66BA">
        <w:t xml:space="preserve"> thủ công, dựa trên corpus hay dựa trên từ điển. </w:t>
      </w:r>
    </w:p>
    <w:p w14:paraId="07988C97" w14:textId="17E586B8" w:rsidR="00A77A4E" w:rsidRDefault="00EC66BA" w:rsidP="008C2D81">
      <w:pPr>
        <w:spacing w:before="120"/>
        <w:ind w:left="0" w:firstLine="380"/>
        <w:jc w:val="left"/>
        <w:pPrChange w:id="170" w:author="MinQua" w:date="2019-03-27T23:47:00Z">
          <w:pPr>
            <w:ind w:left="0" w:firstLine="380"/>
            <w:jc w:val="left"/>
          </w:pPr>
        </w:pPrChange>
      </w:pPr>
      <w:r>
        <w:t>Một số nghiên cứu liên quan như</w:t>
      </w:r>
      <w:r w:rsidR="00F92359">
        <w:t>:</w:t>
      </w:r>
      <w:r>
        <w:t xml:space="preserve"> </w:t>
      </w:r>
    </w:p>
    <w:p w14:paraId="5BF648AB" w14:textId="25766E6D" w:rsidR="00EC66BA" w:rsidRPr="00E93170" w:rsidRDefault="00EC66BA" w:rsidP="008C2D81">
      <w:pPr>
        <w:pStyle w:val="ListParagraph"/>
        <w:numPr>
          <w:ilvl w:val="0"/>
          <w:numId w:val="12"/>
        </w:numPr>
        <w:spacing w:before="120"/>
        <w:ind w:left="851" w:hanging="284"/>
        <w:jc w:val="left"/>
        <w:pPrChange w:id="171" w:author="MinQua" w:date="2019-03-27T23:47:00Z">
          <w:pPr>
            <w:pStyle w:val="ListParagraph"/>
            <w:numPr>
              <w:numId w:val="12"/>
            </w:numPr>
            <w:ind w:left="851" w:hanging="284"/>
            <w:jc w:val="left"/>
          </w:pPr>
        </w:pPrChange>
      </w:pPr>
      <w:r w:rsidRPr="00EC66BA">
        <w:rPr>
          <w:bCs/>
        </w:rPr>
        <w:t xml:space="preserve">Phương pháp Double Propagation </w:t>
      </w:r>
      <w:r w:rsidR="00EB14B1">
        <w:rPr>
          <w:szCs w:val="26"/>
        </w:rPr>
        <w:t>[</w:t>
      </w:r>
      <w:r w:rsidR="00C6782F">
        <w:rPr>
          <w:szCs w:val="26"/>
        </w:rPr>
        <w:t>7</w:t>
      </w:r>
      <w:r w:rsidR="00B36C6F">
        <w:rPr>
          <w:szCs w:val="26"/>
        </w:rPr>
        <w:t>]</w:t>
      </w:r>
      <w:r w:rsidR="005236C0">
        <w:rPr>
          <w:bCs/>
        </w:rPr>
        <w:t>.</w:t>
      </w:r>
    </w:p>
    <w:p w14:paraId="6F5758A3" w14:textId="09358D6D" w:rsidR="00013A3E" w:rsidRPr="00185494" w:rsidRDefault="00E93170" w:rsidP="008C2D81">
      <w:pPr>
        <w:pStyle w:val="ListParagraph"/>
        <w:numPr>
          <w:ilvl w:val="0"/>
          <w:numId w:val="12"/>
        </w:numPr>
        <w:spacing w:before="120"/>
        <w:ind w:left="851" w:hanging="284"/>
        <w:jc w:val="left"/>
        <w:pPrChange w:id="172" w:author="MinQua" w:date="2019-03-27T23:47:00Z">
          <w:pPr>
            <w:pStyle w:val="ListParagraph"/>
            <w:numPr>
              <w:numId w:val="12"/>
            </w:numPr>
            <w:ind w:left="851" w:hanging="284"/>
            <w:jc w:val="left"/>
          </w:pPr>
        </w:pPrChange>
      </w:pPr>
      <w:r w:rsidRPr="00674746">
        <w:rPr>
          <w:szCs w:val="26"/>
        </w:rPr>
        <w:t>Sử dụng thông tin từ WordNet</w:t>
      </w:r>
      <w:r w:rsidR="00EB14B1">
        <w:rPr>
          <w:szCs w:val="26"/>
        </w:rPr>
        <w:t xml:space="preserve"> [</w:t>
      </w:r>
      <w:r w:rsidR="00D85555">
        <w:rPr>
          <w:szCs w:val="26"/>
        </w:rPr>
        <w:t>15</w:t>
      </w:r>
      <w:r w:rsidR="00B36C6F">
        <w:rPr>
          <w:szCs w:val="26"/>
        </w:rPr>
        <w:t>]</w:t>
      </w:r>
      <w:r w:rsidR="005236C0">
        <w:rPr>
          <w:szCs w:val="26"/>
        </w:rPr>
        <w:t>.</w:t>
      </w:r>
    </w:p>
    <w:p w14:paraId="25E9F9EF" w14:textId="00D90231" w:rsidR="005B2F2A" w:rsidRDefault="00FA2082" w:rsidP="008C2D81">
      <w:pPr>
        <w:pStyle w:val="Heading1"/>
        <w:numPr>
          <w:ilvl w:val="0"/>
          <w:numId w:val="2"/>
        </w:numPr>
        <w:spacing w:before="120"/>
        <w:ind w:left="0" w:firstLine="360"/>
        <w:pPrChange w:id="173" w:author="MinQua" w:date="2019-03-27T23:47:00Z">
          <w:pPr>
            <w:pStyle w:val="Heading1"/>
            <w:numPr>
              <w:numId w:val="2"/>
            </w:numPr>
            <w:ind w:firstLine="360"/>
          </w:pPr>
        </w:pPrChange>
      </w:pPr>
      <w:bookmarkStart w:id="174" w:name="_Toc525515954"/>
      <w:r w:rsidRPr="00AE16CD">
        <w:rPr>
          <w:lang w:val="vi-VN"/>
        </w:rPr>
        <w:t>TIẾN ĐỘ THỰC HIỆN ĐỀ</w:t>
      </w:r>
      <w:r w:rsidR="005B7904">
        <w:rPr>
          <w:lang w:val="vi-VN"/>
        </w:rPr>
        <w:t xml:space="preserve"> TÀ</w:t>
      </w:r>
      <w:bookmarkEnd w:id="174"/>
      <w:r w:rsidR="006E186C">
        <w:t>I</w:t>
      </w:r>
    </w:p>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66"/>
        <w:gridCol w:w="734"/>
        <w:gridCol w:w="735"/>
        <w:gridCol w:w="735"/>
        <w:gridCol w:w="735"/>
        <w:gridCol w:w="725"/>
        <w:gridCol w:w="735"/>
      </w:tblGrid>
      <w:tr w:rsidR="005B2F2A" w:rsidRPr="00A72AF1" w14:paraId="265BCBBE" w14:textId="77777777" w:rsidTr="00FB0D21">
        <w:trPr>
          <w:cantSplit/>
          <w:trHeight w:val="856"/>
        </w:trPr>
        <w:tc>
          <w:tcPr>
            <w:tcW w:w="2246" w:type="pct"/>
            <w:tcBorders>
              <w:top w:val="single" w:sz="4" w:space="0" w:color="000000"/>
              <w:left w:val="single" w:sz="4" w:space="0" w:color="000000"/>
              <w:bottom w:val="single" w:sz="4" w:space="0" w:color="000000"/>
              <w:right w:val="single" w:sz="4" w:space="0" w:color="000000"/>
              <w:tl2br w:val="single" w:sz="4" w:space="0" w:color="auto"/>
            </w:tcBorders>
            <w:hideMark/>
          </w:tcPr>
          <w:p w14:paraId="12EC4DFE" w14:textId="2D52F436" w:rsidR="005B2F2A" w:rsidRPr="00A72AF1" w:rsidRDefault="005B2F2A" w:rsidP="008C2D81">
            <w:pPr>
              <w:spacing w:before="120" w:after="120"/>
              <w:ind w:left="0" w:firstLine="0"/>
              <w:jc w:val="right"/>
              <w:rPr>
                <w:b/>
                <w:sz w:val="23"/>
                <w:szCs w:val="23"/>
              </w:rPr>
              <w:pPrChange w:id="175" w:author="MinQua" w:date="2019-03-27T23:47:00Z">
                <w:pPr>
                  <w:spacing w:before="120" w:after="120"/>
                  <w:ind w:left="0" w:firstLine="0"/>
                  <w:jc w:val="right"/>
                </w:pPr>
              </w:pPrChange>
            </w:pPr>
            <w:r w:rsidRPr="00A72AF1">
              <w:rPr>
                <w:b/>
                <w:sz w:val="23"/>
                <w:szCs w:val="23"/>
              </w:rPr>
              <w:t>Tháng (năm 2019)</w:t>
            </w:r>
          </w:p>
          <w:p w14:paraId="0E78C3B9" w14:textId="77777777" w:rsidR="005B2F2A" w:rsidRPr="00A72AF1" w:rsidRDefault="005B2F2A" w:rsidP="008C2D81">
            <w:pPr>
              <w:spacing w:before="120"/>
              <w:ind w:left="0" w:firstLine="0"/>
              <w:jc w:val="left"/>
              <w:rPr>
                <w:b/>
                <w:sz w:val="23"/>
                <w:szCs w:val="23"/>
              </w:rPr>
              <w:pPrChange w:id="176" w:author="MinQua" w:date="2019-03-27T23:47:00Z">
                <w:pPr>
                  <w:ind w:left="0" w:firstLine="0"/>
                  <w:jc w:val="left"/>
                </w:pPr>
              </w:pPrChange>
            </w:pPr>
            <w:r w:rsidRPr="00A72AF1">
              <w:rPr>
                <w:b/>
                <w:sz w:val="23"/>
                <w:szCs w:val="23"/>
              </w:rPr>
              <w:t>Dự kiến nội dung</w:t>
            </w:r>
          </w:p>
          <w:p w14:paraId="49F93765" w14:textId="626F9395" w:rsidR="005B2F2A" w:rsidRPr="00A72AF1" w:rsidRDefault="005B2F2A" w:rsidP="008C2D81">
            <w:pPr>
              <w:spacing w:before="120"/>
              <w:ind w:left="0" w:firstLine="0"/>
              <w:jc w:val="left"/>
              <w:rPr>
                <w:b/>
                <w:sz w:val="23"/>
                <w:szCs w:val="23"/>
              </w:rPr>
              <w:pPrChange w:id="177" w:author="MinQua" w:date="2019-03-27T23:47:00Z">
                <w:pPr>
                  <w:ind w:left="0" w:firstLine="0"/>
                  <w:jc w:val="left"/>
                </w:pPr>
              </w:pPrChange>
            </w:pPr>
            <w:r w:rsidRPr="00A72AF1">
              <w:rPr>
                <w:b/>
                <w:sz w:val="23"/>
                <w:szCs w:val="23"/>
              </w:rPr>
              <w:t>thực hiện</w:t>
            </w:r>
          </w:p>
        </w:tc>
        <w:tc>
          <w:tcPr>
            <w:tcW w:w="460" w:type="pct"/>
            <w:tcBorders>
              <w:top w:val="single" w:sz="4" w:space="0" w:color="000000"/>
              <w:left w:val="single" w:sz="4" w:space="0" w:color="000000"/>
              <w:bottom w:val="single" w:sz="4" w:space="0" w:color="auto"/>
              <w:right w:val="single" w:sz="4" w:space="0" w:color="000000"/>
            </w:tcBorders>
          </w:tcPr>
          <w:p w14:paraId="78CEF774" w14:textId="667F50D5" w:rsidR="005B2F2A" w:rsidRPr="00A72AF1" w:rsidRDefault="00142257" w:rsidP="008C2D81">
            <w:pPr>
              <w:spacing w:before="120" w:after="120"/>
              <w:ind w:left="0" w:firstLine="0"/>
              <w:jc w:val="center"/>
              <w:rPr>
                <w:b/>
                <w:sz w:val="23"/>
                <w:szCs w:val="23"/>
              </w:rPr>
              <w:pPrChange w:id="178" w:author="MinQua" w:date="2019-03-27T23:47:00Z">
                <w:pPr>
                  <w:spacing w:before="120" w:after="120"/>
                  <w:ind w:left="0" w:firstLine="0"/>
                  <w:jc w:val="center"/>
                </w:pPr>
              </w:pPrChange>
            </w:pPr>
            <w:r>
              <w:rPr>
                <w:b/>
                <w:sz w:val="23"/>
                <w:szCs w:val="23"/>
              </w:rPr>
              <w:t>2</w:t>
            </w:r>
          </w:p>
        </w:tc>
        <w:tc>
          <w:tcPr>
            <w:tcW w:w="460" w:type="pct"/>
            <w:tcBorders>
              <w:top w:val="single" w:sz="4" w:space="0" w:color="000000"/>
              <w:left w:val="single" w:sz="4" w:space="0" w:color="000000"/>
              <w:bottom w:val="single" w:sz="4" w:space="0" w:color="000000"/>
              <w:right w:val="single" w:sz="4" w:space="0" w:color="000000"/>
            </w:tcBorders>
          </w:tcPr>
          <w:p w14:paraId="36F80E35" w14:textId="4AE3F141" w:rsidR="005B2F2A" w:rsidRPr="00A72AF1" w:rsidRDefault="00142257" w:rsidP="008C2D81">
            <w:pPr>
              <w:spacing w:before="120" w:after="120"/>
              <w:ind w:left="0" w:firstLine="0"/>
              <w:jc w:val="center"/>
              <w:rPr>
                <w:b/>
                <w:sz w:val="23"/>
                <w:szCs w:val="23"/>
              </w:rPr>
              <w:pPrChange w:id="179" w:author="MinQua" w:date="2019-03-27T23:47:00Z">
                <w:pPr>
                  <w:spacing w:before="120" w:after="120"/>
                  <w:ind w:left="0" w:firstLine="0"/>
                  <w:jc w:val="center"/>
                </w:pPr>
              </w:pPrChange>
            </w:pPr>
            <w:r>
              <w:rPr>
                <w:b/>
                <w:sz w:val="23"/>
                <w:szCs w:val="23"/>
              </w:rPr>
              <w:t>3</w:t>
            </w:r>
          </w:p>
        </w:tc>
        <w:tc>
          <w:tcPr>
            <w:tcW w:w="460" w:type="pct"/>
            <w:tcBorders>
              <w:top w:val="single" w:sz="4" w:space="0" w:color="000000"/>
              <w:left w:val="single" w:sz="4" w:space="0" w:color="000000"/>
              <w:bottom w:val="single" w:sz="4" w:space="0" w:color="000000"/>
              <w:right w:val="single" w:sz="4" w:space="0" w:color="000000"/>
            </w:tcBorders>
          </w:tcPr>
          <w:p w14:paraId="6545E4D6" w14:textId="25AB15EB" w:rsidR="005B2F2A" w:rsidRPr="00A72AF1" w:rsidRDefault="00142257" w:rsidP="008C2D81">
            <w:pPr>
              <w:spacing w:before="120" w:after="120"/>
              <w:ind w:left="0" w:firstLine="0"/>
              <w:jc w:val="center"/>
              <w:rPr>
                <w:b/>
                <w:sz w:val="23"/>
                <w:szCs w:val="23"/>
              </w:rPr>
              <w:pPrChange w:id="180" w:author="MinQua" w:date="2019-03-27T23:47:00Z">
                <w:pPr>
                  <w:spacing w:before="120" w:after="120"/>
                  <w:ind w:left="0" w:firstLine="0"/>
                  <w:jc w:val="center"/>
                </w:pPr>
              </w:pPrChange>
            </w:pPr>
            <w:r>
              <w:rPr>
                <w:b/>
                <w:sz w:val="23"/>
                <w:szCs w:val="23"/>
              </w:rPr>
              <w:t>4</w:t>
            </w:r>
          </w:p>
        </w:tc>
        <w:tc>
          <w:tcPr>
            <w:tcW w:w="460" w:type="pct"/>
            <w:tcBorders>
              <w:top w:val="single" w:sz="4" w:space="0" w:color="000000"/>
              <w:left w:val="single" w:sz="4" w:space="0" w:color="000000"/>
              <w:bottom w:val="single" w:sz="4" w:space="0" w:color="000000"/>
              <w:right w:val="single" w:sz="4" w:space="0" w:color="000000"/>
            </w:tcBorders>
          </w:tcPr>
          <w:p w14:paraId="4568E0ED" w14:textId="2F74A0E7" w:rsidR="005B2F2A" w:rsidRPr="00A72AF1" w:rsidRDefault="00142257" w:rsidP="008C2D81">
            <w:pPr>
              <w:spacing w:before="120" w:after="120"/>
              <w:ind w:left="0" w:firstLine="0"/>
              <w:jc w:val="center"/>
              <w:rPr>
                <w:b/>
                <w:sz w:val="23"/>
                <w:szCs w:val="23"/>
              </w:rPr>
              <w:pPrChange w:id="181" w:author="MinQua" w:date="2019-03-27T23:47:00Z">
                <w:pPr>
                  <w:spacing w:before="120" w:after="120"/>
                  <w:ind w:left="0" w:firstLine="0"/>
                  <w:jc w:val="center"/>
                </w:pPr>
              </w:pPrChange>
            </w:pPr>
            <w:r>
              <w:rPr>
                <w:b/>
                <w:sz w:val="23"/>
                <w:szCs w:val="23"/>
              </w:rPr>
              <w:t>5</w:t>
            </w:r>
          </w:p>
        </w:tc>
        <w:tc>
          <w:tcPr>
            <w:tcW w:w="454" w:type="pct"/>
            <w:tcBorders>
              <w:top w:val="single" w:sz="4" w:space="0" w:color="000000"/>
              <w:left w:val="single" w:sz="4" w:space="0" w:color="000000"/>
              <w:bottom w:val="single" w:sz="4" w:space="0" w:color="000000"/>
              <w:right w:val="single" w:sz="4" w:space="0" w:color="000000"/>
            </w:tcBorders>
          </w:tcPr>
          <w:p w14:paraId="6389AF40" w14:textId="284D912A" w:rsidR="005B2F2A" w:rsidRPr="00A72AF1" w:rsidRDefault="00142257" w:rsidP="008C2D81">
            <w:pPr>
              <w:spacing w:before="120" w:after="120"/>
              <w:ind w:left="0" w:firstLine="0"/>
              <w:jc w:val="center"/>
              <w:rPr>
                <w:b/>
                <w:sz w:val="24"/>
              </w:rPr>
              <w:pPrChange w:id="182" w:author="MinQua" w:date="2019-03-27T23:47:00Z">
                <w:pPr>
                  <w:spacing w:before="120" w:after="120"/>
                  <w:ind w:left="0" w:firstLine="0"/>
                  <w:jc w:val="center"/>
                </w:pPr>
              </w:pPrChange>
            </w:pPr>
            <w:r>
              <w:rPr>
                <w:b/>
                <w:sz w:val="24"/>
              </w:rPr>
              <w:t>6</w:t>
            </w:r>
          </w:p>
        </w:tc>
        <w:tc>
          <w:tcPr>
            <w:tcW w:w="460" w:type="pct"/>
            <w:tcBorders>
              <w:top w:val="single" w:sz="4" w:space="0" w:color="000000"/>
              <w:left w:val="single" w:sz="4" w:space="0" w:color="000000"/>
              <w:bottom w:val="single" w:sz="4" w:space="0" w:color="000000"/>
              <w:right w:val="single" w:sz="4" w:space="0" w:color="000000"/>
            </w:tcBorders>
          </w:tcPr>
          <w:p w14:paraId="34150B35" w14:textId="42C6CA87" w:rsidR="005B2F2A" w:rsidRPr="00A72AF1" w:rsidRDefault="00142257" w:rsidP="008C2D81">
            <w:pPr>
              <w:spacing w:before="120" w:after="120"/>
              <w:ind w:left="0" w:firstLine="0"/>
              <w:jc w:val="center"/>
              <w:rPr>
                <w:b/>
                <w:sz w:val="23"/>
                <w:szCs w:val="23"/>
              </w:rPr>
              <w:pPrChange w:id="183" w:author="MinQua" w:date="2019-03-27T23:47:00Z">
                <w:pPr>
                  <w:spacing w:before="120" w:after="120"/>
                  <w:ind w:left="0" w:firstLine="0"/>
                  <w:jc w:val="center"/>
                </w:pPr>
              </w:pPrChange>
            </w:pPr>
            <w:r>
              <w:rPr>
                <w:b/>
                <w:sz w:val="23"/>
                <w:szCs w:val="23"/>
              </w:rPr>
              <w:t>7</w:t>
            </w:r>
          </w:p>
        </w:tc>
      </w:tr>
      <w:tr w:rsidR="005B2F2A" w:rsidRPr="00A72AF1" w14:paraId="520952D9" w14:textId="77777777" w:rsidTr="00FB0D21">
        <w:trPr>
          <w:cantSplit/>
          <w:trHeight w:val="418"/>
        </w:trPr>
        <w:tc>
          <w:tcPr>
            <w:tcW w:w="2246" w:type="pct"/>
            <w:tcBorders>
              <w:top w:val="single" w:sz="4" w:space="0" w:color="000000"/>
              <w:left w:val="single" w:sz="4" w:space="0" w:color="000000"/>
              <w:bottom w:val="single" w:sz="4" w:space="0" w:color="000000"/>
              <w:right w:val="single" w:sz="4" w:space="0" w:color="000000"/>
            </w:tcBorders>
            <w:hideMark/>
          </w:tcPr>
          <w:p w14:paraId="2AA4098C" w14:textId="7CD33584" w:rsidR="005B2F2A" w:rsidRPr="00A350FD" w:rsidRDefault="00A350FD" w:rsidP="008C2D81">
            <w:pPr>
              <w:spacing w:before="120" w:after="60"/>
              <w:ind w:left="0" w:firstLine="0"/>
              <w:jc w:val="left"/>
              <w:rPr>
                <w:sz w:val="24"/>
                <w:szCs w:val="26"/>
              </w:rPr>
              <w:pPrChange w:id="184" w:author="MinQua" w:date="2019-03-27T23:47:00Z">
                <w:pPr>
                  <w:spacing w:before="60" w:after="60"/>
                  <w:ind w:left="0" w:firstLine="0"/>
                  <w:jc w:val="left"/>
                </w:pPr>
              </w:pPrChange>
            </w:pPr>
            <w:r>
              <w:rPr>
                <w:szCs w:val="26"/>
              </w:rPr>
              <w:t xml:space="preserve"> </w:t>
            </w:r>
            <w:r w:rsidR="005B2F2A" w:rsidRPr="00A350FD">
              <w:rPr>
                <w:szCs w:val="26"/>
              </w:rPr>
              <w:t>Thực hiện đề cương luận văn</w:t>
            </w:r>
          </w:p>
        </w:tc>
        <w:tc>
          <w:tcPr>
            <w:tcW w:w="460" w:type="pct"/>
            <w:tcBorders>
              <w:top w:val="single" w:sz="4" w:space="0" w:color="auto"/>
              <w:left w:val="single" w:sz="4" w:space="0" w:color="000000"/>
              <w:bottom w:val="single" w:sz="4" w:space="0" w:color="auto"/>
              <w:right w:val="single" w:sz="4" w:space="0" w:color="000000"/>
            </w:tcBorders>
            <w:shd w:val="clear" w:color="auto" w:fill="D0CECE" w:themeFill="background2" w:themeFillShade="E6"/>
          </w:tcPr>
          <w:p w14:paraId="720F0B4F" w14:textId="447A7A0B" w:rsidR="005B2F2A" w:rsidRPr="00A72AF1" w:rsidRDefault="00A350FD" w:rsidP="008C2D81">
            <w:pPr>
              <w:spacing w:before="120" w:after="60"/>
              <w:rPr>
                <w:sz w:val="23"/>
                <w:szCs w:val="23"/>
              </w:rPr>
              <w:pPrChange w:id="185" w:author="MinQua" w:date="2019-03-27T23:47:00Z">
                <w:pPr>
                  <w:spacing w:before="60" w:after="60"/>
                </w:pPr>
              </w:pPrChange>
            </w:pPr>
            <w:r>
              <w:rPr>
                <w:sz w:val="23"/>
                <w:szCs w:val="23"/>
              </w:rPr>
              <w:t xml:space="preserve"> </w:t>
            </w:r>
          </w:p>
        </w:tc>
        <w:tc>
          <w:tcPr>
            <w:tcW w:w="460" w:type="pct"/>
            <w:tcBorders>
              <w:top w:val="single" w:sz="4" w:space="0" w:color="000000"/>
              <w:left w:val="single" w:sz="4" w:space="0" w:color="000000"/>
              <w:bottom w:val="single" w:sz="4" w:space="0" w:color="auto"/>
              <w:right w:val="single" w:sz="4" w:space="0" w:color="000000"/>
            </w:tcBorders>
          </w:tcPr>
          <w:p w14:paraId="4631D288" w14:textId="77777777" w:rsidR="005B2F2A" w:rsidRPr="00A72AF1" w:rsidRDefault="005B2F2A" w:rsidP="008C2D81">
            <w:pPr>
              <w:spacing w:before="120" w:after="60"/>
              <w:rPr>
                <w:sz w:val="23"/>
                <w:szCs w:val="23"/>
              </w:rPr>
              <w:pPrChange w:id="186" w:author="MinQua" w:date="2019-03-27T23:47:00Z">
                <w:pPr>
                  <w:spacing w:before="60" w:after="60"/>
                </w:pPr>
              </w:pPrChange>
            </w:pPr>
          </w:p>
        </w:tc>
        <w:tc>
          <w:tcPr>
            <w:tcW w:w="460" w:type="pct"/>
            <w:tcBorders>
              <w:top w:val="single" w:sz="4" w:space="0" w:color="000000"/>
              <w:left w:val="single" w:sz="4" w:space="0" w:color="000000"/>
              <w:bottom w:val="single" w:sz="4" w:space="0" w:color="auto"/>
              <w:right w:val="single" w:sz="4" w:space="0" w:color="000000"/>
            </w:tcBorders>
          </w:tcPr>
          <w:p w14:paraId="00667690" w14:textId="77777777" w:rsidR="005B2F2A" w:rsidRPr="00A72AF1" w:rsidRDefault="005B2F2A" w:rsidP="008C2D81">
            <w:pPr>
              <w:spacing w:before="120" w:after="60"/>
              <w:rPr>
                <w:sz w:val="23"/>
                <w:szCs w:val="23"/>
              </w:rPr>
              <w:pPrChange w:id="187" w:author="MinQua" w:date="2019-03-27T23:47:00Z">
                <w:pPr>
                  <w:spacing w:before="60" w:after="60"/>
                </w:pPr>
              </w:pPrChange>
            </w:pPr>
          </w:p>
        </w:tc>
        <w:tc>
          <w:tcPr>
            <w:tcW w:w="460" w:type="pct"/>
            <w:tcBorders>
              <w:top w:val="single" w:sz="4" w:space="0" w:color="000000"/>
              <w:left w:val="single" w:sz="4" w:space="0" w:color="000000"/>
              <w:bottom w:val="single" w:sz="4" w:space="0" w:color="000000"/>
              <w:right w:val="single" w:sz="4" w:space="0" w:color="000000"/>
            </w:tcBorders>
          </w:tcPr>
          <w:p w14:paraId="75DF2CE7" w14:textId="77777777" w:rsidR="005B2F2A" w:rsidRPr="00A72AF1" w:rsidRDefault="005B2F2A" w:rsidP="008C2D81">
            <w:pPr>
              <w:spacing w:before="120" w:after="60"/>
              <w:rPr>
                <w:sz w:val="23"/>
                <w:szCs w:val="23"/>
              </w:rPr>
              <w:pPrChange w:id="188" w:author="MinQua" w:date="2019-03-27T23:47:00Z">
                <w:pPr>
                  <w:spacing w:before="60" w:after="60"/>
                </w:pPr>
              </w:pPrChange>
            </w:pPr>
          </w:p>
        </w:tc>
        <w:tc>
          <w:tcPr>
            <w:tcW w:w="454" w:type="pct"/>
            <w:tcBorders>
              <w:top w:val="single" w:sz="4" w:space="0" w:color="000000"/>
              <w:left w:val="single" w:sz="4" w:space="0" w:color="000000"/>
              <w:bottom w:val="single" w:sz="4" w:space="0" w:color="000000"/>
              <w:right w:val="single" w:sz="4" w:space="0" w:color="000000"/>
            </w:tcBorders>
          </w:tcPr>
          <w:p w14:paraId="0DCA9BC6" w14:textId="77777777" w:rsidR="005B2F2A" w:rsidRPr="00A72AF1" w:rsidRDefault="005B2F2A" w:rsidP="008C2D81">
            <w:pPr>
              <w:spacing w:before="120" w:after="60"/>
              <w:rPr>
                <w:sz w:val="23"/>
                <w:szCs w:val="23"/>
              </w:rPr>
              <w:pPrChange w:id="189" w:author="MinQua" w:date="2019-03-27T23:47:00Z">
                <w:pPr>
                  <w:spacing w:before="60" w:after="60"/>
                </w:pPr>
              </w:pPrChange>
            </w:pPr>
          </w:p>
        </w:tc>
        <w:tc>
          <w:tcPr>
            <w:tcW w:w="460" w:type="pct"/>
            <w:tcBorders>
              <w:top w:val="single" w:sz="4" w:space="0" w:color="000000"/>
              <w:left w:val="single" w:sz="4" w:space="0" w:color="000000"/>
              <w:bottom w:val="single" w:sz="4" w:space="0" w:color="000000"/>
              <w:right w:val="single" w:sz="4" w:space="0" w:color="000000"/>
            </w:tcBorders>
          </w:tcPr>
          <w:p w14:paraId="30C6B48D" w14:textId="77777777" w:rsidR="005B2F2A" w:rsidRPr="00A72AF1" w:rsidRDefault="005B2F2A" w:rsidP="008C2D81">
            <w:pPr>
              <w:spacing w:before="120" w:after="60"/>
              <w:rPr>
                <w:sz w:val="23"/>
                <w:szCs w:val="23"/>
              </w:rPr>
              <w:pPrChange w:id="190" w:author="MinQua" w:date="2019-03-27T23:47:00Z">
                <w:pPr>
                  <w:spacing w:before="60" w:after="60"/>
                </w:pPr>
              </w:pPrChange>
            </w:pPr>
          </w:p>
        </w:tc>
      </w:tr>
      <w:tr w:rsidR="005B2F2A" w:rsidRPr="00A72AF1" w14:paraId="678EBC70" w14:textId="77777777" w:rsidTr="00FB0D21">
        <w:trPr>
          <w:cantSplit/>
          <w:trHeight w:val="620"/>
        </w:trPr>
        <w:tc>
          <w:tcPr>
            <w:tcW w:w="2246" w:type="pct"/>
            <w:tcBorders>
              <w:top w:val="single" w:sz="4" w:space="0" w:color="000000"/>
              <w:left w:val="single" w:sz="4" w:space="0" w:color="000000"/>
              <w:bottom w:val="single" w:sz="4" w:space="0" w:color="000000"/>
              <w:right w:val="single" w:sz="4" w:space="0" w:color="000000"/>
            </w:tcBorders>
            <w:vAlign w:val="center"/>
            <w:hideMark/>
          </w:tcPr>
          <w:p w14:paraId="4ABC2F90" w14:textId="23E0A97F" w:rsidR="005B2F2A" w:rsidRPr="00A72AF1" w:rsidRDefault="00A350FD" w:rsidP="008C2D81">
            <w:pPr>
              <w:tabs>
                <w:tab w:val="left" w:pos="4347"/>
              </w:tabs>
              <w:spacing w:before="120" w:after="60"/>
              <w:ind w:left="0" w:firstLine="0"/>
              <w:contextualSpacing/>
              <w:jc w:val="left"/>
              <w:rPr>
                <w:rFonts w:eastAsia="Calibri"/>
                <w:szCs w:val="26"/>
              </w:rPr>
              <w:pPrChange w:id="191" w:author="MinQua" w:date="2019-03-27T23:47:00Z">
                <w:pPr>
                  <w:tabs>
                    <w:tab w:val="left" w:pos="4347"/>
                  </w:tabs>
                  <w:spacing w:before="60" w:after="60"/>
                  <w:ind w:left="0" w:firstLine="0"/>
                  <w:contextualSpacing/>
                  <w:jc w:val="left"/>
                </w:pPr>
              </w:pPrChange>
            </w:pPr>
            <w:r>
              <w:rPr>
                <w:szCs w:val="26"/>
              </w:rPr>
              <w:t xml:space="preserve"> </w:t>
            </w:r>
            <w:r w:rsidR="005B2F2A" w:rsidRPr="00A72AF1">
              <w:rPr>
                <w:szCs w:val="26"/>
              </w:rPr>
              <w:t>Nghiên cứu cơ sở lý thuyết và viết báo cáo sơ lược</w:t>
            </w:r>
          </w:p>
        </w:tc>
        <w:tc>
          <w:tcPr>
            <w:tcW w:w="460" w:type="pct"/>
            <w:tcBorders>
              <w:top w:val="single" w:sz="4" w:space="0" w:color="000000"/>
              <w:left w:val="single" w:sz="4" w:space="0" w:color="000000"/>
              <w:bottom w:val="single" w:sz="4" w:space="0" w:color="auto"/>
              <w:right w:val="single" w:sz="4" w:space="0" w:color="000000"/>
            </w:tcBorders>
          </w:tcPr>
          <w:p w14:paraId="30799442" w14:textId="77777777" w:rsidR="005B2F2A" w:rsidRPr="00A72AF1" w:rsidRDefault="005B2F2A" w:rsidP="008C2D81">
            <w:pPr>
              <w:spacing w:before="120" w:after="60"/>
              <w:rPr>
                <w:sz w:val="23"/>
                <w:szCs w:val="23"/>
              </w:rPr>
              <w:pPrChange w:id="192" w:author="MinQua" w:date="2019-03-27T23:47:00Z">
                <w:pPr>
                  <w:spacing w:before="60" w:after="60"/>
                </w:pPr>
              </w:pPrChange>
            </w:pPr>
          </w:p>
        </w:tc>
        <w:tc>
          <w:tcPr>
            <w:tcW w:w="460" w:type="pct"/>
            <w:tcBorders>
              <w:top w:val="single" w:sz="4" w:space="0" w:color="auto"/>
              <w:left w:val="single" w:sz="4" w:space="0" w:color="000000"/>
              <w:bottom w:val="single" w:sz="4" w:space="0" w:color="auto"/>
              <w:right w:val="single" w:sz="4" w:space="0" w:color="000000"/>
            </w:tcBorders>
            <w:shd w:val="clear" w:color="auto" w:fill="D0CECE" w:themeFill="background2" w:themeFillShade="E6"/>
          </w:tcPr>
          <w:p w14:paraId="433985DD" w14:textId="77777777" w:rsidR="005B2F2A" w:rsidRPr="00A72AF1" w:rsidRDefault="005B2F2A" w:rsidP="008C2D81">
            <w:pPr>
              <w:spacing w:before="120" w:after="60"/>
              <w:rPr>
                <w:sz w:val="23"/>
                <w:szCs w:val="23"/>
              </w:rPr>
              <w:pPrChange w:id="193" w:author="MinQua" w:date="2019-03-27T23:47:00Z">
                <w:pPr>
                  <w:spacing w:before="60" w:after="60"/>
                </w:pPr>
              </w:pPrChange>
            </w:pPr>
          </w:p>
        </w:tc>
        <w:tc>
          <w:tcPr>
            <w:tcW w:w="460" w:type="pct"/>
            <w:tcBorders>
              <w:top w:val="single" w:sz="4" w:space="0" w:color="auto"/>
              <w:left w:val="single" w:sz="4" w:space="0" w:color="000000"/>
              <w:bottom w:val="single" w:sz="4" w:space="0" w:color="auto"/>
              <w:right w:val="single" w:sz="4" w:space="0" w:color="000000"/>
            </w:tcBorders>
            <w:shd w:val="clear" w:color="auto" w:fill="D0CECE" w:themeFill="background2" w:themeFillShade="E6"/>
          </w:tcPr>
          <w:p w14:paraId="10D1399E" w14:textId="77777777" w:rsidR="005B2F2A" w:rsidRPr="00A72AF1" w:rsidRDefault="005B2F2A" w:rsidP="008C2D81">
            <w:pPr>
              <w:spacing w:before="120" w:after="60"/>
              <w:rPr>
                <w:sz w:val="23"/>
                <w:szCs w:val="23"/>
              </w:rPr>
              <w:pPrChange w:id="194" w:author="MinQua" w:date="2019-03-27T23:47:00Z">
                <w:pPr>
                  <w:spacing w:before="60" w:after="60"/>
                </w:pPr>
              </w:pPrChange>
            </w:pPr>
          </w:p>
        </w:tc>
        <w:tc>
          <w:tcPr>
            <w:tcW w:w="460" w:type="pct"/>
            <w:tcBorders>
              <w:top w:val="single" w:sz="4" w:space="0" w:color="000000"/>
              <w:left w:val="single" w:sz="4" w:space="0" w:color="000000"/>
              <w:bottom w:val="single" w:sz="4" w:space="0" w:color="auto"/>
              <w:right w:val="single" w:sz="4" w:space="0" w:color="000000"/>
            </w:tcBorders>
          </w:tcPr>
          <w:p w14:paraId="459C1D11" w14:textId="77777777" w:rsidR="005B2F2A" w:rsidRPr="00A72AF1" w:rsidRDefault="005B2F2A" w:rsidP="008C2D81">
            <w:pPr>
              <w:spacing w:before="120" w:after="60"/>
              <w:rPr>
                <w:sz w:val="23"/>
                <w:szCs w:val="23"/>
              </w:rPr>
              <w:pPrChange w:id="195" w:author="MinQua" w:date="2019-03-27T23:47:00Z">
                <w:pPr>
                  <w:spacing w:before="60" w:after="60"/>
                </w:pPr>
              </w:pPrChange>
            </w:pPr>
          </w:p>
        </w:tc>
        <w:tc>
          <w:tcPr>
            <w:tcW w:w="454" w:type="pct"/>
            <w:tcBorders>
              <w:top w:val="single" w:sz="4" w:space="0" w:color="000000"/>
              <w:left w:val="single" w:sz="4" w:space="0" w:color="000000"/>
              <w:bottom w:val="single" w:sz="4" w:space="0" w:color="auto"/>
              <w:right w:val="single" w:sz="4" w:space="0" w:color="000000"/>
            </w:tcBorders>
          </w:tcPr>
          <w:p w14:paraId="1113F7A2" w14:textId="77777777" w:rsidR="005B2F2A" w:rsidRPr="00A72AF1" w:rsidRDefault="005B2F2A" w:rsidP="008C2D81">
            <w:pPr>
              <w:spacing w:before="120" w:after="60"/>
              <w:rPr>
                <w:sz w:val="23"/>
                <w:szCs w:val="23"/>
              </w:rPr>
              <w:pPrChange w:id="196" w:author="MinQua" w:date="2019-03-27T23:47:00Z">
                <w:pPr>
                  <w:spacing w:before="60" w:after="60"/>
                </w:pPr>
              </w:pPrChange>
            </w:pPr>
          </w:p>
        </w:tc>
        <w:tc>
          <w:tcPr>
            <w:tcW w:w="460" w:type="pct"/>
            <w:tcBorders>
              <w:top w:val="single" w:sz="4" w:space="0" w:color="000000"/>
              <w:left w:val="single" w:sz="4" w:space="0" w:color="000000"/>
              <w:bottom w:val="single" w:sz="4" w:space="0" w:color="000000"/>
              <w:right w:val="single" w:sz="4" w:space="0" w:color="000000"/>
            </w:tcBorders>
          </w:tcPr>
          <w:p w14:paraId="460FCF41" w14:textId="77777777" w:rsidR="005B2F2A" w:rsidRPr="00A72AF1" w:rsidRDefault="005B2F2A" w:rsidP="008C2D81">
            <w:pPr>
              <w:spacing w:before="120" w:after="60"/>
              <w:rPr>
                <w:sz w:val="23"/>
                <w:szCs w:val="23"/>
              </w:rPr>
              <w:pPrChange w:id="197" w:author="MinQua" w:date="2019-03-27T23:47:00Z">
                <w:pPr>
                  <w:spacing w:before="60" w:after="60"/>
                </w:pPr>
              </w:pPrChange>
            </w:pPr>
          </w:p>
        </w:tc>
      </w:tr>
      <w:tr w:rsidR="005B2F2A" w:rsidRPr="00A72AF1" w14:paraId="2C221B2F" w14:textId="77777777" w:rsidTr="00FB0D21">
        <w:trPr>
          <w:cantSplit/>
          <w:trHeight w:val="491"/>
        </w:trPr>
        <w:tc>
          <w:tcPr>
            <w:tcW w:w="2246" w:type="pct"/>
            <w:tcBorders>
              <w:top w:val="single" w:sz="4" w:space="0" w:color="000000"/>
              <w:left w:val="single" w:sz="4" w:space="0" w:color="000000"/>
              <w:bottom w:val="single" w:sz="4" w:space="0" w:color="000000"/>
              <w:right w:val="single" w:sz="4" w:space="0" w:color="000000"/>
            </w:tcBorders>
            <w:vAlign w:val="center"/>
            <w:hideMark/>
          </w:tcPr>
          <w:p w14:paraId="1F8F24DD" w14:textId="77B9AC7F" w:rsidR="005B2F2A" w:rsidRPr="00A350FD" w:rsidRDefault="00A350FD" w:rsidP="008C2D81">
            <w:pPr>
              <w:pStyle w:val="ListParagraph"/>
              <w:numPr>
                <w:ilvl w:val="0"/>
                <w:numId w:val="17"/>
              </w:numPr>
              <w:tabs>
                <w:tab w:val="left" w:pos="4347"/>
              </w:tabs>
              <w:spacing w:before="120" w:after="60"/>
              <w:ind w:left="0" w:hanging="284"/>
              <w:jc w:val="left"/>
              <w:rPr>
                <w:rFonts w:eastAsia="Calibri"/>
                <w:szCs w:val="26"/>
              </w:rPr>
              <w:pPrChange w:id="198" w:author="MinQua" w:date="2019-03-27T23:47:00Z">
                <w:pPr>
                  <w:pStyle w:val="ListParagraph"/>
                  <w:numPr>
                    <w:numId w:val="17"/>
                  </w:numPr>
                  <w:tabs>
                    <w:tab w:val="left" w:pos="4347"/>
                  </w:tabs>
                  <w:spacing w:before="60" w:after="60"/>
                  <w:ind w:left="0" w:hanging="284"/>
                  <w:jc w:val="left"/>
                </w:pPr>
              </w:pPrChange>
            </w:pPr>
            <w:r>
              <w:rPr>
                <w:szCs w:val="26"/>
              </w:rPr>
              <w:lastRenderedPageBreak/>
              <w:t xml:space="preserve">- </w:t>
            </w:r>
            <w:r w:rsidRPr="00A350FD">
              <w:rPr>
                <w:szCs w:val="26"/>
              </w:rPr>
              <w:t>Xử lí</w:t>
            </w:r>
            <w:r w:rsidR="005B2F2A" w:rsidRPr="00A350FD">
              <w:rPr>
                <w:szCs w:val="26"/>
              </w:rPr>
              <w:t xml:space="preserve"> </w:t>
            </w:r>
            <w:r w:rsidRPr="00A350FD">
              <w:rPr>
                <w:szCs w:val="26"/>
              </w:rPr>
              <w:t>dữ liệu</w:t>
            </w:r>
          </w:p>
          <w:p w14:paraId="23027218" w14:textId="291B8C95" w:rsidR="00A350FD" w:rsidRPr="00A350FD" w:rsidRDefault="00A350FD" w:rsidP="008C2D81">
            <w:pPr>
              <w:pStyle w:val="ListParagraph"/>
              <w:numPr>
                <w:ilvl w:val="0"/>
                <w:numId w:val="17"/>
              </w:numPr>
              <w:tabs>
                <w:tab w:val="left" w:pos="4347"/>
              </w:tabs>
              <w:spacing w:before="120" w:after="60"/>
              <w:ind w:left="0" w:hanging="284"/>
              <w:jc w:val="left"/>
              <w:rPr>
                <w:rFonts w:eastAsia="Calibri"/>
                <w:szCs w:val="26"/>
              </w:rPr>
              <w:pPrChange w:id="199" w:author="MinQua" w:date="2019-03-27T23:47:00Z">
                <w:pPr>
                  <w:pStyle w:val="ListParagraph"/>
                  <w:numPr>
                    <w:numId w:val="17"/>
                  </w:numPr>
                  <w:tabs>
                    <w:tab w:val="left" w:pos="4347"/>
                  </w:tabs>
                  <w:spacing w:before="60" w:after="60"/>
                  <w:ind w:left="0" w:hanging="284"/>
                  <w:jc w:val="left"/>
                </w:pPr>
              </w:pPrChange>
            </w:pPr>
            <w:r>
              <w:rPr>
                <w:rFonts w:eastAsia="Calibri"/>
                <w:szCs w:val="26"/>
              </w:rPr>
              <w:t xml:space="preserve">- </w:t>
            </w:r>
            <w:r w:rsidRPr="00A350FD">
              <w:rPr>
                <w:rFonts w:eastAsia="Calibri"/>
                <w:szCs w:val="26"/>
              </w:rPr>
              <w:t>Chạy thực nghiệm dữ liệu</w:t>
            </w:r>
          </w:p>
          <w:p w14:paraId="69E00DFF" w14:textId="20ED0121" w:rsidR="00A350FD" w:rsidRPr="00A350FD" w:rsidRDefault="00A350FD" w:rsidP="008C2D81">
            <w:pPr>
              <w:pStyle w:val="ListParagraph"/>
              <w:numPr>
                <w:ilvl w:val="0"/>
                <w:numId w:val="17"/>
              </w:numPr>
              <w:tabs>
                <w:tab w:val="left" w:pos="4347"/>
              </w:tabs>
              <w:spacing w:before="120" w:after="60"/>
              <w:ind w:left="0" w:hanging="284"/>
              <w:jc w:val="left"/>
              <w:rPr>
                <w:rFonts w:eastAsia="Calibri"/>
                <w:szCs w:val="26"/>
              </w:rPr>
              <w:pPrChange w:id="200" w:author="MinQua" w:date="2019-03-27T23:47:00Z">
                <w:pPr>
                  <w:pStyle w:val="ListParagraph"/>
                  <w:numPr>
                    <w:numId w:val="17"/>
                  </w:numPr>
                  <w:tabs>
                    <w:tab w:val="left" w:pos="4347"/>
                  </w:tabs>
                  <w:spacing w:before="60" w:after="60"/>
                  <w:ind w:left="0" w:hanging="284"/>
                  <w:jc w:val="left"/>
                </w:pPr>
              </w:pPrChange>
            </w:pPr>
            <w:r>
              <w:rPr>
                <w:rFonts w:eastAsia="Calibri"/>
                <w:szCs w:val="26"/>
              </w:rPr>
              <w:t xml:space="preserve">- </w:t>
            </w:r>
            <w:r w:rsidRPr="00A350FD">
              <w:rPr>
                <w:rFonts w:eastAsia="Calibri"/>
                <w:szCs w:val="26"/>
              </w:rPr>
              <w:t>Phân tích số liệu thu được, so sánh, đánh giá kết quả</w:t>
            </w:r>
          </w:p>
        </w:tc>
        <w:tc>
          <w:tcPr>
            <w:tcW w:w="460" w:type="pct"/>
            <w:tcBorders>
              <w:top w:val="single" w:sz="4" w:space="0" w:color="auto"/>
              <w:left w:val="single" w:sz="4" w:space="0" w:color="000000"/>
              <w:bottom w:val="single" w:sz="4" w:space="0" w:color="000000"/>
              <w:right w:val="single" w:sz="4" w:space="0" w:color="000000"/>
            </w:tcBorders>
          </w:tcPr>
          <w:p w14:paraId="5385CC66" w14:textId="77777777" w:rsidR="005B2F2A" w:rsidRPr="00A72AF1" w:rsidRDefault="005B2F2A" w:rsidP="008C2D81">
            <w:pPr>
              <w:spacing w:before="120" w:after="60"/>
              <w:rPr>
                <w:sz w:val="23"/>
                <w:szCs w:val="23"/>
              </w:rPr>
              <w:pPrChange w:id="201" w:author="MinQua" w:date="2019-03-27T23:47:00Z">
                <w:pPr>
                  <w:spacing w:before="60" w:after="60"/>
                </w:pPr>
              </w:pPrChange>
            </w:pPr>
          </w:p>
        </w:tc>
        <w:tc>
          <w:tcPr>
            <w:tcW w:w="460" w:type="pct"/>
            <w:tcBorders>
              <w:top w:val="single" w:sz="4" w:space="0" w:color="auto"/>
              <w:left w:val="single" w:sz="4" w:space="0" w:color="000000"/>
              <w:bottom w:val="single" w:sz="4" w:space="0" w:color="auto"/>
              <w:right w:val="single" w:sz="4" w:space="0" w:color="000000"/>
            </w:tcBorders>
            <w:shd w:val="clear" w:color="auto" w:fill="FFFFFF" w:themeFill="background1"/>
          </w:tcPr>
          <w:p w14:paraId="4EFF39F3" w14:textId="77777777" w:rsidR="005B2F2A" w:rsidRPr="00A72AF1" w:rsidRDefault="005B2F2A" w:rsidP="008C2D81">
            <w:pPr>
              <w:spacing w:before="120" w:after="60"/>
              <w:rPr>
                <w:sz w:val="23"/>
                <w:szCs w:val="23"/>
              </w:rPr>
              <w:pPrChange w:id="202" w:author="MinQua" w:date="2019-03-27T23:47:00Z">
                <w:pPr>
                  <w:spacing w:before="60" w:after="60"/>
                </w:pPr>
              </w:pPrChange>
            </w:pPr>
          </w:p>
        </w:tc>
        <w:tc>
          <w:tcPr>
            <w:tcW w:w="460" w:type="pct"/>
            <w:tcBorders>
              <w:top w:val="single" w:sz="4" w:space="0" w:color="auto"/>
              <w:left w:val="single" w:sz="4" w:space="0" w:color="000000"/>
              <w:bottom w:val="single" w:sz="4" w:space="0" w:color="auto"/>
              <w:right w:val="single" w:sz="4" w:space="0" w:color="000000"/>
            </w:tcBorders>
            <w:shd w:val="clear" w:color="auto" w:fill="D0CECE" w:themeFill="background2" w:themeFillShade="E6"/>
          </w:tcPr>
          <w:p w14:paraId="305EF166" w14:textId="77777777" w:rsidR="005B2F2A" w:rsidRPr="00A72AF1" w:rsidRDefault="005B2F2A" w:rsidP="008C2D81">
            <w:pPr>
              <w:spacing w:before="120" w:after="60"/>
              <w:rPr>
                <w:sz w:val="23"/>
                <w:szCs w:val="23"/>
              </w:rPr>
              <w:pPrChange w:id="203" w:author="MinQua" w:date="2019-03-27T23:47:00Z">
                <w:pPr>
                  <w:spacing w:before="60" w:after="60"/>
                </w:pPr>
              </w:pPrChange>
            </w:pPr>
          </w:p>
        </w:tc>
        <w:tc>
          <w:tcPr>
            <w:tcW w:w="460" w:type="pct"/>
            <w:tcBorders>
              <w:top w:val="single" w:sz="4" w:space="0" w:color="auto"/>
              <w:left w:val="single" w:sz="4" w:space="0" w:color="000000"/>
              <w:bottom w:val="single" w:sz="4" w:space="0" w:color="auto"/>
              <w:right w:val="single" w:sz="4" w:space="0" w:color="000000"/>
            </w:tcBorders>
            <w:shd w:val="clear" w:color="auto" w:fill="D0CECE" w:themeFill="background2" w:themeFillShade="E6"/>
          </w:tcPr>
          <w:p w14:paraId="455FB2E4" w14:textId="77777777" w:rsidR="005B2F2A" w:rsidRPr="00A72AF1" w:rsidRDefault="005B2F2A" w:rsidP="008C2D81">
            <w:pPr>
              <w:spacing w:before="120" w:after="60"/>
              <w:rPr>
                <w:sz w:val="23"/>
                <w:szCs w:val="23"/>
              </w:rPr>
              <w:pPrChange w:id="204" w:author="MinQua" w:date="2019-03-27T23:47:00Z">
                <w:pPr>
                  <w:spacing w:before="60" w:after="60"/>
                </w:pPr>
              </w:pPrChange>
            </w:pPr>
          </w:p>
        </w:tc>
        <w:tc>
          <w:tcPr>
            <w:tcW w:w="454" w:type="pct"/>
            <w:tcBorders>
              <w:top w:val="single" w:sz="4" w:space="0" w:color="auto"/>
              <w:left w:val="single" w:sz="4" w:space="0" w:color="000000"/>
              <w:bottom w:val="single" w:sz="4" w:space="0" w:color="auto"/>
              <w:right w:val="single" w:sz="4" w:space="0" w:color="000000"/>
            </w:tcBorders>
            <w:shd w:val="clear" w:color="auto" w:fill="D0CECE" w:themeFill="background2" w:themeFillShade="E6"/>
          </w:tcPr>
          <w:p w14:paraId="035EB0B2" w14:textId="77777777" w:rsidR="005B2F2A" w:rsidRPr="00A72AF1" w:rsidRDefault="005B2F2A" w:rsidP="008C2D81">
            <w:pPr>
              <w:spacing w:before="120" w:after="60"/>
              <w:rPr>
                <w:sz w:val="23"/>
                <w:szCs w:val="23"/>
              </w:rPr>
              <w:pPrChange w:id="205" w:author="MinQua" w:date="2019-03-27T23:47:00Z">
                <w:pPr>
                  <w:spacing w:before="60" w:after="60"/>
                </w:pPr>
              </w:pPrChange>
            </w:pPr>
          </w:p>
        </w:tc>
        <w:tc>
          <w:tcPr>
            <w:tcW w:w="46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2AD444D" w14:textId="77777777" w:rsidR="005B2F2A" w:rsidRPr="00A72AF1" w:rsidRDefault="005B2F2A" w:rsidP="008C2D81">
            <w:pPr>
              <w:spacing w:before="120" w:after="60"/>
              <w:rPr>
                <w:sz w:val="23"/>
                <w:szCs w:val="23"/>
              </w:rPr>
              <w:pPrChange w:id="206" w:author="MinQua" w:date="2019-03-27T23:47:00Z">
                <w:pPr>
                  <w:spacing w:before="60" w:after="60"/>
                </w:pPr>
              </w:pPrChange>
            </w:pPr>
          </w:p>
        </w:tc>
      </w:tr>
      <w:tr w:rsidR="005B2F2A" w:rsidRPr="00A72AF1" w14:paraId="2180ECFA" w14:textId="77777777" w:rsidTr="00FB0D21">
        <w:trPr>
          <w:cantSplit/>
          <w:trHeight w:val="620"/>
        </w:trPr>
        <w:tc>
          <w:tcPr>
            <w:tcW w:w="2246" w:type="pct"/>
            <w:tcBorders>
              <w:top w:val="single" w:sz="4" w:space="0" w:color="000000"/>
              <w:left w:val="single" w:sz="4" w:space="0" w:color="000000"/>
              <w:bottom w:val="single" w:sz="4" w:space="0" w:color="000000"/>
              <w:right w:val="single" w:sz="4" w:space="0" w:color="000000"/>
            </w:tcBorders>
            <w:vAlign w:val="center"/>
            <w:hideMark/>
          </w:tcPr>
          <w:p w14:paraId="3379B26A" w14:textId="3F511007" w:rsidR="005B2F2A" w:rsidRPr="00A72AF1" w:rsidRDefault="00A350FD" w:rsidP="008C2D81">
            <w:pPr>
              <w:tabs>
                <w:tab w:val="left" w:pos="4347"/>
              </w:tabs>
              <w:spacing w:before="120" w:after="60"/>
              <w:ind w:left="0" w:firstLine="0"/>
              <w:contextualSpacing/>
              <w:jc w:val="left"/>
              <w:rPr>
                <w:rFonts w:eastAsia="Calibri"/>
                <w:szCs w:val="26"/>
              </w:rPr>
              <w:pPrChange w:id="207" w:author="MinQua" w:date="2019-03-27T23:47:00Z">
                <w:pPr>
                  <w:tabs>
                    <w:tab w:val="left" w:pos="4347"/>
                  </w:tabs>
                  <w:spacing w:before="60" w:after="60"/>
                  <w:ind w:left="0" w:firstLine="0"/>
                  <w:contextualSpacing/>
                  <w:jc w:val="left"/>
                </w:pPr>
              </w:pPrChange>
            </w:pPr>
            <w:r>
              <w:rPr>
                <w:szCs w:val="26"/>
              </w:rPr>
              <w:t xml:space="preserve"> </w:t>
            </w:r>
            <w:r w:rsidR="005B2F2A" w:rsidRPr="00A72AF1">
              <w:rPr>
                <w:szCs w:val="26"/>
              </w:rPr>
              <w:t>Kiểm tra và hoàn chỉnh báo cáo theo các yêu cầu đề ra</w:t>
            </w:r>
          </w:p>
        </w:tc>
        <w:tc>
          <w:tcPr>
            <w:tcW w:w="460" w:type="pct"/>
            <w:tcBorders>
              <w:top w:val="single" w:sz="4" w:space="0" w:color="000000"/>
              <w:left w:val="single" w:sz="4" w:space="0" w:color="000000"/>
              <w:bottom w:val="single" w:sz="4" w:space="0" w:color="000000"/>
              <w:right w:val="single" w:sz="4" w:space="0" w:color="000000"/>
            </w:tcBorders>
          </w:tcPr>
          <w:p w14:paraId="5EBE6C44" w14:textId="77777777" w:rsidR="005B2F2A" w:rsidRPr="00A72AF1" w:rsidRDefault="005B2F2A" w:rsidP="008C2D81">
            <w:pPr>
              <w:spacing w:before="120" w:after="60"/>
              <w:rPr>
                <w:sz w:val="23"/>
                <w:szCs w:val="23"/>
              </w:rPr>
              <w:pPrChange w:id="208" w:author="MinQua" w:date="2019-03-27T23:47:00Z">
                <w:pPr>
                  <w:spacing w:before="60" w:after="60"/>
                </w:pPr>
              </w:pPrChange>
            </w:pPr>
          </w:p>
        </w:tc>
        <w:tc>
          <w:tcPr>
            <w:tcW w:w="46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A4C4BC9" w14:textId="77777777" w:rsidR="005B2F2A" w:rsidRPr="00A72AF1" w:rsidRDefault="005B2F2A" w:rsidP="008C2D81">
            <w:pPr>
              <w:spacing w:before="120" w:after="60"/>
              <w:rPr>
                <w:sz w:val="23"/>
                <w:szCs w:val="23"/>
              </w:rPr>
              <w:pPrChange w:id="209" w:author="MinQua" w:date="2019-03-27T23:47:00Z">
                <w:pPr>
                  <w:spacing w:before="60" w:after="60"/>
                </w:pPr>
              </w:pPrChange>
            </w:pPr>
          </w:p>
        </w:tc>
        <w:tc>
          <w:tcPr>
            <w:tcW w:w="460" w:type="pct"/>
            <w:tcBorders>
              <w:top w:val="single" w:sz="4" w:space="0" w:color="auto"/>
              <w:left w:val="single" w:sz="4" w:space="0" w:color="000000"/>
              <w:bottom w:val="single" w:sz="4" w:space="0" w:color="auto"/>
              <w:right w:val="single" w:sz="4" w:space="0" w:color="000000"/>
            </w:tcBorders>
            <w:shd w:val="clear" w:color="auto" w:fill="D0CECE" w:themeFill="background2" w:themeFillShade="E6"/>
          </w:tcPr>
          <w:p w14:paraId="6C044B1D" w14:textId="77777777" w:rsidR="005B2F2A" w:rsidRPr="00A72AF1" w:rsidRDefault="005B2F2A" w:rsidP="008C2D81">
            <w:pPr>
              <w:spacing w:before="120" w:after="60"/>
              <w:rPr>
                <w:sz w:val="23"/>
                <w:szCs w:val="23"/>
              </w:rPr>
              <w:pPrChange w:id="210" w:author="MinQua" w:date="2019-03-27T23:47:00Z">
                <w:pPr>
                  <w:spacing w:before="60" w:after="60"/>
                </w:pPr>
              </w:pPrChange>
            </w:pPr>
          </w:p>
        </w:tc>
        <w:tc>
          <w:tcPr>
            <w:tcW w:w="460" w:type="pct"/>
            <w:tcBorders>
              <w:top w:val="single" w:sz="4" w:space="0" w:color="auto"/>
              <w:left w:val="single" w:sz="4" w:space="0" w:color="000000"/>
              <w:bottom w:val="single" w:sz="4" w:space="0" w:color="auto"/>
              <w:right w:val="single" w:sz="4" w:space="0" w:color="000000"/>
            </w:tcBorders>
            <w:shd w:val="clear" w:color="auto" w:fill="D0CECE" w:themeFill="background2" w:themeFillShade="E6"/>
          </w:tcPr>
          <w:p w14:paraId="7BC2835B" w14:textId="77777777" w:rsidR="005B2F2A" w:rsidRPr="00A72AF1" w:rsidRDefault="005B2F2A" w:rsidP="008C2D81">
            <w:pPr>
              <w:spacing w:before="120" w:after="60"/>
              <w:rPr>
                <w:sz w:val="23"/>
                <w:szCs w:val="23"/>
              </w:rPr>
              <w:pPrChange w:id="211" w:author="MinQua" w:date="2019-03-27T23:47:00Z">
                <w:pPr>
                  <w:spacing w:before="60" w:after="60"/>
                </w:pPr>
              </w:pPrChange>
            </w:pPr>
          </w:p>
        </w:tc>
        <w:tc>
          <w:tcPr>
            <w:tcW w:w="454" w:type="pct"/>
            <w:tcBorders>
              <w:top w:val="single" w:sz="4" w:space="0" w:color="auto"/>
              <w:left w:val="single" w:sz="4" w:space="0" w:color="000000"/>
              <w:bottom w:val="single" w:sz="4" w:space="0" w:color="auto"/>
              <w:right w:val="single" w:sz="4" w:space="0" w:color="000000"/>
            </w:tcBorders>
            <w:shd w:val="clear" w:color="auto" w:fill="D0CECE" w:themeFill="background2" w:themeFillShade="E6"/>
          </w:tcPr>
          <w:p w14:paraId="70362295" w14:textId="77777777" w:rsidR="005B2F2A" w:rsidRPr="00A72AF1" w:rsidRDefault="005B2F2A" w:rsidP="008C2D81">
            <w:pPr>
              <w:spacing w:before="120" w:after="60"/>
              <w:rPr>
                <w:sz w:val="23"/>
                <w:szCs w:val="23"/>
              </w:rPr>
              <w:pPrChange w:id="212" w:author="MinQua" w:date="2019-03-27T23:47:00Z">
                <w:pPr>
                  <w:spacing w:before="60" w:after="60"/>
                </w:pPr>
              </w:pPrChange>
            </w:pPr>
          </w:p>
        </w:tc>
        <w:tc>
          <w:tcPr>
            <w:tcW w:w="460" w:type="pct"/>
            <w:tcBorders>
              <w:top w:val="single" w:sz="4" w:space="0" w:color="000000"/>
              <w:left w:val="single" w:sz="4" w:space="0" w:color="000000"/>
              <w:bottom w:val="single" w:sz="4" w:space="0" w:color="auto"/>
              <w:right w:val="single" w:sz="4" w:space="0" w:color="000000"/>
            </w:tcBorders>
            <w:shd w:val="clear" w:color="auto" w:fill="FFFFFF" w:themeFill="background1"/>
          </w:tcPr>
          <w:p w14:paraId="67D996F4" w14:textId="77777777" w:rsidR="005B2F2A" w:rsidRPr="00A72AF1" w:rsidRDefault="005B2F2A" w:rsidP="008C2D81">
            <w:pPr>
              <w:spacing w:before="120" w:after="60"/>
              <w:rPr>
                <w:sz w:val="23"/>
                <w:szCs w:val="23"/>
              </w:rPr>
              <w:pPrChange w:id="213" w:author="MinQua" w:date="2019-03-27T23:47:00Z">
                <w:pPr>
                  <w:spacing w:before="60" w:after="60"/>
                </w:pPr>
              </w:pPrChange>
            </w:pPr>
          </w:p>
        </w:tc>
      </w:tr>
      <w:tr w:rsidR="005B2F2A" w:rsidRPr="00A72AF1" w14:paraId="2651CBE7" w14:textId="77777777" w:rsidTr="00FB0D21">
        <w:trPr>
          <w:cantSplit/>
          <w:trHeight w:val="434"/>
        </w:trPr>
        <w:tc>
          <w:tcPr>
            <w:tcW w:w="2246" w:type="pct"/>
            <w:tcBorders>
              <w:top w:val="single" w:sz="4" w:space="0" w:color="000000"/>
              <w:left w:val="single" w:sz="4" w:space="0" w:color="000000"/>
              <w:bottom w:val="single" w:sz="4" w:space="0" w:color="000000"/>
              <w:right w:val="single" w:sz="4" w:space="0" w:color="000000"/>
            </w:tcBorders>
            <w:hideMark/>
          </w:tcPr>
          <w:p w14:paraId="6A100098" w14:textId="77777777" w:rsidR="005B2F2A" w:rsidRPr="00A72AF1" w:rsidRDefault="005B2F2A" w:rsidP="008C2D81">
            <w:pPr>
              <w:spacing w:before="120" w:after="60"/>
              <w:ind w:left="0" w:firstLine="0"/>
              <w:jc w:val="left"/>
              <w:rPr>
                <w:sz w:val="24"/>
                <w:szCs w:val="26"/>
              </w:rPr>
              <w:pPrChange w:id="214" w:author="MinQua" w:date="2019-03-27T23:47:00Z">
                <w:pPr>
                  <w:spacing w:before="60" w:after="60"/>
                  <w:ind w:left="0" w:firstLine="0"/>
                  <w:jc w:val="left"/>
                </w:pPr>
              </w:pPrChange>
            </w:pPr>
            <w:r w:rsidRPr="00A72AF1">
              <w:rPr>
                <w:szCs w:val="26"/>
              </w:rPr>
              <w:t>Hoàn thiện luận văn</w:t>
            </w:r>
          </w:p>
        </w:tc>
        <w:tc>
          <w:tcPr>
            <w:tcW w:w="460" w:type="pct"/>
            <w:tcBorders>
              <w:top w:val="single" w:sz="4" w:space="0" w:color="000000"/>
              <w:left w:val="single" w:sz="4" w:space="0" w:color="000000"/>
              <w:bottom w:val="single" w:sz="4" w:space="0" w:color="000000"/>
              <w:right w:val="single" w:sz="4" w:space="0" w:color="000000"/>
            </w:tcBorders>
          </w:tcPr>
          <w:p w14:paraId="02F3B5E4" w14:textId="77777777" w:rsidR="005B2F2A" w:rsidRPr="00A72AF1" w:rsidRDefault="005B2F2A" w:rsidP="008C2D81">
            <w:pPr>
              <w:spacing w:before="120" w:after="60"/>
              <w:rPr>
                <w:sz w:val="23"/>
                <w:szCs w:val="23"/>
              </w:rPr>
              <w:pPrChange w:id="215" w:author="MinQua" w:date="2019-03-27T23:47:00Z">
                <w:pPr>
                  <w:spacing w:before="60" w:after="60"/>
                </w:pPr>
              </w:pPrChange>
            </w:pPr>
          </w:p>
        </w:tc>
        <w:tc>
          <w:tcPr>
            <w:tcW w:w="46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A95AA2B" w14:textId="77777777" w:rsidR="005B2F2A" w:rsidRPr="00A72AF1" w:rsidRDefault="005B2F2A" w:rsidP="008C2D81">
            <w:pPr>
              <w:spacing w:before="120" w:after="60"/>
              <w:rPr>
                <w:sz w:val="23"/>
                <w:szCs w:val="23"/>
              </w:rPr>
              <w:pPrChange w:id="216" w:author="MinQua" w:date="2019-03-27T23:47:00Z">
                <w:pPr>
                  <w:spacing w:before="60" w:after="60"/>
                </w:pPr>
              </w:pPrChange>
            </w:pPr>
          </w:p>
        </w:tc>
        <w:tc>
          <w:tcPr>
            <w:tcW w:w="460"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AAE1242" w14:textId="77777777" w:rsidR="005B2F2A" w:rsidRPr="00A72AF1" w:rsidRDefault="005B2F2A" w:rsidP="008C2D81">
            <w:pPr>
              <w:spacing w:before="120" w:after="60"/>
              <w:rPr>
                <w:sz w:val="23"/>
                <w:szCs w:val="23"/>
              </w:rPr>
              <w:pPrChange w:id="217" w:author="MinQua" w:date="2019-03-27T23:47:00Z">
                <w:pPr>
                  <w:spacing w:before="60" w:after="60"/>
                </w:pPr>
              </w:pPrChange>
            </w:pPr>
          </w:p>
        </w:tc>
        <w:tc>
          <w:tcPr>
            <w:tcW w:w="460" w:type="pct"/>
            <w:tcBorders>
              <w:top w:val="single" w:sz="4" w:space="0" w:color="auto"/>
              <w:left w:val="single" w:sz="4" w:space="0" w:color="000000"/>
              <w:bottom w:val="single" w:sz="4" w:space="0" w:color="000000"/>
              <w:right w:val="single" w:sz="4" w:space="0" w:color="000000"/>
            </w:tcBorders>
            <w:shd w:val="clear" w:color="auto" w:fill="FFFFFF" w:themeFill="background1"/>
          </w:tcPr>
          <w:p w14:paraId="42FF4844" w14:textId="77777777" w:rsidR="005B2F2A" w:rsidRPr="00A72AF1" w:rsidRDefault="005B2F2A" w:rsidP="008C2D81">
            <w:pPr>
              <w:spacing w:before="120" w:after="60"/>
              <w:rPr>
                <w:sz w:val="23"/>
                <w:szCs w:val="23"/>
              </w:rPr>
              <w:pPrChange w:id="218" w:author="MinQua" w:date="2019-03-27T23:47:00Z">
                <w:pPr>
                  <w:spacing w:before="60" w:after="60"/>
                </w:pPr>
              </w:pPrChange>
            </w:pPr>
          </w:p>
        </w:tc>
        <w:tc>
          <w:tcPr>
            <w:tcW w:w="454" w:type="pct"/>
            <w:tcBorders>
              <w:top w:val="single" w:sz="4" w:space="0" w:color="auto"/>
              <w:left w:val="single" w:sz="4" w:space="0" w:color="000000"/>
              <w:bottom w:val="single" w:sz="4" w:space="0" w:color="000000"/>
              <w:right w:val="single" w:sz="4" w:space="0" w:color="000000"/>
            </w:tcBorders>
            <w:shd w:val="clear" w:color="auto" w:fill="FFFFFF" w:themeFill="background1"/>
          </w:tcPr>
          <w:p w14:paraId="56842DD2" w14:textId="77777777" w:rsidR="005B2F2A" w:rsidRPr="00A72AF1" w:rsidRDefault="005B2F2A" w:rsidP="008C2D81">
            <w:pPr>
              <w:spacing w:before="120" w:after="60"/>
              <w:rPr>
                <w:sz w:val="23"/>
                <w:szCs w:val="23"/>
              </w:rPr>
              <w:pPrChange w:id="219" w:author="MinQua" w:date="2019-03-27T23:47:00Z">
                <w:pPr>
                  <w:spacing w:before="60" w:after="60"/>
                </w:pPr>
              </w:pPrChange>
            </w:pPr>
          </w:p>
        </w:tc>
        <w:tc>
          <w:tcPr>
            <w:tcW w:w="460" w:type="pct"/>
            <w:tcBorders>
              <w:top w:val="single" w:sz="4" w:space="0" w:color="auto"/>
              <w:left w:val="single" w:sz="4" w:space="0" w:color="000000"/>
              <w:bottom w:val="single" w:sz="4" w:space="0" w:color="auto"/>
              <w:right w:val="single" w:sz="4" w:space="0" w:color="000000"/>
            </w:tcBorders>
            <w:shd w:val="clear" w:color="auto" w:fill="D0CECE" w:themeFill="background2" w:themeFillShade="E6"/>
          </w:tcPr>
          <w:p w14:paraId="27DEB851" w14:textId="77777777" w:rsidR="005B2F2A" w:rsidRPr="00A72AF1" w:rsidRDefault="005B2F2A" w:rsidP="008C2D81">
            <w:pPr>
              <w:spacing w:before="120" w:after="60"/>
              <w:rPr>
                <w:sz w:val="23"/>
                <w:szCs w:val="23"/>
              </w:rPr>
              <w:pPrChange w:id="220" w:author="MinQua" w:date="2019-03-27T23:47:00Z">
                <w:pPr>
                  <w:spacing w:before="60" w:after="60"/>
                </w:pPr>
              </w:pPrChange>
            </w:pPr>
          </w:p>
        </w:tc>
      </w:tr>
    </w:tbl>
    <w:p w14:paraId="61B193C1" w14:textId="77777777" w:rsidR="00C916C4" w:rsidRPr="00C916C4" w:rsidRDefault="00C916C4" w:rsidP="008C2D81">
      <w:pPr>
        <w:pStyle w:val="ListParagraph"/>
        <w:numPr>
          <w:ilvl w:val="0"/>
          <w:numId w:val="2"/>
        </w:numPr>
        <w:spacing w:before="120"/>
        <w:rPr>
          <w:vanish/>
          <w:lang w:val="vi-VN"/>
        </w:rPr>
        <w:pPrChange w:id="221" w:author="MinQua" w:date="2019-03-27T23:47:00Z">
          <w:pPr>
            <w:pStyle w:val="ListParagraph"/>
            <w:numPr>
              <w:numId w:val="2"/>
            </w:numPr>
            <w:ind w:left="360" w:hanging="360"/>
          </w:pPr>
        </w:pPrChange>
      </w:pPr>
    </w:p>
    <w:p w14:paraId="49D61A31" w14:textId="77777777" w:rsidR="00FA2082" w:rsidRDefault="00AD2ED6" w:rsidP="008C2D81">
      <w:pPr>
        <w:pStyle w:val="Heading1"/>
        <w:spacing w:before="120"/>
        <w:rPr>
          <w:lang w:val="de-DE"/>
        </w:rPr>
        <w:pPrChange w:id="222" w:author="MinQua" w:date="2019-03-27T23:47:00Z">
          <w:pPr>
            <w:pStyle w:val="Heading1"/>
          </w:pPr>
        </w:pPrChange>
      </w:pPr>
      <w:bookmarkStart w:id="223" w:name="_Toc525515955"/>
      <w:r>
        <w:rPr>
          <w:lang w:val="de-DE"/>
        </w:rPr>
        <w:t xml:space="preserve">5. </w:t>
      </w:r>
      <w:r w:rsidR="00FA2082" w:rsidRPr="00AE16CD">
        <w:rPr>
          <w:lang w:val="de-DE"/>
        </w:rPr>
        <w:t>BỐ CỤC DỰ KIẾN CỦA LUẬN VĂN</w:t>
      </w:r>
      <w:bookmarkEnd w:id="223"/>
    </w:p>
    <w:p w14:paraId="35B7B540" w14:textId="77777777" w:rsidR="0003226C" w:rsidRPr="00D6423F" w:rsidRDefault="0003226C" w:rsidP="008C2D81">
      <w:pPr>
        <w:spacing w:before="120"/>
        <w:ind w:left="0"/>
        <w:rPr>
          <w:lang w:val="de-DE"/>
        </w:rPr>
        <w:pPrChange w:id="224" w:author="MinQua" w:date="2019-03-27T23:47:00Z">
          <w:pPr>
            <w:ind w:left="0"/>
          </w:pPr>
        </w:pPrChange>
      </w:pPr>
      <w:r w:rsidRPr="00D6423F">
        <w:rPr>
          <w:lang w:val="de-DE"/>
        </w:rPr>
        <w:t xml:space="preserve">Luận văn sẽ dự kiến thực hiện </w:t>
      </w:r>
      <w:r w:rsidR="00196C10" w:rsidRPr="00D6423F">
        <w:rPr>
          <w:lang w:val="de-DE"/>
        </w:rPr>
        <w:t>5</w:t>
      </w:r>
      <w:r w:rsidRPr="00D6423F">
        <w:rPr>
          <w:lang w:val="de-DE"/>
        </w:rPr>
        <w:t xml:space="preserve"> chương:</w:t>
      </w:r>
    </w:p>
    <w:p w14:paraId="63B12952" w14:textId="77777777" w:rsidR="001154E1" w:rsidRPr="00D6423F" w:rsidRDefault="005150EF" w:rsidP="008C2D81">
      <w:pPr>
        <w:pStyle w:val="ListParagraph"/>
        <w:numPr>
          <w:ilvl w:val="0"/>
          <w:numId w:val="5"/>
        </w:numPr>
        <w:spacing w:before="120"/>
        <w:ind w:left="567" w:hanging="283"/>
        <w:rPr>
          <w:lang w:val="de-DE"/>
        </w:rPr>
        <w:pPrChange w:id="225" w:author="MinQua" w:date="2019-03-27T23:47:00Z">
          <w:pPr>
            <w:pStyle w:val="ListParagraph"/>
            <w:numPr>
              <w:numId w:val="5"/>
            </w:numPr>
            <w:ind w:left="567" w:hanging="283"/>
          </w:pPr>
        </w:pPrChange>
      </w:pPr>
      <w:r w:rsidRPr="00D6423F">
        <w:rPr>
          <w:lang w:val="de-DE"/>
        </w:rPr>
        <w:t>Chương 1: Giới thiệu tổng quan:</w:t>
      </w:r>
    </w:p>
    <w:p w14:paraId="1E8B1D29" w14:textId="0A424D93" w:rsidR="00E32F6E" w:rsidRPr="00D6423F" w:rsidRDefault="00322F47" w:rsidP="008C2D81">
      <w:pPr>
        <w:pStyle w:val="ListParagraph"/>
        <w:numPr>
          <w:ilvl w:val="0"/>
          <w:numId w:val="21"/>
        </w:numPr>
        <w:spacing w:before="120"/>
        <w:rPr>
          <w:lang w:val="de-DE"/>
        </w:rPr>
        <w:pPrChange w:id="226" w:author="MinQua" w:date="2019-03-27T23:47:00Z">
          <w:pPr>
            <w:pStyle w:val="ListParagraph"/>
            <w:numPr>
              <w:numId w:val="21"/>
            </w:numPr>
            <w:ind w:left="927" w:hanging="360"/>
          </w:pPr>
        </w:pPrChange>
      </w:pPr>
      <w:r w:rsidRPr="00D6423F">
        <w:rPr>
          <w:lang w:val="de-DE"/>
        </w:rPr>
        <w:t xml:space="preserve">1.1 </w:t>
      </w:r>
      <w:r w:rsidR="00E32F6E" w:rsidRPr="00D6423F">
        <w:rPr>
          <w:lang w:val="de-DE"/>
        </w:rPr>
        <w:t>Gi</w:t>
      </w:r>
      <w:r w:rsidR="006E186C" w:rsidRPr="00D6423F">
        <w:rPr>
          <w:lang w:val="de-DE"/>
        </w:rPr>
        <w:t xml:space="preserve">ới </w:t>
      </w:r>
      <w:r w:rsidR="00E32F6E" w:rsidRPr="00D6423F">
        <w:rPr>
          <w:lang w:val="de-DE"/>
        </w:rPr>
        <w:t>thiệu về phân tích ý kiến</w:t>
      </w:r>
      <w:r w:rsidR="00640AE1" w:rsidRPr="00D6423F">
        <w:rPr>
          <w:lang w:val="de-DE"/>
        </w:rPr>
        <w:t>.</w:t>
      </w:r>
    </w:p>
    <w:p w14:paraId="59EA76B9" w14:textId="3DAAA61D" w:rsidR="00E32F6E" w:rsidRPr="00D6423F" w:rsidRDefault="00322F47" w:rsidP="008C2D81">
      <w:pPr>
        <w:pStyle w:val="ListParagraph"/>
        <w:numPr>
          <w:ilvl w:val="0"/>
          <w:numId w:val="21"/>
        </w:numPr>
        <w:spacing w:before="120"/>
        <w:rPr>
          <w:lang w:val="de-DE"/>
        </w:rPr>
        <w:pPrChange w:id="227" w:author="MinQua" w:date="2019-03-27T23:47:00Z">
          <w:pPr>
            <w:pStyle w:val="ListParagraph"/>
            <w:numPr>
              <w:numId w:val="21"/>
            </w:numPr>
            <w:ind w:left="927" w:hanging="360"/>
          </w:pPr>
        </w:pPrChange>
      </w:pPr>
      <w:r w:rsidRPr="00D6423F">
        <w:rPr>
          <w:lang w:val="de-DE"/>
        </w:rPr>
        <w:t xml:space="preserve">1.2 </w:t>
      </w:r>
      <w:r w:rsidR="00E32F6E" w:rsidRPr="00D6423F">
        <w:rPr>
          <w:lang w:val="de-DE"/>
        </w:rPr>
        <w:t>Giới thiệu về phân loại cảm xúc</w:t>
      </w:r>
      <w:r w:rsidR="00640AE1" w:rsidRPr="00D6423F">
        <w:rPr>
          <w:lang w:val="de-DE"/>
        </w:rPr>
        <w:t>.</w:t>
      </w:r>
    </w:p>
    <w:p w14:paraId="12D98654" w14:textId="28230893" w:rsidR="00AD70DB" w:rsidRPr="00D6423F" w:rsidRDefault="00322F47" w:rsidP="008C2D81">
      <w:pPr>
        <w:pStyle w:val="ListParagraph"/>
        <w:numPr>
          <w:ilvl w:val="0"/>
          <w:numId w:val="21"/>
        </w:numPr>
        <w:spacing w:before="120"/>
        <w:rPr>
          <w:lang w:val="de-DE"/>
        </w:rPr>
        <w:pPrChange w:id="228" w:author="MinQua" w:date="2019-03-27T23:47:00Z">
          <w:pPr>
            <w:pStyle w:val="ListParagraph"/>
            <w:numPr>
              <w:numId w:val="21"/>
            </w:numPr>
            <w:ind w:left="927" w:hanging="360"/>
          </w:pPr>
        </w:pPrChange>
      </w:pPr>
      <w:r w:rsidRPr="00D6423F">
        <w:rPr>
          <w:lang w:val="de-DE"/>
        </w:rPr>
        <w:t xml:space="preserve">1.3 </w:t>
      </w:r>
      <w:r w:rsidR="00E32F6E" w:rsidRPr="00D6423F">
        <w:rPr>
          <w:lang w:val="de-DE"/>
        </w:rPr>
        <w:t xml:space="preserve">Đặt vấn đề bài toán phân tích ý kiến đánh giá giảng viên </w:t>
      </w:r>
      <w:r w:rsidR="00640AE1" w:rsidRPr="00D6423F">
        <w:rPr>
          <w:lang w:val="de-DE"/>
        </w:rPr>
        <w:t>.</w:t>
      </w:r>
    </w:p>
    <w:p w14:paraId="3E03064E" w14:textId="77777777" w:rsidR="0003226C" w:rsidRPr="00D6423F" w:rsidRDefault="0003226C" w:rsidP="008C2D81">
      <w:pPr>
        <w:pStyle w:val="ListParagraph"/>
        <w:numPr>
          <w:ilvl w:val="0"/>
          <w:numId w:val="5"/>
        </w:numPr>
        <w:spacing w:before="120"/>
        <w:ind w:left="567" w:hanging="283"/>
        <w:rPr>
          <w:lang w:val="de-DE"/>
        </w:rPr>
        <w:pPrChange w:id="229" w:author="MinQua" w:date="2019-03-27T23:47:00Z">
          <w:pPr>
            <w:pStyle w:val="ListParagraph"/>
            <w:numPr>
              <w:numId w:val="5"/>
            </w:numPr>
            <w:ind w:left="567" w:hanging="283"/>
          </w:pPr>
        </w:pPrChange>
      </w:pPr>
      <w:r w:rsidRPr="00D6423F">
        <w:rPr>
          <w:lang w:val="de-DE"/>
        </w:rPr>
        <w:t>Chương 2: Cơ sở lý thuyết</w:t>
      </w:r>
      <w:r w:rsidR="005150EF" w:rsidRPr="00D6423F">
        <w:rPr>
          <w:lang w:val="de-DE"/>
        </w:rPr>
        <w:t>:</w:t>
      </w:r>
    </w:p>
    <w:p w14:paraId="1515A43F" w14:textId="77777777" w:rsidR="0003226C" w:rsidRPr="00D6423F" w:rsidRDefault="0003226C" w:rsidP="008C2D81">
      <w:pPr>
        <w:pStyle w:val="ListParagraph"/>
        <w:numPr>
          <w:ilvl w:val="0"/>
          <w:numId w:val="20"/>
        </w:numPr>
        <w:spacing w:before="120"/>
        <w:rPr>
          <w:lang w:val="de-DE"/>
        </w:rPr>
        <w:pPrChange w:id="230" w:author="MinQua" w:date="2019-03-27T23:47:00Z">
          <w:pPr>
            <w:pStyle w:val="ListParagraph"/>
            <w:numPr>
              <w:numId w:val="20"/>
            </w:numPr>
            <w:ind w:left="927" w:hanging="360"/>
          </w:pPr>
        </w:pPrChange>
      </w:pPr>
      <w:r w:rsidRPr="00D6423F">
        <w:rPr>
          <w:lang w:val="de-DE"/>
        </w:rPr>
        <w:t xml:space="preserve">Trình bày các thuật toán </w:t>
      </w:r>
      <w:r w:rsidR="003E3028" w:rsidRPr="00D6423F">
        <w:rPr>
          <w:lang w:val="de-DE"/>
        </w:rPr>
        <w:t>sử dụng để phân tích ý kiến, phân loại cảm xúc, phân lớp câu chủ quan, tóm tắt ý kiến.</w:t>
      </w:r>
    </w:p>
    <w:p w14:paraId="7A4ACA6B" w14:textId="77777777" w:rsidR="00196C10" w:rsidRPr="00D6423F" w:rsidRDefault="00196C10" w:rsidP="008C2D81">
      <w:pPr>
        <w:pStyle w:val="ListParagraph"/>
        <w:numPr>
          <w:ilvl w:val="0"/>
          <w:numId w:val="13"/>
        </w:numPr>
        <w:spacing w:before="120"/>
        <w:ind w:left="567" w:hanging="283"/>
        <w:rPr>
          <w:lang w:val="de-DE"/>
        </w:rPr>
        <w:pPrChange w:id="231" w:author="MinQua" w:date="2019-03-27T23:47:00Z">
          <w:pPr>
            <w:pStyle w:val="ListParagraph"/>
            <w:numPr>
              <w:numId w:val="13"/>
            </w:numPr>
            <w:ind w:left="567" w:hanging="283"/>
          </w:pPr>
        </w:pPrChange>
      </w:pPr>
      <w:r w:rsidRPr="00D6423F">
        <w:rPr>
          <w:lang w:val="de-DE"/>
        </w:rPr>
        <w:t xml:space="preserve">Chương 3: </w:t>
      </w:r>
      <w:r w:rsidR="005150EF" w:rsidRPr="00D6423F">
        <w:rPr>
          <w:lang w:val="de-DE"/>
        </w:rPr>
        <w:t>Phương pháp thực hiện:</w:t>
      </w:r>
    </w:p>
    <w:p w14:paraId="22445A4B" w14:textId="4CDA39BB" w:rsidR="005150EF" w:rsidRPr="00D6423F" w:rsidRDefault="00322F47" w:rsidP="008C2D81">
      <w:pPr>
        <w:pStyle w:val="ListParagraph"/>
        <w:numPr>
          <w:ilvl w:val="0"/>
          <w:numId w:val="19"/>
        </w:numPr>
        <w:spacing w:before="120"/>
        <w:rPr>
          <w:lang w:val="de-DE"/>
        </w:rPr>
        <w:pPrChange w:id="232" w:author="MinQua" w:date="2019-03-27T23:47:00Z">
          <w:pPr>
            <w:pStyle w:val="ListParagraph"/>
            <w:numPr>
              <w:numId w:val="19"/>
            </w:numPr>
            <w:ind w:left="927" w:hanging="360"/>
          </w:pPr>
        </w:pPrChange>
      </w:pPr>
      <w:r w:rsidRPr="00D6423F">
        <w:rPr>
          <w:lang w:val="de-DE"/>
        </w:rPr>
        <w:t>3.1</w:t>
      </w:r>
      <w:r w:rsidR="00A350FD" w:rsidRPr="00D6423F">
        <w:rPr>
          <w:lang w:val="de-DE"/>
        </w:rPr>
        <w:t>:</w:t>
      </w:r>
      <w:r w:rsidRPr="00D6423F">
        <w:rPr>
          <w:lang w:val="de-DE"/>
        </w:rPr>
        <w:t xml:space="preserve"> </w:t>
      </w:r>
      <w:r w:rsidR="005150EF" w:rsidRPr="00D6423F">
        <w:rPr>
          <w:lang w:val="de-DE"/>
        </w:rPr>
        <w:t>Lựa chọn các phương pháp phân tích ý kiến, phân loại</w:t>
      </w:r>
      <w:r w:rsidR="007906DE" w:rsidRPr="00D6423F">
        <w:rPr>
          <w:lang w:val="de-DE"/>
        </w:rPr>
        <w:t xml:space="preserve"> cảm xúc, phân lớp câu chủ quan để triển khai.</w:t>
      </w:r>
    </w:p>
    <w:p w14:paraId="3348A69F" w14:textId="4A878A87" w:rsidR="007906DE" w:rsidRPr="00D6423F" w:rsidRDefault="00322F47" w:rsidP="008C2D81">
      <w:pPr>
        <w:pStyle w:val="ListParagraph"/>
        <w:numPr>
          <w:ilvl w:val="0"/>
          <w:numId w:val="19"/>
        </w:numPr>
        <w:spacing w:before="120"/>
        <w:rPr>
          <w:lang w:val="de-DE"/>
        </w:rPr>
        <w:pPrChange w:id="233" w:author="MinQua" w:date="2019-03-27T23:47:00Z">
          <w:pPr>
            <w:pStyle w:val="ListParagraph"/>
            <w:numPr>
              <w:numId w:val="19"/>
            </w:numPr>
            <w:ind w:left="927" w:hanging="360"/>
          </w:pPr>
        </w:pPrChange>
      </w:pPr>
      <w:r w:rsidRPr="00D6423F">
        <w:rPr>
          <w:lang w:val="de-DE"/>
        </w:rPr>
        <w:t>3.2</w:t>
      </w:r>
      <w:r w:rsidR="00A350FD" w:rsidRPr="00D6423F">
        <w:rPr>
          <w:lang w:val="de-DE"/>
        </w:rPr>
        <w:t>:</w:t>
      </w:r>
      <w:r w:rsidRPr="00D6423F">
        <w:rPr>
          <w:lang w:val="de-DE"/>
        </w:rPr>
        <w:t xml:space="preserve"> </w:t>
      </w:r>
      <w:r w:rsidR="007906DE" w:rsidRPr="00D6423F">
        <w:rPr>
          <w:lang w:val="de-DE"/>
        </w:rPr>
        <w:t>So sánh các phương pháp với nhau với nhau.</w:t>
      </w:r>
    </w:p>
    <w:p w14:paraId="052CDE28" w14:textId="77777777" w:rsidR="00AD70DB" w:rsidRPr="00D6423F" w:rsidRDefault="001154E1" w:rsidP="008C2D81">
      <w:pPr>
        <w:pStyle w:val="ListParagraph"/>
        <w:numPr>
          <w:ilvl w:val="0"/>
          <w:numId w:val="5"/>
        </w:numPr>
        <w:spacing w:before="120"/>
        <w:ind w:left="567" w:hanging="283"/>
        <w:rPr>
          <w:lang w:val="de-DE"/>
        </w:rPr>
        <w:pPrChange w:id="234" w:author="MinQua" w:date="2019-03-27T23:47:00Z">
          <w:pPr>
            <w:pStyle w:val="ListParagraph"/>
            <w:numPr>
              <w:numId w:val="5"/>
            </w:numPr>
            <w:ind w:left="567" w:hanging="283"/>
          </w:pPr>
        </w:pPrChange>
      </w:pPr>
      <w:r w:rsidRPr="00D6423F">
        <w:rPr>
          <w:lang w:val="de-DE"/>
        </w:rPr>
        <w:t xml:space="preserve">Chương </w:t>
      </w:r>
      <w:r w:rsidR="00196C10" w:rsidRPr="00D6423F">
        <w:rPr>
          <w:lang w:val="de-DE"/>
        </w:rPr>
        <w:t>4</w:t>
      </w:r>
      <w:r w:rsidR="005150EF" w:rsidRPr="00D6423F">
        <w:rPr>
          <w:lang w:val="de-DE"/>
        </w:rPr>
        <w:t>: Thực nghiệm và đánh giá:</w:t>
      </w:r>
    </w:p>
    <w:p w14:paraId="25536772" w14:textId="66B861A9" w:rsidR="00A209FA" w:rsidRPr="00D6423F" w:rsidRDefault="00A350FD" w:rsidP="008C2D81">
      <w:pPr>
        <w:pStyle w:val="ListParagraph"/>
        <w:numPr>
          <w:ilvl w:val="0"/>
          <w:numId w:val="18"/>
        </w:numPr>
        <w:spacing w:before="120"/>
        <w:rPr>
          <w:lang w:val="de-DE"/>
        </w:rPr>
        <w:pPrChange w:id="235" w:author="MinQua" w:date="2019-03-27T23:47:00Z">
          <w:pPr>
            <w:pStyle w:val="ListParagraph"/>
            <w:numPr>
              <w:numId w:val="18"/>
            </w:numPr>
            <w:ind w:left="927" w:hanging="360"/>
          </w:pPr>
        </w:pPrChange>
      </w:pPr>
      <w:r w:rsidRPr="00D6423F">
        <w:rPr>
          <w:lang w:val="de-DE"/>
        </w:rPr>
        <w:t xml:space="preserve">4.1: </w:t>
      </w:r>
      <w:r w:rsidR="00A209FA" w:rsidRPr="00D6423F">
        <w:rPr>
          <w:lang w:val="de-DE"/>
        </w:rPr>
        <w:t>Trình bày về  các công cụ dùng trong thực nghiệm bài toán phân tích ý kiến đánh giá giảng viên.</w:t>
      </w:r>
    </w:p>
    <w:p w14:paraId="0BB43BC3" w14:textId="21737E13" w:rsidR="00AD70DB" w:rsidRPr="00D6423F" w:rsidRDefault="00A350FD" w:rsidP="008C2D81">
      <w:pPr>
        <w:pStyle w:val="ListParagraph"/>
        <w:numPr>
          <w:ilvl w:val="0"/>
          <w:numId w:val="18"/>
        </w:numPr>
        <w:spacing w:before="120"/>
        <w:rPr>
          <w:lang w:val="de-DE"/>
        </w:rPr>
        <w:pPrChange w:id="236" w:author="MinQua" w:date="2019-03-27T23:47:00Z">
          <w:pPr>
            <w:pStyle w:val="ListParagraph"/>
            <w:numPr>
              <w:numId w:val="18"/>
            </w:numPr>
            <w:ind w:left="927" w:hanging="360"/>
          </w:pPr>
        </w:pPrChange>
      </w:pPr>
      <w:r w:rsidRPr="00D6423F">
        <w:rPr>
          <w:color w:val="000000"/>
          <w:lang w:val="de-DE"/>
        </w:rPr>
        <w:t xml:space="preserve">4.2: </w:t>
      </w:r>
      <w:r w:rsidR="00AD70DB" w:rsidRPr="00D6423F">
        <w:rPr>
          <w:color w:val="000000"/>
          <w:lang w:val="de-DE"/>
        </w:rPr>
        <w:t xml:space="preserve">Trình bày kết quả </w:t>
      </w:r>
      <w:r w:rsidR="00AD70DB" w:rsidRPr="00D6423F">
        <w:rPr>
          <w:lang w:val="de-DE"/>
        </w:rPr>
        <w:t xml:space="preserve">thực nghiệm trên </w:t>
      </w:r>
      <w:r w:rsidR="00A209FA" w:rsidRPr="00D6423F">
        <w:rPr>
          <w:lang w:val="de-DE"/>
        </w:rPr>
        <w:t>tập dữ liệu đánh giá sinh viên. Phân tích so sánh kết quả thu được trên nhiều khía cạnh và phương pháp tiếp cận khác nhau.</w:t>
      </w:r>
    </w:p>
    <w:p w14:paraId="1C6555EC" w14:textId="77777777" w:rsidR="00AC6688" w:rsidRPr="00D6423F" w:rsidRDefault="00082824" w:rsidP="008C2D81">
      <w:pPr>
        <w:pStyle w:val="ListParagraph"/>
        <w:numPr>
          <w:ilvl w:val="0"/>
          <w:numId w:val="5"/>
        </w:numPr>
        <w:spacing w:before="120"/>
        <w:ind w:left="567" w:hanging="283"/>
        <w:rPr>
          <w:lang w:val="de-DE"/>
        </w:rPr>
        <w:pPrChange w:id="237" w:author="MinQua" w:date="2019-03-27T23:47:00Z">
          <w:pPr>
            <w:pStyle w:val="ListParagraph"/>
            <w:numPr>
              <w:numId w:val="5"/>
            </w:numPr>
            <w:ind w:left="567" w:hanging="283"/>
          </w:pPr>
        </w:pPrChange>
      </w:pPr>
      <w:r w:rsidRPr="00D6423F">
        <w:rPr>
          <w:lang w:val="de-DE"/>
        </w:rPr>
        <w:t xml:space="preserve">Chương </w:t>
      </w:r>
      <w:r w:rsidR="00196C10" w:rsidRPr="00D6423F">
        <w:rPr>
          <w:lang w:val="de-DE"/>
        </w:rPr>
        <w:t>5</w:t>
      </w:r>
      <w:r w:rsidRPr="00D6423F">
        <w:rPr>
          <w:lang w:val="de-DE"/>
        </w:rPr>
        <w:t>: Kết luận và hướng phát triển</w:t>
      </w:r>
      <w:r w:rsidR="00AC6688" w:rsidRPr="00D6423F">
        <w:rPr>
          <w:lang w:val="de-DE"/>
        </w:rPr>
        <w:t>.</w:t>
      </w:r>
    </w:p>
    <w:p w14:paraId="769E0D68" w14:textId="77777777" w:rsidR="00082824" w:rsidRDefault="00AC6688">
      <w:pPr>
        <w:pStyle w:val="Heading1"/>
        <w:jc w:val="center"/>
        <w:rPr>
          <w:lang w:val="de-DE"/>
        </w:rPr>
      </w:pPr>
      <w:r>
        <w:rPr>
          <w:lang w:val="de-DE"/>
        </w:rPr>
        <w:br w:type="page"/>
      </w:r>
      <w:bookmarkStart w:id="238" w:name="_Toc525515956"/>
      <w:r>
        <w:rPr>
          <w:lang w:val="de-DE"/>
        </w:rPr>
        <w:lastRenderedPageBreak/>
        <w:t>TÀI LIỆU THAM KHẢO</w:t>
      </w:r>
      <w:bookmarkEnd w:id="238"/>
    </w:p>
    <w:p w14:paraId="28754458" w14:textId="128E9660" w:rsidR="00627650" w:rsidRPr="00501725" w:rsidRDefault="00F44255" w:rsidP="002510F6">
      <w:pPr>
        <w:pStyle w:val="ListParagraph"/>
        <w:numPr>
          <w:ilvl w:val="0"/>
          <w:numId w:val="9"/>
        </w:numPr>
        <w:ind w:left="0" w:firstLine="567"/>
        <w:rPr>
          <w:szCs w:val="26"/>
        </w:rPr>
      </w:pPr>
      <w:ins w:id="239" w:author="MinQua" w:date="2019-03-27T23:13:00Z">
        <w:r>
          <w:rPr>
            <w:szCs w:val="26"/>
          </w:rPr>
          <w:t xml:space="preserve">B. </w:t>
        </w:r>
      </w:ins>
      <w:commentRangeStart w:id="240"/>
      <w:r w:rsidR="003251E2" w:rsidRPr="00501725">
        <w:rPr>
          <w:szCs w:val="26"/>
        </w:rPr>
        <w:t xml:space="preserve">Jindal &amp; </w:t>
      </w:r>
      <w:ins w:id="241" w:author="MinQua" w:date="2019-03-27T23:13:00Z">
        <w:r>
          <w:rPr>
            <w:szCs w:val="26"/>
          </w:rPr>
          <w:t xml:space="preserve">B. </w:t>
        </w:r>
      </w:ins>
      <w:r w:rsidR="003251E2" w:rsidRPr="00501725">
        <w:rPr>
          <w:szCs w:val="26"/>
        </w:rPr>
        <w:t>Liu</w:t>
      </w:r>
      <w:commentRangeEnd w:id="240"/>
      <w:r w:rsidR="0057593F">
        <w:rPr>
          <w:rStyle w:val="CommentReference"/>
        </w:rPr>
        <w:commentReference w:id="240"/>
      </w:r>
      <w:r w:rsidR="00B94456" w:rsidRPr="00501725">
        <w:rPr>
          <w:szCs w:val="26"/>
        </w:rPr>
        <w:t>,</w:t>
      </w:r>
      <w:r w:rsidR="002A4B37" w:rsidRPr="00501725">
        <w:rPr>
          <w:szCs w:val="26"/>
        </w:rPr>
        <w:t xml:space="preserve"> </w:t>
      </w:r>
      <w:r w:rsidR="003251E2" w:rsidRPr="00501725">
        <w:rPr>
          <w:szCs w:val="26"/>
        </w:rPr>
        <w:t>Mining Comparative Sentences and Relations,</w:t>
      </w:r>
      <w:r w:rsidR="00B94456" w:rsidRPr="00D6423F">
        <w:rPr>
          <w:szCs w:val="26"/>
        </w:rPr>
        <w:t xml:space="preserve"> American Association for Artificial Intelligence</w:t>
      </w:r>
      <w:r w:rsidR="00BD56A6" w:rsidRPr="00D6423F">
        <w:rPr>
          <w:szCs w:val="26"/>
        </w:rPr>
        <w:t>,</w:t>
      </w:r>
      <w:ins w:id="242" w:author="MinQua" w:date="2019-03-27T23:10:00Z">
        <w:r>
          <w:rPr>
            <w:szCs w:val="26"/>
          </w:rPr>
          <w:t xml:space="preserve"> </w:t>
        </w:r>
      </w:ins>
      <w:ins w:id="243" w:author="MinQua" w:date="2019-03-27T23:11:00Z">
        <w:r>
          <w:rPr>
            <w:szCs w:val="26"/>
          </w:rPr>
          <w:t xml:space="preserve"> </w:t>
        </w:r>
        <w:r w:rsidRPr="00F44255">
          <w:rPr>
            <w:szCs w:val="26"/>
          </w:rPr>
          <w:t>Pages 1331-1336</w:t>
        </w:r>
        <w:r>
          <w:rPr>
            <w:szCs w:val="26"/>
          </w:rPr>
          <w:t xml:space="preserve">, </w:t>
        </w:r>
      </w:ins>
      <w:ins w:id="244" w:author="MinQua" w:date="2019-03-27T23:56:00Z">
        <w:r w:rsidR="0015177C">
          <w:rPr>
            <w:szCs w:val="26"/>
          </w:rPr>
          <w:t xml:space="preserve"> </w:t>
        </w:r>
      </w:ins>
      <w:bookmarkStart w:id="245" w:name="_GoBack"/>
      <w:bookmarkEnd w:id="245"/>
      <w:del w:id="246" w:author="NGOCTHO" w:date="2019-03-27T16:09:00Z">
        <w:r w:rsidR="00BD56A6" w:rsidRPr="00D6423F" w:rsidDel="004C454A">
          <w:rPr>
            <w:szCs w:val="26"/>
          </w:rPr>
          <w:delText xml:space="preserve"> </w:delText>
        </w:r>
      </w:del>
      <w:del w:id="247" w:author="MinQua" w:date="2019-03-27T23:56:00Z">
        <w:r w:rsidR="003251E2" w:rsidRPr="00501725" w:rsidDel="0015177C">
          <w:rPr>
            <w:szCs w:val="26"/>
          </w:rPr>
          <w:delText xml:space="preserve"> </w:delText>
        </w:r>
      </w:del>
      <w:r w:rsidR="003251E2" w:rsidRPr="00501725">
        <w:rPr>
          <w:szCs w:val="26"/>
        </w:rPr>
        <w:t>2006</w:t>
      </w:r>
      <w:r w:rsidR="004735FB" w:rsidRPr="00501725">
        <w:rPr>
          <w:szCs w:val="26"/>
        </w:rPr>
        <w:t>.</w:t>
      </w:r>
    </w:p>
    <w:p w14:paraId="23CED5A9" w14:textId="46324BB1" w:rsidR="00A10214" w:rsidRPr="00501725" w:rsidRDefault="00F44255" w:rsidP="00D6423F">
      <w:pPr>
        <w:pStyle w:val="ListParagraph"/>
        <w:numPr>
          <w:ilvl w:val="0"/>
          <w:numId w:val="9"/>
        </w:numPr>
        <w:ind w:left="0" w:firstLine="567"/>
        <w:rPr>
          <w:szCs w:val="26"/>
        </w:rPr>
      </w:pPr>
      <w:ins w:id="248" w:author="MinQua" w:date="2019-03-27T23:14:00Z">
        <w:r>
          <w:rPr>
            <w:szCs w:val="26"/>
          </w:rPr>
          <w:t xml:space="preserve">M. </w:t>
        </w:r>
      </w:ins>
      <w:r w:rsidR="002A4B37" w:rsidRPr="00501725">
        <w:rPr>
          <w:szCs w:val="26"/>
        </w:rPr>
        <w:t xml:space="preserve">Hu &amp; </w:t>
      </w:r>
      <w:ins w:id="249" w:author="MinQua" w:date="2019-03-27T23:14:00Z">
        <w:r>
          <w:rPr>
            <w:szCs w:val="26"/>
          </w:rPr>
          <w:t xml:space="preserve">B. </w:t>
        </w:r>
      </w:ins>
      <w:r w:rsidR="002A4B37" w:rsidRPr="00501725">
        <w:rPr>
          <w:szCs w:val="26"/>
        </w:rPr>
        <w:t>Liu, Mining and summarizing customer reviews, Proceedings of the Tenth ACM SIGKDD International Conference on Knowledge Discovery and Data Mining,</w:t>
      </w:r>
      <w:ins w:id="250" w:author="MinQua" w:date="2019-03-27T23:14:00Z">
        <w:r>
          <w:rPr>
            <w:szCs w:val="26"/>
          </w:rPr>
          <w:t xml:space="preserve"> </w:t>
        </w:r>
        <w:r w:rsidRPr="00F44255">
          <w:rPr>
            <w:szCs w:val="26"/>
          </w:rPr>
          <w:t>Pages 168-177</w:t>
        </w:r>
        <w:r>
          <w:rPr>
            <w:szCs w:val="26"/>
          </w:rPr>
          <w:t xml:space="preserve">, </w:t>
        </w:r>
      </w:ins>
      <w:ins w:id="251" w:author="MinQua" w:date="2019-03-27T23:56:00Z">
        <w:r w:rsidR="0015177C">
          <w:rPr>
            <w:szCs w:val="26"/>
          </w:rPr>
          <w:t xml:space="preserve"> </w:t>
        </w:r>
      </w:ins>
      <w:del w:id="252" w:author="MinQua" w:date="2019-03-27T23:56:00Z">
        <w:r w:rsidR="002A4B37" w:rsidRPr="00501725" w:rsidDel="0015177C">
          <w:rPr>
            <w:szCs w:val="26"/>
          </w:rPr>
          <w:delText xml:space="preserve">  </w:delText>
        </w:r>
      </w:del>
      <w:r w:rsidR="002A4B37" w:rsidRPr="00501725">
        <w:rPr>
          <w:szCs w:val="26"/>
        </w:rPr>
        <w:t>2004.</w:t>
      </w:r>
    </w:p>
    <w:p w14:paraId="5A771170" w14:textId="4369A02A" w:rsidR="00A10214" w:rsidRPr="00501725" w:rsidRDefault="00685BB7">
      <w:pPr>
        <w:pStyle w:val="ListParagraph"/>
        <w:numPr>
          <w:ilvl w:val="0"/>
          <w:numId w:val="9"/>
        </w:numPr>
        <w:ind w:left="0" w:firstLine="567"/>
        <w:rPr>
          <w:szCs w:val="26"/>
        </w:rPr>
      </w:pPr>
      <w:ins w:id="253" w:author="MinQua" w:date="2019-03-27T23:18:00Z">
        <w:r>
          <w:rPr>
            <w:szCs w:val="26"/>
          </w:rPr>
          <w:t xml:space="preserve">B. </w:t>
        </w:r>
      </w:ins>
      <w:r w:rsidR="00A10214" w:rsidRPr="00501725">
        <w:rPr>
          <w:szCs w:val="26"/>
        </w:rPr>
        <w:t>Liu , Sentiment analysis and subjectivity</w:t>
      </w:r>
      <w:del w:id="254" w:author="MinQua" w:date="2019-03-27T23:17:00Z">
        <w:r w:rsidR="00A10214" w:rsidRPr="00501725" w:rsidDel="00685BB7">
          <w:rPr>
            <w:szCs w:val="26"/>
          </w:rPr>
          <w:delText xml:space="preserve"> </w:delText>
        </w:r>
      </w:del>
      <w:r w:rsidR="00A10214" w:rsidRPr="00501725">
        <w:rPr>
          <w:szCs w:val="26"/>
        </w:rPr>
        <w:t>, Handbook of Natural Language Processing</w:t>
      </w:r>
      <w:ins w:id="255" w:author="MinQua" w:date="2019-03-27T23:56:00Z">
        <w:r w:rsidR="0015177C">
          <w:rPr>
            <w:szCs w:val="26"/>
          </w:rPr>
          <w:t xml:space="preserve">, </w:t>
        </w:r>
      </w:ins>
      <w:del w:id="256" w:author="MinQua" w:date="2019-03-27T23:56:00Z">
        <w:r w:rsidR="00A10214" w:rsidRPr="00501725" w:rsidDel="0015177C">
          <w:rPr>
            <w:szCs w:val="26"/>
          </w:rPr>
          <w:delText xml:space="preserve">, </w:delText>
        </w:r>
      </w:del>
      <w:r w:rsidR="00A10214" w:rsidRPr="00501725">
        <w:rPr>
          <w:szCs w:val="26"/>
        </w:rPr>
        <w:t>2010</w:t>
      </w:r>
      <w:r w:rsidR="007E7660" w:rsidRPr="00501725">
        <w:rPr>
          <w:szCs w:val="26"/>
        </w:rPr>
        <w:t>.</w:t>
      </w:r>
    </w:p>
    <w:p w14:paraId="746CF740" w14:textId="7F38DC55" w:rsidR="001B0820" w:rsidRPr="00501725" w:rsidRDefault="00685BB7" w:rsidP="002510F6">
      <w:pPr>
        <w:pStyle w:val="ListParagraph"/>
        <w:numPr>
          <w:ilvl w:val="0"/>
          <w:numId w:val="9"/>
        </w:numPr>
        <w:ind w:left="0" w:firstLine="567"/>
        <w:rPr>
          <w:szCs w:val="26"/>
        </w:rPr>
      </w:pPr>
      <w:ins w:id="257" w:author="MinQua" w:date="2019-03-27T23:27:00Z">
        <w:r w:rsidRPr="00685BB7">
          <w:rPr>
            <w:szCs w:val="26"/>
          </w:rPr>
          <w:t>J. Parrott</w:t>
        </w:r>
        <w:r>
          <w:rPr>
            <w:szCs w:val="26"/>
          </w:rPr>
          <w:t xml:space="preserve"> &amp;</w:t>
        </w:r>
        <w:r w:rsidRPr="00685BB7">
          <w:rPr>
            <w:szCs w:val="26"/>
          </w:rPr>
          <w:t xml:space="preserve"> A. Bourne</w:t>
        </w:r>
        <w:r>
          <w:rPr>
            <w:szCs w:val="26"/>
          </w:rPr>
          <w:t xml:space="preserve"> &amp; </w:t>
        </w:r>
        <w:r w:rsidRPr="00B521E0">
          <w:rPr>
            <w:szCs w:val="26"/>
          </w:rPr>
          <w:t>R. Akien</w:t>
        </w:r>
        <w:r>
          <w:rPr>
            <w:szCs w:val="26"/>
          </w:rPr>
          <w:t xml:space="preserve"> &amp; </w:t>
        </w:r>
        <w:r w:rsidRPr="00B521E0">
          <w:rPr>
            <w:szCs w:val="26"/>
          </w:rPr>
          <w:t xml:space="preserve">J. Irvine, Self-Optimizing Continuous Reactions in Supercritical Carbon Dioxide, </w:t>
        </w:r>
        <w:r>
          <w:fldChar w:fldCharType="begin"/>
        </w:r>
        <w:r>
          <w:instrText xml:space="preserve"> HYPERLINK "https://www.researchgate.net/journal/1521-3773_Angewandte_Chemie_International_Edition" \t "_blank" </w:instrText>
        </w:r>
        <w:r>
          <w:fldChar w:fldCharType="separate"/>
        </w:r>
        <w:r w:rsidRPr="00B521E0">
          <w:rPr>
            <w:rStyle w:val="Hyperlink"/>
            <w:color w:val="auto"/>
            <w:szCs w:val="26"/>
            <w:u w:val="none"/>
            <w:bdr w:val="none" w:sz="0" w:space="0" w:color="auto" w:frame="1"/>
          </w:rPr>
          <w:t>Angewandte Chemie International Edition</w:t>
        </w:r>
        <w:r w:rsidRPr="00B521E0">
          <w:rPr>
            <w:rStyle w:val="Hyperlink"/>
            <w:color w:val="auto"/>
            <w:szCs w:val="26"/>
            <w:u w:val="none"/>
            <w:bdr w:val="none" w:sz="0" w:space="0" w:color="auto" w:frame="1"/>
          </w:rPr>
          <w:fldChar w:fldCharType="end"/>
        </w:r>
        <w:r w:rsidRPr="00B521E0">
          <w:rPr>
            <w:szCs w:val="26"/>
          </w:rPr>
          <w:t>,</w:t>
        </w:r>
      </w:ins>
      <w:ins w:id="258" w:author="MinQua" w:date="2019-03-27T23:28:00Z">
        <w:r>
          <w:rPr>
            <w:szCs w:val="26"/>
          </w:rPr>
          <w:t xml:space="preserve"> </w:t>
        </w:r>
        <w:r w:rsidRPr="00685BB7">
          <w:rPr>
            <w:szCs w:val="26"/>
          </w:rPr>
          <w:t>Pages 3788-3792</w:t>
        </w:r>
        <w:r>
          <w:rPr>
            <w:szCs w:val="26"/>
          </w:rPr>
          <w:t>,</w:t>
        </w:r>
      </w:ins>
      <w:ins w:id="259" w:author="MinQua" w:date="2019-03-27T23:56:00Z">
        <w:r w:rsidR="0015177C">
          <w:rPr>
            <w:szCs w:val="26"/>
          </w:rPr>
          <w:t xml:space="preserve"> </w:t>
        </w:r>
      </w:ins>
      <w:ins w:id="260" w:author="MinQua" w:date="2019-03-27T23:27:00Z">
        <w:r w:rsidRPr="00B521E0">
          <w:rPr>
            <w:szCs w:val="26"/>
          </w:rPr>
          <w:t>2010</w:t>
        </w:r>
      </w:ins>
      <w:del w:id="261" w:author="MinQua" w:date="2019-03-27T23:27:00Z">
        <w:r w:rsidR="001B0820" w:rsidRPr="00501725" w:rsidDel="00685BB7">
          <w:rPr>
            <w:szCs w:val="26"/>
          </w:rPr>
          <w:delText>Parrott, Self-Optimizing Continuous Reactions in Supercritical Carbon Dioxide,</w:delText>
        </w:r>
        <w:r w:rsidR="007E7660" w:rsidRPr="00501725" w:rsidDel="00685BB7">
          <w:rPr>
            <w:szCs w:val="26"/>
          </w:rPr>
          <w:delText xml:space="preserve"> </w:delText>
        </w:r>
        <w:r w:rsidR="007138B9" w:rsidDel="00685BB7">
          <w:fldChar w:fldCharType="begin"/>
        </w:r>
        <w:r w:rsidR="007138B9" w:rsidDel="00685BB7">
          <w:delInstrText xml:space="preserve"> HYPERLINK "https://www.researchgate.net/journal/1521-3773_Angewandte_Chemie_International_Edition" \t "_blank" </w:delInstrText>
        </w:r>
        <w:r w:rsidR="007138B9" w:rsidDel="00685BB7">
          <w:fldChar w:fldCharType="separate"/>
        </w:r>
        <w:r w:rsidR="007E7660" w:rsidRPr="00D6423F" w:rsidDel="00685BB7">
          <w:rPr>
            <w:rStyle w:val="Hyperlink"/>
            <w:color w:val="auto"/>
            <w:szCs w:val="26"/>
            <w:u w:val="none"/>
            <w:bdr w:val="none" w:sz="0" w:space="0" w:color="auto" w:frame="1"/>
          </w:rPr>
          <w:delText>Angewandte Chemie International Edition</w:delText>
        </w:r>
        <w:r w:rsidR="007138B9" w:rsidDel="00685BB7">
          <w:rPr>
            <w:rStyle w:val="Hyperlink"/>
            <w:color w:val="auto"/>
            <w:szCs w:val="26"/>
            <w:u w:val="none"/>
            <w:bdr w:val="none" w:sz="0" w:space="0" w:color="auto" w:frame="1"/>
          </w:rPr>
          <w:fldChar w:fldCharType="end"/>
        </w:r>
        <w:r w:rsidR="007E7660" w:rsidRPr="00501725" w:rsidDel="00685BB7">
          <w:rPr>
            <w:szCs w:val="26"/>
          </w:rPr>
          <w:delText xml:space="preserve">, </w:delText>
        </w:r>
        <w:r w:rsidR="001B0820" w:rsidRPr="00501725" w:rsidDel="00685BB7">
          <w:rPr>
            <w:szCs w:val="26"/>
          </w:rPr>
          <w:delText xml:space="preserve"> 201</w:delText>
        </w:r>
        <w:r w:rsidR="00EB14B1" w:rsidRPr="00501725" w:rsidDel="00685BB7">
          <w:rPr>
            <w:szCs w:val="26"/>
          </w:rPr>
          <w:delText>0</w:delText>
        </w:r>
      </w:del>
      <w:r w:rsidR="001B0820" w:rsidRPr="00501725">
        <w:rPr>
          <w:szCs w:val="26"/>
        </w:rPr>
        <w:t>.</w:t>
      </w:r>
    </w:p>
    <w:p w14:paraId="59A7AB34" w14:textId="43840D48" w:rsidR="001B0820" w:rsidRPr="00501725" w:rsidRDefault="00E65285" w:rsidP="002510F6">
      <w:pPr>
        <w:pStyle w:val="ListParagraph"/>
        <w:numPr>
          <w:ilvl w:val="0"/>
          <w:numId w:val="9"/>
        </w:numPr>
        <w:ind w:left="0" w:firstLine="567"/>
        <w:rPr>
          <w:szCs w:val="26"/>
        </w:rPr>
      </w:pPr>
      <w:ins w:id="262" w:author="MinQua" w:date="2019-03-27T23:32:00Z">
        <w:r>
          <w:rPr>
            <w:szCs w:val="26"/>
          </w:rPr>
          <w:t xml:space="preserve">B. </w:t>
        </w:r>
        <w:r w:rsidRPr="00501725">
          <w:rPr>
            <w:szCs w:val="26"/>
          </w:rPr>
          <w:t xml:space="preserve">Pang &amp; </w:t>
        </w:r>
        <w:r>
          <w:rPr>
            <w:szCs w:val="26"/>
          </w:rPr>
          <w:t xml:space="preserve">L. </w:t>
        </w:r>
        <w:r w:rsidRPr="00D6423F">
          <w:rPr>
            <w:szCs w:val="26"/>
          </w:rPr>
          <w:t xml:space="preserve">Lee &amp; </w:t>
        </w:r>
        <w:r>
          <w:rPr>
            <w:szCs w:val="26"/>
          </w:rPr>
          <w:t xml:space="preserve">S. </w:t>
        </w:r>
        <w:r w:rsidRPr="00D6423F">
          <w:rPr>
            <w:szCs w:val="26"/>
          </w:rPr>
          <w:t>Vaithyanathan</w:t>
        </w:r>
      </w:ins>
      <w:del w:id="263" w:author="MinQua" w:date="2019-03-27T23:32:00Z">
        <w:r w:rsidR="001B0820" w:rsidRPr="00501725" w:rsidDel="00E65285">
          <w:rPr>
            <w:szCs w:val="26"/>
          </w:rPr>
          <w:delText xml:space="preserve">Pang </w:delText>
        </w:r>
        <w:r w:rsidR="0085776B" w:rsidRPr="00501725" w:rsidDel="00E65285">
          <w:rPr>
            <w:szCs w:val="26"/>
          </w:rPr>
          <w:delText xml:space="preserve">&amp; </w:delText>
        </w:r>
        <w:r w:rsidR="0085776B" w:rsidRPr="00D6423F" w:rsidDel="00E65285">
          <w:rPr>
            <w:szCs w:val="26"/>
          </w:rPr>
          <w:delText>Lee &amp; Vaithyanathan</w:delText>
        </w:r>
      </w:del>
      <w:r w:rsidR="001B0820" w:rsidRPr="00501725">
        <w:rPr>
          <w:szCs w:val="26"/>
        </w:rPr>
        <w:t xml:space="preserve">, Thumbs up? Sentiment Classification using Machine Learning Techniques, </w:t>
      </w:r>
      <w:r w:rsidR="0085776B" w:rsidRPr="00501725">
        <w:rPr>
          <w:szCs w:val="26"/>
        </w:rPr>
        <w:t xml:space="preserve"> </w:t>
      </w:r>
      <w:r w:rsidR="0085776B" w:rsidRPr="00D6423F">
        <w:rPr>
          <w:szCs w:val="26"/>
        </w:rPr>
        <w:t>Proceedings of EMNLP,</w:t>
      </w:r>
      <w:ins w:id="264" w:author="MinQua" w:date="2019-03-27T23:31:00Z">
        <w:r>
          <w:rPr>
            <w:szCs w:val="26"/>
          </w:rPr>
          <w:t xml:space="preserve"> Page 79-86,</w:t>
        </w:r>
      </w:ins>
      <w:r w:rsidR="0085776B" w:rsidRPr="00D6423F">
        <w:rPr>
          <w:szCs w:val="26"/>
        </w:rPr>
        <w:t xml:space="preserve"> </w:t>
      </w:r>
      <w:r w:rsidR="001B0820" w:rsidRPr="00501725">
        <w:rPr>
          <w:szCs w:val="26"/>
        </w:rPr>
        <w:t>2002</w:t>
      </w:r>
      <w:r w:rsidR="0024777C" w:rsidRPr="00501725">
        <w:rPr>
          <w:szCs w:val="26"/>
        </w:rPr>
        <w:t>.</w:t>
      </w:r>
    </w:p>
    <w:p w14:paraId="6BF10F89" w14:textId="164A8392" w:rsidR="0068574C" w:rsidRPr="00501725" w:rsidRDefault="00382DC5">
      <w:pPr>
        <w:pStyle w:val="ListParagraph"/>
        <w:numPr>
          <w:ilvl w:val="0"/>
          <w:numId w:val="9"/>
        </w:numPr>
        <w:ind w:left="0" w:firstLine="567"/>
        <w:rPr>
          <w:szCs w:val="26"/>
        </w:rPr>
      </w:pPr>
      <w:ins w:id="265" w:author="MinQua" w:date="2019-03-27T23:32:00Z">
        <w:r>
          <w:rPr>
            <w:szCs w:val="26"/>
          </w:rPr>
          <w:t xml:space="preserve">D. </w:t>
        </w:r>
      </w:ins>
      <w:r w:rsidR="001B0820" w:rsidRPr="00501725">
        <w:rPr>
          <w:szCs w:val="26"/>
        </w:rPr>
        <w:t xml:space="preserve">Turney, Thumbs Up or Thumbs Down? Semantic Orientation Applied to Unsupervised Classification of </w:t>
      </w:r>
      <w:r w:rsidR="00B17654" w:rsidRPr="00501725">
        <w:rPr>
          <w:szCs w:val="26"/>
        </w:rPr>
        <w:t xml:space="preserve"> </w:t>
      </w:r>
      <w:r w:rsidR="001B0820" w:rsidRPr="00501725">
        <w:rPr>
          <w:szCs w:val="26"/>
        </w:rPr>
        <w:t>Reviews,</w:t>
      </w:r>
      <w:r w:rsidR="00B17654" w:rsidRPr="00501725">
        <w:rPr>
          <w:szCs w:val="26"/>
        </w:rPr>
        <w:t xml:space="preserve"> Proceedings of the 40th Annual Meeting on Association for Computational Linguistics,</w:t>
      </w:r>
      <w:ins w:id="266" w:author="MinQua" w:date="2019-03-27T23:32:00Z">
        <w:r>
          <w:rPr>
            <w:szCs w:val="26"/>
          </w:rPr>
          <w:t xml:space="preserve"> Page 417-424</w:t>
        </w:r>
      </w:ins>
      <w:ins w:id="267" w:author="MinQua" w:date="2019-03-27T23:55:00Z">
        <w:r w:rsidR="0015177C">
          <w:rPr>
            <w:szCs w:val="26"/>
          </w:rPr>
          <w:t xml:space="preserve">, </w:t>
        </w:r>
      </w:ins>
      <w:del w:id="268" w:author="MinQua" w:date="2019-03-27T23:55:00Z">
        <w:r w:rsidR="00B17654" w:rsidRPr="00501725" w:rsidDel="0015177C">
          <w:rPr>
            <w:szCs w:val="26"/>
          </w:rPr>
          <w:delText xml:space="preserve"> </w:delText>
        </w:r>
        <w:r w:rsidR="001B0820" w:rsidRPr="00501725" w:rsidDel="0015177C">
          <w:rPr>
            <w:szCs w:val="26"/>
          </w:rPr>
          <w:delText xml:space="preserve"> </w:delText>
        </w:r>
      </w:del>
      <w:r w:rsidR="001B0820" w:rsidRPr="00501725">
        <w:rPr>
          <w:szCs w:val="26"/>
        </w:rPr>
        <w:t>2002.</w:t>
      </w:r>
      <w:r w:rsidR="00546255" w:rsidRPr="00501725">
        <w:rPr>
          <w:szCs w:val="26"/>
        </w:rPr>
        <w:t xml:space="preserve"> </w:t>
      </w:r>
    </w:p>
    <w:p w14:paraId="2447475C" w14:textId="52DE9229" w:rsidR="005D4F10" w:rsidRPr="00501725" w:rsidRDefault="00382DC5" w:rsidP="002510F6">
      <w:pPr>
        <w:pStyle w:val="ListParagraph"/>
        <w:numPr>
          <w:ilvl w:val="0"/>
          <w:numId w:val="9"/>
        </w:numPr>
        <w:ind w:left="0" w:firstLine="567"/>
        <w:rPr>
          <w:szCs w:val="26"/>
        </w:rPr>
      </w:pPr>
      <w:ins w:id="269" w:author="MinQua" w:date="2019-03-27T23:34:00Z">
        <w:r>
          <w:rPr>
            <w:szCs w:val="26"/>
          </w:rPr>
          <w:t xml:space="preserve">G. </w:t>
        </w:r>
      </w:ins>
      <w:r w:rsidR="004C09C8" w:rsidRPr="00501725">
        <w:rPr>
          <w:szCs w:val="26"/>
        </w:rPr>
        <w:t>Qiu</w:t>
      </w:r>
      <w:r w:rsidR="0085776B" w:rsidRPr="00501725">
        <w:rPr>
          <w:szCs w:val="26"/>
        </w:rPr>
        <w:t xml:space="preserve"> &amp; </w:t>
      </w:r>
      <w:ins w:id="270" w:author="MinQua" w:date="2019-03-27T23:34:00Z">
        <w:r>
          <w:rPr>
            <w:szCs w:val="26"/>
          </w:rPr>
          <w:t xml:space="preserve">B. </w:t>
        </w:r>
      </w:ins>
      <w:r w:rsidR="0085776B" w:rsidRPr="00501725">
        <w:rPr>
          <w:szCs w:val="26"/>
        </w:rPr>
        <w:t xml:space="preserve">Liu &amp; </w:t>
      </w:r>
      <w:ins w:id="271" w:author="MinQua" w:date="2019-03-27T23:35:00Z">
        <w:r>
          <w:rPr>
            <w:szCs w:val="26"/>
          </w:rPr>
          <w:t xml:space="preserve">J. </w:t>
        </w:r>
      </w:ins>
      <w:r w:rsidR="0085776B" w:rsidRPr="00501725">
        <w:rPr>
          <w:szCs w:val="26"/>
        </w:rPr>
        <w:t xml:space="preserve">Bu &amp; </w:t>
      </w:r>
      <w:ins w:id="272" w:author="MinQua" w:date="2019-03-27T23:35:00Z">
        <w:r>
          <w:rPr>
            <w:szCs w:val="26"/>
          </w:rPr>
          <w:t xml:space="preserve">C. </w:t>
        </w:r>
      </w:ins>
      <w:r w:rsidR="0085776B" w:rsidRPr="00501725">
        <w:rPr>
          <w:szCs w:val="26"/>
        </w:rPr>
        <w:t>Chen</w:t>
      </w:r>
      <w:r w:rsidR="004C09C8" w:rsidRPr="00501725">
        <w:rPr>
          <w:szCs w:val="26"/>
        </w:rPr>
        <w:t>, Opinion word expansion and target extraction through double</w:t>
      </w:r>
      <w:r w:rsidR="00E36ADF" w:rsidRPr="00501725">
        <w:rPr>
          <w:szCs w:val="26"/>
        </w:rPr>
        <w:t xml:space="preserve"> </w:t>
      </w:r>
      <w:r w:rsidR="004C09C8" w:rsidRPr="00501725">
        <w:rPr>
          <w:szCs w:val="26"/>
        </w:rPr>
        <w:t>Propagation,</w:t>
      </w:r>
      <w:r w:rsidR="0085776B" w:rsidRPr="00501725">
        <w:rPr>
          <w:szCs w:val="26"/>
        </w:rPr>
        <w:t xml:space="preserve"> Journal Computational Linguistics,</w:t>
      </w:r>
      <w:r w:rsidR="007E7660" w:rsidRPr="00501725">
        <w:rPr>
          <w:szCs w:val="26"/>
        </w:rPr>
        <w:t xml:space="preserve"> </w:t>
      </w:r>
      <w:r w:rsidR="004C09C8" w:rsidRPr="00501725">
        <w:rPr>
          <w:szCs w:val="26"/>
        </w:rPr>
        <w:t xml:space="preserve"> </w:t>
      </w:r>
      <w:ins w:id="273" w:author="MinQua" w:date="2019-03-27T23:35:00Z">
        <w:r>
          <w:rPr>
            <w:szCs w:val="26"/>
          </w:rPr>
          <w:t>Page 9-27,</w:t>
        </w:r>
      </w:ins>
      <w:ins w:id="274" w:author="MinQua" w:date="2019-03-27T23:55:00Z">
        <w:r w:rsidR="0015177C">
          <w:rPr>
            <w:szCs w:val="26"/>
          </w:rPr>
          <w:t xml:space="preserve"> </w:t>
        </w:r>
      </w:ins>
      <w:r w:rsidR="004C09C8" w:rsidRPr="00501725">
        <w:rPr>
          <w:szCs w:val="26"/>
        </w:rPr>
        <w:t>2011</w:t>
      </w:r>
      <w:r w:rsidR="0024777C" w:rsidRPr="00501725">
        <w:rPr>
          <w:szCs w:val="26"/>
        </w:rPr>
        <w:t>.</w:t>
      </w:r>
      <w:r w:rsidR="005D4F10" w:rsidRPr="00501725">
        <w:rPr>
          <w:szCs w:val="26"/>
        </w:rPr>
        <w:t xml:space="preserve"> </w:t>
      </w:r>
    </w:p>
    <w:p w14:paraId="0F1EEDE5" w14:textId="7F2FF08C" w:rsidR="0024777C" w:rsidRPr="00501725" w:rsidRDefault="00684EF8" w:rsidP="002510F6">
      <w:pPr>
        <w:pStyle w:val="ListParagraph"/>
        <w:numPr>
          <w:ilvl w:val="0"/>
          <w:numId w:val="9"/>
        </w:numPr>
        <w:ind w:left="0" w:firstLine="567"/>
        <w:rPr>
          <w:szCs w:val="26"/>
        </w:rPr>
      </w:pPr>
      <w:ins w:id="275" w:author="MinQua" w:date="2019-03-27T23:37:00Z">
        <w:r>
          <w:rPr>
            <w:szCs w:val="26"/>
          </w:rPr>
          <w:t xml:space="preserve">X. </w:t>
        </w:r>
      </w:ins>
      <w:r w:rsidR="0024777C" w:rsidRPr="00501725">
        <w:rPr>
          <w:szCs w:val="26"/>
        </w:rPr>
        <w:t>Ding</w:t>
      </w:r>
      <w:r w:rsidR="005D4F10" w:rsidRPr="00501725">
        <w:rPr>
          <w:szCs w:val="26"/>
        </w:rPr>
        <w:t xml:space="preserve"> &amp; </w:t>
      </w:r>
      <w:ins w:id="276" w:author="MinQua" w:date="2019-03-27T23:37:00Z">
        <w:r>
          <w:rPr>
            <w:szCs w:val="26"/>
          </w:rPr>
          <w:t xml:space="preserve">B. </w:t>
        </w:r>
      </w:ins>
      <w:r w:rsidR="005D4F10" w:rsidRPr="00501725">
        <w:rPr>
          <w:szCs w:val="26"/>
        </w:rPr>
        <w:t xml:space="preserve">Liu &amp; </w:t>
      </w:r>
      <w:ins w:id="277" w:author="MinQua" w:date="2019-03-27T23:37:00Z">
        <w:r>
          <w:rPr>
            <w:szCs w:val="26"/>
          </w:rPr>
          <w:t xml:space="preserve">S. </w:t>
        </w:r>
      </w:ins>
      <w:r w:rsidR="005D4F10" w:rsidRPr="00501725">
        <w:rPr>
          <w:szCs w:val="26"/>
        </w:rPr>
        <w:t>Yu</w:t>
      </w:r>
      <w:r w:rsidR="0024777C" w:rsidRPr="00501725">
        <w:rPr>
          <w:szCs w:val="26"/>
        </w:rPr>
        <w:t>, A holistic lexicon approach to opinion mining,</w:t>
      </w:r>
      <w:r w:rsidR="005D4F10" w:rsidRPr="00501725">
        <w:rPr>
          <w:szCs w:val="26"/>
        </w:rPr>
        <w:t xml:space="preserve"> Proceedings of the 2008 International Conference on Web Search and Data Mining</w:t>
      </w:r>
      <w:r w:rsidR="00501725">
        <w:rPr>
          <w:szCs w:val="26"/>
        </w:rPr>
        <w:t>,</w:t>
      </w:r>
      <w:ins w:id="278" w:author="MinQua" w:date="2019-03-27T23:37:00Z">
        <w:r>
          <w:rPr>
            <w:szCs w:val="26"/>
          </w:rPr>
          <w:t xml:space="preserve"> Page </w:t>
        </w:r>
        <w:r w:rsidR="0015177C">
          <w:rPr>
            <w:szCs w:val="26"/>
          </w:rPr>
          <w:t>231-240,</w:t>
        </w:r>
      </w:ins>
      <w:ins w:id="279" w:author="MinQua" w:date="2019-03-27T23:55:00Z">
        <w:r w:rsidR="0015177C">
          <w:rPr>
            <w:szCs w:val="26"/>
          </w:rPr>
          <w:t xml:space="preserve"> </w:t>
        </w:r>
      </w:ins>
      <w:del w:id="280" w:author="MinQua" w:date="2019-03-27T23:55:00Z">
        <w:r w:rsidR="00501725" w:rsidDel="0015177C">
          <w:rPr>
            <w:szCs w:val="26"/>
          </w:rPr>
          <w:delText xml:space="preserve"> </w:delText>
        </w:r>
      </w:del>
      <w:r w:rsidR="0024777C" w:rsidRPr="00501725">
        <w:rPr>
          <w:szCs w:val="26"/>
        </w:rPr>
        <w:t>2008</w:t>
      </w:r>
      <w:r w:rsidR="005D4F10" w:rsidRPr="00501725">
        <w:rPr>
          <w:szCs w:val="26"/>
        </w:rPr>
        <w:t>.</w:t>
      </w:r>
    </w:p>
    <w:p w14:paraId="40563D32" w14:textId="63E876EB" w:rsidR="00A55C06" w:rsidRPr="00501725" w:rsidRDefault="0024795F" w:rsidP="002510F6">
      <w:pPr>
        <w:pStyle w:val="ListParagraph"/>
        <w:numPr>
          <w:ilvl w:val="0"/>
          <w:numId w:val="9"/>
        </w:numPr>
        <w:ind w:left="0" w:firstLine="567"/>
        <w:rPr>
          <w:szCs w:val="26"/>
        </w:rPr>
      </w:pPr>
      <w:ins w:id="281" w:author="MinQua" w:date="2019-03-27T23:38:00Z">
        <w:r>
          <w:rPr>
            <w:szCs w:val="26"/>
          </w:rPr>
          <w:t xml:space="preserve">J. </w:t>
        </w:r>
      </w:ins>
      <w:r w:rsidR="00A55C06" w:rsidRPr="00501725">
        <w:rPr>
          <w:szCs w:val="26"/>
        </w:rPr>
        <w:t xml:space="preserve">Wiebe </w:t>
      </w:r>
      <w:r w:rsidR="00D62CBB" w:rsidRPr="00501725">
        <w:rPr>
          <w:szCs w:val="26"/>
        </w:rPr>
        <w:t xml:space="preserve">&amp; </w:t>
      </w:r>
      <w:ins w:id="282" w:author="MinQua" w:date="2019-03-27T23:38:00Z">
        <w:r>
          <w:rPr>
            <w:szCs w:val="26"/>
          </w:rPr>
          <w:t xml:space="preserve">F. </w:t>
        </w:r>
      </w:ins>
      <w:r w:rsidR="00D62CBB" w:rsidRPr="00501725">
        <w:rPr>
          <w:szCs w:val="26"/>
        </w:rPr>
        <w:t xml:space="preserve">Bruce &amp; </w:t>
      </w:r>
      <w:ins w:id="283" w:author="MinQua" w:date="2019-03-27T23:38:00Z">
        <w:r>
          <w:rPr>
            <w:szCs w:val="26"/>
          </w:rPr>
          <w:t xml:space="preserve">P. </w:t>
        </w:r>
      </w:ins>
      <w:r w:rsidR="00D62CBB" w:rsidRPr="00501725">
        <w:rPr>
          <w:szCs w:val="26"/>
        </w:rPr>
        <w:t>O’Hara</w:t>
      </w:r>
      <w:r w:rsidR="00A55C06" w:rsidRPr="00501725">
        <w:rPr>
          <w:szCs w:val="26"/>
        </w:rPr>
        <w:t>, Development and use of a gold standard data set for subjectivity classifications,</w:t>
      </w:r>
      <w:r w:rsidR="00D62CBB" w:rsidRPr="00501725">
        <w:rPr>
          <w:szCs w:val="26"/>
        </w:rPr>
        <w:t xml:space="preserve"> Proceedings of the 37th Annual Meeting of the Association for Computational Linguistics on Computational Linguistics,</w:t>
      </w:r>
      <w:r w:rsidR="00A55C06" w:rsidRPr="00501725">
        <w:rPr>
          <w:szCs w:val="26"/>
        </w:rPr>
        <w:t xml:space="preserve"> </w:t>
      </w:r>
      <w:ins w:id="284" w:author="MinQua" w:date="2019-03-27T23:39:00Z">
        <w:r>
          <w:rPr>
            <w:szCs w:val="26"/>
          </w:rPr>
          <w:t>Page 246-253,</w:t>
        </w:r>
      </w:ins>
      <w:ins w:id="285" w:author="MinQua" w:date="2019-03-27T23:55:00Z">
        <w:r w:rsidR="0015177C">
          <w:rPr>
            <w:szCs w:val="26"/>
          </w:rPr>
          <w:t xml:space="preserve"> </w:t>
        </w:r>
      </w:ins>
      <w:r w:rsidR="00A55C06" w:rsidRPr="00501725">
        <w:rPr>
          <w:szCs w:val="26"/>
        </w:rPr>
        <w:t>1999.</w:t>
      </w:r>
    </w:p>
    <w:p w14:paraId="6079DAAB" w14:textId="77BA0E20" w:rsidR="00FB0D21" w:rsidRPr="00501725" w:rsidRDefault="005800C7" w:rsidP="002510F6">
      <w:pPr>
        <w:pStyle w:val="ListParagraph"/>
        <w:numPr>
          <w:ilvl w:val="0"/>
          <w:numId w:val="9"/>
        </w:numPr>
        <w:ind w:left="0" w:firstLine="567"/>
        <w:rPr>
          <w:szCs w:val="26"/>
        </w:rPr>
      </w:pPr>
      <w:ins w:id="286" w:author="MinQua" w:date="2019-03-27T23:40:00Z">
        <w:r>
          <w:rPr>
            <w:szCs w:val="26"/>
          </w:rPr>
          <w:lastRenderedPageBreak/>
          <w:t xml:space="preserve">E. </w:t>
        </w:r>
      </w:ins>
      <w:r w:rsidR="00A55C06" w:rsidRPr="00501725">
        <w:rPr>
          <w:szCs w:val="26"/>
        </w:rPr>
        <w:t xml:space="preserve">Riloff </w:t>
      </w:r>
      <w:r w:rsidR="00A22071" w:rsidRPr="00501725">
        <w:rPr>
          <w:szCs w:val="26"/>
        </w:rPr>
        <w:t>&amp;</w:t>
      </w:r>
      <w:r w:rsidR="00A55C06" w:rsidRPr="00501725">
        <w:rPr>
          <w:szCs w:val="26"/>
        </w:rPr>
        <w:t xml:space="preserve"> </w:t>
      </w:r>
      <w:ins w:id="287" w:author="MinQua" w:date="2019-03-27T23:40:00Z">
        <w:r>
          <w:rPr>
            <w:szCs w:val="26"/>
          </w:rPr>
          <w:t xml:space="preserve">J. </w:t>
        </w:r>
      </w:ins>
      <w:r w:rsidR="00A55C06" w:rsidRPr="00501725">
        <w:rPr>
          <w:szCs w:val="26"/>
        </w:rPr>
        <w:t>Wiebe, Learning Extraction Patterns for Subjective Expressions,</w:t>
      </w:r>
      <w:r w:rsidR="001B4FC9" w:rsidRPr="00501725">
        <w:rPr>
          <w:szCs w:val="26"/>
        </w:rPr>
        <w:t xml:space="preserve"> Proceedings of the 2003 Conference on Empirical Methods in Natural Language Processing, </w:t>
      </w:r>
      <w:ins w:id="288" w:author="MinQua" w:date="2019-03-27T23:40:00Z">
        <w:r>
          <w:rPr>
            <w:szCs w:val="26"/>
          </w:rPr>
          <w:t xml:space="preserve"> Page </w:t>
        </w:r>
        <w:r w:rsidR="0015177C">
          <w:rPr>
            <w:szCs w:val="26"/>
          </w:rPr>
          <w:t>105-112,</w:t>
        </w:r>
      </w:ins>
      <w:ins w:id="289" w:author="MinQua" w:date="2019-03-27T23:55:00Z">
        <w:r w:rsidR="0015177C">
          <w:rPr>
            <w:szCs w:val="26"/>
          </w:rPr>
          <w:t xml:space="preserve"> </w:t>
        </w:r>
      </w:ins>
      <w:del w:id="290" w:author="MinQua" w:date="2019-03-27T23:55:00Z">
        <w:r w:rsidR="00A55C06" w:rsidRPr="00501725" w:rsidDel="0015177C">
          <w:rPr>
            <w:szCs w:val="26"/>
          </w:rPr>
          <w:delText xml:space="preserve"> </w:delText>
        </w:r>
      </w:del>
      <w:r w:rsidR="00A55C06" w:rsidRPr="00501725">
        <w:rPr>
          <w:szCs w:val="26"/>
        </w:rPr>
        <w:t>2003.</w:t>
      </w:r>
    </w:p>
    <w:p w14:paraId="38A5B9EE" w14:textId="537591BD" w:rsidR="003C3674" w:rsidRPr="00501725" w:rsidRDefault="005800C7" w:rsidP="00D6423F">
      <w:pPr>
        <w:pStyle w:val="ListParagraph"/>
        <w:numPr>
          <w:ilvl w:val="0"/>
          <w:numId w:val="9"/>
        </w:numPr>
        <w:ind w:left="0" w:firstLine="540"/>
        <w:rPr>
          <w:szCs w:val="26"/>
        </w:rPr>
      </w:pPr>
      <w:ins w:id="291" w:author="MinQua" w:date="2019-03-27T23:41:00Z">
        <w:r>
          <w:rPr>
            <w:szCs w:val="26"/>
          </w:rPr>
          <w:t xml:space="preserve">H. </w:t>
        </w:r>
      </w:ins>
      <w:r w:rsidR="003C3674" w:rsidRPr="00501725">
        <w:rPr>
          <w:szCs w:val="26"/>
        </w:rPr>
        <w:t xml:space="preserve">Yu &amp; </w:t>
      </w:r>
      <w:ins w:id="292" w:author="MinQua" w:date="2019-03-27T23:41:00Z">
        <w:r>
          <w:rPr>
            <w:szCs w:val="26"/>
          </w:rPr>
          <w:t xml:space="preserve">V. </w:t>
        </w:r>
      </w:ins>
      <w:r w:rsidR="003C3674" w:rsidRPr="00501725">
        <w:rPr>
          <w:szCs w:val="26"/>
        </w:rPr>
        <w:t xml:space="preserve">Hazivassiloglou, Towards answering opinion questions: separating facts from opinions and identifying the polarity of opinion sentences, Proceedings of the 2003 Conference on Empirical Methods in Natural Language Processing, </w:t>
      </w:r>
      <w:ins w:id="293" w:author="MinQua" w:date="2019-03-27T23:41:00Z">
        <w:r>
          <w:rPr>
            <w:szCs w:val="26"/>
          </w:rPr>
          <w:t>Page 129-136,</w:t>
        </w:r>
      </w:ins>
      <w:r w:rsidR="003C3674" w:rsidRPr="00501725">
        <w:rPr>
          <w:szCs w:val="26"/>
        </w:rPr>
        <w:t xml:space="preserve"> 2003</w:t>
      </w:r>
    </w:p>
    <w:p w14:paraId="2A481A97" w14:textId="3D7654CC" w:rsidR="00FB0D21" w:rsidRPr="00501725" w:rsidRDefault="005800C7" w:rsidP="002510F6">
      <w:pPr>
        <w:pStyle w:val="ListParagraph"/>
        <w:numPr>
          <w:ilvl w:val="0"/>
          <w:numId w:val="9"/>
        </w:numPr>
        <w:ind w:left="0" w:firstLine="567"/>
        <w:rPr>
          <w:szCs w:val="26"/>
        </w:rPr>
      </w:pPr>
      <w:ins w:id="294" w:author="MinQua" w:date="2019-03-27T23:42:00Z">
        <w:r>
          <w:rPr>
            <w:szCs w:val="26"/>
          </w:rPr>
          <w:t xml:space="preserve">S. </w:t>
        </w:r>
      </w:ins>
      <w:r w:rsidR="00C65478" w:rsidRPr="00501725">
        <w:rPr>
          <w:szCs w:val="26"/>
        </w:rPr>
        <w:t xml:space="preserve">Tata </w:t>
      </w:r>
      <w:r w:rsidR="00A22071" w:rsidRPr="00501725">
        <w:rPr>
          <w:szCs w:val="26"/>
        </w:rPr>
        <w:t>&amp;</w:t>
      </w:r>
      <w:r w:rsidR="00C65478" w:rsidRPr="00501725">
        <w:rPr>
          <w:szCs w:val="26"/>
        </w:rPr>
        <w:t xml:space="preserve"> </w:t>
      </w:r>
      <w:ins w:id="295" w:author="MinQua" w:date="2019-03-27T23:42:00Z">
        <w:r>
          <w:rPr>
            <w:szCs w:val="26"/>
          </w:rPr>
          <w:t xml:space="preserve">B. </w:t>
        </w:r>
      </w:ins>
      <w:r w:rsidR="00A55C06" w:rsidRPr="00501725">
        <w:rPr>
          <w:szCs w:val="26"/>
        </w:rPr>
        <w:t>Di Eugenio</w:t>
      </w:r>
      <w:r w:rsidR="005005BA" w:rsidRPr="00501725">
        <w:rPr>
          <w:szCs w:val="26"/>
        </w:rPr>
        <w:t xml:space="preserve">, </w:t>
      </w:r>
      <w:r w:rsidR="00A55C06" w:rsidRPr="00501725">
        <w:rPr>
          <w:szCs w:val="26"/>
        </w:rPr>
        <w:t>Generating Fine-Grained Reviews of Songs From Album Reviews,</w:t>
      </w:r>
      <w:r w:rsidR="004F225B" w:rsidRPr="00501725">
        <w:rPr>
          <w:szCs w:val="26"/>
        </w:rPr>
        <w:t xml:space="preserve"> Proceedings of the 48th Annual Meeting of the Association for Computational Linguistics,</w:t>
      </w:r>
      <w:r w:rsidR="00A55C06" w:rsidRPr="00501725">
        <w:rPr>
          <w:szCs w:val="26"/>
        </w:rPr>
        <w:t xml:space="preserve"> </w:t>
      </w:r>
      <w:ins w:id="296" w:author="MinQua" w:date="2019-03-27T23:42:00Z">
        <w:r>
          <w:rPr>
            <w:szCs w:val="26"/>
          </w:rPr>
          <w:t xml:space="preserve"> Page 1376-1385,</w:t>
        </w:r>
      </w:ins>
      <w:ins w:id="297" w:author="MinQua" w:date="2019-03-27T23:55:00Z">
        <w:r w:rsidR="0015177C">
          <w:rPr>
            <w:szCs w:val="26"/>
          </w:rPr>
          <w:t xml:space="preserve"> </w:t>
        </w:r>
      </w:ins>
      <w:r w:rsidR="00A55C06" w:rsidRPr="00501725">
        <w:rPr>
          <w:szCs w:val="26"/>
        </w:rPr>
        <w:t>2003</w:t>
      </w:r>
      <w:r w:rsidR="001B59BE" w:rsidRPr="00501725">
        <w:rPr>
          <w:szCs w:val="26"/>
        </w:rPr>
        <w:t>.</w:t>
      </w:r>
    </w:p>
    <w:p w14:paraId="2E76083D" w14:textId="31A3D9D3" w:rsidR="000E48DB" w:rsidRPr="00501725" w:rsidRDefault="005800C7" w:rsidP="00D6423F">
      <w:pPr>
        <w:pStyle w:val="ListParagraph"/>
        <w:numPr>
          <w:ilvl w:val="0"/>
          <w:numId w:val="9"/>
        </w:numPr>
        <w:ind w:left="0" w:firstLine="540"/>
        <w:rPr>
          <w:szCs w:val="26"/>
        </w:rPr>
      </w:pPr>
      <w:ins w:id="298" w:author="MinQua" w:date="2019-03-27T23:43:00Z">
        <w:r>
          <w:rPr>
            <w:szCs w:val="26"/>
          </w:rPr>
          <w:t xml:space="preserve">H. </w:t>
        </w:r>
      </w:ins>
      <w:r w:rsidR="005005BA" w:rsidRPr="00501725">
        <w:rPr>
          <w:szCs w:val="26"/>
        </w:rPr>
        <w:t>Nishikawa</w:t>
      </w:r>
      <w:r w:rsidR="003C3674" w:rsidRPr="00501725">
        <w:rPr>
          <w:szCs w:val="26"/>
        </w:rPr>
        <w:t xml:space="preserve"> &amp; </w:t>
      </w:r>
      <w:ins w:id="299" w:author="MinQua" w:date="2019-03-27T23:43:00Z">
        <w:r>
          <w:rPr>
            <w:szCs w:val="26"/>
          </w:rPr>
          <w:t xml:space="preserve">T. </w:t>
        </w:r>
      </w:ins>
      <w:r w:rsidR="003C3674" w:rsidRPr="00501725">
        <w:rPr>
          <w:szCs w:val="26"/>
        </w:rPr>
        <w:t xml:space="preserve">Hasegawa &amp; </w:t>
      </w:r>
      <w:ins w:id="300" w:author="MinQua" w:date="2019-03-27T23:43:00Z">
        <w:r>
          <w:rPr>
            <w:szCs w:val="26"/>
          </w:rPr>
          <w:t xml:space="preserve">Y. </w:t>
        </w:r>
      </w:ins>
      <w:r w:rsidR="003C3674" w:rsidRPr="00501725">
        <w:rPr>
          <w:szCs w:val="26"/>
        </w:rPr>
        <w:t xml:space="preserve">Matsuo &amp; </w:t>
      </w:r>
      <w:del w:id="301" w:author="MinQua" w:date="2019-03-27T23:43:00Z">
        <w:r w:rsidR="005005BA" w:rsidRPr="00501725" w:rsidDel="005800C7">
          <w:rPr>
            <w:szCs w:val="26"/>
          </w:rPr>
          <w:delText>,</w:delText>
        </w:r>
      </w:del>
      <w:r w:rsidR="003C3674" w:rsidRPr="00D6423F">
        <w:rPr>
          <w:szCs w:val="26"/>
        </w:rPr>
        <w:t xml:space="preserve"> </w:t>
      </w:r>
      <w:ins w:id="302" w:author="MinQua" w:date="2019-03-27T23:43:00Z">
        <w:r>
          <w:rPr>
            <w:szCs w:val="26"/>
          </w:rPr>
          <w:t xml:space="preserve">G. </w:t>
        </w:r>
      </w:ins>
      <w:r w:rsidR="003C3674" w:rsidRPr="00D6423F">
        <w:rPr>
          <w:szCs w:val="26"/>
        </w:rPr>
        <w:t>Kikui</w:t>
      </w:r>
      <w:r w:rsidR="003C3674" w:rsidRPr="00501725">
        <w:rPr>
          <w:szCs w:val="26"/>
        </w:rPr>
        <w:t>,</w:t>
      </w:r>
      <w:r w:rsidR="005005BA" w:rsidRPr="00501725">
        <w:rPr>
          <w:szCs w:val="26"/>
        </w:rPr>
        <w:t xml:space="preserve"> Optimizing Informativeness and Readability for Sentiment Summarization</w:t>
      </w:r>
      <w:r w:rsidR="003C3674" w:rsidRPr="00501725">
        <w:rPr>
          <w:szCs w:val="26"/>
        </w:rPr>
        <w:t xml:space="preserve">, Proceedings of the ACL 2010 Conference Short Papers, </w:t>
      </w:r>
      <w:ins w:id="303" w:author="MinQua" w:date="2019-03-27T23:43:00Z">
        <w:r>
          <w:rPr>
            <w:szCs w:val="26"/>
          </w:rPr>
          <w:t>Page 325-330,</w:t>
        </w:r>
      </w:ins>
      <w:ins w:id="304" w:author="MinQua" w:date="2019-03-27T23:55:00Z">
        <w:r w:rsidR="0015177C">
          <w:rPr>
            <w:szCs w:val="26"/>
          </w:rPr>
          <w:t xml:space="preserve"> </w:t>
        </w:r>
      </w:ins>
      <w:del w:id="305" w:author="MinQua" w:date="2019-03-27T23:55:00Z">
        <w:r w:rsidR="005005BA" w:rsidRPr="00501725" w:rsidDel="0015177C">
          <w:rPr>
            <w:szCs w:val="26"/>
          </w:rPr>
          <w:delText xml:space="preserve"> </w:delText>
        </w:r>
      </w:del>
      <w:r w:rsidR="005005BA" w:rsidRPr="00501725">
        <w:rPr>
          <w:szCs w:val="26"/>
        </w:rPr>
        <w:t>2010</w:t>
      </w:r>
      <w:r w:rsidR="001B59BE" w:rsidRPr="00501725">
        <w:rPr>
          <w:szCs w:val="26"/>
        </w:rPr>
        <w:t>.</w:t>
      </w:r>
    </w:p>
    <w:p w14:paraId="1AB3A983" w14:textId="1EEAED8D" w:rsidR="002700C9" w:rsidRPr="00D6423F" w:rsidRDefault="005800C7">
      <w:pPr>
        <w:pStyle w:val="ListParagraph"/>
        <w:numPr>
          <w:ilvl w:val="0"/>
          <w:numId w:val="9"/>
        </w:numPr>
        <w:ind w:left="0" w:firstLine="567"/>
        <w:rPr>
          <w:szCs w:val="26"/>
        </w:rPr>
      </w:pPr>
      <w:ins w:id="306" w:author="MinQua" w:date="2019-03-27T23:44:00Z">
        <w:r>
          <w:rPr>
            <w:szCs w:val="26"/>
          </w:rPr>
          <w:t xml:space="preserve">A. </w:t>
        </w:r>
      </w:ins>
      <w:r w:rsidR="002700C9" w:rsidRPr="00501725">
        <w:rPr>
          <w:szCs w:val="26"/>
        </w:rPr>
        <w:t xml:space="preserve">Andreevskaia </w:t>
      </w:r>
      <w:r w:rsidR="00A22071" w:rsidRPr="00501725">
        <w:rPr>
          <w:szCs w:val="26"/>
        </w:rPr>
        <w:t>&amp;</w:t>
      </w:r>
      <w:r w:rsidR="002700C9" w:rsidRPr="00501725">
        <w:rPr>
          <w:szCs w:val="26"/>
        </w:rPr>
        <w:t xml:space="preserve"> </w:t>
      </w:r>
      <w:ins w:id="307" w:author="MinQua" w:date="2019-03-27T23:44:00Z">
        <w:r>
          <w:rPr>
            <w:szCs w:val="26"/>
          </w:rPr>
          <w:t xml:space="preserve">S. </w:t>
        </w:r>
      </w:ins>
      <w:r w:rsidR="002700C9" w:rsidRPr="00501725">
        <w:rPr>
          <w:szCs w:val="26"/>
        </w:rPr>
        <w:t>Bergler, Sentiment Tagging of Adjectives at the Meaning Level,</w:t>
      </w:r>
      <w:r w:rsidR="00C6782F" w:rsidRPr="00501725">
        <w:rPr>
          <w:szCs w:val="26"/>
        </w:rPr>
        <w:t xml:space="preserve"> Proceedings of the 19th International Conference on Advances in Artificial Intelligence: Canadian Society for Computational Studies of Intelligence, </w:t>
      </w:r>
      <w:r w:rsidR="002700C9" w:rsidRPr="00501725">
        <w:rPr>
          <w:szCs w:val="26"/>
        </w:rPr>
        <w:t xml:space="preserve"> </w:t>
      </w:r>
      <w:ins w:id="308" w:author="MinQua" w:date="2019-03-27T23:44:00Z">
        <w:r>
          <w:rPr>
            <w:szCs w:val="26"/>
          </w:rPr>
          <w:t xml:space="preserve">Page 336-236, </w:t>
        </w:r>
      </w:ins>
      <w:r w:rsidR="002700C9" w:rsidRPr="00501725">
        <w:rPr>
          <w:szCs w:val="26"/>
        </w:rPr>
        <w:t>2006</w:t>
      </w:r>
      <w:r w:rsidR="001B59BE" w:rsidRPr="00501725">
        <w:rPr>
          <w:szCs w:val="26"/>
        </w:rPr>
        <w:t>.</w:t>
      </w:r>
      <w:r w:rsidR="00A7017A" w:rsidRPr="00501725" w:rsidDel="00A7017A">
        <w:rPr>
          <w:szCs w:val="26"/>
        </w:rPr>
        <w:t xml:space="preserve"> </w:t>
      </w:r>
    </w:p>
    <w:sectPr w:rsidR="002700C9" w:rsidRPr="00D6423F" w:rsidSect="004F367F">
      <w:headerReference w:type="default" r:id="rId11"/>
      <w:footerReference w:type="default" r:id="rId12"/>
      <w:pgSz w:w="11906" w:h="16838" w:code="9"/>
      <w:pgMar w:top="1985" w:right="1134" w:bottom="1701" w:left="1985"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NGOCTHO" w:date="2019-03-27T16:06:00Z" w:initials="N">
    <w:p w14:paraId="39ED9290" w14:textId="4DE9A762" w:rsidR="00AA5406" w:rsidRDefault="00D56CF6">
      <w:pPr>
        <w:pStyle w:val="CommentText"/>
      </w:pPr>
      <w:r>
        <w:rPr>
          <w:noProof/>
        </w:rPr>
        <w:t>Xem lại đoạn này, sao bị mất hết chữ</w:t>
      </w:r>
    </w:p>
  </w:comment>
  <w:comment w:id="66" w:author="NGOCTHO" w:date="2019-03-27T16:07:00Z" w:initials="N">
    <w:p w14:paraId="27763939" w14:textId="78A04E13" w:rsidR="00244C1D" w:rsidRDefault="00244C1D">
      <w:pPr>
        <w:pStyle w:val="CommentText"/>
      </w:pPr>
      <w:r>
        <w:rPr>
          <w:rStyle w:val="CommentReference"/>
        </w:rPr>
        <w:annotationRef/>
      </w:r>
      <w:r w:rsidR="00D56CF6">
        <w:rPr>
          <w:noProof/>
        </w:rPr>
        <w:t>Giải thích từng thành phần trong công thức này có nghĩa là gì?</w:t>
      </w:r>
    </w:p>
  </w:comment>
  <w:comment w:id="240" w:author="NGOCTHO" w:date="2019-03-27T16:09:00Z" w:initials="N">
    <w:p w14:paraId="6AB86444" w14:textId="26C190D4" w:rsidR="0057593F" w:rsidRDefault="0057593F">
      <w:pPr>
        <w:pStyle w:val="CommentText"/>
      </w:pPr>
      <w:r>
        <w:rPr>
          <w:rStyle w:val="CommentReference"/>
        </w:rPr>
        <w:annotationRef/>
      </w:r>
      <w:r>
        <w:t xml:space="preserve">Tên của tác giả trong phần tài liệu tham khảo nên viết full name, tên trước họ sau. </w:t>
      </w:r>
      <w:r w:rsidR="004A0D2C">
        <w:t>Có ghi thêm trang nhé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ED9290" w15:done="0"/>
  <w15:commentEx w15:paraId="27763939" w15:done="0"/>
  <w15:commentEx w15:paraId="6AB864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ED9290" w16cid:durableId="20461DF1"/>
  <w16cid:commentId w16cid:paraId="27763939" w16cid:durableId="20461E47"/>
  <w16cid:commentId w16cid:paraId="6AB86444" w16cid:durableId="20461EC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551D6" w14:textId="77777777" w:rsidR="007138B9" w:rsidRDefault="007138B9" w:rsidP="00EF5A58">
      <w:pPr>
        <w:spacing w:line="240" w:lineRule="auto"/>
      </w:pPr>
      <w:r>
        <w:separator/>
      </w:r>
    </w:p>
  </w:endnote>
  <w:endnote w:type="continuationSeparator" w:id="0">
    <w:p w14:paraId="1F19F23D" w14:textId="77777777" w:rsidR="007138B9" w:rsidRDefault="007138B9" w:rsidP="00EF5A58">
      <w:pPr>
        <w:spacing w:line="240" w:lineRule="auto"/>
      </w:pPr>
      <w:r>
        <w:continuationSeparator/>
      </w:r>
    </w:p>
  </w:endnote>
  <w:endnote w:type="continuationNotice" w:id="1">
    <w:p w14:paraId="50CDDE79" w14:textId="77777777" w:rsidR="007138B9" w:rsidRDefault="007138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2929"/>
      <w:gridCol w:w="2929"/>
      <w:gridCol w:w="2929"/>
    </w:tblGrid>
    <w:tr w:rsidR="4DBBEEB6" w14:paraId="00363B94" w14:textId="77777777" w:rsidTr="4DBBEEB6">
      <w:tc>
        <w:tcPr>
          <w:tcW w:w="2929" w:type="dxa"/>
        </w:tcPr>
        <w:p w14:paraId="15D648D4" w14:textId="77777777" w:rsidR="4DBBEEB6" w:rsidRDefault="4DBBEEB6" w:rsidP="4DBBEEB6">
          <w:pPr>
            <w:pStyle w:val="Header"/>
            <w:ind w:left="-115"/>
            <w:jc w:val="left"/>
          </w:pPr>
        </w:p>
      </w:tc>
      <w:tc>
        <w:tcPr>
          <w:tcW w:w="2929" w:type="dxa"/>
        </w:tcPr>
        <w:p w14:paraId="58B4A40D" w14:textId="77777777" w:rsidR="4DBBEEB6" w:rsidRDefault="4DBBEEB6" w:rsidP="4DBBEEB6">
          <w:pPr>
            <w:pStyle w:val="Header"/>
            <w:jc w:val="center"/>
          </w:pPr>
        </w:p>
      </w:tc>
      <w:tc>
        <w:tcPr>
          <w:tcW w:w="2929" w:type="dxa"/>
        </w:tcPr>
        <w:p w14:paraId="25065D4E" w14:textId="77777777" w:rsidR="4DBBEEB6" w:rsidRDefault="4DBBEEB6" w:rsidP="4DBBEEB6">
          <w:pPr>
            <w:pStyle w:val="Header"/>
            <w:ind w:right="-115"/>
            <w:jc w:val="right"/>
          </w:pPr>
        </w:p>
      </w:tc>
    </w:tr>
  </w:tbl>
  <w:p w14:paraId="3B983FC2" w14:textId="77777777" w:rsidR="00EF5A58" w:rsidRDefault="00EF5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2C75E" w14:textId="77777777" w:rsidR="007138B9" w:rsidRDefault="007138B9" w:rsidP="00EF5A58">
      <w:pPr>
        <w:spacing w:line="240" w:lineRule="auto"/>
      </w:pPr>
      <w:r>
        <w:separator/>
      </w:r>
    </w:p>
  </w:footnote>
  <w:footnote w:type="continuationSeparator" w:id="0">
    <w:p w14:paraId="1AE6597C" w14:textId="77777777" w:rsidR="007138B9" w:rsidRDefault="007138B9" w:rsidP="00EF5A58">
      <w:pPr>
        <w:spacing w:line="240" w:lineRule="auto"/>
      </w:pPr>
      <w:r>
        <w:continuationSeparator/>
      </w:r>
    </w:p>
  </w:footnote>
  <w:footnote w:type="continuationNotice" w:id="1">
    <w:p w14:paraId="2F0137E3" w14:textId="77777777" w:rsidR="007138B9" w:rsidRDefault="007138B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2929"/>
      <w:gridCol w:w="2929"/>
      <w:gridCol w:w="2929"/>
    </w:tblGrid>
    <w:tr w:rsidR="4DBBEEB6" w14:paraId="7314D23A" w14:textId="77777777" w:rsidTr="4DBBEEB6">
      <w:tc>
        <w:tcPr>
          <w:tcW w:w="2929" w:type="dxa"/>
        </w:tcPr>
        <w:p w14:paraId="09724595" w14:textId="77777777" w:rsidR="4DBBEEB6" w:rsidRDefault="4DBBEEB6" w:rsidP="4DBBEEB6">
          <w:pPr>
            <w:pStyle w:val="Header"/>
            <w:ind w:left="-115"/>
            <w:jc w:val="left"/>
          </w:pPr>
        </w:p>
      </w:tc>
      <w:tc>
        <w:tcPr>
          <w:tcW w:w="2929" w:type="dxa"/>
        </w:tcPr>
        <w:p w14:paraId="7FE41827" w14:textId="77777777" w:rsidR="4DBBEEB6" w:rsidRDefault="4DBBEEB6" w:rsidP="4DBBEEB6">
          <w:pPr>
            <w:pStyle w:val="Header"/>
            <w:jc w:val="center"/>
          </w:pPr>
        </w:p>
      </w:tc>
      <w:tc>
        <w:tcPr>
          <w:tcW w:w="2929" w:type="dxa"/>
        </w:tcPr>
        <w:p w14:paraId="6C7F84C1" w14:textId="77777777" w:rsidR="4DBBEEB6" w:rsidRDefault="4DBBEEB6" w:rsidP="4DBBEEB6">
          <w:pPr>
            <w:pStyle w:val="Header"/>
            <w:ind w:right="-115"/>
            <w:jc w:val="right"/>
          </w:pPr>
        </w:p>
      </w:tc>
    </w:tr>
  </w:tbl>
  <w:p w14:paraId="00D1ED7D" w14:textId="77777777" w:rsidR="00EF5A58" w:rsidRDefault="00EF5A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D36AFC"/>
    <w:multiLevelType w:val="hybridMultilevel"/>
    <w:tmpl w:val="28AE117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90922CB"/>
    <w:multiLevelType w:val="hybridMultilevel"/>
    <w:tmpl w:val="EB76B0EE"/>
    <w:lvl w:ilvl="0" w:tplc="4FFCFAC6">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EFF5E3E"/>
    <w:multiLevelType w:val="hybridMultilevel"/>
    <w:tmpl w:val="FE3C02A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4421F4E"/>
    <w:multiLevelType w:val="hybridMultilevel"/>
    <w:tmpl w:val="347A9DFA"/>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nsid w:val="28EC309D"/>
    <w:multiLevelType w:val="hybridMultilevel"/>
    <w:tmpl w:val="43348456"/>
    <w:lvl w:ilvl="0" w:tplc="4FFCFAC6">
      <w:start w:val="2"/>
      <w:numFmt w:val="bullet"/>
      <w:lvlText w:val="-"/>
      <w:lvlJc w:val="left"/>
      <w:pPr>
        <w:ind w:left="927" w:hanging="360"/>
      </w:pPr>
      <w:rPr>
        <w:rFonts w:ascii="Times New Roman" w:eastAsia="Times New Roman" w:hAnsi="Times New Roman" w:cs="Times New Roman" w:hint="default"/>
      </w:rPr>
    </w:lvl>
    <w:lvl w:ilvl="1" w:tplc="4FFCFAC6">
      <w:start w:val="2"/>
      <w:numFmt w:val="bullet"/>
      <w:lvlText w:val="-"/>
      <w:lvlJc w:val="left"/>
      <w:pPr>
        <w:ind w:left="1647" w:hanging="360"/>
      </w:pPr>
      <w:rPr>
        <w:rFonts w:ascii="Times New Roman" w:eastAsia="Times New Roman" w:hAnsi="Times New Roman" w:cs="Times New Roman"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2F837F19"/>
    <w:multiLevelType w:val="hybridMultilevel"/>
    <w:tmpl w:val="6652E92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E23C50"/>
    <w:multiLevelType w:val="hybridMultilevel"/>
    <w:tmpl w:val="ECDC68D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33D6603"/>
    <w:multiLevelType w:val="multilevel"/>
    <w:tmpl w:val="73F8602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9F354E4"/>
    <w:multiLevelType w:val="hybridMultilevel"/>
    <w:tmpl w:val="0A84AD56"/>
    <w:lvl w:ilvl="0" w:tplc="4FFCFAC6">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106156"/>
    <w:multiLevelType w:val="hybridMultilevel"/>
    <w:tmpl w:val="CE80AA50"/>
    <w:lvl w:ilvl="0" w:tplc="4FFCFAC6">
      <w:start w:val="2"/>
      <w:numFmt w:val="bullet"/>
      <w:lvlText w:val="-"/>
      <w:lvlJc w:val="left"/>
      <w:pPr>
        <w:ind w:left="927" w:hanging="360"/>
      </w:pPr>
      <w:rPr>
        <w:rFonts w:ascii="Times New Roman" w:eastAsia="Times New Roman" w:hAnsi="Times New Roman" w:cs="Times New Roman" w:hint="default"/>
      </w:rPr>
    </w:lvl>
    <w:lvl w:ilvl="1" w:tplc="4FFCFAC6">
      <w:start w:val="2"/>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4DFD3535"/>
    <w:multiLevelType w:val="hybridMultilevel"/>
    <w:tmpl w:val="C756A5EC"/>
    <w:lvl w:ilvl="0" w:tplc="4FFCFAC6">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05A4E41"/>
    <w:multiLevelType w:val="hybridMultilevel"/>
    <w:tmpl w:val="1BDE68B4"/>
    <w:lvl w:ilvl="0" w:tplc="5BCE5108">
      <w:start w:val="1"/>
      <w:numFmt w:val="decimal"/>
      <w:pStyle w:val="head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347339"/>
    <w:multiLevelType w:val="hybridMultilevel"/>
    <w:tmpl w:val="4886AB92"/>
    <w:lvl w:ilvl="0" w:tplc="4FFCFAC6">
      <w:start w:val="2"/>
      <w:numFmt w:val="bullet"/>
      <w:lvlText w:val="-"/>
      <w:lvlJc w:val="left"/>
      <w:pPr>
        <w:ind w:left="927" w:hanging="360"/>
      </w:pPr>
      <w:rPr>
        <w:rFonts w:ascii="Times New Roman" w:eastAsia="Times New Roman" w:hAnsi="Times New Roman" w:cs="Times New Roman" w:hint="default"/>
      </w:rPr>
    </w:lvl>
    <w:lvl w:ilvl="1" w:tplc="4FFCFAC6">
      <w:start w:val="2"/>
      <w:numFmt w:val="bullet"/>
      <w:lvlText w:val="-"/>
      <w:lvlJc w:val="left"/>
      <w:pPr>
        <w:ind w:left="1647" w:hanging="360"/>
      </w:pPr>
      <w:rPr>
        <w:rFonts w:ascii="Times New Roman" w:eastAsia="Times New Roman" w:hAnsi="Times New Roman" w:cs="Times New Roman"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56490953"/>
    <w:multiLevelType w:val="hybridMultilevel"/>
    <w:tmpl w:val="AE20A7B2"/>
    <w:lvl w:ilvl="0" w:tplc="008C7924">
      <w:start w:val="1"/>
      <w:numFmt w:val="bullet"/>
      <w:lvlText w:val=""/>
      <w:lvlJc w:val="left"/>
      <w:pPr>
        <w:tabs>
          <w:tab w:val="num" w:pos="2880"/>
        </w:tabs>
        <w:ind w:left="2880" w:hanging="360"/>
      </w:pPr>
      <w:rPr>
        <w:rFonts w:ascii="Wingdings" w:hAnsi="Wingdings" w:hint="default"/>
      </w:rPr>
    </w:lvl>
    <w:lvl w:ilvl="1" w:tplc="C3426D34" w:tentative="1">
      <w:start w:val="1"/>
      <w:numFmt w:val="bullet"/>
      <w:lvlText w:val=""/>
      <w:lvlJc w:val="left"/>
      <w:pPr>
        <w:tabs>
          <w:tab w:val="num" w:pos="3600"/>
        </w:tabs>
        <w:ind w:left="3600" w:hanging="360"/>
      </w:pPr>
      <w:rPr>
        <w:rFonts w:ascii="Wingdings" w:hAnsi="Wingdings" w:hint="default"/>
      </w:rPr>
    </w:lvl>
    <w:lvl w:ilvl="2" w:tplc="EC064D92" w:tentative="1">
      <w:start w:val="1"/>
      <w:numFmt w:val="bullet"/>
      <w:lvlText w:val=""/>
      <w:lvlJc w:val="left"/>
      <w:pPr>
        <w:tabs>
          <w:tab w:val="num" w:pos="4320"/>
        </w:tabs>
        <w:ind w:left="4320" w:hanging="360"/>
      </w:pPr>
      <w:rPr>
        <w:rFonts w:ascii="Wingdings" w:hAnsi="Wingdings" w:hint="default"/>
      </w:rPr>
    </w:lvl>
    <w:lvl w:ilvl="3" w:tplc="384E6248" w:tentative="1">
      <w:start w:val="1"/>
      <w:numFmt w:val="bullet"/>
      <w:lvlText w:val=""/>
      <w:lvlJc w:val="left"/>
      <w:pPr>
        <w:tabs>
          <w:tab w:val="num" w:pos="5040"/>
        </w:tabs>
        <w:ind w:left="5040" w:hanging="360"/>
      </w:pPr>
      <w:rPr>
        <w:rFonts w:ascii="Wingdings" w:hAnsi="Wingdings" w:hint="default"/>
      </w:rPr>
    </w:lvl>
    <w:lvl w:ilvl="4" w:tplc="BDE48258" w:tentative="1">
      <w:start w:val="1"/>
      <w:numFmt w:val="bullet"/>
      <w:lvlText w:val=""/>
      <w:lvlJc w:val="left"/>
      <w:pPr>
        <w:tabs>
          <w:tab w:val="num" w:pos="5760"/>
        </w:tabs>
        <w:ind w:left="5760" w:hanging="360"/>
      </w:pPr>
      <w:rPr>
        <w:rFonts w:ascii="Wingdings" w:hAnsi="Wingdings" w:hint="default"/>
      </w:rPr>
    </w:lvl>
    <w:lvl w:ilvl="5" w:tplc="0AA8445E" w:tentative="1">
      <w:start w:val="1"/>
      <w:numFmt w:val="bullet"/>
      <w:lvlText w:val=""/>
      <w:lvlJc w:val="left"/>
      <w:pPr>
        <w:tabs>
          <w:tab w:val="num" w:pos="6480"/>
        </w:tabs>
        <w:ind w:left="6480" w:hanging="360"/>
      </w:pPr>
      <w:rPr>
        <w:rFonts w:ascii="Wingdings" w:hAnsi="Wingdings" w:hint="default"/>
      </w:rPr>
    </w:lvl>
    <w:lvl w:ilvl="6" w:tplc="481256EA" w:tentative="1">
      <w:start w:val="1"/>
      <w:numFmt w:val="bullet"/>
      <w:lvlText w:val=""/>
      <w:lvlJc w:val="left"/>
      <w:pPr>
        <w:tabs>
          <w:tab w:val="num" w:pos="7200"/>
        </w:tabs>
        <w:ind w:left="7200" w:hanging="360"/>
      </w:pPr>
      <w:rPr>
        <w:rFonts w:ascii="Wingdings" w:hAnsi="Wingdings" w:hint="default"/>
      </w:rPr>
    </w:lvl>
    <w:lvl w:ilvl="7" w:tplc="E1B43F1E" w:tentative="1">
      <w:start w:val="1"/>
      <w:numFmt w:val="bullet"/>
      <w:lvlText w:val=""/>
      <w:lvlJc w:val="left"/>
      <w:pPr>
        <w:tabs>
          <w:tab w:val="num" w:pos="7920"/>
        </w:tabs>
        <w:ind w:left="7920" w:hanging="360"/>
      </w:pPr>
      <w:rPr>
        <w:rFonts w:ascii="Wingdings" w:hAnsi="Wingdings" w:hint="default"/>
      </w:rPr>
    </w:lvl>
    <w:lvl w:ilvl="8" w:tplc="ABC2E77E" w:tentative="1">
      <w:start w:val="1"/>
      <w:numFmt w:val="bullet"/>
      <w:lvlText w:val=""/>
      <w:lvlJc w:val="left"/>
      <w:pPr>
        <w:tabs>
          <w:tab w:val="num" w:pos="8640"/>
        </w:tabs>
        <w:ind w:left="8640" w:hanging="360"/>
      </w:pPr>
      <w:rPr>
        <w:rFonts w:ascii="Wingdings" w:hAnsi="Wingdings" w:hint="default"/>
      </w:rPr>
    </w:lvl>
  </w:abstractNum>
  <w:abstractNum w:abstractNumId="17">
    <w:nsid w:val="59D5090B"/>
    <w:multiLevelType w:val="hybridMultilevel"/>
    <w:tmpl w:val="0CB86CE2"/>
    <w:lvl w:ilvl="0" w:tplc="FD02F606">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344BEF"/>
    <w:multiLevelType w:val="hybridMultilevel"/>
    <w:tmpl w:val="BE623B6C"/>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9">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0">
    <w:nsid w:val="71BF0EC4"/>
    <w:multiLevelType w:val="hybridMultilevel"/>
    <w:tmpl w:val="6DA01266"/>
    <w:lvl w:ilvl="0" w:tplc="4FFCFAC6">
      <w:start w:val="2"/>
      <w:numFmt w:val="bullet"/>
      <w:lvlText w:val="-"/>
      <w:lvlJc w:val="left"/>
      <w:pPr>
        <w:ind w:left="927" w:hanging="360"/>
      </w:pPr>
      <w:rPr>
        <w:rFonts w:ascii="Times New Roman" w:eastAsia="Times New Roman" w:hAnsi="Times New Roman" w:cs="Times New Roman" w:hint="default"/>
      </w:rPr>
    </w:lvl>
    <w:lvl w:ilvl="1" w:tplc="4FFCFAC6">
      <w:start w:val="2"/>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4"/>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7"/>
  </w:num>
  <w:num w:numId="7">
    <w:abstractNumId w:val="11"/>
  </w:num>
  <w:num w:numId="8">
    <w:abstractNumId w:val="3"/>
  </w:num>
  <w:num w:numId="9">
    <w:abstractNumId w:val="17"/>
  </w:num>
  <w:num w:numId="10">
    <w:abstractNumId w:val="8"/>
  </w:num>
  <w:num w:numId="11">
    <w:abstractNumId w:val="1"/>
  </w:num>
  <w:num w:numId="12">
    <w:abstractNumId w:val="6"/>
  </w:num>
  <w:num w:numId="13">
    <w:abstractNumId w:val="18"/>
  </w:num>
  <w:num w:numId="14">
    <w:abstractNumId w:val="13"/>
  </w:num>
  <w:num w:numId="15">
    <w:abstractNumId w:val="2"/>
  </w:num>
  <w:num w:numId="16">
    <w:abstractNumId w:val="19"/>
  </w:num>
  <w:num w:numId="17">
    <w:abstractNumId w:val="10"/>
  </w:num>
  <w:num w:numId="18">
    <w:abstractNumId w:val="20"/>
  </w:num>
  <w:num w:numId="19">
    <w:abstractNumId w:val="12"/>
  </w:num>
  <w:num w:numId="20">
    <w:abstractNumId w:val="5"/>
  </w:num>
  <w:num w:numId="21">
    <w:abstractNumId w:val="15"/>
  </w:num>
  <w:num w:numId="22">
    <w:abstractNumId w:val="1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OCTHO">
    <w15:presenceInfo w15:providerId="None" w15:userId="NGOCT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0DF"/>
    <w:rsid w:val="000136B2"/>
    <w:rsid w:val="00013A3E"/>
    <w:rsid w:val="00027E18"/>
    <w:rsid w:val="00030BB5"/>
    <w:rsid w:val="0003226C"/>
    <w:rsid w:val="000338C3"/>
    <w:rsid w:val="000342FA"/>
    <w:rsid w:val="00035EF0"/>
    <w:rsid w:val="00036501"/>
    <w:rsid w:val="00041BE4"/>
    <w:rsid w:val="00045124"/>
    <w:rsid w:val="00045D13"/>
    <w:rsid w:val="00054B45"/>
    <w:rsid w:val="000563BA"/>
    <w:rsid w:val="000569A2"/>
    <w:rsid w:val="00062A02"/>
    <w:rsid w:val="00067565"/>
    <w:rsid w:val="00073E20"/>
    <w:rsid w:val="00075BB8"/>
    <w:rsid w:val="00082824"/>
    <w:rsid w:val="00092D39"/>
    <w:rsid w:val="000C458A"/>
    <w:rsid w:val="000C4A1D"/>
    <w:rsid w:val="000E20B8"/>
    <w:rsid w:val="000E48DB"/>
    <w:rsid w:val="000E529D"/>
    <w:rsid w:val="000F3BC5"/>
    <w:rsid w:val="000F4A35"/>
    <w:rsid w:val="00100E08"/>
    <w:rsid w:val="00101E40"/>
    <w:rsid w:val="0010354C"/>
    <w:rsid w:val="00105DDD"/>
    <w:rsid w:val="00110D79"/>
    <w:rsid w:val="001154E1"/>
    <w:rsid w:val="00120605"/>
    <w:rsid w:val="001405D4"/>
    <w:rsid w:val="00142257"/>
    <w:rsid w:val="001448D5"/>
    <w:rsid w:val="00147DCD"/>
    <w:rsid w:val="0015177C"/>
    <w:rsid w:val="001521B8"/>
    <w:rsid w:val="001542F9"/>
    <w:rsid w:val="00154CE5"/>
    <w:rsid w:val="0016455B"/>
    <w:rsid w:val="00166CDB"/>
    <w:rsid w:val="00183B3D"/>
    <w:rsid w:val="00185494"/>
    <w:rsid w:val="00192F7A"/>
    <w:rsid w:val="0019593F"/>
    <w:rsid w:val="00196C10"/>
    <w:rsid w:val="00196F77"/>
    <w:rsid w:val="001A15E8"/>
    <w:rsid w:val="001A4DCC"/>
    <w:rsid w:val="001A63C5"/>
    <w:rsid w:val="001B0820"/>
    <w:rsid w:val="001B4FC9"/>
    <w:rsid w:val="001B59BE"/>
    <w:rsid w:val="001C577B"/>
    <w:rsid w:val="001C6ED8"/>
    <w:rsid w:val="001E34AB"/>
    <w:rsid w:val="001E60AE"/>
    <w:rsid w:val="001E7CB5"/>
    <w:rsid w:val="001F7431"/>
    <w:rsid w:val="00200D43"/>
    <w:rsid w:val="002076C2"/>
    <w:rsid w:val="00211318"/>
    <w:rsid w:val="00214618"/>
    <w:rsid w:val="002226B9"/>
    <w:rsid w:val="00226531"/>
    <w:rsid w:val="00241B5E"/>
    <w:rsid w:val="00244C1D"/>
    <w:rsid w:val="002463AC"/>
    <w:rsid w:val="0024777C"/>
    <w:rsid w:val="0024795F"/>
    <w:rsid w:val="002510F6"/>
    <w:rsid w:val="00261391"/>
    <w:rsid w:val="002700C9"/>
    <w:rsid w:val="0028488A"/>
    <w:rsid w:val="00286CF4"/>
    <w:rsid w:val="002871A1"/>
    <w:rsid w:val="002878A4"/>
    <w:rsid w:val="00290324"/>
    <w:rsid w:val="00292E97"/>
    <w:rsid w:val="00294DCF"/>
    <w:rsid w:val="002A4B37"/>
    <w:rsid w:val="002B1A69"/>
    <w:rsid w:val="002B3552"/>
    <w:rsid w:val="002C4814"/>
    <w:rsid w:val="002D4857"/>
    <w:rsid w:val="002D78EF"/>
    <w:rsid w:val="002D7A53"/>
    <w:rsid w:val="002F3356"/>
    <w:rsid w:val="002F5C9A"/>
    <w:rsid w:val="003220F1"/>
    <w:rsid w:val="00322F47"/>
    <w:rsid w:val="00323D5A"/>
    <w:rsid w:val="003251E2"/>
    <w:rsid w:val="00331641"/>
    <w:rsid w:val="00331EB9"/>
    <w:rsid w:val="003437F9"/>
    <w:rsid w:val="00345EB1"/>
    <w:rsid w:val="003569CE"/>
    <w:rsid w:val="003677C9"/>
    <w:rsid w:val="00367B90"/>
    <w:rsid w:val="00371776"/>
    <w:rsid w:val="00376FCA"/>
    <w:rsid w:val="003815F8"/>
    <w:rsid w:val="00382DC5"/>
    <w:rsid w:val="00385396"/>
    <w:rsid w:val="00385A61"/>
    <w:rsid w:val="003936D4"/>
    <w:rsid w:val="00397D69"/>
    <w:rsid w:val="003C3674"/>
    <w:rsid w:val="003C3915"/>
    <w:rsid w:val="003C59C1"/>
    <w:rsid w:val="003C5A98"/>
    <w:rsid w:val="003D1BBF"/>
    <w:rsid w:val="003E3028"/>
    <w:rsid w:val="003E5779"/>
    <w:rsid w:val="003F1210"/>
    <w:rsid w:val="003F35CA"/>
    <w:rsid w:val="003F3701"/>
    <w:rsid w:val="003F507B"/>
    <w:rsid w:val="003F60FB"/>
    <w:rsid w:val="003F6962"/>
    <w:rsid w:val="004009CC"/>
    <w:rsid w:val="00404AAA"/>
    <w:rsid w:val="00424666"/>
    <w:rsid w:val="004249CB"/>
    <w:rsid w:val="00426097"/>
    <w:rsid w:val="00440A6D"/>
    <w:rsid w:val="0044115B"/>
    <w:rsid w:val="00444A99"/>
    <w:rsid w:val="00461104"/>
    <w:rsid w:val="00462090"/>
    <w:rsid w:val="0046498A"/>
    <w:rsid w:val="004735FB"/>
    <w:rsid w:val="00476B92"/>
    <w:rsid w:val="004779C8"/>
    <w:rsid w:val="00481F7C"/>
    <w:rsid w:val="00485F71"/>
    <w:rsid w:val="00495883"/>
    <w:rsid w:val="004A0D2C"/>
    <w:rsid w:val="004C09C8"/>
    <w:rsid w:val="004C0FA5"/>
    <w:rsid w:val="004C454A"/>
    <w:rsid w:val="004D7CBB"/>
    <w:rsid w:val="004E46D2"/>
    <w:rsid w:val="004F0F7D"/>
    <w:rsid w:val="004F1AC8"/>
    <w:rsid w:val="004F225B"/>
    <w:rsid w:val="004F367F"/>
    <w:rsid w:val="004F4021"/>
    <w:rsid w:val="005005BA"/>
    <w:rsid w:val="00501670"/>
    <w:rsid w:val="00501725"/>
    <w:rsid w:val="005065A8"/>
    <w:rsid w:val="005143EB"/>
    <w:rsid w:val="00514DB8"/>
    <w:rsid w:val="005150EF"/>
    <w:rsid w:val="0051719B"/>
    <w:rsid w:val="00517D71"/>
    <w:rsid w:val="005236C0"/>
    <w:rsid w:val="00525CA0"/>
    <w:rsid w:val="00534F7A"/>
    <w:rsid w:val="00540C68"/>
    <w:rsid w:val="00546255"/>
    <w:rsid w:val="0055765D"/>
    <w:rsid w:val="00562CCC"/>
    <w:rsid w:val="005631F9"/>
    <w:rsid w:val="005710DF"/>
    <w:rsid w:val="00571ACE"/>
    <w:rsid w:val="005748E8"/>
    <w:rsid w:val="0057593F"/>
    <w:rsid w:val="005800C7"/>
    <w:rsid w:val="00582D54"/>
    <w:rsid w:val="005B2F2A"/>
    <w:rsid w:val="005B7904"/>
    <w:rsid w:val="005D4F10"/>
    <w:rsid w:val="005E2AC6"/>
    <w:rsid w:val="005F1F20"/>
    <w:rsid w:val="005F2869"/>
    <w:rsid w:val="00603A03"/>
    <w:rsid w:val="00617ACD"/>
    <w:rsid w:val="006201DE"/>
    <w:rsid w:val="00627650"/>
    <w:rsid w:val="0063251A"/>
    <w:rsid w:val="00633CE0"/>
    <w:rsid w:val="00640AE1"/>
    <w:rsid w:val="0064135D"/>
    <w:rsid w:val="00651D84"/>
    <w:rsid w:val="0066027A"/>
    <w:rsid w:val="00672526"/>
    <w:rsid w:val="006725E4"/>
    <w:rsid w:val="00683D65"/>
    <w:rsid w:val="00684EF8"/>
    <w:rsid w:val="0068574C"/>
    <w:rsid w:val="00685BB7"/>
    <w:rsid w:val="00693031"/>
    <w:rsid w:val="006953FC"/>
    <w:rsid w:val="00695689"/>
    <w:rsid w:val="006970B1"/>
    <w:rsid w:val="006A25C2"/>
    <w:rsid w:val="006A5932"/>
    <w:rsid w:val="006A6198"/>
    <w:rsid w:val="006B5176"/>
    <w:rsid w:val="006C2644"/>
    <w:rsid w:val="006C5525"/>
    <w:rsid w:val="006C6835"/>
    <w:rsid w:val="006E186C"/>
    <w:rsid w:val="006F7CB4"/>
    <w:rsid w:val="00706134"/>
    <w:rsid w:val="007138B9"/>
    <w:rsid w:val="00714552"/>
    <w:rsid w:val="00720665"/>
    <w:rsid w:val="007210E3"/>
    <w:rsid w:val="00725111"/>
    <w:rsid w:val="00727DEF"/>
    <w:rsid w:val="007328BB"/>
    <w:rsid w:val="0073340B"/>
    <w:rsid w:val="00735627"/>
    <w:rsid w:val="00736B30"/>
    <w:rsid w:val="00737818"/>
    <w:rsid w:val="007474AC"/>
    <w:rsid w:val="00754D27"/>
    <w:rsid w:val="00761153"/>
    <w:rsid w:val="00772CCA"/>
    <w:rsid w:val="007751E8"/>
    <w:rsid w:val="00781F6E"/>
    <w:rsid w:val="007906DE"/>
    <w:rsid w:val="0079740F"/>
    <w:rsid w:val="007C2EBC"/>
    <w:rsid w:val="007D04F8"/>
    <w:rsid w:val="007E3F24"/>
    <w:rsid w:val="007E40B9"/>
    <w:rsid w:val="007E7660"/>
    <w:rsid w:val="007F3636"/>
    <w:rsid w:val="007F6619"/>
    <w:rsid w:val="0080631E"/>
    <w:rsid w:val="00813F6F"/>
    <w:rsid w:val="00825750"/>
    <w:rsid w:val="0083172D"/>
    <w:rsid w:val="00831BCD"/>
    <w:rsid w:val="008366FD"/>
    <w:rsid w:val="00836B69"/>
    <w:rsid w:val="00837222"/>
    <w:rsid w:val="008373E4"/>
    <w:rsid w:val="00852E84"/>
    <w:rsid w:val="00857082"/>
    <w:rsid w:val="0085776B"/>
    <w:rsid w:val="00875CDA"/>
    <w:rsid w:val="0088191A"/>
    <w:rsid w:val="008857EA"/>
    <w:rsid w:val="00893FDC"/>
    <w:rsid w:val="008A4F66"/>
    <w:rsid w:val="008A6C48"/>
    <w:rsid w:val="008C2D81"/>
    <w:rsid w:val="008C6AC9"/>
    <w:rsid w:val="008D7AE7"/>
    <w:rsid w:val="008E3D23"/>
    <w:rsid w:val="009009F1"/>
    <w:rsid w:val="009126BA"/>
    <w:rsid w:val="00912BA1"/>
    <w:rsid w:val="009137DB"/>
    <w:rsid w:val="00914FEC"/>
    <w:rsid w:val="00923AA4"/>
    <w:rsid w:val="00925E9C"/>
    <w:rsid w:val="009274D1"/>
    <w:rsid w:val="009367CB"/>
    <w:rsid w:val="009403EF"/>
    <w:rsid w:val="0094121E"/>
    <w:rsid w:val="00944F57"/>
    <w:rsid w:val="00946570"/>
    <w:rsid w:val="00950748"/>
    <w:rsid w:val="00951A66"/>
    <w:rsid w:val="009562B5"/>
    <w:rsid w:val="00970CFA"/>
    <w:rsid w:val="00974F87"/>
    <w:rsid w:val="0098034C"/>
    <w:rsid w:val="00981D03"/>
    <w:rsid w:val="00983665"/>
    <w:rsid w:val="009874FA"/>
    <w:rsid w:val="009C0C8F"/>
    <w:rsid w:val="009C496B"/>
    <w:rsid w:val="009D09B2"/>
    <w:rsid w:val="009D2424"/>
    <w:rsid w:val="009F0C4D"/>
    <w:rsid w:val="009F2CBD"/>
    <w:rsid w:val="009F4183"/>
    <w:rsid w:val="009F7938"/>
    <w:rsid w:val="00A00FF3"/>
    <w:rsid w:val="00A03A97"/>
    <w:rsid w:val="00A10214"/>
    <w:rsid w:val="00A11320"/>
    <w:rsid w:val="00A12E03"/>
    <w:rsid w:val="00A13970"/>
    <w:rsid w:val="00A14DC9"/>
    <w:rsid w:val="00A209FA"/>
    <w:rsid w:val="00A22071"/>
    <w:rsid w:val="00A277D6"/>
    <w:rsid w:val="00A350FD"/>
    <w:rsid w:val="00A375A0"/>
    <w:rsid w:val="00A41966"/>
    <w:rsid w:val="00A458C3"/>
    <w:rsid w:val="00A5245D"/>
    <w:rsid w:val="00A54C86"/>
    <w:rsid w:val="00A55C06"/>
    <w:rsid w:val="00A5697C"/>
    <w:rsid w:val="00A670FE"/>
    <w:rsid w:val="00A7017A"/>
    <w:rsid w:val="00A723AB"/>
    <w:rsid w:val="00A72AF1"/>
    <w:rsid w:val="00A77A4E"/>
    <w:rsid w:val="00A80F6D"/>
    <w:rsid w:val="00A82DCE"/>
    <w:rsid w:val="00A865B0"/>
    <w:rsid w:val="00A87F5B"/>
    <w:rsid w:val="00A92813"/>
    <w:rsid w:val="00AA376E"/>
    <w:rsid w:val="00AA5406"/>
    <w:rsid w:val="00AA7A7A"/>
    <w:rsid w:val="00AB5A9B"/>
    <w:rsid w:val="00AB5D8E"/>
    <w:rsid w:val="00AC2874"/>
    <w:rsid w:val="00AC3982"/>
    <w:rsid w:val="00AC4234"/>
    <w:rsid w:val="00AC549A"/>
    <w:rsid w:val="00AC6688"/>
    <w:rsid w:val="00AD2ED6"/>
    <w:rsid w:val="00AD412A"/>
    <w:rsid w:val="00AD70DB"/>
    <w:rsid w:val="00AE16CD"/>
    <w:rsid w:val="00AE36BD"/>
    <w:rsid w:val="00B16BA1"/>
    <w:rsid w:val="00B17654"/>
    <w:rsid w:val="00B20DF2"/>
    <w:rsid w:val="00B22D22"/>
    <w:rsid w:val="00B255E8"/>
    <w:rsid w:val="00B36C6F"/>
    <w:rsid w:val="00B37D7C"/>
    <w:rsid w:val="00B6102E"/>
    <w:rsid w:val="00B64CF5"/>
    <w:rsid w:val="00B65581"/>
    <w:rsid w:val="00B766C2"/>
    <w:rsid w:val="00B81850"/>
    <w:rsid w:val="00B931FC"/>
    <w:rsid w:val="00B94456"/>
    <w:rsid w:val="00B97E0D"/>
    <w:rsid w:val="00BA11C7"/>
    <w:rsid w:val="00BA3FF9"/>
    <w:rsid w:val="00BA6BE9"/>
    <w:rsid w:val="00BB2392"/>
    <w:rsid w:val="00BB5B6F"/>
    <w:rsid w:val="00BB72B5"/>
    <w:rsid w:val="00BD56A6"/>
    <w:rsid w:val="00BE749B"/>
    <w:rsid w:val="00BF6F11"/>
    <w:rsid w:val="00BF7DFB"/>
    <w:rsid w:val="00C1154C"/>
    <w:rsid w:val="00C15C79"/>
    <w:rsid w:val="00C16A3A"/>
    <w:rsid w:val="00C3699F"/>
    <w:rsid w:val="00C42E4B"/>
    <w:rsid w:val="00C52D58"/>
    <w:rsid w:val="00C5316A"/>
    <w:rsid w:val="00C65478"/>
    <w:rsid w:val="00C6782F"/>
    <w:rsid w:val="00C77F32"/>
    <w:rsid w:val="00C87887"/>
    <w:rsid w:val="00C916C4"/>
    <w:rsid w:val="00C94C17"/>
    <w:rsid w:val="00CB03F1"/>
    <w:rsid w:val="00CB423B"/>
    <w:rsid w:val="00CB47CE"/>
    <w:rsid w:val="00CC205B"/>
    <w:rsid w:val="00CC2283"/>
    <w:rsid w:val="00CC5E17"/>
    <w:rsid w:val="00CD6463"/>
    <w:rsid w:val="00D04DD5"/>
    <w:rsid w:val="00D0636C"/>
    <w:rsid w:val="00D20F23"/>
    <w:rsid w:val="00D32140"/>
    <w:rsid w:val="00D56CF6"/>
    <w:rsid w:val="00D6009E"/>
    <w:rsid w:val="00D6074D"/>
    <w:rsid w:val="00D62CBB"/>
    <w:rsid w:val="00D6423F"/>
    <w:rsid w:val="00D64B7F"/>
    <w:rsid w:val="00D76F6A"/>
    <w:rsid w:val="00D805BC"/>
    <w:rsid w:val="00D82B5B"/>
    <w:rsid w:val="00D85555"/>
    <w:rsid w:val="00D8654E"/>
    <w:rsid w:val="00D87E92"/>
    <w:rsid w:val="00D90CA8"/>
    <w:rsid w:val="00D96A3E"/>
    <w:rsid w:val="00DB01A6"/>
    <w:rsid w:val="00DB5597"/>
    <w:rsid w:val="00DD238A"/>
    <w:rsid w:val="00DD4F15"/>
    <w:rsid w:val="00DE2390"/>
    <w:rsid w:val="00DE7BA1"/>
    <w:rsid w:val="00DF5579"/>
    <w:rsid w:val="00DF5E1A"/>
    <w:rsid w:val="00DF64C6"/>
    <w:rsid w:val="00E01602"/>
    <w:rsid w:val="00E0418C"/>
    <w:rsid w:val="00E04C6F"/>
    <w:rsid w:val="00E05D74"/>
    <w:rsid w:val="00E17C0A"/>
    <w:rsid w:val="00E20F09"/>
    <w:rsid w:val="00E2364E"/>
    <w:rsid w:val="00E24D17"/>
    <w:rsid w:val="00E278C0"/>
    <w:rsid w:val="00E27EAF"/>
    <w:rsid w:val="00E32693"/>
    <w:rsid w:val="00E32F6E"/>
    <w:rsid w:val="00E367CD"/>
    <w:rsid w:val="00E36ADF"/>
    <w:rsid w:val="00E43B03"/>
    <w:rsid w:val="00E47D26"/>
    <w:rsid w:val="00E51B93"/>
    <w:rsid w:val="00E65285"/>
    <w:rsid w:val="00E73B6F"/>
    <w:rsid w:val="00E80ACE"/>
    <w:rsid w:val="00E80C5E"/>
    <w:rsid w:val="00E8236A"/>
    <w:rsid w:val="00E82A7F"/>
    <w:rsid w:val="00E922BD"/>
    <w:rsid w:val="00E93170"/>
    <w:rsid w:val="00EA21B9"/>
    <w:rsid w:val="00EA3561"/>
    <w:rsid w:val="00EB14B1"/>
    <w:rsid w:val="00EB6F5F"/>
    <w:rsid w:val="00EC66BA"/>
    <w:rsid w:val="00ED5881"/>
    <w:rsid w:val="00EE2242"/>
    <w:rsid w:val="00EE3642"/>
    <w:rsid w:val="00EE3C0B"/>
    <w:rsid w:val="00EE5664"/>
    <w:rsid w:val="00EF5A58"/>
    <w:rsid w:val="00F00573"/>
    <w:rsid w:val="00F07836"/>
    <w:rsid w:val="00F33F48"/>
    <w:rsid w:val="00F432F1"/>
    <w:rsid w:val="00F44255"/>
    <w:rsid w:val="00F51669"/>
    <w:rsid w:val="00F62003"/>
    <w:rsid w:val="00F62B1E"/>
    <w:rsid w:val="00F636EC"/>
    <w:rsid w:val="00F66D23"/>
    <w:rsid w:val="00F74774"/>
    <w:rsid w:val="00F76DFD"/>
    <w:rsid w:val="00F90226"/>
    <w:rsid w:val="00F92359"/>
    <w:rsid w:val="00F93CDD"/>
    <w:rsid w:val="00FA2082"/>
    <w:rsid w:val="00FA3A3C"/>
    <w:rsid w:val="00FA4F21"/>
    <w:rsid w:val="00FA5626"/>
    <w:rsid w:val="00FB0D21"/>
    <w:rsid w:val="00FB6243"/>
    <w:rsid w:val="00FB79CB"/>
    <w:rsid w:val="00FB7D4C"/>
    <w:rsid w:val="00FC1DEB"/>
    <w:rsid w:val="00FD7314"/>
    <w:rsid w:val="00FE2D48"/>
    <w:rsid w:val="00FE428E"/>
    <w:rsid w:val="00FE7651"/>
    <w:rsid w:val="00FF14BF"/>
    <w:rsid w:val="00FF5938"/>
    <w:rsid w:val="4DBBE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D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6EC"/>
    <w:pPr>
      <w:spacing w:line="360" w:lineRule="auto"/>
      <w:ind w:left="340" w:firstLine="340"/>
      <w:jc w:val="both"/>
    </w:pPr>
    <w:rPr>
      <w:sz w:val="26"/>
      <w:szCs w:val="24"/>
    </w:rPr>
  </w:style>
  <w:style w:type="paragraph" w:styleId="Heading1">
    <w:name w:val="heading 1"/>
    <w:basedOn w:val="Normal"/>
    <w:next w:val="Normal"/>
    <w:link w:val="Heading1Char"/>
    <w:qFormat/>
    <w:rsid w:val="00AD2ED6"/>
    <w:pPr>
      <w:keepNext/>
      <w:spacing w:before="240" w:after="60"/>
      <w:ind w:left="0"/>
      <w:outlineLvl w:val="0"/>
    </w:pPr>
    <w:rPr>
      <w:rFonts w:eastAsiaTheme="majorEastAsia" w:cstheme="majorBidi"/>
      <w:b/>
      <w:bCs/>
      <w:kern w:val="32"/>
      <w:sz w:val="28"/>
      <w:szCs w:val="32"/>
    </w:rPr>
  </w:style>
  <w:style w:type="paragraph" w:styleId="Heading3">
    <w:name w:val="heading 3"/>
    <w:basedOn w:val="Normal"/>
    <w:next w:val="Normal"/>
    <w:qFormat/>
    <w:rsid w:val="000C4A1D"/>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10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5710DF"/>
    <w:pPr>
      <w:spacing w:after="160" w:line="240" w:lineRule="exact"/>
    </w:pPr>
    <w:rPr>
      <w:rFonts w:ascii="Verdana" w:hAnsi="Verdana"/>
      <w:sz w:val="20"/>
      <w:szCs w:val="20"/>
    </w:rPr>
  </w:style>
  <w:style w:type="paragraph" w:styleId="Header">
    <w:name w:val="header"/>
    <w:basedOn w:val="Normal"/>
    <w:rsid w:val="009126BA"/>
    <w:pPr>
      <w:tabs>
        <w:tab w:val="center" w:pos="4320"/>
        <w:tab w:val="right" w:pos="8640"/>
      </w:tabs>
    </w:pPr>
    <w:rPr>
      <w:sz w:val="24"/>
    </w:rPr>
  </w:style>
  <w:style w:type="paragraph" w:customStyle="1" w:styleId="Head-1">
    <w:name w:val="Head-1"/>
    <w:basedOn w:val="Normal"/>
    <w:link w:val="Head-1Char"/>
    <w:rsid w:val="00FA2082"/>
    <w:pPr>
      <w:spacing w:before="120" w:after="120"/>
    </w:pPr>
    <w:rPr>
      <w:b/>
      <w:szCs w:val="26"/>
      <w:lang w:val="vi-VN"/>
    </w:rPr>
  </w:style>
  <w:style w:type="paragraph" w:customStyle="1" w:styleId="content">
    <w:name w:val="content"/>
    <w:basedOn w:val="Normal"/>
    <w:link w:val="contentChar"/>
    <w:rsid w:val="00FA2082"/>
    <w:pPr>
      <w:ind w:firstLine="720"/>
    </w:pPr>
    <w:rPr>
      <w:szCs w:val="26"/>
    </w:rPr>
  </w:style>
  <w:style w:type="character" w:customStyle="1" w:styleId="Head-1Char">
    <w:name w:val="Head-1 Char"/>
    <w:basedOn w:val="DefaultParagraphFont"/>
    <w:link w:val="Head-1"/>
    <w:rsid w:val="00FA2082"/>
    <w:rPr>
      <w:b/>
      <w:sz w:val="26"/>
      <w:szCs w:val="26"/>
      <w:lang w:val="vi-VN"/>
    </w:rPr>
  </w:style>
  <w:style w:type="character" w:styleId="Emphasis">
    <w:name w:val="Emphasis"/>
    <w:basedOn w:val="DefaultParagraphFont"/>
    <w:qFormat/>
    <w:rsid w:val="00FA2082"/>
    <w:rPr>
      <w:i/>
      <w:iCs/>
    </w:rPr>
  </w:style>
  <w:style w:type="character" w:customStyle="1" w:styleId="contentChar">
    <w:name w:val="content Char"/>
    <w:basedOn w:val="DefaultParagraphFont"/>
    <w:link w:val="content"/>
    <w:rsid w:val="00FA2082"/>
    <w:rPr>
      <w:sz w:val="26"/>
      <w:szCs w:val="26"/>
    </w:rPr>
  </w:style>
  <w:style w:type="character" w:customStyle="1" w:styleId="Heading1Char">
    <w:name w:val="Heading 1 Char"/>
    <w:basedOn w:val="DefaultParagraphFont"/>
    <w:link w:val="Heading1"/>
    <w:rsid w:val="007751E8"/>
    <w:rPr>
      <w:rFonts w:eastAsiaTheme="majorEastAsia" w:cstheme="majorBidi"/>
      <w:b/>
      <w:bCs/>
      <w:kern w:val="32"/>
      <w:sz w:val="28"/>
      <w:szCs w:val="32"/>
    </w:rPr>
  </w:style>
  <w:style w:type="paragraph" w:customStyle="1" w:styleId="Heading21">
    <w:name w:val="Heading 21"/>
    <w:basedOn w:val="Normal"/>
    <w:link w:val="heading2Char"/>
    <w:rsid w:val="000C4A1D"/>
  </w:style>
  <w:style w:type="paragraph" w:styleId="ListParagraph">
    <w:name w:val="List Paragraph"/>
    <w:basedOn w:val="Normal"/>
    <w:link w:val="ListParagraphChar"/>
    <w:uiPriority w:val="34"/>
    <w:qFormat/>
    <w:rsid w:val="00101E40"/>
    <w:pPr>
      <w:ind w:left="720"/>
      <w:contextualSpacing/>
    </w:pPr>
  </w:style>
  <w:style w:type="character" w:customStyle="1" w:styleId="heading2Char">
    <w:name w:val="heading 2 Char"/>
    <w:basedOn w:val="DefaultParagraphFont"/>
    <w:link w:val="Heading21"/>
    <w:rsid w:val="00875CDA"/>
    <w:rPr>
      <w:sz w:val="26"/>
      <w:szCs w:val="24"/>
    </w:rPr>
  </w:style>
  <w:style w:type="paragraph" w:customStyle="1" w:styleId="head2">
    <w:name w:val="head 2"/>
    <w:basedOn w:val="ListParagraph"/>
    <w:link w:val="head2Char"/>
    <w:rsid w:val="00101E40"/>
    <w:pPr>
      <w:numPr>
        <w:numId w:val="1"/>
      </w:numPr>
      <w:ind w:left="567"/>
    </w:pPr>
  </w:style>
  <w:style w:type="character" w:styleId="Strong">
    <w:name w:val="Strong"/>
    <w:basedOn w:val="DefaultParagraphFont"/>
    <w:qFormat/>
    <w:rsid w:val="00101E40"/>
    <w:rPr>
      <w:b/>
      <w:bCs/>
    </w:rPr>
  </w:style>
  <w:style w:type="character" w:customStyle="1" w:styleId="ListParagraphChar">
    <w:name w:val="List Paragraph Char"/>
    <w:basedOn w:val="DefaultParagraphFont"/>
    <w:link w:val="ListParagraph"/>
    <w:uiPriority w:val="34"/>
    <w:rsid w:val="00101E40"/>
    <w:rPr>
      <w:sz w:val="26"/>
      <w:szCs w:val="24"/>
    </w:rPr>
  </w:style>
  <w:style w:type="character" w:customStyle="1" w:styleId="head2Char">
    <w:name w:val="head 2 Char"/>
    <w:basedOn w:val="ListParagraphChar"/>
    <w:link w:val="head2"/>
    <w:rsid w:val="00101E40"/>
    <w:rPr>
      <w:sz w:val="26"/>
      <w:szCs w:val="24"/>
    </w:rPr>
  </w:style>
  <w:style w:type="paragraph" w:customStyle="1" w:styleId="cushead2">
    <w:name w:val="cus_head_2"/>
    <w:basedOn w:val="ListParagraph"/>
    <w:link w:val="cushead2Char"/>
    <w:qFormat/>
    <w:rsid w:val="00875CDA"/>
    <w:pPr>
      <w:numPr>
        <w:ilvl w:val="1"/>
        <w:numId w:val="2"/>
      </w:numPr>
    </w:pPr>
  </w:style>
  <w:style w:type="character" w:customStyle="1" w:styleId="cushead2Char">
    <w:name w:val="cus_head_2 Char"/>
    <w:basedOn w:val="ListParagraphChar"/>
    <w:link w:val="cushead2"/>
    <w:rsid w:val="00875CDA"/>
    <w:rPr>
      <w:sz w:val="26"/>
      <w:szCs w:val="24"/>
    </w:rPr>
  </w:style>
  <w:style w:type="paragraph" w:styleId="NormalWeb">
    <w:name w:val="Normal (Web)"/>
    <w:basedOn w:val="Normal"/>
    <w:uiPriority w:val="99"/>
    <w:unhideWhenUsed/>
    <w:rsid w:val="00C77F32"/>
    <w:pPr>
      <w:spacing w:before="100" w:beforeAutospacing="1" w:after="100" w:afterAutospacing="1" w:line="240" w:lineRule="auto"/>
      <w:ind w:left="0"/>
      <w:jc w:val="left"/>
    </w:pPr>
    <w:rPr>
      <w:sz w:val="24"/>
    </w:rPr>
  </w:style>
  <w:style w:type="character" w:styleId="Hyperlink">
    <w:name w:val="Hyperlink"/>
    <w:basedOn w:val="DefaultParagraphFont"/>
    <w:uiPriority w:val="99"/>
    <w:unhideWhenUsed/>
    <w:rsid w:val="002D4857"/>
    <w:rPr>
      <w:color w:val="0000FF"/>
      <w:u w:val="single"/>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sid w:val="00EF5A58"/>
    <w:rPr>
      <w:sz w:val="26"/>
      <w:szCs w:val="24"/>
    </w:rPr>
  </w:style>
  <w:style w:type="paragraph" w:styleId="BalloonText">
    <w:name w:val="Balloon Text"/>
    <w:basedOn w:val="Normal"/>
    <w:link w:val="BalloonTextChar"/>
    <w:rsid w:val="001A15E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15E8"/>
    <w:rPr>
      <w:rFonts w:ascii="Tahoma" w:hAnsi="Tahoma" w:cs="Tahoma"/>
      <w:sz w:val="16"/>
      <w:szCs w:val="16"/>
    </w:rPr>
  </w:style>
  <w:style w:type="paragraph" w:styleId="TOCHeading">
    <w:name w:val="TOC Heading"/>
    <w:basedOn w:val="Heading1"/>
    <w:next w:val="Normal"/>
    <w:uiPriority w:val="39"/>
    <w:unhideWhenUsed/>
    <w:qFormat/>
    <w:rsid w:val="00371776"/>
    <w:pPr>
      <w:keepLines/>
      <w:spacing w:before="480" w:after="0" w:line="276" w:lineRule="auto"/>
      <w:ind w:firstLine="0"/>
      <w:jc w:val="left"/>
      <w:outlineLvl w:val="9"/>
    </w:pPr>
    <w:rPr>
      <w:rFonts w:asciiTheme="majorHAnsi" w:hAnsiTheme="majorHAnsi"/>
      <w:color w:val="2E74B5" w:themeColor="accent1" w:themeShade="BF"/>
      <w:kern w:val="0"/>
      <w:szCs w:val="28"/>
      <w:lang w:eastAsia="ja-JP"/>
    </w:rPr>
  </w:style>
  <w:style w:type="paragraph" w:styleId="TOC1">
    <w:name w:val="toc 1"/>
    <w:basedOn w:val="Normal"/>
    <w:next w:val="Normal"/>
    <w:autoRedefine/>
    <w:uiPriority w:val="39"/>
    <w:rsid w:val="00371776"/>
    <w:pPr>
      <w:spacing w:after="100"/>
      <w:ind w:left="0"/>
    </w:pPr>
  </w:style>
  <w:style w:type="character" w:styleId="CommentReference">
    <w:name w:val="annotation reference"/>
    <w:basedOn w:val="DefaultParagraphFont"/>
    <w:semiHidden/>
    <w:unhideWhenUsed/>
    <w:rsid w:val="00241B5E"/>
    <w:rPr>
      <w:sz w:val="16"/>
      <w:szCs w:val="16"/>
    </w:rPr>
  </w:style>
  <w:style w:type="paragraph" w:styleId="CommentText">
    <w:name w:val="annotation text"/>
    <w:basedOn w:val="Normal"/>
    <w:link w:val="CommentTextChar"/>
    <w:semiHidden/>
    <w:unhideWhenUsed/>
    <w:rsid w:val="00241B5E"/>
    <w:pPr>
      <w:spacing w:line="240" w:lineRule="auto"/>
    </w:pPr>
    <w:rPr>
      <w:sz w:val="20"/>
      <w:szCs w:val="20"/>
    </w:rPr>
  </w:style>
  <w:style w:type="character" w:customStyle="1" w:styleId="CommentTextChar">
    <w:name w:val="Comment Text Char"/>
    <w:basedOn w:val="DefaultParagraphFont"/>
    <w:link w:val="CommentText"/>
    <w:semiHidden/>
    <w:rsid w:val="00241B5E"/>
  </w:style>
  <w:style w:type="paragraph" w:styleId="CommentSubject">
    <w:name w:val="annotation subject"/>
    <w:basedOn w:val="CommentText"/>
    <w:next w:val="CommentText"/>
    <w:link w:val="CommentSubjectChar"/>
    <w:semiHidden/>
    <w:unhideWhenUsed/>
    <w:rsid w:val="00241B5E"/>
    <w:rPr>
      <w:b/>
      <w:bCs/>
    </w:rPr>
  </w:style>
  <w:style w:type="character" w:customStyle="1" w:styleId="CommentSubjectChar">
    <w:name w:val="Comment Subject Char"/>
    <w:basedOn w:val="CommentTextChar"/>
    <w:link w:val="CommentSubject"/>
    <w:semiHidden/>
    <w:rsid w:val="00241B5E"/>
    <w:rPr>
      <w:b/>
      <w:bCs/>
    </w:rPr>
  </w:style>
  <w:style w:type="character" w:styleId="PlaceholderText">
    <w:name w:val="Placeholder Text"/>
    <w:basedOn w:val="DefaultParagraphFont"/>
    <w:uiPriority w:val="99"/>
    <w:semiHidden/>
    <w:rsid w:val="00385396"/>
    <w:rPr>
      <w:color w:val="808080"/>
    </w:rPr>
  </w:style>
  <w:style w:type="paragraph" w:styleId="Revision">
    <w:name w:val="Revision"/>
    <w:hidden/>
    <w:uiPriority w:val="99"/>
    <w:semiHidden/>
    <w:rsid w:val="00AA5406"/>
    <w:rPr>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6EC"/>
    <w:pPr>
      <w:spacing w:line="360" w:lineRule="auto"/>
      <w:ind w:left="340" w:firstLine="340"/>
      <w:jc w:val="both"/>
    </w:pPr>
    <w:rPr>
      <w:sz w:val="26"/>
      <w:szCs w:val="24"/>
    </w:rPr>
  </w:style>
  <w:style w:type="paragraph" w:styleId="Heading1">
    <w:name w:val="heading 1"/>
    <w:basedOn w:val="Normal"/>
    <w:next w:val="Normal"/>
    <w:link w:val="Heading1Char"/>
    <w:qFormat/>
    <w:rsid w:val="00AD2ED6"/>
    <w:pPr>
      <w:keepNext/>
      <w:spacing w:before="240" w:after="60"/>
      <w:ind w:left="0"/>
      <w:outlineLvl w:val="0"/>
    </w:pPr>
    <w:rPr>
      <w:rFonts w:eastAsiaTheme="majorEastAsia" w:cstheme="majorBidi"/>
      <w:b/>
      <w:bCs/>
      <w:kern w:val="32"/>
      <w:sz w:val="28"/>
      <w:szCs w:val="32"/>
    </w:rPr>
  </w:style>
  <w:style w:type="paragraph" w:styleId="Heading3">
    <w:name w:val="heading 3"/>
    <w:basedOn w:val="Normal"/>
    <w:next w:val="Normal"/>
    <w:qFormat/>
    <w:rsid w:val="000C4A1D"/>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10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5710DF"/>
    <w:pPr>
      <w:spacing w:after="160" w:line="240" w:lineRule="exact"/>
    </w:pPr>
    <w:rPr>
      <w:rFonts w:ascii="Verdana" w:hAnsi="Verdana"/>
      <w:sz w:val="20"/>
      <w:szCs w:val="20"/>
    </w:rPr>
  </w:style>
  <w:style w:type="paragraph" w:styleId="Header">
    <w:name w:val="header"/>
    <w:basedOn w:val="Normal"/>
    <w:rsid w:val="009126BA"/>
    <w:pPr>
      <w:tabs>
        <w:tab w:val="center" w:pos="4320"/>
        <w:tab w:val="right" w:pos="8640"/>
      </w:tabs>
    </w:pPr>
    <w:rPr>
      <w:sz w:val="24"/>
    </w:rPr>
  </w:style>
  <w:style w:type="paragraph" w:customStyle="1" w:styleId="Head-1">
    <w:name w:val="Head-1"/>
    <w:basedOn w:val="Normal"/>
    <w:link w:val="Head-1Char"/>
    <w:rsid w:val="00FA2082"/>
    <w:pPr>
      <w:spacing w:before="120" w:after="120"/>
    </w:pPr>
    <w:rPr>
      <w:b/>
      <w:szCs w:val="26"/>
      <w:lang w:val="vi-VN"/>
    </w:rPr>
  </w:style>
  <w:style w:type="paragraph" w:customStyle="1" w:styleId="content">
    <w:name w:val="content"/>
    <w:basedOn w:val="Normal"/>
    <w:link w:val="contentChar"/>
    <w:rsid w:val="00FA2082"/>
    <w:pPr>
      <w:ind w:firstLine="720"/>
    </w:pPr>
    <w:rPr>
      <w:szCs w:val="26"/>
    </w:rPr>
  </w:style>
  <w:style w:type="character" w:customStyle="1" w:styleId="Head-1Char">
    <w:name w:val="Head-1 Char"/>
    <w:basedOn w:val="DefaultParagraphFont"/>
    <w:link w:val="Head-1"/>
    <w:rsid w:val="00FA2082"/>
    <w:rPr>
      <w:b/>
      <w:sz w:val="26"/>
      <w:szCs w:val="26"/>
      <w:lang w:val="vi-VN"/>
    </w:rPr>
  </w:style>
  <w:style w:type="character" w:styleId="Emphasis">
    <w:name w:val="Emphasis"/>
    <w:basedOn w:val="DefaultParagraphFont"/>
    <w:qFormat/>
    <w:rsid w:val="00FA2082"/>
    <w:rPr>
      <w:i/>
      <w:iCs/>
    </w:rPr>
  </w:style>
  <w:style w:type="character" w:customStyle="1" w:styleId="contentChar">
    <w:name w:val="content Char"/>
    <w:basedOn w:val="DefaultParagraphFont"/>
    <w:link w:val="content"/>
    <w:rsid w:val="00FA2082"/>
    <w:rPr>
      <w:sz w:val="26"/>
      <w:szCs w:val="26"/>
    </w:rPr>
  </w:style>
  <w:style w:type="character" w:customStyle="1" w:styleId="Heading1Char">
    <w:name w:val="Heading 1 Char"/>
    <w:basedOn w:val="DefaultParagraphFont"/>
    <w:link w:val="Heading1"/>
    <w:rsid w:val="007751E8"/>
    <w:rPr>
      <w:rFonts w:eastAsiaTheme="majorEastAsia" w:cstheme="majorBidi"/>
      <w:b/>
      <w:bCs/>
      <w:kern w:val="32"/>
      <w:sz w:val="28"/>
      <w:szCs w:val="32"/>
    </w:rPr>
  </w:style>
  <w:style w:type="paragraph" w:customStyle="1" w:styleId="Heading21">
    <w:name w:val="Heading 21"/>
    <w:basedOn w:val="Normal"/>
    <w:link w:val="heading2Char"/>
    <w:rsid w:val="000C4A1D"/>
  </w:style>
  <w:style w:type="paragraph" w:styleId="ListParagraph">
    <w:name w:val="List Paragraph"/>
    <w:basedOn w:val="Normal"/>
    <w:link w:val="ListParagraphChar"/>
    <w:uiPriority w:val="34"/>
    <w:qFormat/>
    <w:rsid w:val="00101E40"/>
    <w:pPr>
      <w:ind w:left="720"/>
      <w:contextualSpacing/>
    </w:pPr>
  </w:style>
  <w:style w:type="character" w:customStyle="1" w:styleId="heading2Char">
    <w:name w:val="heading 2 Char"/>
    <w:basedOn w:val="DefaultParagraphFont"/>
    <w:link w:val="Heading21"/>
    <w:rsid w:val="00875CDA"/>
    <w:rPr>
      <w:sz w:val="26"/>
      <w:szCs w:val="24"/>
    </w:rPr>
  </w:style>
  <w:style w:type="paragraph" w:customStyle="1" w:styleId="head2">
    <w:name w:val="head 2"/>
    <w:basedOn w:val="ListParagraph"/>
    <w:link w:val="head2Char"/>
    <w:rsid w:val="00101E40"/>
    <w:pPr>
      <w:numPr>
        <w:numId w:val="1"/>
      </w:numPr>
      <w:ind w:left="567"/>
    </w:pPr>
  </w:style>
  <w:style w:type="character" w:styleId="Strong">
    <w:name w:val="Strong"/>
    <w:basedOn w:val="DefaultParagraphFont"/>
    <w:qFormat/>
    <w:rsid w:val="00101E40"/>
    <w:rPr>
      <w:b/>
      <w:bCs/>
    </w:rPr>
  </w:style>
  <w:style w:type="character" w:customStyle="1" w:styleId="ListParagraphChar">
    <w:name w:val="List Paragraph Char"/>
    <w:basedOn w:val="DefaultParagraphFont"/>
    <w:link w:val="ListParagraph"/>
    <w:uiPriority w:val="34"/>
    <w:rsid w:val="00101E40"/>
    <w:rPr>
      <w:sz w:val="26"/>
      <w:szCs w:val="24"/>
    </w:rPr>
  </w:style>
  <w:style w:type="character" w:customStyle="1" w:styleId="head2Char">
    <w:name w:val="head 2 Char"/>
    <w:basedOn w:val="ListParagraphChar"/>
    <w:link w:val="head2"/>
    <w:rsid w:val="00101E40"/>
    <w:rPr>
      <w:sz w:val="26"/>
      <w:szCs w:val="24"/>
    </w:rPr>
  </w:style>
  <w:style w:type="paragraph" w:customStyle="1" w:styleId="cushead2">
    <w:name w:val="cus_head_2"/>
    <w:basedOn w:val="ListParagraph"/>
    <w:link w:val="cushead2Char"/>
    <w:qFormat/>
    <w:rsid w:val="00875CDA"/>
    <w:pPr>
      <w:numPr>
        <w:ilvl w:val="1"/>
        <w:numId w:val="2"/>
      </w:numPr>
    </w:pPr>
  </w:style>
  <w:style w:type="character" w:customStyle="1" w:styleId="cushead2Char">
    <w:name w:val="cus_head_2 Char"/>
    <w:basedOn w:val="ListParagraphChar"/>
    <w:link w:val="cushead2"/>
    <w:rsid w:val="00875CDA"/>
    <w:rPr>
      <w:sz w:val="26"/>
      <w:szCs w:val="24"/>
    </w:rPr>
  </w:style>
  <w:style w:type="paragraph" w:styleId="NormalWeb">
    <w:name w:val="Normal (Web)"/>
    <w:basedOn w:val="Normal"/>
    <w:uiPriority w:val="99"/>
    <w:unhideWhenUsed/>
    <w:rsid w:val="00C77F32"/>
    <w:pPr>
      <w:spacing w:before="100" w:beforeAutospacing="1" w:after="100" w:afterAutospacing="1" w:line="240" w:lineRule="auto"/>
      <w:ind w:left="0"/>
      <w:jc w:val="left"/>
    </w:pPr>
    <w:rPr>
      <w:sz w:val="24"/>
    </w:rPr>
  </w:style>
  <w:style w:type="character" w:styleId="Hyperlink">
    <w:name w:val="Hyperlink"/>
    <w:basedOn w:val="DefaultParagraphFont"/>
    <w:uiPriority w:val="99"/>
    <w:unhideWhenUsed/>
    <w:rsid w:val="002D4857"/>
    <w:rPr>
      <w:color w:val="0000FF"/>
      <w:u w:val="single"/>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sid w:val="00EF5A58"/>
    <w:rPr>
      <w:sz w:val="26"/>
      <w:szCs w:val="24"/>
    </w:rPr>
  </w:style>
  <w:style w:type="paragraph" w:styleId="BalloonText">
    <w:name w:val="Balloon Text"/>
    <w:basedOn w:val="Normal"/>
    <w:link w:val="BalloonTextChar"/>
    <w:rsid w:val="001A15E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15E8"/>
    <w:rPr>
      <w:rFonts w:ascii="Tahoma" w:hAnsi="Tahoma" w:cs="Tahoma"/>
      <w:sz w:val="16"/>
      <w:szCs w:val="16"/>
    </w:rPr>
  </w:style>
  <w:style w:type="paragraph" w:styleId="TOCHeading">
    <w:name w:val="TOC Heading"/>
    <w:basedOn w:val="Heading1"/>
    <w:next w:val="Normal"/>
    <w:uiPriority w:val="39"/>
    <w:unhideWhenUsed/>
    <w:qFormat/>
    <w:rsid w:val="00371776"/>
    <w:pPr>
      <w:keepLines/>
      <w:spacing w:before="480" w:after="0" w:line="276" w:lineRule="auto"/>
      <w:ind w:firstLine="0"/>
      <w:jc w:val="left"/>
      <w:outlineLvl w:val="9"/>
    </w:pPr>
    <w:rPr>
      <w:rFonts w:asciiTheme="majorHAnsi" w:hAnsiTheme="majorHAnsi"/>
      <w:color w:val="2E74B5" w:themeColor="accent1" w:themeShade="BF"/>
      <w:kern w:val="0"/>
      <w:szCs w:val="28"/>
      <w:lang w:eastAsia="ja-JP"/>
    </w:rPr>
  </w:style>
  <w:style w:type="paragraph" w:styleId="TOC1">
    <w:name w:val="toc 1"/>
    <w:basedOn w:val="Normal"/>
    <w:next w:val="Normal"/>
    <w:autoRedefine/>
    <w:uiPriority w:val="39"/>
    <w:rsid w:val="00371776"/>
    <w:pPr>
      <w:spacing w:after="100"/>
      <w:ind w:left="0"/>
    </w:pPr>
  </w:style>
  <w:style w:type="character" w:styleId="CommentReference">
    <w:name w:val="annotation reference"/>
    <w:basedOn w:val="DefaultParagraphFont"/>
    <w:semiHidden/>
    <w:unhideWhenUsed/>
    <w:rsid w:val="00241B5E"/>
    <w:rPr>
      <w:sz w:val="16"/>
      <w:szCs w:val="16"/>
    </w:rPr>
  </w:style>
  <w:style w:type="paragraph" w:styleId="CommentText">
    <w:name w:val="annotation text"/>
    <w:basedOn w:val="Normal"/>
    <w:link w:val="CommentTextChar"/>
    <w:semiHidden/>
    <w:unhideWhenUsed/>
    <w:rsid w:val="00241B5E"/>
    <w:pPr>
      <w:spacing w:line="240" w:lineRule="auto"/>
    </w:pPr>
    <w:rPr>
      <w:sz w:val="20"/>
      <w:szCs w:val="20"/>
    </w:rPr>
  </w:style>
  <w:style w:type="character" w:customStyle="1" w:styleId="CommentTextChar">
    <w:name w:val="Comment Text Char"/>
    <w:basedOn w:val="DefaultParagraphFont"/>
    <w:link w:val="CommentText"/>
    <w:semiHidden/>
    <w:rsid w:val="00241B5E"/>
  </w:style>
  <w:style w:type="paragraph" w:styleId="CommentSubject">
    <w:name w:val="annotation subject"/>
    <w:basedOn w:val="CommentText"/>
    <w:next w:val="CommentText"/>
    <w:link w:val="CommentSubjectChar"/>
    <w:semiHidden/>
    <w:unhideWhenUsed/>
    <w:rsid w:val="00241B5E"/>
    <w:rPr>
      <w:b/>
      <w:bCs/>
    </w:rPr>
  </w:style>
  <w:style w:type="character" w:customStyle="1" w:styleId="CommentSubjectChar">
    <w:name w:val="Comment Subject Char"/>
    <w:basedOn w:val="CommentTextChar"/>
    <w:link w:val="CommentSubject"/>
    <w:semiHidden/>
    <w:rsid w:val="00241B5E"/>
    <w:rPr>
      <w:b/>
      <w:bCs/>
    </w:rPr>
  </w:style>
  <w:style w:type="character" w:styleId="PlaceholderText">
    <w:name w:val="Placeholder Text"/>
    <w:basedOn w:val="DefaultParagraphFont"/>
    <w:uiPriority w:val="99"/>
    <w:semiHidden/>
    <w:rsid w:val="00385396"/>
    <w:rPr>
      <w:color w:val="808080"/>
    </w:rPr>
  </w:style>
  <w:style w:type="paragraph" w:styleId="Revision">
    <w:name w:val="Revision"/>
    <w:hidden/>
    <w:uiPriority w:val="99"/>
    <w:semiHidden/>
    <w:rsid w:val="00AA5406"/>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111">
      <w:bodyDiv w:val="1"/>
      <w:marLeft w:val="0"/>
      <w:marRight w:val="0"/>
      <w:marTop w:val="0"/>
      <w:marBottom w:val="0"/>
      <w:divBdr>
        <w:top w:val="none" w:sz="0" w:space="0" w:color="auto"/>
        <w:left w:val="none" w:sz="0" w:space="0" w:color="auto"/>
        <w:bottom w:val="none" w:sz="0" w:space="0" w:color="auto"/>
        <w:right w:val="none" w:sz="0" w:space="0" w:color="auto"/>
      </w:divBdr>
    </w:div>
    <w:div w:id="21788198">
      <w:bodyDiv w:val="1"/>
      <w:marLeft w:val="0"/>
      <w:marRight w:val="0"/>
      <w:marTop w:val="0"/>
      <w:marBottom w:val="0"/>
      <w:divBdr>
        <w:top w:val="none" w:sz="0" w:space="0" w:color="auto"/>
        <w:left w:val="none" w:sz="0" w:space="0" w:color="auto"/>
        <w:bottom w:val="none" w:sz="0" w:space="0" w:color="auto"/>
        <w:right w:val="none" w:sz="0" w:space="0" w:color="auto"/>
      </w:divBdr>
    </w:div>
    <w:div w:id="91635525">
      <w:bodyDiv w:val="1"/>
      <w:marLeft w:val="0"/>
      <w:marRight w:val="0"/>
      <w:marTop w:val="0"/>
      <w:marBottom w:val="0"/>
      <w:divBdr>
        <w:top w:val="none" w:sz="0" w:space="0" w:color="auto"/>
        <w:left w:val="none" w:sz="0" w:space="0" w:color="auto"/>
        <w:bottom w:val="none" w:sz="0" w:space="0" w:color="auto"/>
        <w:right w:val="none" w:sz="0" w:space="0" w:color="auto"/>
      </w:divBdr>
    </w:div>
    <w:div w:id="147216138">
      <w:bodyDiv w:val="1"/>
      <w:marLeft w:val="0"/>
      <w:marRight w:val="0"/>
      <w:marTop w:val="0"/>
      <w:marBottom w:val="0"/>
      <w:divBdr>
        <w:top w:val="none" w:sz="0" w:space="0" w:color="auto"/>
        <w:left w:val="none" w:sz="0" w:space="0" w:color="auto"/>
        <w:bottom w:val="none" w:sz="0" w:space="0" w:color="auto"/>
        <w:right w:val="none" w:sz="0" w:space="0" w:color="auto"/>
      </w:divBdr>
    </w:div>
    <w:div w:id="204172991">
      <w:bodyDiv w:val="1"/>
      <w:marLeft w:val="0"/>
      <w:marRight w:val="0"/>
      <w:marTop w:val="0"/>
      <w:marBottom w:val="0"/>
      <w:divBdr>
        <w:top w:val="none" w:sz="0" w:space="0" w:color="auto"/>
        <w:left w:val="none" w:sz="0" w:space="0" w:color="auto"/>
        <w:bottom w:val="none" w:sz="0" w:space="0" w:color="auto"/>
        <w:right w:val="none" w:sz="0" w:space="0" w:color="auto"/>
      </w:divBdr>
    </w:div>
    <w:div w:id="378750702">
      <w:bodyDiv w:val="1"/>
      <w:marLeft w:val="0"/>
      <w:marRight w:val="0"/>
      <w:marTop w:val="0"/>
      <w:marBottom w:val="0"/>
      <w:divBdr>
        <w:top w:val="none" w:sz="0" w:space="0" w:color="auto"/>
        <w:left w:val="none" w:sz="0" w:space="0" w:color="auto"/>
        <w:bottom w:val="none" w:sz="0" w:space="0" w:color="auto"/>
        <w:right w:val="none" w:sz="0" w:space="0" w:color="auto"/>
      </w:divBdr>
    </w:div>
    <w:div w:id="452792996">
      <w:bodyDiv w:val="1"/>
      <w:marLeft w:val="0"/>
      <w:marRight w:val="0"/>
      <w:marTop w:val="0"/>
      <w:marBottom w:val="0"/>
      <w:divBdr>
        <w:top w:val="none" w:sz="0" w:space="0" w:color="auto"/>
        <w:left w:val="none" w:sz="0" w:space="0" w:color="auto"/>
        <w:bottom w:val="none" w:sz="0" w:space="0" w:color="auto"/>
        <w:right w:val="none" w:sz="0" w:space="0" w:color="auto"/>
      </w:divBdr>
    </w:div>
    <w:div w:id="577398469">
      <w:bodyDiv w:val="1"/>
      <w:marLeft w:val="0"/>
      <w:marRight w:val="0"/>
      <w:marTop w:val="0"/>
      <w:marBottom w:val="0"/>
      <w:divBdr>
        <w:top w:val="none" w:sz="0" w:space="0" w:color="auto"/>
        <w:left w:val="none" w:sz="0" w:space="0" w:color="auto"/>
        <w:bottom w:val="none" w:sz="0" w:space="0" w:color="auto"/>
        <w:right w:val="none" w:sz="0" w:space="0" w:color="auto"/>
      </w:divBdr>
    </w:div>
    <w:div w:id="793324786">
      <w:bodyDiv w:val="1"/>
      <w:marLeft w:val="0"/>
      <w:marRight w:val="0"/>
      <w:marTop w:val="0"/>
      <w:marBottom w:val="0"/>
      <w:divBdr>
        <w:top w:val="none" w:sz="0" w:space="0" w:color="auto"/>
        <w:left w:val="none" w:sz="0" w:space="0" w:color="auto"/>
        <w:bottom w:val="none" w:sz="0" w:space="0" w:color="auto"/>
        <w:right w:val="none" w:sz="0" w:space="0" w:color="auto"/>
      </w:divBdr>
    </w:div>
    <w:div w:id="800459600">
      <w:bodyDiv w:val="1"/>
      <w:marLeft w:val="0"/>
      <w:marRight w:val="0"/>
      <w:marTop w:val="0"/>
      <w:marBottom w:val="0"/>
      <w:divBdr>
        <w:top w:val="none" w:sz="0" w:space="0" w:color="auto"/>
        <w:left w:val="none" w:sz="0" w:space="0" w:color="auto"/>
        <w:bottom w:val="none" w:sz="0" w:space="0" w:color="auto"/>
        <w:right w:val="none" w:sz="0" w:space="0" w:color="auto"/>
      </w:divBdr>
    </w:div>
    <w:div w:id="868689282">
      <w:bodyDiv w:val="1"/>
      <w:marLeft w:val="0"/>
      <w:marRight w:val="0"/>
      <w:marTop w:val="0"/>
      <w:marBottom w:val="0"/>
      <w:divBdr>
        <w:top w:val="none" w:sz="0" w:space="0" w:color="auto"/>
        <w:left w:val="none" w:sz="0" w:space="0" w:color="auto"/>
        <w:bottom w:val="none" w:sz="0" w:space="0" w:color="auto"/>
        <w:right w:val="none" w:sz="0" w:space="0" w:color="auto"/>
      </w:divBdr>
    </w:div>
    <w:div w:id="918100077">
      <w:bodyDiv w:val="1"/>
      <w:marLeft w:val="0"/>
      <w:marRight w:val="0"/>
      <w:marTop w:val="0"/>
      <w:marBottom w:val="0"/>
      <w:divBdr>
        <w:top w:val="none" w:sz="0" w:space="0" w:color="auto"/>
        <w:left w:val="none" w:sz="0" w:space="0" w:color="auto"/>
        <w:bottom w:val="none" w:sz="0" w:space="0" w:color="auto"/>
        <w:right w:val="none" w:sz="0" w:space="0" w:color="auto"/>
      </w:divBdr>
    </w:div>
    <w:div w:id="1062749935">
      <w:bodyDiv w:val="1"/>
      <w:marLeft w:val="0"/>
      <w:marRight w:val="0"/>
      <w:marTop w:val="0"/>
      <w:marBottom w:val="0"/>
      <w:divBdr>
        <w:top w:val="none" w:sz="0" w:space="0" w:color="auto"/>
        <w:left w:val="none" w:sz="0" w:space="0" w:color="auto"/>
        <w:bottom w:val="none" w:sz="0" w:space="0" w:color="auto"/>
        <w:right w:val="none" w:sz="0" w:space="0" w:color="auto"/>
      </w:divBdr>
    </w:div>
    <w:div w:id="1086422281">
      <w:bodyDiv w:val="1"/>
      <w:marLeft w:val="0"/>
      <w:marRight w:val="0"/>
      <w:marTop w:val="0"/>
      <w:marBottom w:val="0"/>
      <w:divBdr>
        <w:top w:val="none" w:sz="0" w:space="0" w:color="auto"/>
        <w:left w:val="none" w:sz="0" w:space="0" w:color="auto"/>
        <w:bottom w:val="none" w:sz="0" w:space="0" w:color="auto"/>
        <w:right w:val="none" w:sz="0" w:space="0" w:color="auto"/>
      </w:divBdr>
    </w:div>
    <w:div w:id="1191341584">
      <w:bodyDiv w:val="1"/>
      <w:marLeft w:val="0"/>
      <w:marRight w:val="0"/>
      <w:marTop w:val="0"/>
      <w:marBottom w:val="0"/>
      <w:divBdr>
        <w:top w:val="none" w:sz="0" w:space="0" w:color="auto"/>
        <w:left w:val="none" w:sz="0" w:space="0" w:color="auto"/>
        <w:bottom w:val="none" w:sz="0" w:space="0" w:color="auto"/>
        <w:right w:val="none" w:sz="0" w:space="0" w:color="auto"/>
      </w:divBdr>
    </w:div>
    <w:div w:id="1205294603">
      <w:bodyDiv w:val="1"/>
      <w:marLeft w:val="0"/>
      <w:marRight w:val="0"/>
      <w:marTop w:val="0"/>
      <w:marBottom w:val="0"/>
      <w:divBdr>
        <w:top w:val="none" w:sz="0" w:space="0" w:color="auto"/>
        <w:left w:val="none" w:sz="0" w:space="0" w:color="auto"/>
        <w:bottom w:val="none" w:sz="0" w:space="0" w:color="auto"/>
        <w:right w:val="none" w:sz="0" w:space="0" w:color="auto"/>
      </w:divBdr>
    </w:div>
    <w:div w:id="1242328882">
      <w:bodyDiv w:val="1"/>
      <w:marLeft w:val="0"/>
      <w:marRight w:val="0"/>
      <w:marTop w:val="0"/>
      <w:marBottom w:val="0"/>
      <w:divBdr>
        <w:top w:val="none" w:sz="0" w:space="0" w:color="auto"/>
        <w:left w:val="none" w:sz="0" w:space="0" w:color="auto"/>
        <w:bottom w:val="none" w:sz="0" w:space="0" w:color="auto"/>
        <w:right w:val="none" w:sz="0" w:space="0" w:color="auto"/>
      </w:divBdr>
    </w:div>
    <w:div w:id="1314986444">
      <w:bodyDiv w:val="1"/>
      <w:marLeft w:val="0"/>
      <w:marRight w:val="0"/>
      <w:marTop w:val="0"/>
      <w:marBottom w:val="0"/>
      <w:divBdr>
        <w:top w:val="none" w:sz="0" w:space="0" w:color="auto"/>
        <w:left w:val="none" w:sz="0" w:space="0" w:color="auto"/>
        <w:bottom w:val="none" w:sz="0" w:space="0" w:color="auto"/>
        <w:right w:val="none" w:sz="0" w:space="0" w:color="auto"/>
      </w:divBdr>
    </w:div>
    <w:div w:id="1376463168">
      <w:bodyDiv w:val="1"/>
      <w:marLeft w:val="0"/>
      <w:marRight w:val="0"/>
      <w:marTop w:val="0"/>
      <w:marBottom w:val="0"/>
      <w:divBdr>
        <w:top w:val="none" w:sz="0" w:space="0" w:color="auto"/>
        <w:left w:val="none" w:sz="0" w:space="0" w:color="auto"/>
        <w:bottom w:val="none" w:sz="0" w:space="0" w:color="auto"/>
        <w:right w:val="none" w:sz="0" w:space="0" w:color="auto"/>
      </w:divBdr>
    </w:div>
    <w:div w:id="1434667712">
      <w:bodyDiv w:val="1"/>
      <w:marLeft w:val="0"/>
      <w:marRight w:val="0"/>
      <w:marTop w:val="0"/>
      <w:marBottom w:val="0"/>
      <w:divBdr>
        <w:top w:val="none" w:sz="0" w:space="0" w:color="auto"/>
        <w:left w:val="none" w:sz="0" w:space="0" w:color="auto"/>
        <w:bottom w:val="none" w:sz="0" w:space="0" w:color="auto"/>
        <w:right w:val="none" w:sz="0" w:space="0" w:color="auto"/>
      </w:divBdr>
    </w:div>
    <w:div w:id="1588151320">
      <w:bodyDiv w:val="1"/>
      <w:marLeft w:val="0"/>
      <w:marRight w:val="0"/>
      <w:marTop w:val="0"/>
      <w:marBottom w:val="0"/>
      <w:divBdr>
        <w:top w:val="none" w:sz="0" w:space="0" w:color="auto"/>
        <w:left w:val="none" w:sz="0" w:space="0" w:color="auto"/>
        <w:bottom w:val="none" w:sz="0" w:space="0" w:color="auto"/>
        <w:right w:val="none" w:sz="0" w:space="0" w:color="auto"/>
      </w:divBdr>
    </w:div>
    <w:div w:id="1659184666">
      <w:bodyDiv w:val="1"/>
      <w:marLeft w:val="0"/>
      <w:marRight w:val="0"/>
      <w:marTop w:val="0"/>
      <w:marBottom w:val="0"/>
      <w:divBdr>
        <w:top w:val="none" w:sz="0" w:space="0" w:color="auto"/>
        <w:left w:val="none" w:sz="0" w:space="0" w:color="auto"/>
        <w:bottom w:val="none" w:sz="0" w:space="0" w:color="auto"/>
        <w:right w:val="none" w:sz="0" w:space="0" w:color="auto"/>
      </w:divBdr>
    </w:div>
    <w:div w:id="1734043204">
      <w:bodyDiv w:val="1"/>
      <w:marLeft w:val="0"/>
      <w:marRight w:val="0"/>
      <w:marTop w:val="0"/>
      <w:marBottom w:val="0"/>
      <w:divBdr>
        <w:top w:val="none" w:sz="0" w:space="0" w:color="auto"/>
        <w:left w:val="none" w:sz="0" w:space="0" w:color="auto"/>
        <w:bottom w:val="none" w:sz="0" w:space="0" w:color="auto"/>
        <w:right w:val="none" w:sz="0" w:space="0" w:color="auto"/>
      </w:divBdr>
    </w:div>
    <w:div w:id="1831093671">
      <w:bodyDiv w:val="1"/>
      <w:marLeft w:val="0"/>
      <w:marRight w:val="0"/>
      <w:marTop w:val="0"/>
      <w:marBottom w:val="0"/>
      <w:divBdr>
        <w:top w:val="none" w:sz="0" w:space="0" w:color="auto"/>
        <w:left w:val="none" w:sz="0" w:space="0" w:color="auto"/>
        <w:bottom w:val="none" w:sz="0" w:space="0" w:color="auto"/>
        <w:right w:val="none" w:sz="0" w:space="0" w:color="auto"/>
      </w:divBdr>
      <w:divsChild>
        <w:div w:id="583875553">
          <w:marLeft w:val="720"/>
          <w:marRight w:val="0"/>
          <w:marTop w:val="0"/>
          <w:marBottom w:val="0"/>
          <w:divBdr>
            <w:top w:val="none" w:sz="0" w:space="0" w:color="auto"/>
            <w:left w:val="none" w:sz="0" w:space="0" w:color="auto"/>
            <w:bottom w:val="none" w:sz="0" w:space="0" w:color="auto"/>
            <w:right w:val="none" w:sz="0" w:space="0" w:color="auto"/>
          </w:divBdr>
        </w:div>
        <w:div w:id="499854313">
          <w:marLeft w:val="720"/>
          <w:marRight w:val="0"/>
          <w:marTop w:val="0"/>
          <w:marBottom w:val="0"/>
          <w:divBdr>
            <w:top w:val="none" w:sz="0" w:space="0" w:color="auto"/>
            <w:left w:val="none" w:sz="0" w:space="0" w:color="auto"/>
            <w:bottom w:val="none" w:sz="0" w:space="0" w:color="auto"/>
            <w:right w:val="none" w:sz="0" w:space="0" w:color="auto"/>
          </w:divBdr>
        </w:div>
        <w:div w:id="1488549061">
          <w:marLeft w:val="720"/>
          <w:marRight w:val="0"/>
          <w:marTop w:val="0"/>
          <w:marBottom w:val="0"/>
          <w:divBdr>
            <w:top w:val="none" w:sz="0" w:space="0" w:color="auto"/>
            <w:left w:val="none" w:sz="0" w:space="0" w:color="auto"/>
            <w:bottom w:val="none" w:sz="0" w:space="0" w:color="auto"/>
            <w:right w:val="none" w:sz="0" w:space="0" w:color="auto"/>
          </w:divBdr>
        </w:div>
        <w:div w:id="1901016107">
          <w:marLeft w:val="720"/>
          <w:marRight w:val="0"/>
          <w:marTop w:val="0"/>
          <w:marBottom w:val="0"/>
          <w:divBdr>
            <w:top w:val="none" w:sz="0" w:space="0" w:color="auto"/>
            <w:left w:val="none" w:sz="0" w:space="0" w:color="auto"/>
            <w:bottom w:val="none" w:sz="0" w:space="0" w:color="auto"/>
            <w:right w:val="none" w:sz="0" w:space="0" w:color="auto"/>
          </w:divBdr>
        </w:div>
      </w:divsChild>
    </w:div>
    <w:div w:id="1889103076">
      <w:bodyDiv w:val="1"/>
      <w:marLeft w:val="0"/>
      <w:marRight w:val="0"/>
      <w:marTop w:val="0"/>
      <w:marBottom w:val="0"/>
      <w:divBdr>
        <w:top w:val="none" w:sz="0" w:space="0" w:color="auto"/>
        <w:left w:val="none" w:sz="0" w:space="0" w:color="auto"/>
        <w:bottom w:val="none" w:sz="0" w:space="0" w:color="auto"/>
        <w:right w:val="none" w:sz="0" w:space="0" w:color="auto"/>
      </w:divBdr>
    </w:div>
    <w:div w:id="2053455778">
      <w:bodyDiv w:val="1"/>
      <w:marLeft w:val="0"/>
      <w:marRight w:val="0"/>
      <w:marTop w:val="0"/>
      <w:marBottom w:val="0"/>
      <w:divBdr>
        <w:top w:val="none" w:sz="0" w:space="0" w:color="auto"/>
        <w:left w:val="none" w:sz="0" w:space="0" w:color="auto"/>
        <w:bottom w:val="none" w:sz="0" w:space="0" w:color="auto"/>
        <w:right w:val="none" w:sz="0" w:space="0" w:color="auto"/>
      </w:divBdr>
    </w:div>
    <w:div w:id="2094735766">
      <w:bodyDiv w:val="1"/>
      <w:marLeft w:val="0"/>
      <w:marRight w:val="0"/>
      <w:marTop w:val="0"/>
      <w:marBottom w:val="0"/>
      <w:divBdr>
        <w:top w:val="none" w:sz="0" w:space="0" w:color="auto"/>
        <w:left w:val="none" w:sz="0" w:space="0" w:color="auto"/>
        <w:bottom w:val="none" w:sz="0" w:space="0" w:color="auto"/>
        <w:right w:val="none" w:sz="0" w:space="0" w:color="auto"/>
      </w:divBdr>
    </w:div>
    <w:div w:id="2095323003">
      <w:bodyDiv w:val="1"/>
      <w:marLeft w:val="0"/>
      <w:marRight w:val="0"/>
      <w:marTop w:val="0"/>
      <w:marBottom w:val="0"/>
      <w:divBdr>
        <w:top w:val="none" w:sz="0" w:space="0" w:color="auto"/>
        <w:left w:val="none" w:sz="0" w:space="0" w:color="auto"/>
        <w:bottom w:val="none" w:sz="0" w:space="0" w:color="auto"/>
        <w:right w:val="none" w:sz="0" w:space="0" w:color="auto"/>
      </w:divBdr>
    </w:div>
    <w:div w:id="21408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0CD"/>
    <w:rsid w:val="000064F7"/>
    <w:rsid w:val="009E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50C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50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E5012-2AC8-4515-B2DE-672A8D3D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Mẫu bìa Đề cương luận văn:</vt:lpstr>
    </vt:vector>
  </TitlesOfParts>
  <Company>Microsoft</Company>
  <LinksUpToDate>false</LinksUpToDate>
  <CharactersWithSpaces>13143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bìa Đề cương luận văn:</dc:title>
  <dc:creator>MinQua</dc:creator>
  <cp:lastModifiedBy>MinQua</cp:lastModifiedBy>
  <cp:revision>3</cp:revision>
  <cp:lastPrinted>2019-03-22T06:54:00Z</cp:lastPrinted>
  <dcterms:created xsi:type="dcterms:W3CDTF">2019-03-27T16:55:00Z</dcterms:created>
  <dcterms:modified xsi:type="dcterms:W3CDTF">2019-03-27T16:56:00Z</dcterms:modified>
</cp:coreProperties>
</file>